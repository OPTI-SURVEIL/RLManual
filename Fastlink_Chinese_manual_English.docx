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7D2AD"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In the process of </w:t>
      </w:r>
      <w:ins w:id="0" w:author="Philip Collender" w:date="2019-06-04T10:51:00Z">
        <w:r>
          <w:rPr>
            <w:rFonts w:ascii="Segoe UI" w:eastAsia="Times New Roman" w:hAnsi="Segoe UI" w:cs="Segoe UI"/>
            <w:color w:val="24292E"/>
            <w:sz w:val="24"/>
            <w:szCs w:val="24"/>
          </w:rPr>
          <w:t xml:space="preserve">recording </w:t>
        </w:r>
      </w:ins>
      <w:r w:rsidRPr="00DF2E30">
        <w:rPr>
          <w:rFonts w:ascii="Segoe UI" w:eastAsia="Times New Roman" w:hAnsi="Segoe UI" w:cs="Segoe UI"/>
          <w:color w:val="24292E"/>
          <w:sz w:val="24"/>
          <w:szCs w:val="24"/>
        </w:rPr>
        <w:t xml:space="preserve">information </w:t>
      </w:r>
      <w:ins w:id="1" w:author="Philip Collender" w:date="2019-06-04T10:51:00Z">
        <w:r>
          <w:rPr>
            <w:rFonts w:ascii="Segoe UI" w:eastAsia="Times New Roman" w:hAnsi="Segoe UI" w:cs="Segoe UI"/>
            <w:color w:val="24292E"/>
            <w:sz w:val="24"/>
            <w:szCs w:val="24"/>
          </w:rPr>
          <w:t xml:space="preserve">and data </w:t>
        </w:r>
      </w:ins>
      <w:r w:rsidRPr="00DF2E30">
        <w:rPr>
          <w:rFonts w:ascii="Segoe UI" w:eastAsia="Times New Roman" w:hAnsi="Segoe UI" w:cs="Segoe UI"/>
          <w:color w:val="24292E"/>
          <w:sz w:val="24"/>
          <w:szCs w:val="24"/>
        </w:rPr>
        <w:t xml:space="preserve">entry, </w:t>
      </w:r>
      <w:ins w:id="2" w:author="Philip Collender" w:date="2019-06-04T10:50:00Z">
        <w:r>
          <w:rPr>
            <w:rFonts w:ascii="Segoe UI" w:eastAsia="Times New Roman" w:hAnsi="Segoe UI" w:cs="Segoe UI"/>
            <w:color w:val="24292E"/>
            <w:sz w:val="24"/>
            <w:szCs w:val="24"/>
          </w:rPr>
          <w:t xml:space="preserve">variation in identifiers information used to discover clusters of records pertaining to the same individual can arise </w:t>
        </w:r>
      </w:ins>
      <w:ins w:id="3" w:author="Philip Collender" w:date="2019-06-04T10:51:00Z">
        <w:r>
          <w:rPr>
            <w:rFonts w:ascii="Segoe UI" w:eastAsia="Times New Roman" w:hAnsi="Segoe UI" w:cs="Segoe UI"/>
            <w:color w:val="24292E"/>
            <w:sz w:val="24"/>
            <w:szCs w:val="24"/>
          </w:rPr>
          <w:t>through confusion of similar sounding names</w:t>
        </w:r>
      </w:ins>
      <w:ins w:id="4" w:author="Philip Collender" w:date="2019-06-04T10:53:00Z">
        <w:r>
          <w:rPr>
            <w:rFonts w:ascii="Segoe UI" w:eastAsia="Times New Roman" w:hAnsi="Segoe UI" w:cs="Segoe UI"/>
            <w:color w:val="24292E"/>
            <w:sz w:val="24"/>
            <w:szCs w:val="24"/>
          </w:rPr>
          <w:t xml:space="preserve"> </w:t>
        </w:r>
        <w:r w:rsidRPr="00DF2E30">
          <w:rPr>
            <w:rFonts w:ascii="Segoe UI" w:eastAsia="Times New Roman" w:hAnsi="Segoe UI" w:cs="Segoe UI"/>
            <w:color w:val="24292E"/>
            <w:sz w:val="24"/>
            <w:szCs w:val="24"/>
          </w:rPr>
          <w:t>(such as Wang Fang and Wang Fang)</w:t>
        </w:r>
      </w:ins>
      <w:ins w:id="5" w:author="Philip Collender" w:date="2019-06-04T10:51:00Z">
        <w:r>
          <w:rPr>
            <w:rFonts w:ascii="Segoe UI" w:eastAsia="Times New Roman" w:hAnsi="Segoe UI" w:cs="Segoe UI"/>
            <w:color w:val="24292E"/>
            <w:sz w:val="24"/>
            <w:szCs w:val="24"/>
          </w:rPr>
          <w:t>, names that appear visuall</w:t>
        </w:r>
      </w:ins>
      <w:ins w:id="6" w:author="Philip Collender" w:date="2019-06-04T10:52:00Z">
        <w:r>
          <w:rPr>
            <w:rFonts w:ascii="Segoe UI" w:eastAsia="Times New Roman" w:hAnsi="Segoe UI" w:cs="Segoe UI"/>
            <w:color w:val="24292E"/>
            <w:sz w:val="24"/>
            <w:szCs w:val="24"/>
          </w:rPr>
          <w:t>y similar</w:t>
        </w:r>
      </w:ins>
      <w:ins w:id="7" w:author="Philip Collender" w:date="2019-06-04T10:53:00Z">
        <w:r>
          <w:rPr>
            <w:rFonts w:ascii="Segoe UI" w:eastAsia="Times New Roman" w:hAnsi="Segoe UI" w:cs="Segoe UI"/>
            <w:color w:val="24292E"/>
            <w:sz w:val="24"/>
            <w:szCs w:val="24"/>
          </w:rPr>
          <w:t xml:space="preserve"> (e.g. __)</w:t>
        </w:r>
      </w:ins>
      <w:ins w:id="8" w:author="Philip Collender" w:date="2019-06-04T10:52:00Z">
        <w:r>
          <w:rPr>
            <w:rFonts w:ascii="Segoe UI" w:eastAsia="Times New Roman" w:hAnsi="Segoe UI" w:cs="Segoe UI"/>
            <w:color w:val="24292E"/>
            <w:sz w:val="24"/>
            <w:szCs w:val="24"/>
          </w:rPr>
          <w:t>, keystroke errors, or the use of alternative names</w:t>
        </w:r>
      </w:ins>
      <w:ins w:id="9" w:author="Philip Collender" w:date="2019-06-04T10:53:00Z">
        <w:r>
          <w:rPr>
            <w:rFonts w:ascii="Segoe UI" w:eastAsia="Times New Roman" w:hAnsi="Segoe UI" w:cs="Segoe UI"/>
            <w:color w:val="24292E"/>
            <w:sz w:val="24"/>
            <w:szCs w:val="24"/>
          </w:rPr>
          <w:t xml:space="preserve">. </w:t>
        </w:r>
      </w:ins>
      <w:del w:id="10" w:author="Philip Collender" w:date="2019-06-04T10:53:00Z">
        <w:r w:rsidRPr="00DF2E30" w:rsidDel="00DF2E30">
          <w:rPr>
            <w:rFonts w:ascii="Segoe UI" w:eastAsia="Times New Roman" w:hAnsi="Segoe UI" w:cs="Segoe UI"/>
            <w:color w:val="24292E"/>
            <w:sz w:val="24"/>
            <w:szCs w:val="24"/>
          </w:rPr>
          <w:delText>because of transcription errors from paper text to electronic information (such as reporting case names are too sloppy), and errors in the process of electronic information input (such as Wang Fang and Wang Fang), the same person in the epidemic The</w:delText>
        </w:r>
      </w:del>
      <w:ins w:id="11" w:author="Philip Collender" w:date="2019-06-04T10:53:00Z">
        <w:r>
          <w:rPr>
            <w:rFonts w:ascii="Segoe UI" w:eastAsia="Times New Roman" w:hAnsi="Segoe UI" w:cs="Segoe UI"/>
            <w:color w:val="24292E"/>
            <w:sz w:val="24"/>
            <w:szCs w:val="24"/>
          </w:rPr>
          <w:t xml:space="preserve">Such distortions </w:t>
        </w:r>
      </w:ins>
      <w:ins w:id="12" w:author="Philip Collender" w:date="2019-06-04T10:54:00Z">
        <w:r>
          <w:rPr>
            <w:rFonts w:ascii="Segoe UI" w:eastAsia="Times New Roman" w:hAnsi="Segoe UI" w:cs="Segoe UI"/>
            <w:color w:val="24292E"/>
            <w:sz w:val="24"/>
            <w:szCs w:val="24"/>
          </w:rPr>
          <w:t xml:space="preserve">can </w:t>
        </w:r>
      </w:ins>
      <w:del w:id="13" w:author="Philip Collender" w:date="2019-06-04T10:54:00Z">
        <w:r w:rsidRPr="00DF2E30" w:rsidDel="00DF2E30">
          <w:rPr>
            <w:rFonts w:ascii="Segoe UI" w:eastAsia="Times New Roman" w:hAnsi="Segoe UI" w:cs="Segoe UI"/>
            <w:color w:val="24292E"/>
            <w:sz w:val="24"/>
            <w:szCs w:val="24"/>
          </w:rPr>
          <w:delText xml:space="preserve"> name, gender, date of birth and other information of the record may not be exactly the same, which will </w:delText>
        </w:r>
      </w:del>
      <w:r w:rsidRPr="00DF2E30">
        <w:rPr>
          <w:rFonts w:ascii="Segoe UI" w:eastAsia="Times New Roman" w:hAnsi="Segoe UI" w:cs="Segoe UI"/>
          <w:color w:val="24292E"/>
          <w:sz w:val="24"/>
          <w:szCs w:val="24"/>
        </w:rPr>
        <w:t>bring difficulties to the subsequent data processing and data analysis process. For example, in the analysis of hepatitis B reported cases, since hepatitis B cannot be cured at present, in the process of calculating the incidence rate, the previously reported cases should be excluded, but if the patient name of the report is not completely consistent with the previous records</w:t>
      </w:r>
      <w:del w:id="14" w:author="Philip Collender" w:date="2019-06-04T10:55:00Z">
        <w:r w:rsidRPr="00DF2E30" w:rsidDel="00DF2E30">
          <w:rPr>
            <w:rFonts w:ascii="Segoe UI" w:eastAsia="Times New Roman" w:hAnsi="Segoe UI" w:cs="Segoe UI"/>
            <w:color w:val="24292E"/>
            <w:sz w:val="24"/>
            <w:szCs w:val="24"/>
          </w:rPr>
          <w:delText xml:space="preserve">. </w:delText>
        </w:r>
      </w:del>
      <w:r w:rsidRPr="00DF2E30">
        <w:rPr>
          <w:rFonts w:ascii="Segoe UI" w:eastAsia="Times New Roman" w:hAnsi="Segoe UI" w:cs="Segoe UI"/>
          <w:color w:val="24292E"/>
          <w:sz w:val="24"/>
          <w:szCs w:val="24"/>
        </w:rPr>
        <w:t>, using the exact match, it is impossible to accurately identify the previously reported records.</w:t>
      </w:r>
      <w:ins w:id="15" w:author="Philip Collender" w:date="2019-06-04T10:55:00Z">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Thus</w:t>
        </w:r>
        <w:proofErr w:type="gramEnd"/>
        <w:r>
          <w:rPr>
            <w:rFonts w:ascii="Segoe UI" w:eastAsia="Times New Roman" w:hAnsi="Segoe UI" w:cs="Segoe UI"/>
            <w:color w:val="24292E"/>
            <w:sz w:val="24"/>
            <w:szCs w:val="24"/>
          </w:rPr>
          <w:t xml:space="preserve"> fuzzy matching or probabilistic methods, which account for the probability that two sets of information refer to the same individual in the </w:t>
        </w:r>
      </w:ins>
      <w:ins w:id="16" w:author="Philip Collender" w:date="2019-06-04T10:56:00Z">
        <w:r>
          <w:rPr>
            <w:rFonts w:ascii="Segoe UI" w:eastAsia="Times New Roman" w:hAnsi="Segoe UI" w:cs="Segoe UI"/>
            <w:color w:val="24292E"/>
            <w:sz w:val="24"/>
            <w:szCs w:val="24"/>
          </w:rPr>
          <w:t>presence of errors</w:t>
        </w:r>
        <w:r w:rsidR="007142ED">
          <w:rPr>
            <w:rFonts w:ascii="Segoe UI" w:eastAsia="Times New Roman" w:hAnsi="Segoe UI" w:cs="Segoe UI"/>
            <w:color w:val="24292E"/>
            <w:sz w:val="24"/>
            <w:szCs w:val="24"/>
          </w:rPr>
          <w:t>, are important for information retrieval.</w:t>
        </w:r>
      </w:ins>
    </w:p>
    <w:p w14:paraId="227A36AD" w14:textId="77777777" w:rsidR="007142ED" w:rsidRDefault="007142ED" w:rsidP="00DF2E30">
      <w:pPr>
        <w:shd w:val="clear" w:color="auto" w:fill="FFFFFF"/>
        <w:spacing w:after="240" w:line="240" w:lineRule="auto"/>
        <w:rPr>
          <w:ins w:id="17" w:author="Philip Collender" w:date="2019-06-04T10:57:00Z"/>
          <w:rFonts w:ascii="Segoe UI" w:eastAsia="Times New Roman" w:hAnsi="Segoe UI" w:cs="Segoe UI"/>
          <w:color w:val="24292E"/>
          <w:sz w:val="24"/>
          <w:szCs w:val="24"/>
        </w:rPr>
      </w:pPr>
      <w:ins w:id="18" w:author="Philip Collender" w:date="2019-06-04T10:56:00Z">
        <w:r>
          <w:rPr>
            <w:rFonts w:ascii="Segoe UI" w:eastAsia="Times New Roman" w:hAnsi="Segoe UI" w:cs="Segoe UI"/>
            <w:color w:val="24292E"/>
            <w:sz w:val="24"/>
            <w:szCs w:val="24"/>
          </w:rPr>
          <w:t xml:space="preserve">When identifying information is available in multiple fields, </w:t>
        </w:r>
      </w:ins>
      <w:ins w:id="19" w:author="Philip Collender" w:date="2019-06-04T11:00:00Z">
        <w:r>
          <w:rPr>
            <w:rFonts w:ascii="Segoe UI" w:eastAsia="Times New Roman" w:hAnsi="Segoe UI" w:cs="Segoe UI"/>
            <w:color w:val="24292E"/>
            <w:sz w:val="24"/>
            <w:szCs w:val="24"/>
          </w:rPr>
          <w:t xml:space="preserve">we can apply </w:t>
        </w:r>
      </w:ins>
      <w:ins w:id="20" w:author="Philip Collender" w:date="2019-06-04T10:57:00Z">
        <w:r>
          <w:rPr>
            <w:rFonts w:ascii="Segoe UI" w:eastAsia="Times New Roman" w:hAnsi="Segoe UI" w:cs="Segoe UI"/>
            <w:color w:val="24292E"/>
            <w:sz w:val="24"/>
            <w:szCs w:val="24"/>
          </w:rPr>
          <w:t>probabilistic record linkage</w:t>
        </w:r>
      </w:ins>
      <w:ins w:id="21" w:author="Philip Collender" w:date="2019-06-04T11:00:00Z">
        <w:r>
          <w:rPr>
            <w:rFonts w:ascii="Segoe UI" w:eastAsia="Times New Roman" w:hAnsi="Segoe UI" w:cs="Segoe UI"/>
            <w:color w:val="24292E"/>
            <w:sz w:val="24"/>
            <w:szCs w:val="24"/>
          </w:rPr>
          <w:t xml:space="preserve"> methods to estimate </w:t>
        </w:r>
      </w:ins>
      <w:ins w:id="22" w:author="Philip Collender" w:date="2019-06-04T10:57:00Z">
        <w:r>
          <w:rPr>
            <w:rFonts w:ascii="Segoe UI" w:eastAsia="Times New Roman" w:hAnsi="Segoe UI" w:cs="Segoe UI"/>
            <w:color w:val="24292E"/>
            <w:sz w:val="24"/>
            <w:szCs w:val="24"/>
          </w:rPr>
          <w:t xml:space="preserve">the probability </w:t>
        </w:r>
      </w:ins>
      <w:ins w:id="23" w:author="Philip Collender" w:date="2019-06-04T11:00:00Z">
        <w:r>
          <w:rPr>
            <w:rFonts w:ascii="Segoe UI" w:eastAsia="Times New Roman" w:hAnsi="Segoe UI" w:cs="Segoe UI"/>
            <w:color w:val="24292E"/>
            <w:sz w:val="24"/>
            <w:szCs w:val="24"/>
          </w:rPr>
          <w:t xml:space="preserve">that pairs of records </w:t>
        </w:r>
        <w:proofErr w:type="gramStart"/>
        <w:r>
          <w:rPr>
            <w:rFonts w:ascii="Segoe UI" w:eastAsia="Times New Roman" w:hAnsi="Segoe UI" w:cs="Segoe UI"/>
            <w:color w:val="24292E"/>
            <w:sz w:val="24"/>
            <w:szCs w:val="24"/>
          </w:rPr>
          <w:t>match</w:t>
        </w:r>
        <w:proofErr w:type="gramEnd"/>
        <w:r>
          <w:rPr>
            <w:rFonts w:ascii="Segoe UI" w:eastAsia="Times New Roman" w:hAnsi="Segoe UI" w:cs="Segoe UI"/>
            <w:color w:val="24292E"/>
            <w:sz w:val="24"/>
            <w:szCs w:val="24"/>
          </w:rPr>
          <w:t xml:space="preserve"> given </w:t>
        </w:r>
      </w:ins>
      <w:proofErr w:type="spellStart"/>
      <w:ins w:id="24" w:author="Philip Collender" w:date="2019-06-04T10:57:00Z">
        <w:r>
          <w:rPr>
            <w:rFonts w:ascii="Segoe UI" w:eastAsia="Times New Roman" w:hAnsi="Segoe UI" w:cs="Segoe UI"/>
            <w:color w:val="24292E"/>
            <w:sz w:val="24"/>
            <w:szCs w:val="24"/>
          </w:rPr>
          <w:t>given</w:t>
        </w:r>
        <w:proofErr w:type="spellEnd"/>
        <w:r>
          <w:rPr>
            <w:rFonts w:ascii="Segoe UI" w:eastAsia="Times New Roman" w:hAnsi="Segoe UI" w:cs="Segoe UI"/>
            <w:color w:val="24292E"/>
            <w:sz w:val="24"/>
            <w:szCs w:val="24"/>
          </w:rPr>
          <w:t xml:space="preserve"> patterns of agreement between </w:t>
        </w:r>
      </w:ins>
      <w:ins w:id="25" w:author="Philip Collender" w:date="2019-06-04T11:00:00Z">
        <w:r>
          <w:rPr>
            <w:rFonts w:ascii="Segoe UI" w:eastAsia="Times New Roman" w:hAnsi="Segoe UI" w:cs="Segoe UI"/>
            <w:color w:val="24292E"/>
            <w:sz w:val="24"/>
            <w:szCs w:val="24"/>
          </w:rPr>
          <w:t>their fields (e.</w:t>
        </w:r>
      </w:ins>
      <w:ins w:id="26" w:author="Philip Collender" w:date="2019-06-04T11:01:00Z">
        <w:r>
          <w:rPr>
            <w:rFonts w:ascii="Segoe UI" w:eastAsia="Times New Roman" w:hAnsi="Segoe UI" w:cs="Segoe UI"/>
            <w:color w:val="24292E"/>
            <w:sz w:val="24"/>
            <w:szCs w:val="24"/>
          </w:rPr>
          <w:t>g.</w:t>
        </w:r>
      </w:ins>
      <w:ins w:id="27" w:author="Philip Collender" w:date="2019-06-04T11:00:00Z">
        <w:r>
          <w:rPr>
            <w:rFonts w:ascii="Segoe UI" w:eastAsia="Times New Roman" w:hAnsi="Segoe UI" w:cs="Segoe UI"/>
            <w:color w:val="24292E"/>
            <w:sz w:val="24"/>
            <w:szCs w:val="24"/>
          </w:rPr>
          <w:t xml:space="preserve"> same name, same date of birth, same sex, different address)</w:t>
        </w:r>
      </w:ins>
      <w:ins w:id="28" w:author="Philip Collender" w:date="2019-06-04T11:01:00Z">
        <w:r>
          <w:rPr>
            <w:rFonts w:ascii="Segoe UI" w:eastAsia="Times New Roman" w:hAnsi="Segoe UI" w:cs="Segoe UI"/>
            <w:color w:val="24292E"/>
            <w:sz w:val="24"/>
            <w:szCs w:val="24"/>
          </w:rPr>
          <w:t xml:space="preserve">. This process can be improved by fuzzy matching within fields as well, which is the purpose of name matching algorithms </w:t>
        </w:r>
      </w:ins>
      <w:ins w:id="29" w:author="Philip Collender" w:date="2019-06-04T11:02:00Z">
        <w:r>
          <w:rPr>
            <w:rFonts w:ascii="Segoe UI" w:eastAsia="Times New Roman" w:hAnsi="Segoe UI" w:cs="Segoe UI"/>
            <w:color w:val="24292E"/>
            <w:sz w:val="24"/>
            <w:szCs w:val="24"/>
          </w:rPr>
          <w:t xml:space="preserve">which predict whether two names can refer to the same individual (e.g. __ and __ are </w:t>
        </w:r>
      </w:ins>
      <w:ins w:id="30" w:author="Philip Collender" w:date="2019-06-04T11:03:00Z">
        <w:r>
          <w:rPr>
            <w:rFonts w:ascii="Segoe UI" w:eastAsia="Times New Roman" w:hAnsi="Segoe UI" w:cs="Segoe UI"/>
            <w:color w:val="24292E"/>
            <w:sz w:val="24"/>
            <w:szCs w:val="24"/>
          </w:rPr>
          <w:t xml:space="preserve">somewhat </w:t>
        </w:r>
      </w:ins>
      <w:ins w:id="31" w:author="Philip Collender" w:date="2019-06-04T11:02:00Z">
        <w:r>
          <w:rPr>
            <w:rFonts w:ascii="Segoe UI" w:eastAsia="Times New Roman" w:hAnsi="Segoe UI" w:cs="Segoe UI"/>
            <w:color w:val="24292E"/>
            <w:sz w:val="24"/>
            <w:szCs w:val="24"/>
          </w:rPr>
          <w:t>likely</w:t>
        </w:r>
      </w:ins>
      <w:ins w:id="32" w:author="Philip Collender" w:date="2019-06-04T11:03:00Z">
        <w:r>
          <w:rPr>
            <w:rFonts w:ascii="Segoe UI" w:eastAsia="Times New Roman" w:hAnsi="Segoe UI" w:cs="Segoe UI"/>
            <w:color w:val="24292E"/>
            <w:sz w:val="24"/>
            <w:szCs w:val="24"/>
          </w:rPr>
          <w:t xml:space="preserve"> to be a match, while __ and __ are not)</w:t>
        </w:r>
      </w:ins>
      <w:ins w:id="33" w:author="Philip Collender" w:date="2019-06-04T11:02:00Z">
        <w:r>
          <w:rPr>
            <w:rFonts w:ascii="Segoe UI" w:eastAsia="Times New Roman" w:hAnsi="Segoe UI" w:cs="Segoe UI"/>
            <w:color w:val="24292E"/>
            <w:sz w:val="24"/>
            <w:szCs w:val="24"/>
          </w:rPr>
          <w:t>.</w:t>
        </w:r>
      </w:ins>
    </w:p>
    <w:p w14:paraId="45906031" w14:textId="77777777" w:rsidR="00A96076" w:rsidRDefault="00DF2E30" w:rsidP="00DF2E30">
      <w:pPr>
        <w:shd w:val="clear" w:color="auto" w:fill="FFFFFF"/>
        <w:spacing w:after="240" w:line="240" w:lineRule="auto"/>
        <w:rPr>
          <w:ins w:id="34" w:author="Philip Collender" w:date="2019-06-04T11:24:00Z"/>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The existing </w:t>
      </w:r>
      <w:del w:id="35" w:author="Philip Collender" w:date="2019-06-04T11:03:00Z">
        <w:r w:rsidRPr="00DF2E30" w:rsidDel="007142ED">
          <w:rPr>
            <w:rFonts w:ascii="Segoe UI" w:eastAsia="Times New Roman" w:hAnsi="Segoe UI" w:cs="Segoe UI"/>
            <w:color w:val="24292E"/>
            <w:sz w:val="24"/>
            <w:szCs w:val="24"/>
          </w:rPr>
          <w:delText xml:space="preserve">record </w:delText>
        </w:r>
      </w:del>
      <w:ins w:id="36" w:author="Philip Collender" w:date="2019-06-04T11:03:00Z">
        <w:r w:rsidR="007142ED">
          <w:rPr>
            <w:rFonts w:ascii="Segoe UI" w:eastAsia="Times New Roman" w:hAnsi="Segoe UI" w:cs="Segoe UI"/>
            <w:color w:val="24292E"/>
            <w:sz w:val="24"/>
            <w:szCs w:val="24"/>
          </w:rPr>
          <w:t>name</w:t>
        </w:r>
        <w:r w:rsidR="007142ED" w:rsidRPr="00DF2E30">
          <w:rPr>
            <w:rFonts w:ascii="Segoe UI" w:eastAsia="Times New Roman" w:hAnsi="Segoe UI" w:cs="Segoe UI"/>
            <w:color w:val="24292E"/>
            <w:sz w:val="24"/>
            <w:szCs w:val="24"/>
          </w:rPr>
          <w:t xml:space="preserve"> </w:t>
        </w:r>
      </w:ins>
      <w:r w:rsidRPr="00DF2E30">
        <w:rPr>
          <w:rFonts w:ascii="Segoe UI" w:eastAsia="Times New Roman" w:hAnsi="Segoe UI" w:cs="Segoe UI"/>
          <w:color w:val="24292E"/>
          <w:sz w:val="24"/>
          <w:szCs w:val="24"/>
        </w:rPr>
        <w:t>matching algorithms are mostly based on English text development and are not applicable to Chinese. For the Chinese name, the first name mostly includes only 2-4 Chinese characters</w:t>
      </w:r>
      <w:ins w:id="37" w:author="Philip Collender" w:date="2019-06-04T11:10:00Z">
        <w:r w:rsidR="00F71DBE">
          <w:rPr>
            <w:rFonts w:ascii="Segoe UI" w:eastAsia="Times New Roman" w:hAnsi="Segoe UI" w:cs="Segoe UI"/>
            <w:color w:val="24292E"/>
            <w:sz w:val="24"/>
            <w:szCs w:val="24"/>
          </w:rPr>
          <w:t xml:space="preserve">, and </w:t>
        </w:r>
      </w:ins>
      <w:ins w:id="38" w:author="Philip Collender" w:date="2019-06-04T11:11:00Z">
        <w:r w:rsidR="00F71DBE">
          <w:rPr>
            <w:rFonts w:ascii="Segoe UI" w:eastAsia="Times New Roman" w:hAnsi="Segoe UI" w:cs="Segoe UI"/>
            <w:color w:val="24292E"/>
            <w:sz w:val="24"/>
            <w:szCs w:val="24"/>
          </w:rPr>
          <w:t xml:space="preserve">unlike English, </w:t>
        </w:r>
      </w:ins>
      <w:ins w:id="39" w:author="Philip Collender" w:date="2019-06-04T11:10:00Z">
        <w:r w:rsidR="00F71DBE">
          <w:rPr>
            <w:rFonts w:ascii="Segoe UI" w:eastAsia="Times New Roman" w:hAnsi="Segoe UI" w:cs="Segoe UI"/>
            <w:color w:val="24292E"/>
            <w:sz w:val="24"/>
            <w:szCs w:val="24"/>
          </w:rPr>
          <w:t xml:space="preserve">the format </w:t>
        </w:r>
      </w:ins>
      <w:ins w:id="40" w:author="Philip Collender" w:date="2019-06-04T11:11:00Z">
        <w:r w:rsidR="00F71DBE">
          <w:rPr>
            <w:rFonts w:ascii="Segoe UI" w:eastAsia="Times New Roman" w:hAnsi="Segoe UI" w:cs="Segoe UI"/>
            <w:color w:val="24292E"/>
            <w:sz w:val="24"/>
            <w:szCs w:val="24"/>
          </w:rPr>
          <w:t>under which Chinese characters are stored in computer memory does not reveal their pronunciation</w:t>
        </w:r>
      </w:ins>
      <w:r w:rsidRPr="00DF2E30">
        <w:rPr>
          <w:rFonts w:ascii="Segoe UI" w:eastAsia="Times New Roman" w:hAnsi="Segoe UI" w:cs="Segoe UI"/>
          <w:color w:val="24292E"/>
          <w:sz w:val="24"/>
          <w:szCs w:val="24"/>
        </w:rPr>
        <w:t>. If you like the English name, only the </w:t>
      </w:r>
      <w:hyperlink r:id="rId6" w:history="1">
        <w:r w:rsidRPr="00DF2E30">
          <w:rPr>
            <w:rFonts w:ascii="Segoe UI" w:eastAsia="Times New Roman" w:hAnsi="Segoe UI" w:cs="Segoe UI"/>
            <w:color w:val="0366D6"/>
            <w:sz w:val="24"/>
            <w:szCs w:val="24"/>
          </w:rPr>
          <w:t>editing distance similarity</w:t>
        </w:r>
      </w:hyperlink>
      <w:r w:rsidRPr="00DF2E30">
        <w:rPr>
          <w:rFonts w:ascii="Segoe UI" w:eastAsia="Times New Roman" w:hAnsi="Segoe UI" w:cs="Segoe UI"/>
          <w:color w:val="24292E"/>
          <w:sz w:val="24"/>
          <w:szCs w:val="24"/>
        </w:rPr>
        <w:t xml:space="preserve"> between characters will be considered , which will bring great deviation to the result. For example, from Cheng </w:t>
      </w:r>
      <w:proofErr w:type="spellStart"/>
      <w:r w:rsidRPr="00DF2E30">
        <w:rPr>
          <w:rFonts w:ascii="Segoe UI" w:eastAsia="Times New Roman" w:hAnsi="Segoe UI" w:cs="Segoe UI"/>
          <w:color w:val="24292E"/>
          <w:sz w:val="24"/>
          <w:szCs w:val="24"/>
        </w:rPr>
        <w:t>Jinjin</w:t>
      </w:r>
      <w:proofErr w:type="spellEnd"/>
      <w:r w:rsidRPr="00DF2E30">
        <w:rPr>
          <w:rFonts w:ascii="Segoe UI" w:eastAsia="Times New Roman" w:hAnsi="Segoe UI" w:cs="Segoe UI"/>
          <w:color w:val="24292E"/>
          <w:sz w:val="24"/>
          <w:szCs w:val="24"/>
        </w:rPr>
        <w:t xml:space="preserve"> to Cheng </w:t>
      </w:r>
      <w:proofErr w:type="spellStart"/>
      <w:r w:rsidRPr="00DF2E30">
        <w:rPr>
          <w:rFonts w:ascii="Segoe UI" w:eastAsia="Times New Roman" w:hAnsi="Segoe UI" w:cs="Segoe UI"/>
          <w:color w:val="24292E"/>
          <w:sz w:val="24"/>
          <w:szCs w:val="24"/>
        </w:rPr>
        <w:t>Yijin</w:t>
      </w:r>
      <w:proofErr w:type="spellEnd"/>
      <w:r w:rsidRPr="00DF2E30">
        <w:rPr>
          <w:rFonts w:ascii="Segoe UI" w:eastAsia="Times New Roman" w:hAnsi="Segoe UI" w:cs="Segoe UI"/>
          <w:color w:val="24292E"/>
          <w:sz w:val="24"/>
          <w:szCs w:val="24"/>
        </w:rPr>
        <w:t xml:space="preserve">, the edit distance is 1, the edit distance similarity is </w:t>
      </w:r>
      <w:proofErr w:type="gramStart"/>
      <w:r w:rsidRPr="00DF2E30">
        <w:rPr>
          <w:rFonts w:ascii="Segoe UI" w:eastAsia="Times New Roman" w:hAnsi="Segoe UI" w:cs="Segoe UI"/>
          <w:color w:val="24292E"/>
          <w:sz w:val="24"/>
          <w:szCs w:val="24"/>
        </w:rPr>
        <w:t>0.66</w:t>
      </w:r>
      <w:ins w:id="41" w:author="Philip Collender" w:date="2019-06-04T11:04:00Z">
        <w:r w:rsidR="007142ED">
          <w:rPr>
            <w:rFonts w:ascii="Segoe UI" w:eastAsia="Times New Roman" w:hAnsi="Segoe UI" w:cs="Segoe UI"/>
            <w:color w:val="24292E"/>
            <w:sz w:val="24"/>
            <w:szCs w:val="24"/>
          </w:rPr>
          <w:t xml:space="preserve">. </w:t>
        </w:r>
        <w:proofErr w:type="gramEnd"/>
        <w:r w:rsidR="007142ED">
          <w:rPr>
            <w:rFonts w:ascii="Segoe UI" w:eastAsia="Times New Roman" w:hAnsi="Segoe UI" w:cs="Segoe UI"/>
            <w:color w:val="24292E"/>
            <w:sz w:val="24"/>
            <w:szCs w:val="24"/>
          </w:rPr>
          <w:t>Thus, alth</w:t>
        </w:r>
      </w:ins>
      <w:ins w:id="42" w:author="Philip Collender" w:date="2019-06-04T11:05:00Z">
        <w:r w:rsidR="007142ED">
          <w:rPr>
            <w:rFonts w:ascii="Segoe UI" w:eastAsia="Times New Roman" w:hAnsi="Segoe UI" w:cs="Segoe UI"/>
            <w:color w:val="24292E"/>
            <w:sz w:val="24"/>
            <w:szCs w:val="24"/>
          </w:rPr>
          <w:t xml:space="preserve">ough it’s plausible that </w:t>
        </w:r>
      </w:ins>
      <w:ins w:id="43" w:author="Philip Collender" w:date="2019-06-04T11:06:00Z">
        <w:r w:rsidR="00F71DBE">
          <w:rPr>
            <w:rFonts w:ascii="Segoe UI" w:eastAsia="Times New Roman" w:hAnsi="Segoe UI" w:cs="Segoe UI"/>
            <w:color w:val="24292E"/>
            <w:sz w:val="24"/>
            <w:szCs w:val="24"/>
          </w:rPr>
          <w:t xml:space="preserve">a data entry clerk could mishear Cheng </w:t>
        </w:r>
        <w:proofErr w:type="spellStart"/>
        <w:r w:rsidR="00F71DBE">
          <w:rPr>
            <w:rFonts w:ascii="Segoe UI" w:eastAsia="Times New Roman" w:hAnsi="Segoe UI" w:cs="Segoe UI"/>
            <w:color w:val="24292E"/>
            <w:sz w:val="24"/>
            <w:szCs w:val="24"/>
          </w:rPr>
          <w:t>Jinjin</w:t>
        </w:r>
        <w:proofErr w:type="spellEnd"/>
        <w:r w:rsidR="00F71DBE">
          <w:rPr>
            <w:rFonts w:ascii="Segoe UI" w:eastAsia="Times New Roman" w:hAnsi="Segoe UI" w:cs="Segoe UI"/>
            <w:color w:val="24292E"/>
            <w:sz w:val="24"/>
            <w:szCs w:val="24"/>
          </w:rPr>
          <w:t xml:space="preserve"> as </w:t>
        </w:r>
      </w:ins>
      <w:ins w:id="44" w:author="Philip Collender" w:date="2019-06-04T11:05:00Z">
        <w:r w:rsidR="007142ED">
          <w:rPr>
            <w:rFonts w:ascii="Segoe UI" w:eastAsia="Times New Roman" w:hAnsi="Segoe UI" w:cs="Segoe UI"/>
            <w:color w:val="24292E"/>
            <w:sz w:val="24"/>
            <w:szCs w:val="24"/>
          </w:rPr>
          <w:t xml:space="preserve">Cheng </w:t>
        </w:r>
        <w:proofErr w:type="spellStart"/>
        <w:r w:rsidR="007142ED">
          <w:rPr>
            <w:rFonts w:ascii="Segoe UI" w:eastAsia="Times New Roman" w:hAnsi="Segoe UI" w:cs="Segoe UI"/>
            <w:color w:val="24292E"/>
            <w:sz w:val="24"/>
            <w:szCs w:val="24"/>
          </w:rPr>
          <w:t>Yijin</w:t>
        </w:r>
      </w:ins>
      <w:proofErr w:type="spellEnd"/>
      <w:ins w:id="45" w:author="Philip Collender" w:date="2019-06-04T11:07:00Z">
        <w:r w:rsidR="00F71DBE">
          <w:rPr>
            <w:rFonts w:ascii="Segoe UI" w:eastAsia="Times New Roman" w:hAnsi="Segoe UI" w:cs="Segoe UI"/>
            <w:color w:val="24292E"/>
            <w:sz w:val="24"/>
            <w:szCs w:val="24"/>
          </w:rPr>
          <w:t>, it will be difficult for the default edit distance algorithm to distinguish this potential match from a large number of nonmatches</w:t>
        </w:r>
      </w:ins>
      <w:ins w:id="46" w:author="Philip Collender" w:date="2019-06-04T11:08:00Z">
        <w:r w:rsidR="00F71DBE">
          <w:rPr>
            <w:rFonts w:ascii="Segoe UI" w:eastAsia="Times New Roman" w:hAnsi="Segoe UI" w:cs="Segoe UI"/>
            <w:color w:val="24292E"/>
            <w:sz w:val="24"/>
            <w:szCs w:val="24"/>
          </w:rPr>
          <w:t xml:space="preserve"> (e.g. from the Chinese habit of giving siblings names that differ by only one character, such as </w:t>
        </w:r>
      </w:ins>
      <w:ins w:id="47" w:author="Philip Collender" w:date="2019-06-04T11:09:00Z">
        <w:r w:rsidR="00F71DBE" w:rsidRPr="00DF2E30">
          <w:rPr>
            <w:rFonts w:ascii="Segoe UI" w:eastAsia="Times New Roman" w:hAnsi="Segoe UI" w:cs="Segoe UI"/>
            <w:color w:val="24292E"/>
            <w:sz w:val="24"/>
            <w:szCs w:val="24"/>
          </w:rPr>
          <w:t xml:space="preserve">Jiang </w:t>
        </w:r>
        <w:proofErr w:type="spellStart"/>
        <w:r w:rsidR="00F71DBE" w:rsidRPr="00DF2E30">
          <w:rPr>
            <w:rFonts w:ascii="Segoe UI" w:eastAsia="Times New Roman" w:hAnsi="Segoe UI" w:cs="Segoe UI"/>
            <w:color w:val="24292E"/>
            <w:sz w:val="24"/>
            <w:szCs w:val="24"/>
          </w:rPr>
          <w:t>Jingguo</w:t>
        </w:r>
        <w:proofErr w:type="spellEnd"/>
        <w:r w:rsidR="00F71DBE" w:rsidRPr="00DF2E30">
          <w:rPr>
            <w:rFonts w:ascii="Segoe UI" w:eastAsia="Times New Roman" w:hAnsi="Segoe UI" w:cs="Segoe UI"/>
            <w:color w:val="24292E"/>
            <w:sz w:val="24"/>
            <w:szCs w:val="24"/>
          </w:rPr>
          <w:t xml:space="preserve"> and Jiang </w:t>
        </w:r>
        <w:proofErr w:type="spellStart"/>
        <w:r w:rsidR="00F71DBE" w:rsidRPr="00DF2E30">
          <w:rPr>
            <w:rFonts w:ascii="Segoe UI" w:eastAsia="Times New Roman" w:hAnsi="Segoe UI" w:cs="Segoe UI"/>
            <w:color w:val="24292E"/>
            <w:sz w:val="24"/>
            <w:szCs w:val="24"/>
          </w:rPr>
          <w:t>Weiguo</w:t>
        </w:r>
        <w:proofErr w:type="spellEnd"/>
        <w:r w:rsidR="00F71DBE" w:rsidRPr="00DF2E30">
          <w:rPr>
            <w:rFonts w:ascii="Segoe UI" w:eastAsia="Times New Roman" w:hAnsi="Segoe UI" w:cs="Segoe UI"/>
            <w:color w:val="24292E"/>
            <w:sz w:val="24"/>
            <w:szCs w:val="24"/>
          </w:rPr>
          <w:t xml:space="preserve">, Song </w:t>
        </w:r>
        <w:proofErr w:type="spellStart"/>
        <w:r w:rsidR="00F71DBE" w:rsidRPr="00DF2E30">
          <w:rPr>
            <w:rFonts w:ascii="Segoe UI" w:eastAsia="Times New Roman" w:hAnsi="Segoe UI" w:cs="Segoe UI"/>
            <w:color w:val="24292E"/>
            <w:sz w:val="24"/>
            <w:szCs w:val="24"/>
          </w:rPr>
          <w:t>Qingling</w:t>
        </w:r>
        <w:proofErr w:type="spellEnd"/>
        <w:r w:rsidR="00F71DBE" w:rsidRPr="00DF2E30">
          <w:rPr>
            <w:rFonts w:ascii="Segoe UI" w:eastAsia="Times New Roman" w:hAnsi="Segoe UI" w:cs="Segoe UI"/>
            <w:color w:val="24292E"/>
            <w:sz w:val="24"/>
            <w:szCs w:val="24"/>
          </w:rPr>
          <w:t xml:space="preserve"> and Song </w:t>
        </w:r>
        <w:proofErr w:type="spellStart"/>
        <w:r w:rsidR="00F71DBE" w:rsidRPr="00DF2E30">
          <w:rPr>
            <w:rFonts w:ascii="Segoe UI" w:eastAsia="Times New Roman" w:hAnsi="Segoe UI" w:cs="Segoe UI"/>
            <w:color w:val="24292E"/>
            <w:sz w:val="24"/>
            <w:szCs w:val="24"/>
          </w:rPr>
          <w:t>Meiling</w:t>
        </w:r>
      </w:ins>
      <w:proofErr w:type="spellEnd"/>
      <w:ins w:id="48" w:author="Philip Collender" w:date="2019-06-04T11:08:00Z">
        <w:r w:rsidR="00F71DBE">
          <w:rPr>
            <w:rFonts w:ascii="Segoe UI" w:eastAsia="Times New Roman" w:hAnsi="Segoe UI" w:cs="Segoe UI"/>
            <w:color w:val="24292E"/>
            <w:sz w:val="24"/>
            <w:szCs w:val="24"/>
          </w:rPr>
          <w:t>)</w:t>
        </w:r>
      </w:ins>
      <w:ins w:id="49" w:author="Philip Collender" w:date="2019-06-04T11:07:00Z">
        <w:r w:rsidR="00F71DBE">
          <w:rPr>
            <w:rFonts w:ascii="Segoe UI" w:eastAsia="Times New Roman" w:hAnsi="Segoe UI" w:cs="Segoe UI"/>
            <w:color w:val="24292E"/>
            <w:sz w:val="24"/>
            <w:szCs w:val="24"/>
          </w:rPr>
          <w:t>.</w:t>
        </w:r>
      </w:ins>
      <w:ins w:id="50" w:author="Philip Collender" w:date="2019-06-04T11:05:00Z">
        <w:r w:rsidR="007142ED">
          <w:rPr>
            <w:rFonts w:ascii="Segoe UI" w:eastAsia="Times New Roman" w:hAnsi="Segoe UI" w:cs="Segoe UI"/>
            <w:color w:val="24292E"/>
            <w:sz w:val="24"/>
            <w:szCs w:val="24"/>
          </w:rPr>
          <w:t xml:space="preserve"> </w:t>
        </w:r>
      </w:ins>
      <w:ins w:id="51" w:author="Philip Collender" w:date="2019-06-04T11:07:00Z">
        <w:r w:rsidR="00F71DBE">
          <w:rPr>
            <w:rFonts w:ascii="Segoe UI" w:eastAsia="Times New Roman" w:hAnsi="Segoe UI" w:cs="Segoe UI"/>
            <w:color w:val="24292E"/>
            <w:sz w:val="24"/>
            <w:szCs w:val="24"/>
          </w:rPr>
          <w:t>In contrast, the edit distance</w:t>
        </w:r>
      </w:ins>
      <w:del w:id="52" w:author="Philip Collender" w:date="2019-06-04T11:07:00Z">
        <w:r w:rsidRPr="00DF2E30" w:rsidDel="00F71DBE">
          <w:rPr>
            <w:rFonts w:ascii="Segoe UI" w:eastAsia="Times New Roman" w:hAnsi="Segoe UI" w:cs="Segoe UI"/>
            <w:color w:val="24292E"/>
            <w:sz w:val="24"/>
            <w:szCs w:val="24"/>
          </w:rPr>
          <w:delText>, and</w:delText>
        </w:r>
      </w:del>
      <w:r w:rsidRPr="00DF2E30">
        <w:rPr>
          <w:rFonts w:ascii="Segoe UI" w:eastAsia="Times New Roman" w:hAnsi="Segoe UI" w:cs="Segoe UI"/>
          <w:color w:val="24292E"/>
          <w:sz w:val="24"/>
          <w:szCs w:val="24"/>
        </w:rPr>
        <w:t xml:space="preserve"> from Charles to </w:t>
      </w:r>
      <w:proofErr w:type="spellStart"/>
      <w:r w:rsidRPr="00DF2E30">
        <w:rPr>
          <w:rFonts w:ascii="Segoe UI" w:eastAsia="Times New Roman" w:hAnsi="Segoe UI" w:cs="Segoe UI"/>
          <w:color w:val="24292E"/>
          <w:sz w:val="24"/>
          <w:szCs w:val="24"/>
        </w:rPr>
        <w:t>Chales</w:t>
      </w:r>
      <w:proofErr w:type="spellEnd"/>
      <w:ins w:id="53" w:author="Philip Collender" w:date="2019-06-04T11:07:00Z">
        <w:r w:rsidR="00F71DBE">
          <w:rPr>
            <w:rFonts w:ascii="Segoe UI" w:eastAsia="Times New Roman" w:hAnsi="Segoe UI" w:cs="Segoe UI"/>
            <w:color w:val="24292E"/>
            <w:sz w:val="24"/>
            <w:szCs w:val="24"/>
          </w:rPr>
          <w:t xml:space="preserve"> </w:t>
        </w:r>
      </w:ins>
      <w:del w:id="54" w:author="Philip Collender" w:date="2019-06-04T11:07:00Z">
        <w:r w:rsidRPr="00DF2E30" w:rsidDel="00F71DBE">
          <w:rPr>
            <w:rFonts w:ascii="Segoe UI" w:eastAsia="Times New Roman" w:hAnsi="Segoe UI" w:cs="Segoe UI"/>
            <w:color w:val="24292E"/>
            <w:sz w:val="24"/>
            <w:szCs w:val="24"/>
          </w:rPr>
          <w:delText xml:space="preserve">, the edit distance </w:delText>
        </w:r>
      </w:del>
      <w:r w:rsidRPr="00DF2E30">
        <w:rPr>
          <w:rFonts w:ascii="Segoe UI" w:eastAsia="Times New Roman" w:hAnsi="Segoe UI" w:cs="Segoe UI"/>
          <w:color w:val="24292E"/>
          <w:sz w:val="24"/>
          <w:szCs w:val="24"/>
        </w:rPr>
        <w:t>is 1, and the edit distance similarity is 0.86. </w:t>
      </w:r>
      <w:del w:id="55" w:author="Philip Collender" w:date="2019-06-04T11:09:00Z">
        <w:r w:rsidRPr="00DF2E30" w:rsidDel="00F71DBE">
          <w:rPr>
            <w:rFonts w:ascii="Segoe UI" w:eastAsia="Times New Roman" w:hAnsi="Segoe UI" w:cs="Segoe UI"/>
            <w:color w:val="24292E"/>
            <w:sz w:val="24"/>
            <w:szCs w:val="24"/>
          </w:rPr>
          <w:delText xml:space="preserve">Due to the naming habits of Chinese people, the names of brothers and sisters often have only one Chinese character difference, such as Jiang Jingguo and Jiang Weiguo, Song Qingling and Song Meiling. </w:delText>
        </w:r>
      </w:del>
      <w:r w:rsidRPr="00DF2E30">
        <w:rPr>
          <w:rFonts w:ascii="Segoe UI" w:eastAsia="Times New Roman" w:hAnsi="Segoe UI" w:cs="Segoe UI"/>
          <w:color w:val="24292E"/>
          <w:sz w:val="24"/>
          <w:szCs w:val="24"/>
        </w:rPr>
        <w:t xml:space="preserve">Therefore, it is not enough to </w:t>
      </w:r>
      <w:del w:id="56" w:author="Philip Collender" w:date="2019-06-04T11:20:00Z">
        <w:r w:rsidRPr="00DF2E30" w:rsidDel="00A96076">
          <w:rPr>
            <w:rFonts w:ascii="Segoe UI" w:eastAsia="Times New Roman" w:hAnsi="Segoe UI" w:cs="Segoe UI"/>
            <w:color w:val="24292E"/>
            <w:sz w:val="24"/>
            <w:szCs w:val="24"/>
          </w:rPr>
          <w:delText xml:space="preserve">edit </w:delText>
        </w:r>
      </w:del>
      <w:ins w:id="57" w:author="Philip Collender" w:date="2019-06-04T11:20:00Z">
        <w:r w:rsidR="00A96076">
          <w:rPr>
            <w:rFonts w:ascii="Segoe UI" w:eastAsia="Times New Roman" w:hAnsi="Segoe UI" w:cs="Segoe UI"/>
            <w:color w:val="24292E"/>
            <w:sz w:val="24"/>
            <w:szCs w:val="24"/>
          </w:rPr>
          <w:t>match</w:t>
        </w:r>
        <w:r w:rsidR="00A96076" w:rsidRPr="00DF2E30">
          <w:rPr>
            <w:rFonts w:ascii="Segoe UI" w:eastAsia="Times New Roman" w:hAnsi="Segoe UI" w:cs="Segoe UI"/>
            <w:color w:val="24292E"/>
            <w:sz w:val="24"/>
            <w:szCs w:val="24"/>
          </w:rPr>
          <w:t xml:space="preserve"> </w:t>
        </w:r>
      </w:ins>
      <w:r w:rsidRPr="00DF2E30">
        <w:rPr>
          <w:rFonts w:ascii="Segoe UI" w:eastAsia="Times New Roman" w:hAnsi="Segoe UI" w:cs="Segoe UI"/>
          <w:color w:val="24292E"/>
          <w:sz w:val="24"/>
          <w:szCs w:val="24"/>
        </w:rPr>
        <w:t xml:space="preserve">Chinese </w:t>
      </w:r>
      <w:del w:id="58" w:author="Philip Collender" w:date="2019-06-04T11:20:00Z">
        <w:r w:rsidRPr="00DF2E30" w:rsidDel="00A96076">
          <w:rPr>
            <w:rFonts w:ascii="Segoe UI" w:eastAsia="Times New Roman" w:hAnsi="Segoe UI" w:cs="Segoe UI"/>
            <w:color w:val="24292E"/>
            <w:sz w:val="24"/>
            <w:szCs w:val="24"/>
          </w:rPr>
          <w:delText>distance records</w:delText>
        </w:r>
      </w:del>
      <w:ins w:id="59" w:author="Philip Collender" w:date="2019-06-04T11:20:00Z">
        <w:r w:rsidR="00A96076">
          <w:rPr>
            <w:rFonts w:ascii="Segoe UI" w:eastAsia="Times New Roman" w:hAnsi="Segoe UI" w:cs="Segoe UI"/>
            <w:color w:val="24292E"/>
            <w:sz w:val="24"/>
            <w:szCs w:val="24"/>
          </w:rPr>
          <w:t>names</w:t>
        </w:r>
      </w:ins>
      <w:r w:rsidRPr="00DF2E30">
        <w:rPr>
          <w:rFonts w:ascii="Segoe UI" w:eastAsia="Times New Roman" w:hAnsi="Segoe UI" w:cs="Segoe UI"/>
          <w:color w:val="24292E"/>
          <w:sz w:val="24"/>
          <w:szCs w:val="24"/>
        </w:rPr>
        <w:t xml:space="preserve"> by editing distance similarity. </w:t>
      </w:r>
      <w:ins w:id="60" w:author="Philip Collender" w:date="2019-06-04T11:11:00Z">
        <w:r w:rsidR="00F71DBE">
          <w:rPr>
            <w:rFonts w:ascii="Segoe UI" w:eastAsia="Times New Roman" w:hAnsi="Segoe UI" w:cs="Segoe UI"/>
            <w:color w:val="24292E"/>
            <w:sz w:val="24"/>
            <w:szCs w:val="24"/>
          </w:rPr>
          <w:t xml:space="preserve">Furthermore, </w:t>
        </w:r>
      </w:ins>
      <w:ins w:id="61" w:author="Philip Collender" w:date="2019-06-04T11:12:00Z">
        <w:r w:rsidR="00F71DBE">
          <w:rPr>
            <w:rFonts w:ascii="Segoe UI" w:eastAsia="Times New Roman" w:hAnsi="Segoe UI" w:cs="Segoe UI"/>
            <w:color w:val="24292E"/>
            <w:sz w:val="24"/>
            <w:szCs w:val="24"/>
          </w:rPr>
          <w:t>there are a large number of Chinese characters, many of which differ by a</w:t>
        </w:r>
      </w:ins>
      <w:ins w:id="62" w:author="Philip Collender" w:date="2019-06-04T11:22:00Z">
        <w:r w:rsidR="00A96076">
          <w:rPr>
            <w:rFonts w:ascii="Segoe UI" w:eastAsia="Times New Roman" w:hAnsi="Segoe UI" w:cs="Segoe UI"/>
            <w:color w:val="24292E"/>
            <w:sz w:val="24"/>
            <w:szCs w:val="24"/>
          </w:rPr>
          <w:t xml:space="preserve"> small number of</w:t>
        </w:r>
      </w:ins>
      <w:ins w:id="63" w:author="Philip Collender" w:date="2019-06-04T11:12:00Z">
        <w:r w:rsidR="00F71DBE">
          <w:rPr>
            <w:rFonts w:ascii="Segoe UI" w:eastAsia="Times New Roman" w:hAnsi="Segoe UI" w:cs="Segoe UI"/>
            <w:color w:val="24292E"/>
            <w:sz w:val="24"/>
            <w:szCs w:val="24"/>
          </w:rPr>
          <w:t xml:space="preserve"> radical</w:t>
        </w:r>
      </w:ins>
      <w:ins w:id="64" w:author="Philip Collender" w:date="2019-06-04T11:22:00Z">
        <w:r w:rsidR="00A96076">
          <w:rPr>
            <w:rFonts w:ascii="Segoe UI" w:eastAsia="Times New Roman" w:hAnsi="Segoe UI" w:cs="Segoe UI"/>
            <w:color w:val="24292E"/>
            <w:sz w:val="24"/>
            <w:szCs w:val="24"/>
          </w:rPr>
          <w:t>s</w:t>
        </w:r>
      </w:ins>
      <w:ins w:id="65" w:author="Philip Collender" w:date="2019-06-04T11:12:00Z">
        <w:r w:rsidR="00F71DBE">
          <w:rPr>
            <w:rFonts w:ascii="Segoe UI" w:eastAsia="Times New Roman" w:hAnsi="Segoe UI" w:cs="Segoe UI"/>
            <w:color w:val="24292E"/>
            <w:sz w:val="24"/>
            <w:szCs w:val="24"/>
          </w:rPr>
          <w:t xml:space="preserve"> or stroke</w:t>
        </w:r>
      </w:ins>
      <w:ins w:id="66" w:author="Philip Collender" w:date="2019-06-04T11:22:00Z">
        <w:r w:rsidR="00A96076">
          <w:rPr>
            <w:rFonts w:ascii="Segoe UI" w:eastAsia="Times New Roman" w:hAnsi="Segoe UI" w:cs="Segoe UI"/>
            <w:color w:val="24292E"/>
            <w:sz w:val="24"/>
            <w:szCs w:val="24"/>
          </w:rPr>
          <w:t>s</w:t>
        </w:r>
      </w:ins>
      <w:ins w:id="67" w:author="Philip Collender" w:date="2019-06-04T11:12:00Z">
        <w:r w:rsidR="00F71DBE">
          <w:rPr>
            <w:rFonts w:ascii="Segoe UI" w:eastAsia="Times New Roman" w:hAnsi="Segoe UI" w:cs="Segoe UI"/>
            <w:color w:val="24292E"/>
            <w:sz w:val="24"/>
            <w:szCs w:val="24"/>
          </w:rPr>
          <w:t xml:space="preserve">, and so </w:t>
        </w:r>
      </w:ins>
      <w:ins w:id="68" w:author="Philip Collender" w:date="2019-06-04T11:13:00Z">
        <w:r w:rsidR="00F71DBE">
          <w:rPr>
            <w:rFonts w:ascii="Segoe UI" w:eastAsia="Times New Roman" w:hAnsi="Segoe UI" w:cs="Segoe UI"/>
            <w:color w:val="24292E"/>
            <w:sz w:val="24"/>
            <w:szCs w:val="24"/>
          </w:rPr>
          <w:t>visually similar characters can be confused during data entry</w:t>
        </w:r>
      </w:ins>
      <w:ins w:id="69" w:author="Philip Collender" w:date="2019-06-04T11:22:00Z">
        <w:r w:rsidR="00A96076">
          <w:rPr>
            <w:rFonts w:ascii="Segoe UI" w:eastAsia="Times New Roman" w:hAnsi="Segoe UI" w:cs="Segoe UI"/>
            <w:color w:val="24292E"/>
            <w:sz w:val="24"/>
            <w:szCs w:val="24"/>
          </w:rPr>
          <w:t xml:space="preserve"> (e.g. _</w:t>
        </w:r>
        <w:proofErr w:type="gramStart"/>
        <w:r w:rsidR="00A96076">
          <w:rPr>
            <w:rFonts w:ascii="Segoe UI" w:eastAsia="Times New Roman" w:hAnsi="Segoe UI" w:cs="Segoe UI"/>
            <w:color w:val="24292E"/>
            <w:sz w:val="24"/>
            <w:szCs w:val="24"/>
          </w:rPr>
          <w:t>_ )</w:t>
        </w:r>
      </w:ins>
      <w:proofErr w:type="gramEnd"/>
      <w:ins w:id="70" w:author="Philip Collender" w:date="2019-06-04T11:13:00Z">
        <w:r w:rsidR="00F71DBE">
          <w:rPr>
            <w:rFonts w:ascii="Segoe UI" w:eastAsia="Times New Roman" w:hAnsi="Segoe UI" w:cs="Segoe UI"/>
            <w:color w:val="24292E"/>
            <w:sz w:val="24"/>
            <w:szCs w:val="24"/>
          </w:rPr>
          <w:t xml:space="preserve">. </w:t>
        </w:r>
      </w:ins>
      <w:proofErr w:type="gramStart"/>
      <w:ins w:id="71" w:author="Philip Collender" w:date="2019-06-04T11:22:00Z">
        <w:r w:rsidR="00A96076">
          <w:rPr>
            <w:rFonts w:ascii="Segoe UI" w:eastAsia="Times New Roman" w:hAnsi="Segoe UI" w:cs="Segoe UI"/>
            <w:color w:val="24292E"/>
            <w:sz w:val="24"/>
            <w:szCs w:val="24"/>
          </w:rPr>
          <w:t>Thus</w:t>
        </w:r>
        <w:proofErr w:type="gramEnd"/>
        <w:r w:rsidR="00A96076">
          <w:rPr>
            <w:rFonts w:ascii="Segoe UI" w:eastAsia="Times New Roman" w:hAnsi="Segoe UI" w:cs="Segoe UI"/>
            <w:color w:val="24292E"/>
            <w:sz w:val="24"/>
            <w:szCs w:val="24"/>
          </w:rPr>
          <w:t xml:space="preserve"> we need some way of extracting phonetic and visual characterist</w:t>
        </w:r>
      </w:ins>
      <w:ins w:id="72" w:author="Philip Collender" w:date="2019-06-04T11:23:00Z">
        <w:r w:rsidR="00A96076">
          <w:rPr>
            <w:rFonts w:ascii="Segoe UI" w:eastAsia="Times New Roman" w:hAnsi="Segoe UI" w:cs="Segoe UI"/>
            <w:color w:val="24292E"/>
            <w:sz w:val="24"/>
            <w:szCs w:val="24"/>
          </w:rPr>
          <w:t xml:space="preserve">ics of Chinese names, as well as the </w:t>
        </w:r>
      </w:ins>
      <w:ins w:id="73" w:author="Philip Collender" w:date="2019-06-04T11:24:00Z">
        <w:r w:rsidR="00A96076">
          <w:rPr>
            <w:rFonts w:ascii="Segoe UI" w:eastAsia="Times New Roman" w:hAnsi="Segoe UI" w:cs="Segoe UI"/>
            <w:color w:val="24292E"/>
            <w:sz w:val="24"/>
            <w:szCs w:val="24"/>
          </w:rPr>
          <w:t xml:space="preserve">potential </w:t>
        </w:r>
      </w:ins>
      <w:ins w:id="74" w:author="Philip Collender" w:date="2019-06-04T11:23:00Z">
        <w:r w:rsidR="00A96076">
          <w:rPr>
            <w:rFonts w:ascii="Segoe UI" w:eastAsia="Times New Roman" w:hAnsi="Segoe UI" w:cs="Segoe UI"/>
            <w:color w:val="24292E"/>
            <w:sz w:val="24"/>
            <w:szCs w:val="24"/>
          </w:rPr>
          <w:t xml:space="preserve">sequence of keystrokes used to enter them </w:t>
        </w:r>
      </w:ins>
      <w:ins w:id="75" w:author="Philip Collender" w:date="2019-06-04T11:24:00Z">
        <w:r w:rsidR="00A96076">
          <w:rPr>
            <w:rFonts w:ascii="Segoe UI" w:eastAsia="Times New Roman" w:hAnsi="Segoe UI" w:cs="Segoe UI"/>
            <w:color w:val="24292E"/>
            <w:sz w:val="24"/>
            <w:szCs w:val="24"/>
          </w:rPr>
          <w:t xml:space="preserve">in order to get good name matching performance. We extract these characteristics via a set of transformations </w:t>
        </w:r>
        <w:r w:rsidR="00A96076">
          <w:rPr>
            <w:rFonts w:ascii="Segoe UI" w:eastAsia="Times New Roman" w:hAnsi="Segoe UI" w:cs="Segoe UI"/>
            <w:color w:val="24292E"/>
            <w:sz w:val="24"/>
            <w:szCs w:val="24"/>
          </w:rPr>
          <w:lastRenderedPageBreak/>
          <w:t>including converting the names to pinyin, Wubi</w:t>
        </w:r>
      </w:ins>
      <w:ins w:id="76" w:author="Philip Collender" w:date="2019-06-04T11:25:00Z">
        <w:r w:rsidR="00A96076">
          <w:rPr>
            <w:rFonts w:ascii="Segoe UI" w:eastAsia="Times New Roman" w:hAnsi="Segoe UI" w:cs="Segoe UI"/>
            <w:color w:val="24292E"/>
            <w:sz w:val="24"/>
            <w:szCs w:val="24"/>
          </w:rPr>
          <w:t xml:space="preserve">86, four corner code, and decomposing them into their component radicals and structural encodings. After </w:t>
        </w:r>
      </w:ins>
      <w:ins w:id="77" w:author="Philip Collender" w:date="2019-06-04T11:26:00Z">
        <w:r w:rsidR="00A96076">
          <w:rPr>
            <w:rFonts w:ascii="Segoe UI" w:eastAsia="Times New Roman" w:hAnsi="Segoe UI" w:cs="Segoe UI"/>
            <w:color w:val="24292E"/>
            <w:sz w:val="24"/>
            <w:szCs w:val="24"/>
          </w:rPr>
          <w:t>transforming the names, we estimate one or more measures of similarity between name pairs</w:t>
        </w:r>
      </w:ins>
      <w:ins w:id="78" w:author="Philip Collender" w:date="2019-06-04T11:27:00Z">
        <w:r w:rsidR="00A96076">
          <w:rPr>
            <w:rFonts w:ascii="Segoe UI" w:eastAsia="Times New Roman" w:hAnsi="Segoe UI" w:cs="Segoe UI"/>
            <w:color w:val="24292E"/>
            <w:sz w:val="24"/>
            <w:szCs w:val="24"/>
          </w:rPr>
          <w:t xml:space="preserve">, such as </w:t>
        </w:r>
      </w:ins>
      <w:ins w:id="79" w:author="Philip Collender" w:date="2019-06-04T11:26:00Z">
        <w:r w:rsidR="00A96076">
          <w:rPr>
            <w:rFonts w:ascii="Segoe UI" w:eastAsia="Times New Roman" w:hAnsi="Segoe UI" w:cs="Segoe UI"/>
            <w:color w:val="24292E"/>
            <w:sz w:val="24"/>
            <w:szCs w:val="24"/>
          </w:rPr>
          <w:t>edit</w:t>
        </w:r>
      </w:ins>
      <w:ins w:id="80" w:author="Philip Collender" w:date="2019-06-04T11:27:00Z">
        <w:r w:rsidR="00A96076">
          <w:rPr>
            <w:rFonts w:ascii="Segoe UI" w:eastAsia="Times New Roman" w:hAnsi="Segoe UI" w:cs="Segoe UI"/>
            <w:color w:val="24292E"/>
            <w:sz w:val="24"/>
            <w:szCs w:val="24"/>
          </w:rPr>
          <w:t xml:space="preserve"> similarity</w:t>
        </w:r>
      </w:ins>
      <w:ins w:id="81" w:author="Philip Collender" w:date="2019-06-04T11:26:00Z">
        <w:r w:rsidR="00A96076">
          <w:rPr>
            <w:rFonts w:ascii="Segoe UI" w:eastAsia="Times New Roman" w:hAnsi="Segoe UI" w:cs="Segoe UI"/>
            <w:color w:val="24292E"/>
            <w:sz w:val="24"/>
            <w:szCs w:val="24"/>
          </w:rPr>
          <w:t>, cosine si</w:t>
        </w:r>
      </w:ins>
      <w:ins w:id="82" w:author="Philip Collender" w:date="2019-06-04T11:27:00Z">
        <w:r w:rsidR="00A96076">
          <w:rPr>
            <w:rFonts w:ascii="Segoe UI" w:eastAsia="Times New Roman" w:hAnsi="Segoe UI" w:cs="Segoe UI"/>
            <w:color w:val="24292E"/>
            <w:sz w:val="24"/>
            <w:szCs w:val="24"/>
          </w:rPr>
          <w:t>milarity (less sensitive to reordering of characters), and longest common substring similarity (less sensitive to the presence of extra character</w:t>
        </w:r>
      </w:ins>
      <w:ins w:id="83" w:author="Philip Collender" w:date="2019-06-04T11:28:00Z">
        <w:r w:rsidR="00A96076">
          <w:rPr>
            <w:rFonts w:ascii="Segoe UI" w:eastAsia="Times New Roman" w:hAnsi="Segoe UI" w:cs="Segoe UI"/>
            <w:color w:val="24292E"/>
            <w:sz w:val="24"/>
            <w:szCs w:val="24"/>
          </w:rPr>
          <w:t>s), and optionally combine them via trained classification models to predict the match status.</w:t>
        </w:r>
      </w:ins>
    </w:p>
    <w:p w14:paraId="4EC70D5E" w14:textId="77777777" w:rsidR="00DF2E30" w:rsidRPr="00DF2E30" w:rsidDel="00A96076" w:rsidRDefault="00DF2E30" w:rsidP="00DF2E30">
      <w:pPr>
        <w:shd w:val="clear" w:color="auto" w:fill="FFFFFF"/>
        <w:spacing w:after="240" w:line="240" w:lineRule="auto"/>
        <w:rPr>
          <w:del w:id="84" w:author="Philip Collender" w:date="2019-06-04T11:28:00Z"/>
          <w:rFonts w:ascii="Segoe UI" w:eastAsia="Times New Roman" w:hAnsi="Segoe UI" w:cs="Segoe UI"/>
          <w:color w:val="24292E"/>
          <w:sz w:val="24"/>
          <w:szCs w:val="24"/>
        </w:rPr>
      </w:pPr>
      <w:del w:id="85" w:author="Philip Collender" w:date="2019-06-04T11:13:00Z">
        <w:r w:rsidRPr="00DF2E30" w:rsidDel="00F71DBE">
          <w:rPr>
            <w:rFonts w:ascii="Segoe UI" w:eastAsia="Times New Roman" w:hAnsi="Segoe UI" w:cs="Segoe UI"/>
            <w:color w:val="24292E"/>
            <w:sz w:val="24"/>
            <w:szCs w:val="24"/>
          </w:rPr>
          <w:delText xml:space="preserve">Secondly, Chinese is a hieroglyph. The Chinese character itself cannot know the pronunciation. </w:delText>
        </w:r>
      </w:del>
      <w:del w:id="86" w:author="Philip Collender" w:date="2019-06-04T11:28:00Z">
        <w:r w:rsidRPr="00DF2E30" w:rsidDel="00A96076">
          <w:rPr>
            <w:rFonts w:ascii="Segoe UI" w:eastAsia="Times New Roman" w:hAnsi="Segoe UI" w:cs="Segoe UI"/>
            <w:color w:val="24292E"/>
            <w:sz w:val="24"/>
            <w:szCs w:val="24"/>
          </w:rPr>
          <w:delText>Therefore, the common pronunciation-based algorithms in English, such as </w:delText>
        </w:r>
        <w:r w:rsidRPr="00DF2E30" w:rsidDel="00A96076">
          <w:rPr>
            <w:rFonts w:ascii="Segoe UI" w:eastAsia="Times New Roman" w:hAnsi="Segoe UI" w:cs="Segoe UI"/>
            <w:color w:val="24292E"/>
            <w:sz w:val="24"/>
            <w:szCs w:val="24"/>
          </w:rPr>
          <w:fldChar w:fldCharType="begin"/>
        </w:r>
        <w:r w:rsidRPr="00DF2E30" w:rsidDel="00A96076">
          <w:rPr>
            <w:rFonts w:ascii="Segoe UI" w:eastAsia="Times New Roman" w:hAnsi="Segoe UI" w:cs="Segoe UI"/>
            <w:color w:val="24292E"/>
            <w:sz w:val="24"/>
            <w:szCs w:val="24"/>
          </w:rPr>
          <w:delInstrText xml:space="preserve"> HYPERLINK "https://riddickbryant.iteye.com/blog/561665" </w:delInstrText>
        </w:r>
        <w:r w:rsidRPr="00DF2E30" w:rsidDel="00A96076">
          <w:rPr>
            <w:rFonts w:ascii="Segoe UI" w:eastAsia="Times New Roman" w:hAnsi="Segoe UI" w:cs="Segoe UI"/>
            <w:color w:val="24292E"/>
            <w:sz w:val="24"/>
            <w:szCs w:val="24"/>
          </w:rPr>
          <w:fldChar w:fldCharType="separate"/>
        </w:r>
        <w:r w:rsidRPr="00DF2E30" w:rsidDel="00A96076">
          <w:rPr>
            <w:rFonts w:ascii="Segoe UI" w:eastAsia="Times New Roman" w:hAnsi="Segoe UI" w:cs="Segoe UI"/>
            <w:color w:val="0366D6"/>
            <w:sz w:val="24"/>
            <w:szCs w:val="24"/>
          </w:rPr>
          <w:delText>Soundex,</w:delText>
        </w:r>
        <w:r w:rsidRPr="00DF2E30" w:rsidDel="00A96076">
          <w:rPr>
            <w:rFonts w:ascii="Segoe UI" w:eastAsia="Times New Roman" w:hAnsi="Segoe UI" w:cs="Segoe UI"/>
            <w:color w:val="24292E"/>
            <w:sz w:val="24"/>
            <w:szCs w:val="24"/>
          </w:rPr>
          <w:fldChar w:fldCharType="end"/>
        </w:r>
        <w:r w:rsidRPr="00DF2E30" w:rsidDel="00A96076">
          <w:rPr>
            <w:rFonts w:ascii="Segoe UI" w:eastAsia="Times New Roman" w:hAnsi="Segoe UI" w:cs="Segoe UI"/>
            <w:color w:val="24292E"/>
            <w:sz w:val="24"/>
            <w:szCs w:val="24"/>
          </w:rPr>
          <w:delText> cannot be directly applied to Chinese characters.</w:delText>
        </w:r>
      </w:del>
    </w:p>
    <w:p w14:paraId="4558B99F"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Based on the characteristics of Chinese characters and Chinese names, we have improved </w:t>
      </w:r>
      <w:ins w:id="87" w:author="Philip Collender" w:date="2019-06-04T11:30:00Z">
        <w:r w:rsidR="003F3315">
          <w:rPr>
            <w:rFonts w:ascii="Segoe UI" w:eastAsia="Times New Roman" w:hAnsi="Segoe UI" w:cs="Segoe UI"/>
            <w:color w:val="24292E"/>
            <w:sz w:val="24"/>
            <w:szCs w:val="24"/>
          </w:rPr>
          <w:t xml:space="preserve">an existing R package for efficient probabilistic </w:t>
        </w:r>
      </w:ins>
      <w:del w:id="88" w:author="Philip Collender" w:date="2019-06-04T11:30:00Z">
        <w:r w:rsidRPr="00DF2E30" w:rsidDel="003F3315">
          <w:rPr>
            <w:rFonts w:ascii="Segoe UI" w:eastAsia="Times New Roman" w:hAnsi="Segoe UI" w:cs="Segoe UI"/>
            <w:color w:val="24292E"/>
            <w:sz w:val="24"/>
            <w:szCs w:val="24"/>
          </w:rPr>
          <w:delText xml:space="preserve">the existing </w:delText>
        </w:r>
      </w:del>
      <w:r w:rsidRPr="00DF2E30">
        <w:rPr>
          <w:rFonts w:ascii="Segoe UI" w:eastAsia="Times New Roman" w:hAnsi="Segoe UI" w:cs="Segoe UI"/>
          <w:color w:val="24292E"/>
          <w:sz w:val="24"/>
          <w:szCs w:val="24"/>
        </w:rPr>
        <w:t xml:space="preserve">record </w:t>
      </w:r>
      <w:ins w:id="89" w:author="Philip Collender" w:date="2019-06-04T11:30:00Z">
        <w:r w:rsidR="003F3315">
          <w:rPr>
            <w:rFonts w:ascii="Segoe UI" w:eastAsia="Times New Roman" w:hAnsi="Segoe UI" w:cs="Segoe UI"/>
            <w:color w:val="24292E"/>
            <w:sz w:val="24"/>
            <w:szCs w:val="24"/>
          </w:rPr>
          <w:t>linkag</w:t>
        </w:r>
      </w:ins>
      <w:ins w:id="90" w:author="Philip Collender" w:date="2019-06-04T11:31:00Z">
        <w:r w:rsidR="003F3315">
          <w:rPr>
            <w:rFonts w:ascii="Segoe UI" w:eastAsia="Times New Roman" w:hAnsi="Segoe UI" w:cs="Segoe UI"/>
            <w:color w:val="24292E"/>
            <w:sz w:val="24"/>
            <w:szCs w:val="24"/>
          </w:rPr>
          <w:t>e</w:t>
        </w:r>
      </w:ins>
      <w:del w:id="91" w:author="Philip Collender" w:date="2019-06-04T11:31:00Z">
        <w:r w:rsidRPr="00DF2E30" w:rsidDel="003F3315">
          <w:rPr>
            <w:rFonts w:ascii="Segoe UI" w:eastAsia="Times New Roman" w:hAnsi="Segoe UI" w:cs="Segoe UI"/>
            <w:color w:val="24292E"/>
            <w:sz w:val="24"/>
            <w:szCs w:val="24"/>
          </w:rPr>
          <w:delText>matching R package</w:delText>
        </w:r>
      </w:del>
      <w:ins w:id="92" w:author="Philip Collender" w:date="2019-06-04T11:31:00Z">
        <w:r w:rsidR="003F3315">
          <w:rPr>
            <w:rFonts w:ascii="Segoe UI" w:eastAsia="Times New Roman" w:hAnsi="Segoe UI" w:cs="Segoe UI"/>
            <w:color w:val="24292E"/>
            <w:sz w:val="24"/>
            <w:szCs w:val="24"/>
          </w:rPr>
          <w:t>,</w:t>
        </w:r>
      </w:ins>
      <w:r w:rsidRPr="00DF2E30">
        <w:rPr>
          <w:rFonts w:ascii="Segoe UI" w:eastAsia="Times New Roman" w:hAnsi="Segoe UI" w:cs="Segoe UI"/>
          <w:color w:val="24292E"/>
          <w:sz w:val="24"/>
          <w:szCs w:val="24"/>
        </w:rPr>
        <w:t xml:space="preserve"> </w:t>
      </w:r>
      <w:proofErr w:type="spell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 xml:space="preserve">, and incorporated </w:t>
      </w:r>
      <w:ins w:id="93" w:author="Philip Collender" w:date="2019-06-04T11:31:00Z">
        <w:r w:rsidR="003F3315">
          <w:rPr>
            <w:rFonts w:ascii="Segoe UI" w:eastAsia="Times New Roman" w:hAnsi="Segoe UI" w:cs="Segoe UI"/>
            <w:color w:val="24292E"/>
            <w:sz w:val="24"/>
            <w:szCs w:val="24"/>
          </w:rPr>
          <w:t>name matching methods ranging from the use of a single transformation / similarity measure</w:t>
        </w:r>
      </w:ins>
      <w:ins w:id="94" w:author="Philip Collender" w:date="2019-06-04T11:32:00Z">
        <w:r w:rsidR="003F3315">
          <w:rPr>
            <w:rFonts w:ascii="Segoe UI" w:eastAsia="Times New Roman" w:hAnsi="Segoe UI" w:cs="Segoe UI"/>
            <w:color w:val="24292E"/>
            <w:sz w:val="24"/>
            <w:szCs w:val="24"/>
          </w:rPr>
          <w:t xml:space="preserve">, a linear combination of several transformation / similarity measure pairs, and </w:t>
        </w:r>
      </w:ins>
      <w:ins w:id="95" w:author="Philip Collender" w:date="2019-06-04T11:33:00Z">
        <w:r w:rsidR="003F3315">
          <w:rPr>
            <w:rFonts w:ascii="Segoe UI" w:eastAsia="Times New Roman" w:hAnsi="Segoe UI" w:cs="Segoe UI"/>
            <w:color w:val="24292E"/>
            <w:sz w:val="24"/>
            <w:szCs w:val="24"/>
          </w:rPr>
          <w:t xml:space="preserve">boosted decision tree models using the </w:t>
        </w:r>
      </w:ins>
      <w:del w:id="96" w:author="Philip Collender" w:date="2019-06-04T11:32:00Z">
        <w:r w:rsidRPr="00DF2E30" w:rsidDel="003F3315">
          <w:rPr>
            <w:rFonts w:ascii="Segoe UI" w:eastAsia="Times New Roman" w:hAnsi="Segoe UI" w:cs="Segoe UI"/>
            <w:color w:val="24292E"/>
            <w:sz w:val="24"/>
            <w:szCs w:val="24"/>
          </w:rPr>
          <w:delText xml:space="preserve">the method of name matching using </w:delText>
        </w:r>
      </w:del>
      <w:r w:rsidRPr="00DF2E30">
        <w:rPr>
          <w:rFonts w:ascii="Segoe UI" w:eastAsia="Times New Roman" w:hAnsi="Segoe UI" w:cs="Segoe UI"/>
          <w:color w:val="24292E"/>
          <w:sz w:val="24"/>
          <w:szCs w:val="24"/>
        </w:rPr>
        <w:t>machine learning</w:t>
      </w:r>
      <w:ins w:id="97" w:author="Philip Collender" w:date="2019-06-04T11:33:00Z">
        <w:r w:rsidR="003F3315">
          <w:rPr>
            <w:rFonts w:ascii="Segoe UI" w:eastAsia="Times New Roman" w:hAnsi="Segoe UI" w:cs="Segoe UI"/>
            <w:color w:val="24292E"/>
            <w:sz w:val="24"/>
            <w:szCs w:val="24"/>
          </w:rPr>
          <w:t xml:space="preserve"> algorithm </w:t>
        </w:r>
      </w:ins>
      <w:del w:id="98" w:author="Philip Collender" w:date="2019-06-04T11:33:00Z">
        <w:r w:rsidRPr="00DF2E30" w:rsidDel="003F3315">
          <w:rPr>
            <w:rFonts w:ascii="Segoe UI" w:eastAsia="Times New Roman" w:hAnsi="Segoe UI" w:cs="Segoe UI"/>
            <w:color w:val="24292E"/>
            <w:sz w:val="24"/>
            <w:szCs w:val="24"/>
          </w:rPr>
          <w:delText xml:space="preserve"> </w:delText>
        </w:r>
      </w:del>
      <w:del w:id="99" w:author="Philip Collender" w:date="2019-06-04T11:32:00Z">
        <w:r w:rsidRPr="00DF2E30" w:rsidDel="003F3315">
          <w:rPr>
            <w:rFonts w:ascii="Segoe UI" w:eastAsia="Times New Roman" w:hAnsi="Segoe UI" w:cs="Segoe UI"/>
            <w:color w:val="24292E"/>
            <w:sz w:val="24"/>
            <w:szCs w:val="24"/>
          </w:rPr>
          <w:delText xml:space="preserve">method </w:delText>
        </w:r>
      </w:del>
      <w:proofErr w:type="spellStart"/>
      <w:r w:rsidRPr="00DF2E30">
        <w:rPr>
          <w:rFonts w:ascii="Segoe UI" w:eastAsia="Times New Roman" w:hAnsi="Segoe UI" w:cs="Segoe UI"/>
          <w:color w:val="24292E"/>
          <w:sz w:val="24"/>
          <w:szCs w:val="24"/>
        </w:rPr>
        <w:t>xgboost</w:t>
      </w:r>
      <w:proofErr w:type="spellEnd"/>
      <w:r w:rsidRPr="00DF2E30">
        <w:rPr>
          <w:rFonts w:ascii="Segoe UI" w:eastAsia="Times New Roman" w:hAnsi="Segoe UI" w:cs="Segoe UI"/>
          <w:color w:val="24292E"/>
          <w:sz w:val="24"/>
          <w:szCs w:val="24"/>
        </w:rPr>
        <w:t xml:space="preserve"> into </w:t>
      </w:r>
      <w:proofErr w:type="spell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 The name matching method</w:t>
      </w:r>
      <w:ins w:id="100" w:author="Philip Collender" w:date="2019-06-04T11:33:00Z">
        <w:r w:rsidR="003F3315">
          <w:rPr>
            <w:rFonts w:ascii="Segoe UI" w:eastAsia="Times New Roman" w:hAnsi="Segoe UI" w:cs="Segoe UI"/>
            <w:color w:val="24292E"/>
            <w:sz w:val="24"/>
            <w:szCs w:val="24"/>
          </w:rPr>
          <w:t>s</w:t>
        </w:r>
      </w:ins>
      <w:r w:rsidRPr="00DF2E30">
        <w:rPr>
          <w:rFonts w:ascii="Segoe UI" w:eastAsia="Times New Roman" w:hAnsi="Segoe UI" w:cs="Segoe UI"/>
          <w:color w:val="24292E"/>
          <w:sz w:val="24"/>
          <w:szCs w:val="24"/>
        </w:rPr>
        <w:t xml:space="preserve"> can simultaneously consider the pronunciation of Chinese characters (</w:t>
      </w:r>
      <w:del w:id="101" w:author="Philip Collender" w:date="2019-06-04T11:33:00Z">
        <w:r w:rsidRPr="00DF2E30" w:rsidDel="003F3315">
          <w:rPr>
            <w:rFonts w:ascii="Segoe UI" w:eastAsia="Times New Roman" w:hAnsi="Segoe UI" w:cs="Segoe UI"/>
            <w:color w:val="24292E"/>
            <w:sz w:val="24"/>
            <w:szCs w:val="24"/>
          </w:rPr>
          <w:delText xml:space="preserve"> </w:delText>
        </w:r>
      </w:del>
      <w:r w:rsidRPr="00DF2E30">
        <w:rPr>
          <w:rFonts w:ascii="Segoe UI" w:eastAsia="Times New Roman" w:hAnsi="Segoe UI" w:cs="Segoe UI"/>
          <w:color w:val="24292E"/>
          <w:sz w:val="24"/>
          <w:szCs w:val="24"/>
        </w:rPr>
        <w:t>Pinyin), glyphs (five pens and four corner numbers), radicals and structures. In addition to the name, other attributes such as gender, date of birth, address, etc. can be considered in the record matching. This document describes how to install the</w:t>
      </w:r>
      <w:ins w:id="102" w:author="Philip Collender" w:date="2019-06-04T11:30:00Z">
        <w:r w:rsidR="003F3315">
          <w:rPr>
            <w:rFonts w:ascii="Segoe UI" w:eastAsia="Times New Roman" w:hAnsi="Segoe UI" w:cs="Segoe UI"/>
            <w:color w:val="24292E"/>
            <w:sz w:val="24"/>
            <w:szCs w:val="24"/>
          </w:rPr>
          <w:t xml:space="preserve"> enhanced</w:t>
        </w:r>
      </w:ins>
      <w:r w:rsidRPr="00DF2E30">
        <w:rPr>
          <w:rFonts w:ascii="Segoe UI" w:eastAsia="Times New Roman" w:hAnsi="Segoe UI" w:cs="Segoe UI"/>
          <w:color w:val="24292E"/>
          <w:sz w:val="24"/>
          <w:szCs w:val="24"/>
        </w:rPr>
        <w:t xml:space="preserve"> </w:t>
      </w:r>
      <w:proofErr w:type="spell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 xml:space="preserve"> package, how to use it, and how to interpret the results.</w:t>
      </w:r>
    </w:p>
    <w:p w14:paraId="77D5E6DE" w14:textId="77777777" w:rsidR="00DF2E30" w:rsidRPr="00DF2E30" w:rsidRDefault="00DF2E30" w:rsidP="00DF2E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03" w:name="user-content-installation"/>
      <w:bookmarkEnd w:id="103"/>
      <w:r w:rsidRPr="00DF2E30">
        <w:rPr>
          <w:rFonts w:ascii="Segoe UI" w:eastAsia="Times New Roman" w:hAnsi="Segoe UI" w:cs="Segoe UI"/>
          <w:b/>
          <w:bCs/>
          <w:color w:val="24292E"/>
          <w:sz w:val="36"/>
          <w:szCs w:val="36"/>
        </w:rPr>
        <w:t>2. Installation</w:t>
      </w:r>
    </w:p>
    <w:p w14:paraId="6406D83E" w14:textId="77777777" w:rsidR="00DF2E30" w:rsidRPr="00DF2E30" w:rsidRDefault="00DF2E30" w:rsidP="00DF2E3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history="1">
        <w:r w:rsidRPr="00DF2E30">
          <w:rPr>
            <w:rFonts w:ascii="Segoe UI" w:eastAsia="Times New Roman" w:hAnsi="Segoe UI" w:cs="Segoe UI"/>
            <w:color w:val="0366D6"/>
            <w:sz w:val="24"/>
            <w:szCs w:val="24"/>
          </w:rPr>
          <w:t>Install R and RStudio</w:t>
        </w:r>
      </w:hyperlink>
      <w:r w:rsidRPr="00DF2E30">
        <w:rPr>
          <w:rFonts w:ascii="Segoe UI" w:eastAsia="Times New Roman" w:hAnsi="Segoe UI" w:cs="Segoe UI"/>
          <w:color w:val="24292E"/>
          <w:sz w:val="24"/>
          <w:szCs w:val="24"/>
        </w:rPr>
        <w:t> . See the </w:t>
      </w:r>
      <w:hyperlink r:id="rId8" w:history="1">
        <w:r w:rsidRPr="00DF2E30">
          <w:rPr>
            <w:rFonts w:ascii="Segoe UI" w:eastAsia="Times New Roman" w:hAnsi="Segoe UI" w:cs="Segoe UI"/>
            <w:color w:val="0366D6"/>
            <w:sz w:val="24"/>
            <w:szCs w:val="24"/>
          </w:rPr>
          <w:t>R language primer</w:t>
        </w:r>
      </w:hyperlink>
      <w:r w:rsidRPr="00DF2E30">
        <w:rPr>
          <w:rFonts w:ascii="Segoe UI" w:eastAsia="Times New Roman" w:hAnsi="Segoe UI" w:cs="Segoe UI"/>
          <w:color w:val="24292E"/>
          <w:sz w:val="24"/>
          <w:szCs w:val="24"/>
        </w:rPr>
        <w:t xml:space="preserve"> for the use of </w:t>
      </w:r>
      <w:proofErr w:type="spellStart"/>
      <w:proofErr w:type="gramStart"/>
      <w:r w:rsidRPr="00DF2E30">
        <w:rPr>
          <w:rFonts w:ascii="Segoe UI" w:eastAsia="Times New Roman" w:hAnsi="Segoe UI" w:cs="Segoe UI"/>
          <w:color w:val="24292E"/>
          <w:sz w:val="24"/>
          <w:szCs w:val="24"/>
        </w:rPr>
        <w:t>Rstudio</w:t>
      </w:r>
      <w:proofErr w:type="spellEnd"/>
      <w:r w:rsidRPr="00DF2E30">
        <w:rPr>
          <w:rFonts w:ascii="Segoe UI" w:eastAsia="Times New Roman" w:hAnsi="Segoe UI" w:cs="Segoe UI"/>
          <w:color w:val="24292E"/>
          <w:sz w:val="24"/>
          <w:szCs w:val="24"/>
        </w:rPr>
        <w:t> .</w:t>
      </w:r>
      <w:proofErr w:type="gramEnd"/>
    </w:p>
    <w:p w14:paraId="75A2BDA1" w14:textId="77777777" w:rsidR="00DF2E30" w:rsidRPr="00DF2E30" w:rsidRDefault="00DF2E30" w:rsidP="00DF2E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Pr="00DF2E30">
          <w:rPr>
            <w:rFonts w:ascii="Segoe UI" w:eastAsia="Times New Roman" w:hAnsi="Segoe UI" w:cs="Segoe UI"/>
            <w:color w:val="0366D6"/>
            <w:sz w:val="24"/>
            <w:szCs w:val="24"/>
          </w:rPr>
          <w:t xml:space="preserve">Install </w:t>
        </w:r>
        <w:proofErr w:type="spellStart"/>
        <w:r w:rsidRPr="00DF2E30">
          <w:rPr>
            <w:rFonts w:ascii="Segoe UI" w:eastAsia="Times New Roman" w:hAnsi="Segoe UI" w:cs="Segoe UI"/>
            <w:color w:val="0366D6"/>
            <w:sz w:val="24"/>
            <w:szCs w:val="24"/>
          </w:rPr>
          <w:t>Rtools</w:t>
        </w:r>
        <w:proofErr w:type="spellEnd"/>
      </w:hyperlink>
      <w:r w:rsidRPr="00DF2E30">
        <w:rPr>
          <w:rFonts w:ascii="Segoe UI" w:eastAsia="Times New Roman" w:hAnsi="Segoe UI" w:cs="Segoe UI"/>
          <w:color w:val="24292E"/>
          <w:sz w:val="24"/>
          <w:szCs w:val="24"/>
        </w:rPr>
        <w:t> - only steps one and two are required, installing and setting environment variables</w:t>
      </w:r>
    </w:p>
    <w:p w14:paraId="7F51B408" w14:textId="77777777" w:rsidR="00DF2E30" w:rsidRPr="00DF2E30" w:rsidRDefault="00DF2E30" w:rsidP="00DF2E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hyperlink r:id="rId10" w:history="1">
        <w:r w:rsidRPr="00DF2E30">
          <w:rPr>
            <w:rFonts w:ascii="Segoe UI" w:eastAsia="Times New Roman" w:hAnsi="Segoe UI" w:cs="Segoe UI"/>
            <w:color w:val="0366D6"/>
            <w:sz w:val="24"/>
            <w:szCs w:val="24"/>
          </w:rPr>
          <w:t>Install the required R packages</w:t>
        </w:r>
      </w:hyperlink>
      <w:r w:rsidRPr="00DF2E30">
        <w:rPr>
          <w:rFonts w:ascii="Segoe UI" w:eastAsia="Times New Roman" w:hAnsi="Segoe UI" w:cs="Segoe UI"/>
          <w:color w:val="24292E"/>
          <w:sz w:val="24"/>
          <w:szCs w:val="24"/>
        </w:rPr>
        <w:t> </w:t>
      </w:r>
      <w:proofErr w:type="spellStart"/>
      <w:r w:rsidRPr="00DF2E30">
        <w:rPr>
          <w:rFonts w:ascii="Segoe UI" w:eastAsia="Times New Roman" w:hAnsi="Segoe UI" w:cs="Segoe UI"/>
          <w:color w:val="24292E"/>
          <w:sz w:val="24"/>
          <w:szCs w:val="24"/>
        </w:rPr>
        <w:t>tidyverse</w:t>
      </w:r>
      <w:proofErr w:type="spellEnd"/>
      <w:r w:rsidRPr="00DF2E30">
        <w:rPr>
          <w:rFonts w:ascii="Segoe UI" w:eastAsia="Times New Roman" w:hAnsi="Segoe UI" w:cs="Segoe UI"/>
          <w:color w:val="24292E"/>
          <w:sz w:val="24"/>
          <w:szCs w:val="24"/>
        </w:rPr>
        <w:t xml:space="preserve">, </w:t>
      </w:r>
      <w:proofErr w:type="spellStart"/>
      <w:r w:rsidRPr="00DF2E30">
        <w:rPr>
          <w:rFonts w:ascii="Segoe UI" w:eastAsia="Times New Roman" w:hAnsi="Segoe UI" w:cs="Segoe UI"/>
          <w:color w:val="24292E"/>
          <w:sz w:val="24"/>
          <w:szCs w:val="24"/>
        </w:rPr>
        <w:t>xgboost</w:t>
      </w:r>
      <w:proofErr w:type="spellEnd"/>
      <w:r w:rsidRPr="00DF2E30">
        <w:rPr>
          <w:rFonts w:ascii="Segoe UI" w:eastAsia="Times New Roman" w:hAnsi="Segoe UI" w:cs="Segoe UI"/>
          <w:color w:val="24292E"/>
          <w:sz w:val="24"/>
          <w:szCs w:val="24"/>
        </w:rPr>
        <w:t xml:space="preserve"> and </w:t>
      </w:r>
      <w:proofErr w:type="spellStart"/>
      <w:r w:rsidRPr="00DF2E30">
        <w:rPr>
          <w:rFonts w:ascii="Segoe UI" w:eastAsia="Times New Roman" w:hAnsi="Segoe UI" w:cs="Segoe UI"/>
          <w:color w:val="24292E"/>
          <w:sz w:val="24"/>
          <w:szCs w:val="24"/>
        </w:rPr>
        <w:t>devtools</w:t>
      </w:r>
      <w:proofErr w:type="spellEnd"/>
      <w:r w:rsidRPr="00DF2E30">
        <w:rPr>
          <w:rFonts w:ascii="Segoe UI" w:eastAsia="Times New Roman" w:hAnsi="Segoe UI" w:cs="Segoe UI"/>
          <w:color w:val="24292E"/>
          <w:sz w:val="24"/>
          <w:szCs w:val="24"/>
        </w:rPr>
        <w:t xml:space="preserve">, which can be installed according to Method 1 in the link. Enter </w:t>
      </w:r>
      <w:proofErr w:type="spellStart"/>
      <w:proofErr w:type="gramStart"/>
      <w:r w:rsidRPr="00DF2E30">
        <w:rPr>
          <w:rFonts w:ascii="Segoe UI" w:eastAsia="Times New Roman" w:hAnsi="Segoe UI" w:cs="Segoe UI"/>
          <w:color w:val="24292E"/>
          <w:sz w:val="24"/>
          <w:szCs w:val="24"/>
        </w:rPr>
        <w:t>install.packages</w:t>
      </w:r>
      <w:proofErr w:type="spellEnd"/>
      <w:proofErr w:type="gramEnd"/>
      <w:r w:rsidRPr="00DF2E30">
        <w:rPr>
          <w:rFonts w:ascii="Segoe UI" w:eastAsia="Times New Roman" w:hAnsi="Segoe UI" w:cs="Segoe UI"/>
          <w:color w:val="24292E"/>
          <w:sz w:val="24"/>
          <w:szCs w:val="24"/>
        </w:rPr>
        <w:t>("</w:t>
      </w:r>
      <w:proofErr w:type="spellStart"/>
      <w:r w:rsidRPr="00DF2E30">
        <w:rPr>
          <w:rFonts w:ascii="Segoe UI" w:eastAsia="Times New Roman" w:hAnsi="Segoe UI" w:cs="Segoe UI"/>
          <w:color w:val="24292E"/>
          <w:sz w:val="24"/>
          <w:szCs w:val="24"/>
        </w:rPr>
        <w:t>tidyverse</w:t>
      </w:r>
      <w:proofErr w:type="spellEnd"/>
      <w:r w:rsidRPr="00DF2E30">
        <w:rPr>
          <w:rFonts w:ascii="Segoe UI" w:eastAsia="Times New Roman" w:hAnsi="Segoe UI" w:cs="Segoe UI"/>
          <w:color w:val="24292E"/>
          <w:sz w:val="24"/>
          <w:szCs w:val="24"/>
        </w:rPr>
        <w:t>") in the RStudio console and press Enter. The other two packages can be installed in the same way.</w:t>
      </w:r>
    </w:p>
    <w:p w14:paraId="7C74A27F" w14:textId="77777777" w:rsidR="00DF2E30" w:rsidRPr="00DF2E30" w:rsidRDefault="00DF2E30" w:rsidP="00DF2E3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Use the following code to install the package </w:t>
      </w:r>
      <w:proofErr w:type="spellStart"/>
      <w:r w:rsidRPr="00DF2E30">
        <w:rPr>
          <w:rFonts w:ascii="Segoe UI" w:eastAsia="Times New Roman" w:hAnsi="Segoe UI" w:cs="Segoe UI"/>
          <w:color w:val="24292E"/>
          <w:sz w:val="24"/>
          <w:szCs w:val="24"/>
        </w:rPr>
        <w:t>chinsimi</w:t>
      </w:r>
      <w:proofErr w:type="spellEnd"/>
      <w:r w:rsidRPr="00DF2E30">
        <w:rPr>
          <w:rFonts w:ascii="Segoe UI" w:eastAsia="Times New Roman" w:hAnsi="Segoe UI" w:cs="Segoe UI"/>
          <w:color w:val="24292E"/>
          <w:sz w:val="24"/>
          <w:szCs w:val="24"/>
        </w:rPr>
        <w:t xml:space="preserve">, </w:t>
      </w:r>
      <w:proofErr w:type="spell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 xml:space="preserve"> developed by Berkeley.</w:t>
      </w:r>
    </w:p>
    <w:p w14:paraId="218ACB4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DF2E30">
        <w:rPr>
          <w:rFonts w:ascii="Consolas" w:eastAsia="Times New Roman" w:hAnsi="Consolas" w:cs="Consolas"/>
          <w:color w:val="24292E"/>
          <w:sz w:val="20"/>
          <w:szCs w:val="20"/>
          <w:bdr w:val="none" w:sz="0" w:space="0" w:color="auto" w:frame="1"/>
        </w:rPr>
        <w:t>devtools</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install_github</w:t>
      </w:r>
      <w:proofErr w:type="spellEnd"/>
      <w:r w:rsidRPr="00DF2E30">
        <w:rPr>
          <w:rFonts w:ascii="Consolas" w:eastAsia="Times New Roman" w:hAnsi="Consolas" w:cs="Consolas"/>
          <w:color w:val="24292E"/>
          <w:sz w:val="20"/>
          <w:szCs w:val="20"/>
          <w:bdr w:val="none" w:sz="0" w:space="0" w:color="auto" w:frame="1"/>
        </w:rPr>
        <w:t>('OPTI-SURVEIL/</w:t>
      </w:r>
      <w:proofErr w:type="spell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',dependencies = T, force = TRUE)</w:t>
      </w:r>
    </w:p>
    <w:p w14:paraId="64A49D2F"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DF2E30">
        <w:rPr>
          <w:rFonts w:ascii="Consolas" w:eastAsia="Times New Roman" w:hAnsi="Consolas" w:cs="Consolas"/>
          <w:color w:val="24292E"/>
          <w:sz w:val="20"/>
          <w:szCs w:val="20"/>
          <w:bdr w:val="none" w:sz="0" w:space="0" w:color="auto" w:frame="1"/>
        </w:rPr>
        <w:t>devtools</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install_github</w:t>
      </w:r>
      <w:proofErr w:type="spellEnd"/>
      <w:r w:rsidRPr="00DF2E30">
        <w:rPr>
          <w:rFonts w:ascii="Consolas" w:eastAsia="Times New Roman" w:hAnsi="Consolas" w:cs="Consolas"/>
          <w:color w:val="24292E"/>
          <w:sz w:val="20"/>
          <w:szCs w:val="20"/>
          <w:bdr w:val="none" w:sz="0" w:space="0" w:color="auto" w:frame="1"/>
        </w:rPr>
        <w:t>('OPTI-SURVEIL/</w:t>
      </w:r>
      <w:proofErr w:type="spellStart"/>
      <w:r w:rsidRPr="00DF2E30">
        <w:rPr>
          <w:rFonts w:ascii="Consolas" w:eastAsia="Times New Roman" w:hAnsi="Consolas" w:cs="Consolas"/>
          <w:color w:val="24292E"/>
          <w:sz w:val="20"/>
          <w:szCs w:val="20"/>
          <w:bdr w:val="none" w:sz="0" w:space="0" w:color="auto" w:frame="1"/>
        </w:rPr>
        <w:t>chinsimi</w:t>
      </w:r>
      <w:proofErr w:type="spellEnd"/>
      <w:r w:rsidRPr="00DF2E30">
        <w:rPr>
          <w:rFonts w:ascii="Consolas" w:eastAsia="Times New Roman" w:hAnsi="Consolas" w:cs="Consolas"/>
          <w:color w:val="24292E"/>
          <w:sz w:val="20"/>
          <w:szCs w:val="20"/>
          <w:bdr w:val="none" w:sz="0" w:space="0" w:color="auto" w:frame="1"/>
        </w:rPr>
        <w:t>',dependencies = T, force = TRUE)</w:t>
      </w:r>
    </w:p>
    <w:p w14:paraId="1A2EF7BB" w14:textId="77777777" w:rsidR="00DF2E30" w:rsidRPr="00DF2E30" w:rsidRDefault="00DF2E30" w:rsidP="00DF2E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04" w:name="user-content-prep"/>
      <w:bookmarkEnd w:id="104"/>
      <w:r w:rsidRPr="00DF2E30">
        <w:rPr>
          <w:rFonts w:ascii="Segoe UI" w:eastAsia="Times New Roman" w:hAnsi="Segoe UI" w:cs="Segoe UI"/>
          <w:b/>
          <w:bCs/>
          <w:color w:val="24292E"/>
          <w:sz w:val="36"/>
          <w:szCs w:val="36"/>
        </w:rPr>
        <w:t>3. Preparation</w:t>
      </w:r>
    </w:p>
    <w:p w14:paraId="16E28ABE" w14:textId="77777777" w:rsidR="00DF2E30" w:rsidRPr="00DF2E30" w:rsidRDefault="00DF2E30" w:rsidP="00DF2E3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Download all the files in </w:t>
      </w:r>
      <w:hyperlink r:id="rId11" w:history="1">
        <w:r w:rsidRPr="00DF2E30">
          <w:rPr>
            <w:rFonts w:ascii="Segoe UI" w:eastAsia="Times New Roman" w:hAnsi="Segoe UI" w:cs="Segoe UI"/>
            <w:color w:val="0366D6"/>
            <w:sz w:val="24"/>
            <w:szCs w:val="24"/>
          </w:rPr>
          <w:t>this folder</w:t>
        </w:r>
      </w:hyperlink>
      <w:r w:rsidRPr="00DF2E30">
        <w:rPr>
          <w:rFonts w:ascii="Segoe UI" w:eastAsia="Times New Roman" w:hAnsi="Segoe UI" w:cs="Segoe UI"/>
          <w:color w:val="24292E"/>
          <w:sz w:val="24"/>
          <w:szCs w:val="24"/>
        </w:rPr>
        <w:t> except README.md, where:</w:t>
      </w:r>
    </w:p>
    <w:p w14:paraId="0BF14B48" w14:textId="77777777" w:rsidR="00DF2E30" w:rsidRPr="00DF2E30" w:rsidRDefault="00DF2E30" w:rsidP="00DF2E3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Name match 1.csv and Name match 2.csv as sample data</w:t>
      </w:r>
    </w:p>
    <w:p w14:paraId="42E1BBBC" w14:textId="77777777" w:rsidR="00DF2E30" w:rsidRPr="00DF2E30" w:rsidRDefault="00DF2E30" w:rsidP="00DF2E3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lastRenderedPageBreak/>
        <w:t>linkage_</w:t>
      </w:r>
      <w:proofErr w:type="gramStart"/>
      <w:r w:rsidRPr="00DF2E30">
        <w:rPr>
          <w:rFonts w:ascii="Segoe UI" w:eastAsia="Times New Roman" w:hAnsi="Segoe UI" w:cs="Segoe UI"/>
          <w:color w:val="24292E"/>
          <w:sz w:val="24"/>
          <w:szCs w:val="24"/>
        </w:rPr>
        <w:t>utils.R</w:t>
      </w:r>
      <w:proofErr w:type="spellEnd"/>
      <w:proofErr w:type="gramEnd"/>
      <w:r w:rsidRPr="00DF2E30">
        <w:rPr>
          <w:rFonts w:ascii="Segoe UI" w:eastAsia="Times New Roman" w:hAnsi="Segoe UI" w:cs="Segoe UI"/>
          <w:color w:val="24292E"/>
          <w:sz w:val="24"/>
          <w:szCs w:val="24"/>
        </w:rPr>
        <w:t xml:space="preserve"> </w:t>
      </w:r>
      <w:ins w:id="105" w:author="Philip Collender" w:date="2019-06-04T11:33:00Z">
        <w:r w:rsidR="003F3315">
          <w:rPr>
            <w:rFonts w:ascii="Segoe UI" w:eastAsia="Times New Roman" w:hAnsi="Segoe UI" w:cs="Segoe UI"/>
            <w:color w:val="24292E"/>
            <w:sz w:val="24"/>
            <w:szCs w:val="24"/>
          </w:rPr>
          <w:t>cont</w:t>
        </w:r>
      </w:ins>
      <w:ins w:id="106" w:author="Philip Collender" w:date="2019-06-04T11:34:00Z">
        <w:r w:rsidR="003F3315">
          <w:rPr>
            <w:rFonts w:ascii="Segoe UI" w:eastAsia="Times New Roman" w:hAnsi="Segoe UI" w:cs="Segoe UI"/>
            <w:color w:val="24292E"/>
            <w:sz w:val="24"/>
            <w:szCs w:val="24"/>
          </w:rPr>
          <w:t xml:space="preserve">ains several functions used </w:t>
        </w:r>
      </w:ins>
      <w:del w:id="107" w:author="Philip Collender" w:date="2019-06-04T11:34:00Z">
        <w:r w:rsidRPr="00DF2E30" w:rsidDel="003F3315">
          <w:rPr>
            <w:rFonts w:ascii="Segoe UI" w:eastAsia="Times New Roman" w:hAnsi="Segoe UI" w:cs="Segoe UI"/>
            <w:color w:val="24292E"/>
            <w:sz w:val="24"/>
            <w:szCs w:val="24"/>
          </w:rPr>
          <w:delText xml:space="preserve">is the function needed </w:delText>
        </w:r>
      </w:del>
      <w:r w:rsidRPr="00DF2E30">
        <w:rPr>
          <w:rFonts w:ascii="Segoe UI" w:eastAsia="Times New Roman" w:hAnsi="Segoe UI" w:cs="Segoe UI"/>
          <w:color w:val="24292E"/>
          <w:sz w:val="24"/>
          <w:szCs w:val="24"/>
        </w:rPr>
        <w:t>in the matching process</w:t>
      </w:r>
    </w:p>
    <w:p w14:paraId="68EBE613" w14:textId="77777777" w:rsidR="00DF2E30" w:rsidRPr="00DF2E30" w:rsidRDefault="003F3315" w:rsidP="00DF2E3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ins w:id="108" w:author="Philip Collender" w:date="2019-06-04T11:35:00Z">
        <w:r>
          <w:rPr>
            <w:rFonts w:ascii="Segoe UI" w:eastAsia="Times New Roman" w:hAnsi="Segoe UI" w:cs="Segoe UI"/>
            <w:color w:val="24292E"/>
            <w:sz w:val="24"/>
            <w:szCs w:val="24"/>
          </w:rPr>
          <w:t>filled F-</w:t>
        </w:r>
        <w:proofErr w:type="spellStart"/>
        <w:proofErr w:type="gramStart"/>
        <w:r>
          <w:rPr>
            <w:rFonts w:ascii="Segoe UI" w:eastAsia="Times New Roman" w:hAnsi="Segoe UI" w:cs="Segoe UI"/>
            <w:color w:val="24292E"/>
            <w:sz w:val="24"/>
            <w:szCs w:val="24"/>
          </w:rPr>
          <w:t>curves.Rdata</w:t>
        </w:r>
        <w:proofErr w:type="spellEnd"/>
        <w:proofErr w:type="gramEnd"/>
        <w:r>
          <w:rPr>
            <w:rFonts w:ascii="Segoe UI" w:eastAsia="Times New Roman" w:hAnsi="Segoe UI" w:cs="Segoe UI"/>
            <w:color w:val="24292E"/>
            <w:sz w:val="24"/>
            <w:szCs w:val="24"/>
          </w:rPr>
          <w:t xml:space="preserve"> contains information used to determine the </w:t>
        </w:r>
      </w:ins>
      <w:ins w:id="109" w:author="Philip Collender" w:date="2019-06-04T11:36:00Z">
        <w:r>
          <w:rPr>
            <w:rFonts w:ascii="Segoe UI" w:eastAsia="Times New Roman" w:hAnsi="Segoe UI" w:cs="Segoe UI"/>
            <w:color w:val="24292E"/>
            <w:sz w:val="24"/>
            <w:szCs w:val="24"/>
          </w:rPr>
          <w:t xml:space="preserve">optimal </w:t>
        </w:r>
      </w:ins>
      <w:ins w:id="110" w:author="Philip Collender" w:date="2019-06-04T11:35:00Z">
        <w:r>
          <w:rPr>
            <w:rFonts w:ascii="Segoe UI" w:eastAsia="Times New Roman" w:hAnsi="Segoe UI" w:cs="Segoe UI"/>
            <w:color w:val="24292E"/>
            <w:sz w:val="24"/>
            <w:szCs w:val="24"/>
          </w:rPr>
          <w:t xml:space="preserve">threshold score at which </w:t>
        </w:r>
      </w:ins>
      <w:ins w:id="111" w:author="Philip Collender" w:date="2019-06-04T11:36:00Z">
        <w:r>
          <w:rPr>
            <w:rFonts w:ascii="Segoe UI" w:eastAsia="Times New Roman" w:hAnsi="Segoe UI" w:cs="Segoe UI"/>
            <w:color w:val="24292E"/>
            <w:sz w:val="24"/>
            <w:szCs w:val="24"/>
          </w:rPr>
          <w:t xml:space="preserve">names should be considered a match during the linkage process. </w:t>
        </w:r>
      </w:ins>
      <w:del w:id="112" w:author="Philip Collender" w:date="2019-06-04T11:34:00Z">
        <w:r w:rsidR="00DF2E30" w:rsidRPr="00DF2E30" w:rsidDel="003F3315">
          <w:rPr>
            <w:rFonts w:ascii="Segoe UI" w:eastAsia="Times New Roman" w:hAnsi="Segoe UI" w:cs="Segoe UI"/>
            <w:color w:val="24292E"/>
            <w:sz w:val="24"/>
            <w:szCs w:val="24"/>
          </w:rPr>
          <w:delText xml:space="preserve">isotonic_regs.Rdata and </w:delText>
        </w:r>
      </w:del>
      <w:del w:id="113" w:author="Philip Collender" w:date="2019-06-04T11:36:00Z">
        <w:r w:rsidR="00DF2E30" w:rsidRPr="00DF2E30" w:rsidDel="003F3315">
          <w:rPr>
            <w:rFonts w:ascii="Segoe UI" w:eastAsia="Times New Roman" w:hAnsi="Segoe UI" w:cs="Segoe UI"/>
            <w:color w:val="24292E"/>
            <w:sz w:val="24"/>
            <w:szCs w:val="24"/>
          </w:rPr>
          <w:delText>F-score_based_thresholds.Rdata is a machine learning model</w:delText>
        </w:r>
      </w:del>
    </w:p>
    <w:p w14:paraId="3CE64B62" w14:textId="77777777" w:rsidR="00DF2E30" w:rsidRPr="00DF2E30" w:rsidRDefault="00DF2E30" w:rsidP="00DF2E30">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commentRangeStart w:id="114"/>
      <w:r w:rsidRPr="00DF2E30">
        <w:rPr>
          <w:rFonts w:ascii="Segoe UI" w:eastAsia="Times New Roman" w:hAnsi="Segoe UI" w:cs="Segoe UI"/>
          <w:color w:val="24292E"/>
          <w:sz w:val="24"/>
          <w:szCs w:val="24"/>
        </w:rPr>
        <w:t>Set the system environment to Chinese. Because the records we need to match are in Chinese, we need to first set the R environment to Chinese.</w:t>
      </w:r>
      <w:ins w:id="115" w:author="Philip Collender" w:date="2019-06-04T11:36:00Z">
        <w:r w:rsidR="003F3315">
          <w:rPr>
            <w:rFonts w:ascii="Segoe UI" w:eastAsia="Times New Roman" w:hAnsi="Segoe UI" w:cs="Segoe UI"/>
            <w:color w:val="24292E"/>
            <w:sz w:val="24"/>
            <w:szCs w:val="24"/>
          </w:rPr>
          <w:t xml:space="preserve"> On windows machines, the command is as follows</w:t>
        </w:r>
      </w:ins>
      <w:ins w:id="116" w:author="Philip Collender" w:date="2019-06-04T11:37:00Z">
        <w:r w:rsidR="003F3315">
          <w:rPr>
            <w:rFonts w:ascii="Segoe UI" w:eastAsia="Times New Roman" w:hAnsi="Segoe UI" w:cs="Segoe UI"/>
            <w:color w:val="24292E"/>
            <w:sz w:val="24"/>
            <w:szCs w:val="24"/>
          </w:rPr>
          <w:t>.</w:t>
        </w:r>
        <w:commentRangeEnd w:id="114"/>
        <w:r w:rsidR="003F3315">
          <w:rPr>
            <w:rStyle w:val="CommentReference"/>
          </w:rPr>
          <w:commentReference w:id="114"/>
        </w:r>
      </w:ins>
    </w:p>
    <w:p w14:paraId="69E6B85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DF2E30">
        <w:rPr>
          <w:rFonts w:ascii="Consolas" w:eastAsia="Times New Roman" w:hAnsi="Consolas" w:cs="Consolas"/>
          <w:color w:val="24292E"/>
          <w:sz w:val="20"/>
          <w:szCs w:val="20"/>
          <w:bdr w:val="none" w:sz="0" w:space="0" w:color="auto" w:frame="1"/>
        </w:rPr>
        <w:t>Sys.setlocale</w:t>
      </w:r>
      <w:proofErr w:type="spellEnd"/>
      <w:r w:rsidRPr="00DF2E30">
        <w:rPr>
          <w:rFonts w:ascii="Consolas" w:eastAsia="Times New Roman" w:hAnsi="Consolas" w:cs="Consolas"/>
          <w:color w:val="24292E"/>
          <w:sz w:val="20"/>
          <w:szCs w:val="20"/>
          <w:bdr w:val="none" w:sz="0" w:space="0" w:color="auto" w:frame="1"/>
        </w:rPr>
        <w:t>(category = 'LC_ALL', locale = 'Chinese')</w:t>
      </w:r>
    </w:p>
    <w:p w14:paraId="533A6487" w14:textId="77777777" w:rsidR="00DF2E30" w:rsidRPr="00DF2E30" w:rsidRDefault="00DF2E30" w:rsidP="00DF2E3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Set the working folder to save the folder where the data is downloaded in step 1. Note that the file path should use "/" instead of "". For example, "C:\Users\Documents" should not be used instead of "C:/Users/". Documents/". </w:t>
      </w:r>
      <w:proofErr w:type="spellStart"/>
      <w:r w:rsidRPr="00DF2E30">
        <w:rPr>
          <w:rFonts w:ascii="Segoe UI" w:eastAsia="Times New Roman" w:hAnsi="Segoe UI" w:cs="Segoe UI"/>
          <w:color w:val="24292E"/>
          <w:sz w:val="24"/>
          <w:szCs w:val="24"/>
        </w:rPr>
        <w:t>E.g</w:t>
      </w:r>
      <w:proofErr w:type="spellEnd"/>
      <w:r w:rsidRPr="00DF2E30">
        <w:rPr>
          <w:rFonts w:ascii="Segoe UI" w:eastAsia="Times New Roman" w:hAnsi="Segoe UI" w:cs="Segoe UI"/>
          <w:color w:val="24292E"/>
          <w:sz w:val="24"/>
          <w:szCs w:val="24"/>
        </w:rPr>
        <w:t>:</w:t>
      </w:r>
    </w:p>
    <w:p w14:paraId="022F6C1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DF2E30">
        <w:rPr>
          <w:rFonts w:ascii="Consolas" w:eastAsia="Times New Roman" w:hAnsi="Consolas" w:cs="Consolas"/>
          <w:color w:val="24292E"/>
          <w:sz w:val="20"/>
          <w:szCs w:val="20"/>
          <w:bdr w:val="none" w:sz="0" w:space="0" w:color="auto" w:frame="1"/>
        </w:rPr>
        <w:t>setwd</w:t>
      </w:r>
      <w:proofErr w:type="spellEnd"/>
      <w:r w:rsidRPr="00DF2E30">
        <w:rPr>
          <w:rFonts w:ascii="Consolas" w:eastAsia="Times New Roman" w:hAnsi="Consolas" w:cs="Consolas"/>
          <w:color w:val="24292E"/>
          <w:sz w:val="20"/>
          <w:szCs w:val="20"/>
          <w:bdr w:val="none" w:sz="0" w:space="0" w:color="auto" w:frame="1"/>
        </w:rPr>
        <w:t>("C:/Users/Documents/")</w:t>
      </w:r>
    </w:p>
    <w:p w14:paraId="70531236"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b/>
          <w:bCs/>
          <w:color w:val="24292E"/>
          <w:sz w:val="24"/>
          <w:szCs w:val="24"/>
        </w:rPr>
        <w:t>Replace C:/Users/Documents/ with the path to save the downloaded data in step 1.</w:t>
      </w:r>
    </w:p>
    <w:p w14:paraId="3DEE899F" w14:textId="77777777" w:rsidR="00DF2E30" w:rsidRPr="00DF2E30" w:rsidRDefault="003F3315" w:rsidP="00DF2E3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ins w:id="117" w:author="Philip Collender" w:date="2019-06-04T11:38:00Z">
        <w:r>
          <w:rPr>
            <w:rFonts w:ascii="Segoe UI" w:eastAsia="Times New Roman" w:hAnsi="Segoe UI" w:cs="Segoe UI"/>
            <w:color w:val="24292E"/>
            <w:sz w:val="24"/>
            <w:szCs w:val="24"/>
          </w:rPr>
          <w:t xml:space="preserve">Install and load </w:t>
        </w:r>
      </w:ins>
      <w:del w:id="118" w:author="Philip Collender" w:date="2019-06-04T11:38:00Z">
        <w:r w:rsidR="00DF2E30" w:rsidRPr="00DF2E30" w:rsidDel="003F3315">
          <w:rPr>
            <w:rFonts w:ascii="Segoe UI" w:eastAsia="Times New Roman" w:hAnsi="Segoe UI" w:cs="Segoe UI"/>
            <w:color w:val="24292E"/>
            <w:sz w:val="24"/>
            <w:szCs w:val="24"/>
          </w:rPr>
          <w:delText xml:space="preserve">Load the </w:delText>
        </w:r>
      </w:del>
      <w:r w:rsidR="00DF2E30" w:rsidRPr="00DF2E30">
        <w:rPr>
          <w:rFonts w:ascii="Segoe UI" w:eastAsia="Times New Roman" w:hAnsi="Segoe UI" w:cs="Segoe UI"/>
          <w:color w:val="24292E"/>
          <w:sz w:val="24"/>
          <w:szCs w:val="24"/>
        </w:rPr>
        <w:t>required R package</w:t>
      </w:r>
      <w:ins w:id="119" w:author="Philip Collender" w:date="2019-06-04T11:38:00Z">
        <w:r>
          <w:rPr>
            <w:rFonts w:ascii="Segoe UI" w:eastAsia="Times New Roman" w:hAnsi="Segoe UI" w:cs="Segoe UI"/>
            <w:color w:val="24292E"/>
            <w:sz w:val="24"/>
            <w:szCs w:val="24"/>
          </w:rPr>
          <w:t>s</w:t>
        </w:r>
      </w:ins>
    </w:p>
    <w:p w14:paraId="032267D1" w14:textId="77777777" w:rsidR="003F3315" w:rsidRDefault="002F57B6"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Philip Collender" w:date="2019-06-04T11:39:00Z"/>
          <w:rFonts w:ascii="Consolas" w:eastAsia="Times New Roman" w:hAnsi="Consolas" w:cs="Consolas"/>
          <w:color w:val="24292E"/>
          <w:sz w:val="20"/>
          <w:szCs w:val="20"/>
          <w:bdr w:val="none" w:sz="0" w:space="0" w:color="auto" w:frame="1"/>
        </w:rPr>
      </w:pPr>
      <w:ins w:id="121" w:author="Philip Collender" w:date="2019-06-04T11:40:00Z">
        <w:r>
          <w:rPr>
            <w:rFonts w:ascii="Consolas" w:eastAsia="Times New Roman" w:hAnsi="Consolas" w:cs="Consolas"/>
            <w:color w:val="24292E"/>
            <w:sz w:val="20"/>
            <w:szCs w:val="20"/>
            <w:bdr w:val="none" w:sz="0" w:space="0" w:color="auto" w:frame="1"/>
          </w:rPr>
          <w:t>p</w:t>
        </w:r>
      </w:ins>
      <w:ins w:id="122" w:author="Philip Collender" w:date="2019-06-04T11:38:00Z">
        <w:r w:rsidR="003F3315">
          <w:rPr>
            <w:rFonts w:ascii="Consolas" w:eastAsia="Times New Roman" w:hAnsi="Consolas" w:cs="Consolas"/>
            <w:color w:val="24292E"/>
            <w:sz w:val="20"/>
            <w:szCs w:val="20"/>
            <w:bdr w:val="none" w:sz="0" w:space="0" w:color="auto" w:frame="1"/>
          </w:rPr>
          <w:t>kgs</w:t>
        </w:r>
      </w:ins>
      <w:ins w:id="123" w:author="Philip Collender" w:date="2019-06-04T11:39:00Z">
        <w:r w:rsidR="003F3315">
          <w:rPr>
            <w:rFonts w:ascii="Consolas" w:eastAsia="Times New Roman" w:hAnsi="Consolas" w:cs="Consolas"/>
            <w:color w:val="24292E"/>
            <w:sz w:val="20"/>
            <w:szCs w:val="20"/>
            <w:bdr w:val="none" w:sz="0" w:space="0" w:color="auto" w:frame="1"/>
          </w:rPr>
          <w:t xml:space="preserve"> = c(‘</w:t>
        </w:r>
        <w:proofErr w:type="spellStart"/>
        <w:r w:rsidR="003F3315">
          <w:rPr>
            <w:rFonts w:ascii="Consolas" w:eastAsia="Times New Roman" w:hAnsi="Consolas" w:cs="Consolas"/>
            <w:color w:val="24292E"/>
            <w:sz w:val="20"/>
            <w:szCs w:val="20"/>
            <w:bdr w:val="none" w:sz="0" w:space="0" w:color="auto" w:frame="1"/>
          </w:rPr>
          <w:t>tidyverse</w:t>
        </w:r>
        <w:proofErr w:type="spellEnd"/>
        <w:r w:rsidR="003F3315">
          <w:rPr>
            <w:rFonts w:ascii="Consolas" w:eastAsia="Times New Roman" w:hAnsi="Consolas" w:cs="Consolas"/>
            <w:color w:val="24292E"/>
            <w:sz w:val="20"/>
            <w:szCs w:val="20"/>
            <w:bdr w:val="none" w:sz="0" w:space="0" w:color="auto" w:frame="1"/>
          </w:rPr>
          <w:t>’,’</w:t>
        </w:r>
        <w:proofErr w:type="spellStart"/>
        <w:r w:rsidR="003F3315">
          <w:rPr>
            <w:rFonts w:ascii="Consolas" w:eastAsia="Times New Roman" w:hAnsi="Consolas" w:cs="Consolas"/>
            <w:color w:val="24292E"/>
            <w:sz w:val="20"/>
            <w:szCs w:val="20"/>
            <w:bdr w:val="none" w:sz="0" w:space="0" w:color="auto" w:frame="1"/>
          </w:rPr>
          <w:t>fastLink</w:t>
        </w:r>
        <w:proofErr w:type="spellEnd"/>
        <w:r w:rsidR="003F3315">
          <w:rPr>
            <w:rFonts w:ascii="Consolas" w:eastAsia="Times New Roman" w:hAnsi="Consolas" w:cs="Consolas"/>
            <w:color w:val="24292E"/>
            <w:sz w:val="20"/>
            <w:szCs w:val="20"/>
            <w:bdr w:val="none" w:sz="0" w:space="0" w:color="auto" w:frame="1"/>
          </w:rPr>
          <w:t>’,’</w:t>
        </w:r>
        <w:proofErr w:type="spellStart"/>
        <w:r w:rsidR="003F3315">
          <w:rPr>
            <w:rFonts w:ascii="Consolas" w:eastAsia="Times New Roman" w:hAnsi="Consolas" w:cs="Consolas"/>
            <w:color w:val="24292E"/>
            <w:sz w:val="20"/>
            <w:szCs w:val="20"/>
            <w:bdr w:val="none" w:sz="0" w:space="0" w:color="auto" w:frame="1"/>
          </w:rPr>
          <w:t>xgboost</w:t>
        </w:r>
        <w:proofErr w:type="spellEnd"/>
        <w:r w:rsidR="003F3315">
          <w:rPr>
            <w:rFonts w:ascii="Consolas" w:eastAsia="Times New Roman" w:hAnsi="Consolas" w:cs="Consolas"/>
            <w:color w:val="24292E"/>
            <w:sz w:val="20"/>
            <w:szCs w:val="20"/>
            <w:bdr w:val="none" w:sz="0" w:space="0" w:color="auto" w:frame="1"/>
          </w:rPr>
          <w:t>’)</w:t>
        </w:r>
      </w:ins>
      <w:ins w:id="124" w:author="Philip Collender" w:date="2019-06-04T11:42:00Z">
        <w:r>
          <w:rPr>
            <w:rFonts w:ascii="Consolas" w:eastAsia="Times New Roman" w:hAnsi="Consolas" w:cs="Consolas"/>
            <w:color w:val="24292E"/>
            <w:sz w:val="20"/>
            <w:szCs w:val="20"/>
            <w:bdr w:val="none" w:sz="0" w:space="0" w:color="auto" w:frame="1"/>
          </w:rPr>
          <w:t xml:space="preserve"> #list of packages to install</w:t>
        </w:r>
      </w:ins>
    </w:p>
    <w:p w14:paraId="59F5623D" w14:textId="77777777" w:rsidR="003F3315" w:rsidRDefault="002F57B6"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5" w:author="Philip Collender" w:date="2019-06-04T11:40:00Z"/>
          <w:rFonts w:ascii="Consolas" w:eastAsia="Times New Roman" w:hAnsi="Consolas" w:cs="Consolas"/>
          <w:color w:val="24292E"/>
          <w:sz w:val="20"/>
          <w:szCs w:val="20"/>
          <w:bdr w:val="none" w:sz="0" w:space="0" w:color="auto" w:frame="1"/>
        </w:rPr>
      </w:pPr>
      <w:proofErr w:type="spellStart"/>
      <w:ins w:id="126" w:author="Philip Collender" w:date="2019-06-04T11:40:00Z">
        <w:r>
          <w:rPr>
            <w:rFonts w:ascii="Consolas" w:eastAsia="Times New Roman" w:hAnsi="Consolas" w:cs="Consolas"/>
            <w:color w:val="24292E"/>
            <w:sz w:val="20"/>
            <w:szCs w:val="20"/>
            <w:bdr w:val="none" w:sz="0" w:space="0" w:color="auto" w:frame="1"/>
          </w:rPr>
          <w:t>t</w:t>
        </w:r>
      </w:ins>
      <w:ins w:id="127" w:author="Philip Collender" w:date="2019-06-04T11:39:00Z">
        <w:r w:rsidR="003F3315">
          <w:rPr>
            <w:rFonts w:ascii="Consolas" w:eastAsia="Times New Roman" w:hAnsi="Consolas" w:cs="Consolas"/>
            <w:color w:val="24292E"/>
            <w:sz w:val="20"/>
            <w:szCs w:val="20"/>
            <w:bdr w:val="none" w:sz="0" w:space="0" w:color="auto" w:frame="1"/>
          </w:rPr>
          <w:t>oinstall</w:t>
        </w:r>
        <w:proofErr w:type="spellEnd"/>
        <w:r w:rsidR="003F3315">
          <w:rPr>
            <w:rFonts w:ascii="Consolas" w:eastAsia="Times New Roman" w:hAnsi="Consolas" w:cs="Consolas"/>
            <w:color w:val="24292E"/>
            <w:sz w:val="20"/>
            <w:szCs w:val="20"/>
            <w:bdr w:val="none" w:sz="0" w:space="0" w:color="auto" w:frame="1"/>
          </w:rPr>
          <w:t xml:space="preserve"> </w:t>
        </w:r>
        <w:proofErr w:type="gramStart"/>
        <w:r w:rsidR="003F3315">
          <w:rPr>
            <w:rFonts w:ascii="Consolas" w:eastAsia="Times New Roman" w:hAnsi="Consolas" w:cs="Consolas"/>
            <w:color w:val="24292E"/>
            <w:sz w:val="20"/>
            <w:szCs w:val="20"/>
            <w:bdr w:val="none" w:sz="0" w:space="0" w:color="auto" w:frame="1"/>
          </w:rPr>
          <w:t xml:space="preserve">= </w:t>
        </w:r>
      </w:ins>
      <w:ins w:id="128" w:author="Philip Collender" w:date="2019-06-04T11:42:00Z">
        <w:r>
          <w:rPr>
            <w:rFonts w:ascii="Consolas" w:eastAsia="Times New Roman" w:hAnsi="Consolas" w:cs="Consolas"/>
            <w:color w:val="24292E"/>
            <w:sz w:val="20"/>
            <w:szCs w:val="20"/>
            <w:bdr w:val="none" w:sz="0" w:space="0" w:color="auto" w:frame="1"/>
          </w:rPr>
          <w:t>!</w:t>
        </w:r>
        <w:proofErr w:type="gramEnd"/>
        <w:r>
          <w:rPr>
            <w:rFonts w:ascii="Consolas" w:eastAsia="Times New Roman" w:hAnsi="Consolas" w:cs="Consolas"/>
            <w:color w:val="24292E"/>
            <w:sz w:val="20"/>
            <w:szCs w:val="20"/>
            <w:bdr w:val="none" w:sz="0" w:space="0" w:color="auto" w:frame="1"/>
          </w:rPr>
          <w:t>(</w:t>
        </w:r>
      </w:ins>
      <w:ins w:id="129" w:author="Philip Collender" w:date="2019-06-04T11:40:00Z">
        <w:r>
          <w:rPr>
            <w:rFonts w:ascii="Consolas" w:eastAsia="Times New Roman" w:hAnsi="Consolas" w:cs="Consolas"/>
            <w:color w:val="24292E"/>
            <w:sz w:val="20"/>
            <w:szCs w:val="20"/>
            <w:bdr w:val="none" w:sz="0" w:space="0" w:color="auto" w:frame="1"/>
          </w:rPr>
          <w:t>p</w:t>
        </w:r>
      </w:ins>
      <w:ins w:id="130" w:author="Philip Collender" w:date="2019-06-04T11:39:00Z">
        <w:r w:rsidR="003F3315">
          <w:rPr>
            <w:rFonts w:ascii="Consolas" w:eastAsia="Times New Roman" w:hAnsi="Consolas" w:cs="Consolas"/>
            <w:color w:val="24292E"/>
            <w:sz w:val="20"/>
            <w:szCs w:val="20"/>
            <w:bdr w:val="none" w:sz="0" w:space="0" w:color="auto" w:frame="1"/>
          </w:rPr>
          <w:t xml:space="preserve">kgs %in% </w:t>
        </w:r>
        <w:proofErr w:type="spellStart"/>
        <w:r w:rsidR="003F3315">
          <w:rPr>
            <w:rFonts w:ascii="Consolas" w:eastAsia="Times New Roman" w:hAnsi="Consolas" w:cs="Consolas"/>
            <w:color w:val="24292E"/>
            <w:sz w:val="20"/>
            <w:szCs w:val="20"/>
            <w:bdr w:val="none" w:sz="0" w:space="0" w:color="auto" w:frame="1"/>
          </w:rPr>
          <w:t>installed.packages</w:t>
        </w:r>
        <w:proofErr w:type="spellEnd"/>
        <w:r w:rsidR="003F3315">
          <w:rPr>
            <w:rFonts w:ascii="Consolas" w:eastAsia="Times New Roman" w:hAnsi="Consolas" w:cs="Consolas"/>
            <w:color w:val="24292E"/>
            <w:sz w:val="20"/>
            <w:szCs w:val="20"/>
            <w:bdr w:val="none" w:sz="0" w:space="0" w:color="auto" w:frame="1"/>
          </w:rPr>
          <w:t>()</w:t>
        </w:r>
      </w:ins>
      <w:ins w:id="131" w:author="Philip Collender" w:date="2019-06-04T11:42:00Z">
        <w:r>
          <w:rPr>
            <w:rFonts w:ascii="Consolas" w:eastAsia="Times New Roman" w:hAnsi="Consolas" w:cs="Consolas"/>
            <w:color w:val="24292E"/>
            <w:sz w:val="20"/>
            <w:szCs w:val="20"/>
            <w:bdr w:val="none" w:sz="0" w:space="0" w:color="auto" w:frame="1"/>
          </w:rPr>
          <w:t>) #check which ones</w:t>
        </w:r>
      </w:ins>
      <w:ins w:id="132" w:author="Philip Collender" w:date="2019-06-04T11:43:00Z">
        <w:r>
          <w:rPr>
            <w:rFonts w:ascii="Consolas" w:eastAsia="Times New Roman" w:hAnsi="Consolas" w:cs="Consolas"/>
            <w:color w:val="24292E"/>
            <w:sz w:val="20"/>
            <w:szCs w:val="20"/>
            <w:bdr w:val="none" w:sz="0" w:space="0" w:color="auto" w:frame="1"/>
          </w:rPr>
          <w:t xml:space="preserve"> are not already installed</w:t>
        </w:r>
      </w:ins>
    </w:p>
    <w:p w14:paraId="35C6A989" w14:textId="77777777" w:rsidR="003F3315" w:rsidRDefault="002F57B6"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Philip Collender" w:date="2019-06-04T11:38:00Z"/>
          <w:rFonts w:ascii="Consolas" w:eastAsia="Times New Roman" w:hAnsi="Consolas" w:cs="Consolas"/>
          <w:color w:val="24292E"/>
          <w:sz w:val="20"/>
          <w:szCs w:val="20"/>
          <w:bdr w:val="none" w:sz="0" w:space="0" w:color="auto" w:frame="1"/>
        </w:rPr>
      </w:pPr>
      <w:proofErr w:type="spellStart"/>
      <w:ins w:id="134" w:author="Philip Collender" w:date="2019-06-04T11:40:00Z">
        <w:r>
          <w:rPr>
            <w:rFonts w:ascii="Consolas" w:eastAsia="Times New Roman" w:hAnsi="Consolas" w:cs="Consolas"/>
            <w:color w:val="24292E"/>
            <w:sz w:val="20"/>
            <w:szCs w:val="20"/>
            <w:bdr w:val="none" w:sz="0" w:space="0" w:color="auto" w:frame="1"/>
          </w:rPr>
          <w:t>lapply</w:t>
        </w:r>
        <w:proofErr w:type="spellEnd"/>
        <w:r>
          <w:rPr>
            <w:rFonts w:ascii="Consolas" w:eastAsia="Times New Roman" w:hAnsi="Consolas" w:cs="Consolas"/>
            <w:color w:val="24292E"/>
            <w:sz w:val="20"/>
            <w:szCs w:val="20"/>
            <w:bdr w:val="none" w:sz="0" w:space="0" w:color="auto" w:frame="1"/>
          </w:rPr>
          <w:t>(pkgs[</w:t>
        </w:r>
        <w:proofErr w:type="spellStart"/>
        <w:r>
          <w:rPr>
            <w:rFonts w:ascii="Consolas" w:eastAsia="Times New Roman" w:hAnsi="Consolas" w:cs="Consolas"/>
            <w:color w:val="24292E"/>
            <w:sz w:val="20"/>
            <w:szCs w:val="20"/>
            <w:bdr w:val="none" w:sz="0" w:space="0" w:color="auto" w:frame="1"/>
          </w:rPr>
          <w:t>toinstall</w:t>
        </w:r>
        <w:proofErr w:type="spellEnd"/>
        <w:proofErr w:type="gramStart"/>
        <w:r>
          <w:rPr>
            <w:rFonts w:ascii="Consolas" w:eastAsia="Times New Roman" w:hAnsi="Consolas" w:cs="Consolas"/>
            <w:color w:val="24292E"/>
            <w:sz w:val="20"/>
            <w:szCs w:val="20"/>
            <w:bdr w:val="none" w:sz="0" w:space="0" w:color="auto" w:frame="1"/>
          </w:rPr>
          <w:t>],</w:t>
        </w:r>
        <w:proofErr w:type="spellStart"/>
        <w:r>
          <w:rPr>
            <w:rFonts w:ascii="Consolas" w:eastAsia="Times New Roman" w:hAnsi="Consolas" w:cs="Consolas"/>
            <w:color w:val="24292E"/>
            <w:sz w:val="20"/>
            <w:szCs w:val="20"/>
            <w:bdr w:val="none" w:sz="0" w:space="0" w:color="auto" w:frame="1"/>
          </w:rPr>
          <w:t>install</w:t>
        </w:r>
        <w:proofErr w:type="gramEnd"/>
        <w:r>
          <w:rPr>
            <w:rFonts w:ascii="Consolas" w:eastAsia="Times New Roman" w:hAnsi="Consolas" w:cs="Consolas"/>
            <w:color w:val="24292E"/>
            <w:sz w:val="20"/>
            <w:szCs w:val="20"/>
            <w:bdr w:val="none" w:sz="0" w:space="0" w:color="auto" w:frame="1"/>
          </w:rPr>
          <w:t>.packages</w:t>
        </w:r>
        <w:proofErr w:type="spellEnd"/>
        <w:r>
          <w:rPr>
            <w:rFonts w:ascii="Consolas" w:eastAsia="Times New Roman" w:hAnsi="Consolas" w:cs="Consolas"/>
            <w:color w:val="24292E"/>
            <w:sz w:val="20"/>
            <w:szCs w:val="20"/>
            <w:bdr w:val="none" w:sz="0" w:space="0" w:color="auto" w:frame="1"/>
          </w:rPr>
          <w:t>)</w:t>
        </w:r>
      </w:ins>
      <w:ins w:id="135" w:author="Philip Collender" w:date="2019-06-04T11:43:00Z">
        <w:r>
          <w:rPr>
            <w:rFonts w:ascii="Consolas" w:eastAsia="Times New Roman" w:hAnsi="Consolas" w:cs="Consolas"/>
            <w:color w:val="24292E"/>
            <w:sz w:val="20"/>
            <w:szCs w:val="20"/>
            <w:bdr w:val="none" w:sz="0" w:space="0" w:color="auto" w:frame="1"/>
          </w:rPr>
          <w:t xml:space="preserve"> #install packages not already installed</w:t>
        </w:r>
      </w:ins>
    </w:p>
    <w:p w14:paraId="2162C26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library(</w:t>
      </w:r>
      <w:proofErr w:type="spellStart"/>
      <w:r w:rsidRPr="00DF2E30">
        <w:rPr>
          <w:rFonts w:ascii="Consolas" w:eastAsia="Times New Roman" w:hAnsi="Consolas" w:cs="Consolas"/>
          <w:color w:val="24292E"/>
          <w:sz w:val="20"/>
          <w:szCs w:val="20"/>
          <w:bdr w:val="none" w:sz="0" w:space="0" w:color="auto" w:frame="1"/>
        </w:rPr>
        <w:t>tidyverse</w:t>
      </w:r>
      <w:proofErr w:type="spellEnd"/>
      <w:r w:rsidRPr="00DF2E30">
        <w:rPr>
          <w:rFonts w:ascii="Consolas" w:eastAsia="Times New Roman" w:hAnsi="Consolas" w:cs="Consolas"/>
          <w:color w:val="24292E"/>
          <w:sz w:val="20"/>
          <w:szCs w:val="20"/>
          <w:bdr w:val="none" w:sz="0" w:space="0" w:color="auto" w:frame="1"/>
        </w:rPr>
        <w:t>)</w:t>
      </w:r>
      <w:ins w:id="136" w:author="Philip Collender" w:date="2019-06-04T11:43:00Z">
        <w:r w:rsidR="002F57B6">
          <w:rPr>
            <w:rFonts w:ascii="Consolas" w:eastAsia="Times New Roman" w:hAnsi="Consolas" w:cs="Consolas"/>
            <w:color w:val="24292E"/>
            <w:sz w:val="20"/>
            <w:szCs w:val="20"/>
            <w:bdr w:val="none" w:sz="0" w:space="0" w:color="auto" w:frame="1"/>
          </w:rPr>
          <w:t xml:space="preserve"> #load packages into R</w:t>
        </w:r>
      </w:ins>
    </w:p>
    <w:p w14:paraId="64C9279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library(</w:t>
      </w:r>
      <w:proofErr w:type="spell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w:t>
      </w:r>
    </w:p>
    <w:p w14:paraId="14007F7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F2E30">
        <w:rPr>
          <w:rFonts w:ascii="Consolas" w:eastAsia="Times New Roman" w:hAnsi="Consolas" w:cs="Consolas"/>
          <w:color w:val="24292E"/>
          <w:sz w:val="20"/>
          <w:szCs w:val="20"/>
          <w:bdr w:val="none" w:sz="0" w:space="0" w:color="auto" w:frame="1"/>
        </w:rPr>
        <w:t>library(</w:t>
      </w:r>
      <w:proofErr w:type="spellStart"/>
      <w:proofErr w:type="gramEnd"/>
      <w:r w:rsidRPr="00DF2E30">
        <w:rPr>
          <w:rFonts w:ascii="Consolas" w:eastAsia="Times New Roman" w:hAnsi="Consolas" w:cs="Consolas"/>
          <w:color w:val="24292E"/>
          <w:sz w:val="20"/>
          <w:szCs w:val="20"/>
          <w:bdr w:val="none" w:sz="0" w:space="0" w:color="auto" w:frame="1"/>
        </w:rPr>
        <w:t>ChinSimi</w:t>
      </w:r>
      <w:proofErr w:type="spellEnd"/>
      <w:r w:rsidRPr="00DF2E30">
        <w:rPr>
          <w:rFonts w:ascii="Consolas" w:eastAsia="Times New Roman" w:hAnsi="Consolas" w:cs="Consolas"/>
          <w:color w:val="24292E"/>
          <w:sz w:val="20"/>
          <w:szCs w:val="20"/>
          <w:bdr w:val="none" w:sz="0" w:space="0" w:color="auto" w:frame="1"/>
        </w:rPr>
        <w:t>)</w:t>
      </w:r>
    </w:p>
    <w:p w14:paraId="7227714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library(</w:t>
      </w:r>
      <w:proofErr w:type="spellStart"/>
      <w:r w:rsidRPr="00DF2E30">
        <w:rPr>
          <w:rFonts w:ascii="Consolas" w:eastAsia="Times New Roman" w:hAnsi="Consolas" w:cs="Consolas"/>
          <w:color w:val="24292E"/>
          <w:sz w:val="20"/>
          <w:szCs w:val="20"/>
          <w:bdr w:val="none" w:sz="0" w:space="0" w:color="auto" w:frame="1"/>
        </w:rPr>
        <w:t>xgboost</w:t>
      </w:r>
      <w:proofErr w:type="spellEnd"/>
      <w:r w:rsidRPr="00DF2E30">
        <w:rPr>
          <w:rFonts w:ascii="Consolas" w:eastAsia="Times New Roman" w:hAnsi="Consolas" w:cs="Consolas"/>
          <w:color w:val="24292E"/>
          <w:sz w:val="20"/>
          <w:szCs w:val="20"/>
          <w:bdr w:val="none" w:sz="0" w:space="0" w:color="auto" w:frame="1"/>
        </w:rPr>
        <w:t>)</w:t>
      </w:r>
    </w:p>
    <w:p w14:paraId="6E321B64" w14:textId="77777777" w:rsidR="00DF2E30" w:rsidRPr="00DF2E30" w:rsidRDefault="00DF2E30" w:rsidP="00DF2E3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Import the R file </w:t>
      </w:r>
      <w:proofErr w:type="spellStart"/>
      <w:r w:rsidRPr="00DF2E30">
        <w:rPr>
          <w:rFonts w:ascii="Segoe UI" w:eastAsia="Times New Roman" w:hAnsi="Segoe UI" w:cs="Segoe UI"/>
          <w:color w:val="24292E"/>
          <w:sz w:val="24"/>
          <w:szCs w:val="24"/>
        </w:rPr>
        <w:t>linkage_</w:t>
      </w:r>
      <w:proofErr w:type="gramStart"/>
      <w:r w:rsidRPr="00DF2E30">
        <w:rPr>
          <w:rFonts w:ascii="Segoe UI" w:eastAsia="Times New Roman" w:hAnsi="Segoe UI" w:cs="Segoe UI"/>
          <w:color w:val="24292E"/>
          <w:sz w:val="24"/>
          <w:szCs w:val="24"/>
        </w:rPr>
        <w:t>utils.R</w:t>
      </w:r>
      <w:proofErr w:type="spellEnd"/>
      <w:proofErr w:type="gramEnd"/>
      <w:r w:rsidRPr="00DF2E30">
        <w:rPr>
          <w:rFonts w:ascii="Segoe UI" w:eastAsia="Times New Roman" w:hAnsi="Segoe UI" w:cs="Segoe UI"/>
          <w:color w:val="24292E"/>
          <w:sz w:val="24"/>
          <w:szCs w:val="24"/>
        </w:rPr>
        <w:t xml:space="preserve"> that includes the required function (downloaded in step 1)</w:t>
      </w:r>
    </w:p>
    <w:p w14:paraId="1351C0B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source('</w:t>
      </w:r>
      <w:proofErr w:type="spellStart"/>
      <w:r w:rsidRPr="00DF2E30">
        <w:rPr>
          <w:rFonts w:ascii="Consolas" w:eastAsia="Times New Roman" w:hAnsi="Consolas" w:cs="Consolas"/>
          <w:color w:val="24292E"/>
          <w:sz w:val="20"/>
          <w:szCs w:val="20"/>
          <w:bdr w:val="none" w:sz="0" w:space="0" w:color="auto" w:frame="1"/>
        </w:rPr>
        <w:t>linkage_</w:t>
      </w:r>
      <w:proofErr w:type="gramStart"/>
      <w:r w:rsidRPr="00DF2E30">
        <w:rPr>
          <w:rFonts w:ascii="Consolas" w:eastAsia="Times New Roman" w:hAnsi="Consolas" w:cs="Consolas"/>
          <w:color w:val="24292E"/>
          <w:sz w:val="20"/>
          <w:szCs w:val="20"/>
          <w:bdr w:val="none" w:sz="0" w:space="0" w:color="auto" w:frame="1"/>
        </w:rPr>
        <w:t>utils.R</w:t>
      </w:r>
      <w:proofErr w:type="spellEnd"/>
      <w:proofErr w:type="gramEnd"/>
      <w:r w:rsidRPr="00DF2E30">
        <w:rPr>
          <w:rFonts w:ascii="Consolas" w:eastAsia="Times New Roman" w:hAnsi="Consolas" w:cs="Consolas"/>
          <w:color w:val="24292E"/>
          <w:sz w:val="20"/>
          <w:szCs w:val="20"/>
          <w:bdr w:val="none" w:sz="0" w:space="0" w:color="auto" w:frame="1"/>
        </w:rPr>
        <w:t>')</w:t>
      </w:r>
    </w:p>
    <w:p w14:paraId="425C04C7" w14:textId="77777777" w:rsidR="00DF2E30" w:rsidRPr="00DF2E30" w:rsidRDefault="00DF2E30" w:rsidP="00DF2E3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Import name matching machine learning model </w:t>
      </w:r>
      <w:ins w:id="137" w:author="Philip Collender" w:date="2019-06-04T11:43:00Z">
        <w:r w:rsidR="002F57B6">
          <w:rPr>
            <w:rFonts w:ascii="Segoe UI" w:eastAsia="Times New Roman" w:hAnsi="Segoe UI" w:cs="Segoe UI"/>
            <w:color w:val="24292E"/>
            <w:sz w:val="24"/>
            <w:szCs w:val="24"/>
          </w:rPr>
          <w:t xml:space="preserve">and threshold </w:t>
        </w:r>
      </w:ins>
      <w:r w:rsidRPr="00DF2E30">
        <w:rPr>
          <w:rFonts w:ascii="Segoe UI" w:eastAsia="Times New Roman" w:hAnsi="Segoe UI" w:cs="Segoe UI"/>
          <w:color w:val="24292E"/>
          <w:sz w:val="24"/>
          <w:szCs w:val="24"/>
        </w:rPr>
        <w:t>data</w:t>
      </w:r>
    </w:p>
    <w:p w14:paraId="5F301245"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load('final_xgb_model_</w:t>
      </w:r>
      <w:proofErr w:type="gramStart"/>
      <w:r w:rsidRPr="00DF2E30">
        <w:rPr>
          <w:rFonts w:ascii="Consolas" w:eastAsia="Times New Roman" w:hAnsi="Consolas" w:cs="Consolas"/>
          <w:color w:val="24292E"/>
          <w:sz w:val="20"/>
          <w:szCs w:val="20"/>
          <w:bdr w:val="none" w:sz="0" w:space="0" w:color="auto" w:frame="1"/>
        </w:rPr>
        <w:t>10.Rdata</w:t>
      </w:r>
      <w:proofErr w:type="gramEnd"/>
      <w:r w:rsidRPr="00DF2E30">
        <w:rPr>
          <w:rFonts w:ascii="Consolas" w:eastAsia="Times New Roman" w:hAnsi="Consolas" w:cs="Consolas"/>
          <w:color w:val="24292E"/>
          <w:sz w:val="20"/>
          <w:szCs w:val="20"/>
          <w:bdr w:val="none" w:sz="0" w:space="0" w:color="auto" w:frame="1"/>
        </w:rPr>
        <w:t>')</w:t>
      </w:r>
    </w:p>
    <w:p w14:paraId="5239C1F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F2E30">
        <w:rPr>
          <w:rFonts w:ascii="Consolas" w:eastAsia="Times New Roman" w:hAnsi="Consolas" w:cs="Consolas"/>
          <w:color w:val="24292E"/>
          <w:sz w:val="20"/>
          <w:szCs w:val="20"/>
          <w:bdr w:val="none" w:sz="0" w:space="0" w:color="auto" w:frame="1"/>
        </w:rPr>
        <w:t>load(</w:t>
      </w:r>
      <w:proofErr w:type="gramEnd"/>
      <w:r w:rsidRPr="00DF2E30">
        <w:rPr>
          <w:rFonts w:ascii="Consolas" w:eastAsia="Times New Roman" w:hAnsi="Consolas" w:cs="Consolas"/>
          <w:color w:val="24292E"/>
          <w:sz w:val="20"/>
          <w:szCs w:val="20"/>
          <w:bdr w:val="none" w:sz="0" w:space="0" w:color="auto" w:frame="1"/>
        </w:rPr>
        <w:t>'</w:t>
      </w:r>
      <w:ins w:id="138" w:author="Philip Collender" w:date="2019-06-04T18:24:00Z">
        <w:r w:rsidR="004B3B33">
          <w:rPr>
            <w:rFonts w:ascii="Consolas" w:eastAsia="Times New Roman" w:hAnsi="Consolas" w:cs="Consolas"/>
            <w:color w:val="24292E"/>
            <w:sz w:val="20"/>
            <w:szCs w:val="20"/>
            <w:bdr w:val="none" w:sz="0" w:space="0" w:color="auto" w:frame="1"/>
          </w:rPr>
          <w:t>filled F-</w:t>
        </w:r>
        <w:proofErr w:type="spellStart"/>
        <w:r w:rsidR="004B3B33">
          <w:rPr>
            <w:rFonts w:ascii="Consolas" w:eastAsia="Times New Roman" w:hAnsi="Consolas" w:cs="Consolas"/>
            <w:color w:val="24292E"/>
            <w:sz w:val="20"/>
            <w:szCs w:val="20"/>
            <w:bdr w:val="none" w:sz="0" w:space="0" w:color="auto" w:frame="1"/>
          </w:rPr>
          <w:t>curves.Rdata</w:t>
        </w:r>
      </w:ins>
      <w:proofErr w:type="spellEnd"/>
      <w:del w:id="139" w:author="Philip Collender" w:date="2019-06-04T18:24:00Z">
        <w:r w:rsidRPr="00DF2E30" w:rsidDel="004B3B33">
          <w:rPr>
            <w:rFonts w:ascii="Consolas" w:eastAsia="Times New Roman" w:hAnsi="Consolas" w:cs="Consolas"/>
            <w:color w:val="24292E"/>
            <w:sz w:val="20"/>
            <w:szCs w:val="20"/>
            <w:bdr w:val="none" w:sz="0" w:space="0" w:color="auto" w:frame="1"/>
          </w:rPr>
          <w:delText>F-score_based_thresholds.Rdata</w:delText>
        </w:r>
      </w:del>
      <w:r w:rsidRPr="00DF2E30">
        <w:rPr>
          <w:rFonts w:ascii="Consolas" w:eastAsia="Times New Roman" w:hAnsi="Consolas" w:cs="Consolas"/>
          <w:color w:val="24292E"/>
          <w:sz w:val="20"/>
          <w:szCs w:val="20"/>
          <w:bdr w:val="none" w:sz="0" w:space="0" w:color="auto" w:frame="1"/>
        </w:rPr>
        <w:t>')</w:t>
      </w:r>
    </w:p>
    <w:p w14:paraId="0CD25BCD" w14:textId="77777777" w:rsidR="00DF2E30" w:rsidRPr="00DF2E30" w:rsidRDefault="00DF2E30" w:rsidP="00DF2E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bookmarkStart w:id="140" w:name="user-content-usage"/>
      <w:bookmarkEnd w:id="140"/>
      <w:r w:rsidRPr="00DF2E30">
        <w:rPr>
          <w:rFonts w:ascii="Segoe UI" w:eastAsia="Times New Roman" w:hAnsi="Segoe UI" w:cs="Segoe UI"/>
          <w:b/>
          <w:bCs/>
          <w:color w:val="24292E"/>
          <w:sz w:val="36"/>
          <w:szCs w:val="36"/>
        </w:rPr>
        <w:t>4. How to use</w:t>
      </w:r>
    </w:p>
    <w:p w14:paraId="7D1876C0" w14:textId="77777777" w:rsidR="00DF2E30" w:rsidRPr="00DF2E30" w:rsidRDefault="00DF2E30" w:rsidP="00DF2E30">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Import Data</w:t>
      </w:r>
    </w:p>
    <w:p w14:paraId="2E909531"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lastRenderedPageBreak/>
        <w:t>fastLink</w:t>
      </w:r>
      <w:proofErr w:type="spellEnd"/>
      <w:r w:rsidRPr="00DF2E30">
        <w:rPr>
          <w:rFonts w:ascii="Segoe UI" w:eastAsia="Times New Roman" w:hAnsi="Segoe UI" w:cs="Segoe UI"/>
          <w:color w:val="24292E"/>
          <w:sz w:val="24"/>
          <w:szCs w:val="24"/>
        </w:rPr>
        <w:t xml:space="preserve"> bag with </w:t>
      </w:r>
      <w:proofErr w:type="spellStart"/>
      <w:r w:rsidRPr="00DF2E30">
        <w:rPr>
          <w:rFonts w:ascii="Segoe UI" w:eastAsia="Times New Roman" w:hAnsi="Segoe UI" w:cs="Segoe UI"/>
          <w:color w:val="24292E"/>
          <w:sz w:val="24"/>
          <w:szCs w:val="24"/>
        </w:rPr>
        <w:t>Fellegi-Sunter</w:t>
      </w:r>
      <w:proofErr w:type="spellEnd"/>
      <w:r w:rsidRPr="00DF2E30">
        <w:rPr>
          <w:rFonts w:ascii="Segoe UI" w:eastAsia="Times New Roman" w:hAnsi="Segoe UI" w:cs="Segoe UI"/>
          <w:color w:val="24292E"/>
          <w:sz w:val="24"/>
          <w:szCs w:val="24"/>
        </w:rPr>
        <w:t xml:space="preserve"> record matching process, see the detailed description </w:t>
      </w:r>
      <w:hyperlink r:id="rId15" w:history="1">
        <w:r w:rsidRPr="00DF2E30">
          <w:rPr>
            <w:rFonts w:ascii="Segoe UI" w:eastAsia="Times New Roman" w:hAnsi="Segoe UI" w:cs="Segoe UI"/>
            <w:color w:val="0366D6"/>
            <w:sz w:val="24"/>
            <w:szCs w:val="24"/>
          </w:rPr>
          <w:t>of this article</w:t>
        </w:r>
      </w:hyperlink>
      <w:r w:rsidRPr="00DF2E30">
        <w:rPr>
          <w:rFonts w:ascii="Segoe UI" w:eastAsia="Times New Roman" w:hAnsi="Segoe UI" w:cs="Segoe UI"/>
          <w:color w:val="24292E"/>
          <w:sz w:val="24"/>
          <w:szCs w:val="24"/>
        </w:rPr>
        <w:t xml:space="preserve"> . The main functions in the package are </w:t>
      </w:r>
      <w:proofErr w:type="spellStart"/>
      <w:proofErr w:type="gram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w:t>
      </w:r>
      <w:proofErr w:type="gramEnd"/>
      <w:r w:rsidRPr="00DF2E30">
        <w:rPr>
          <w:rFonts w:ascii="Segoe UI" w:eastAsia="Times New Roman" w:hAnsi="Segoe UI" w:cs="Segoe UI"/>
          <w:color w:val="24292E"/>
          <w:sz w:val="24"/>
          <w:szCs w:val="24"/>
        </w:rPr>
        <w:t xml:space="preserve">) and </w:t>
      </w:r>
      <w:proofErr w:type="spellStart"/>
      <w:r w:rsidRPr="00DF2E30">
        <w:rPr>
          <w:rFonts w:ascii="Segoe UI" w:eastAsia="Times New Roman" w:hAnsi="Segoe UI" w:cs="Segoe UI"/>
          <w:color w:val="24292E"/>
          <w:sz w:val="24"/>
          <w:szCs w:val="24"/>
        </w:rPr>
        <w:t>getMatches</w:t>
      </w:r>
      <w:proofErr w:type="spellEnd"/>
      <w:r w:rsidRPr="00DF2E30">
        <w:rPr>
          <w:rFonts w:ascii="Segoe UI" w:eastAsia="Times New Roman" w:hAnsi="Segoe UI" w:cs="Segoe UI"/>
          <w:color w:val="24292E"/>
          <w:sz w:val="24"/>
          <w:szCs w:val="24"/>
        </w:rPr>
        <w:t>(). </w:t>
      </w:r>
      <w:proofErr w:type="spellStart"/>
      <w:proofErr w:type="gram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w:t>
      </w:r>
      <w:proofErr w:type="gramEnd"/>
      <w:r w:rsidRPr="00DF2E30">
        <w:rPr>
          <w:rFonts w:ascii="Segoe UI" w:eastAsia="Times New Roman" w:hAnsi="Segoe UI" w:cs="Segoe UI"/>
          <w:color w:val="24292E"/>
          <w:sz w:val="24"/>
          <w:szCs w:val="24"/>
        </w:rPr>
        <w:t xml:space="preserve">) is used for matching, and </w:t>
      </w:r>
      <w:proofErr w:type="spellStart"/>
      <w:r w:rsidRPr="00DF2E30">
        <w:rPr>
          <w:rFonts w:ascii="Segoe UI" w:eastAsia="Times New Roman" w:hAnsi="Segoe UI" w:cs="Segoe UI"/>
          <w:color w:val="24292E"/>
          <w:sz w:val="24"/>
          <w:szCs w:val="24"/>
        </w:rPr>
        <w:t>getMatches</w:t>
      </w:r>
      <w:proofErr w:type="spellEnd"/>
      <w:r w:rsidRPr="00DF2E30">
        <w:rPr>
          <w:rFonts w:ascii="Segoe UI" w:eastAsia="Times New Roman" w:hAnsi="Segoe UI" w:cs="Segoe UI"/>
          <w:color w:val="24292E"/>
          <w:sz w:val="24"/>
          <w:szCs w:val="24"/>
        </w:rPr>
        <w:t>() is used to extract matching records. The data is read first. The following is the reading example data, where S1 is the data 1 that needs to be matched, and S2 is the data 2 that needs to be matched. The following is the sample data downloaded before use. The correct matching result is that the 1-100 lines in S1 correspond one-to-one with the 1-100 lines in S2. </w:t>
      </w:r>
      <w:r w:rsidRPr="00DF2E30">
        <w:rPr>
          <w:rFonts w:ascii="Segoe UI" w:eastAsia="Times New Roman" w:hAnsi="Segoe UI" w:cs="Segoe UI"/>
          <w:b/>
          <w:bCs/>
          <w:color w:val="24292E"/>
          <w:sz w:val="24"/>
          <w:szCs w:val="24"/>
        </w:rPr>
        <w:t>Note: you</w:t>
      </w:r>
      <w:r w:rsidRPr="00DF2E30">
        <w:rPr>
          <w:rFonts w:ascii="Segoe UI" w:eastAsia="Times New Roman" w:hAnsi="Segoe UI" w:cs="Segoe UI"/>
          <w:color w:val="24292E"/>
          <w:sz w:val="24"/>
          <w:szCs w:val="24"/>
        </w:rPr>
        <w:t xml:space="preserve"> need to set </w:t>
      </w:r>
      <w:proofErr w:type="spellStart"/>
      <w:r w:rsidRPr="00DF2E30">
        <w:rPr>
          <w:rFonts w:ascii="Segoe UI" w:eastAsia="Times New Roman" w:hAnsi="Segoe UI" w:cs="Segoe UI"/>
          <w:color w:val="24292E"/>
          <w:sz w:val="24"/>
          <w:szCs w:val="24"/>
        </w:rPr>
        <w:t>stringAsFactors</w:t>
      </w:r>
      <w:proofErr w:type="spellEnd"/>
      <w:r w:rsidRPr="00DF2E30">
        <w:rPr>
          <w:rFonts w:ascii="Segoe UI" w:eastAsia="Times New Roman" w:hAnsi="Segoe UI" w:cs="Segoe UI"/>
          <w:color w:val="24292E"/>
          <w:sz w:val="24"/>
          <w:szCs w:val="24"/>
        </w:rPr>
        <w:t xml:space="preserve"> = FALSE, otherwise the name will be read as a factor instead of a string, and the subsequent matching process will report an error.</w:t>
      </w:r>
    </w:p>
    <w:p w14:paraId="7BB852F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S1 &lt;- </w:t>
      </w:r>
      <w:proofErr w:type="gramStart"/>
      <w:r w:rsidRPr="00DF2E30">
        <w:rPr>
          <w:rFonts w:ascii="Consolas" w:eastAsia="Times New Roman" w:hAnsi="Consolas" w:cs="Consolas"/>
          <w:color w:val="24292E"/>
          <w:sz w:val="20"/>
          <w:szCs w:val="20"/>
          <w:bdr w:val="none" w:sz="0" w:space="0" w:color="auto" w:frame="1"/>
        </w:rPr>
        <w:t>read.csv(</w:t>
      </w:r>
      <w:proofErr w:type="gramEnd"/>
      <w:r w:rsidRPr="00DF2E30">
        <w:rPr>
          <w:rFonts w:ascii="Consolas" w:eastAsia="Times New Roman" w:hAnsi="Consolas" w:cs="Consolas"/>
          <w:color w:val="24292E"/>
          <w:sz w:val="20"/>
          <w:szCs w:val="20"/>
          <w:bdr w:val="none" w:sz="0" w:space="0" w:color="auto" w:frame="1"/>
        </w:rPr>
        <w:t xml:space="preserve">"Name match 1.csv", </w:t>
      </w:r>
      <w:proofErr w:type="spellStart"/>
      <w:r w:rsidRPr="00DF2E30">
        <w:rPr>
          <w:rFonts w:ascii="Consolas" w:eastAsia="Times New Roman" w:hAnsi="Consolas" w:cs="Consolas"/>
          <w:color w:val="24292E"/>
          <w:sz w:val="20"/>
          <w:szCs w:val="20"/>
          <w:bdr w:val="none" w:sz="0" w:space="0" w:color="auto" w:frame="1"/>
        </w:rPr>
        <w:t>stringsAsFactors</w:t>
      </w:r>
      <w:proofErr w:type="spellEnd"/>
      <w:r w:rsidRPr="00DF2E30">
        <w:rPr>
          <w:rFonts w:ascii="Consolas" w:eastAsia="Times New Roman" w:hAnsi="Consolas" w:cs="Consolas"/>
          <w:color w:val="24292E"/>
          <w:sz w:val="20"/>
          <w:szCs w:val="20"/>
          <w:bdr w:val="none" w:sz="0" w:space="0" w:color="auto" w:frame="1"/>
        </w:rPr>
        <w:t xml:space="preserve"> = FALSE)</w:t>
      </w:r>
    </w:p>
    <w:p w14:paraId="6952AEBB"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S2 &lt;- </w:t>
      </w:r>
      <w:proofErr w:type="gramStart"/>
      <w:r w:rsidRPr="00DF2E30">
        <w:rPr>
          <w:rFonts w:ascii="Consolas" w:eastAsia="Times New Roman" w:hAnsi="Consolas" w:cs="Consolas"/>
          <w:color w:val="24292E"/>
          <w:sz w:val="20"/>
          <w:szCs w:val="20"/>
          <w:bdr w:val="none" w:sz="0" w:space="0" w:color="auto" w:frame="1"/>
        </w:rPr>
        <w:t>read.csv(</w:t>
      </w:r>
      <w:proofErr w:type="gramEnd"/>
      <w:r w:rsidRPr="00DF2E30">
        <w:rPr>
          <w:rFonts w:ascii="Consolas" w:eastAsia="Times New Roman" w:hAnsi="Consolas" w:cs="Consolas"/>
          <w:color w:val="24292E"/>
          <w:sz w:val="20"/>
          <w:szCs w:val="20"/>
          <w:bdr w:val="none" w:sz="0" w:space="0" w:color="auto" w:frame="1"/>
        </w:rPr>
        <w:t xml:space="preserve">"Name match 2.csv", </w:t>
      </w:r>
      <w:proofErr w:type="spellStart"/>
      <w:r w:rsidRPr="00DF2E30">
        <w:rPr>
          <w:rFonts w:ascii="Consolas" w:eastAsia="Times New Roman" w:hAnsi="Consolas" w:cs="Consolas"/>
          <w:color w:val="24292E"/>
          <w:sz w:val="20"/>
          <w:szCs w:val="20"/>
          <w:bdr w:val="none" w:sz="0" w:space="0" w:color="auto" w:frame="1"/>
        </w:rPr>
        <w:t>stringsAsFactors</w:t>
      </w:r>
      <w:proofErr w:type="spellEnd"/>
      <w:r w:rsidRPr="00DF2E30">
        <w:rPr>
          <w:rFonts w:ascii="Consolas" w:eastAsia="Times New Roman" w:hAnsi="Consolas" w:cs="Consolas"/>
          <w:color w:val="24292E"/>
          <w:sz w:val="20"/>
          <w:szCs w:val="20"/>
          <w:bdr w:val="none" w:sz="0" w:space="0" w:color="auto" w:frame="1"/>
        </w:rPr>
        <w:t xml:space="preserve"> = FALSE)</w:t>
      </w:r>
    </w:p>
    <w:p w14:paraId="24062B5B"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You can see which data is included in S1 and S2 by the following commands.</w:t>
      </w:r>
    </w:p>
    <w:p w14:paraId="1BB9F95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View(S1)</w:t>
      </w:r>
    </w:p>
    <w:p w14:paraId="489FF3D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View(S2)</w:t>
      </w:r>
    </w:p>
    <w:p w14:paraId="3B5A92DD"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The following are the first 6 lines of S1:</w:t>
      </w:r>
    </w:p>
    <w:p w14:paraId="1CC1099F"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name </w:t>
      </w:r>
      <w:proofErr w:type="gramStart"/>
      <w:r w:rsidRPr="00DF2E30">
        <w:rPr>
          <w:rFonts w:ascii="Consolas" w:eastAsia="Times New Roman" w:hAnsi="Consolas" w:cs="Consolas"/>
          <w:color w:val="24292E"/>
          <w:sz w:val="20"/>
          <w:szCs w:val="20"/>
          <w:bdr w:val="none" w:sz="0" w:space="0" w:color="auto" w:frame="1"/>
        </w:rPr>
        <w:t xml:space="preserve">sex  </w:t>
      </w:r>
      <w:proofErr w:type="spellStart"/>
      <w:r w:rsidRPr="00DF2E30">
        <w:rPr>
          <w:rFonts w:ascii="Consolas" w:eastAsia="Times New Roman" w:hAnsi="Consolas" w:cs="Consolas"/>
          <w:color w:val="24292E"/>
          <w:sz w:val="20"/>
          <w:szCs w:val="20"/>
          <w:bdr w:val="none" w:sz="0" w:space="0" w:color="auto" w:frame="1"/>
        </w:rPr>
        <w:t>yob</w:t>
      </w:r>
      <w:proofErr w:type="spellEnd"/>
      <w:proofErr w:type="gramEnd"/>
      <w:r w:rsidRPr="00DF2E30">
        <w:rPr>
          <w:rFonts w:ascii="Consolas" w:eastAsia="Times New Roman" w:hAnsi="Consolas" w:cs="Consolas"/>
          <w:color w:val="24292E"/>
          <w:sz w:val="20"/>
          <w:szCs w:val="20"/>
          <w:bdr w:val="none" w:sz="0" w:space="0" w:color="auto" w:frame="1"/>
        </w:rPr>
        <w:t xml:space="preserve"> mob dob</w:t>
      </w:r>
    </w:p>
    <w:p w14:paraId="349ACA5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       </w:t>
      </w:r>
      <w:r w:rsidRPr="00DF2E30">
        <w:rPr>
          <w:rFonts w:ascii="Microsoft YaHei" w:eastAsia="Microsoft YaHei" w:hAnsi="Microsoft YaHei" w:cs="Microsoft YaHei" w:hint="eastAsia"/>
          <w:color w:val="24292E"/>
          <w:sz w:val="20"/>
          <w:szCs w:val="20"/>
          <w:bdr w:val="none" w:sz="0" w:space="0" w:color="auto" w:frame="1"/>
        </w:rPr>
        <w:t>孙文</w:t>
      </w:r>
      <w:r w:rsidRPr="00DF2E30">
        <w:rPr>
          <w:rFonts w:ascii="Consolas" w:eastAsia="Times New Roman" w:hAnsi="Consolas" w:cs="Consolas"/>
          <w:color w:val="24292E"/>
          <w:sz w:val="20"/>
          <w:szCs w:val="20"/>
          <w:bdr w:val="none" w:sz="0" w:space="0" w:color="auto" w:frame="1"/>
        </w:rPr>
        <w:t xml:space="preserve">   0 1975   6   1</w:t>
      </w:r>
    </w:p>
    <w:p w14:paraId="3152351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w:t>
      </w:r>
      <w:r w:rsidRPr="00DF2E30">
        <w:rPr>
          <w:rFonts w:ascii="Microsoft YaHei" w:eastAsia="Microsoft YaHei" w:hAnsi="Microsoft YaHei" w:cs="Microsoft YaHei" w:hint="eastAsia"/>
          <w:color w:val="24292E"/>
          <w:sz w:val="20"/>
          <w:szCs w:val="20"/>
          <w:bdr w:val="none" w:sz="0" w:space="0" w:color="auto" w:frame="1"/>
        </w:rPr>
        <w:t>莊子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w:t>
      </w:r>
    </w:p>
    <w:p w14:paraId="39CA9A8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w:t>
      </w:r>
      <w:r w:rsidRPr="00DF2E30">
        <w:rPr>
          <w:rFonts w:ascii="Microsoft YaHei" w:eastAsia="Microsoft YaHei" w:hAnsi="Microsoft YaHei" w:cs="Microsoft YaHei" w:hint="eastAsia"/>
          <w:color w:val="24292E"/>
          <w:sz w:val="20"/>
          <w:szCs w:val="20"/>
          <w:bdr w:val="none" w:sz="0" w:space="0" w:color="auto" w:frame="1"/>
        </w:rPr>
        <w:t>伊姆荷太普</w:t>
      </w:r>
      <w:r w:rsidRPr="00DF2E30">
        <w:rPr>
          <w:rFonts w:ascii="Consolas" w:eastAsia="Times New Roman" w:hAnsi="Consolas" w:cs="Consolas"/>
          <w:color w:val="24292E"/>
          <w:sz w:val="20"/>
          <w:szCs w:val="20"/>
          <w:bdr w:val="none" w:sz="0" w:space="0" w:color="auto" w:frame="1"/>
        </w:rPr>
        <w:t xml:space="preserve">   1 1993   4   6</w:t>
      </w:r>
    </w:p>
    <w:p w14:paraId="2C960BB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r w:rsidRPr="00DF2E30">
        <w:rPr>
          <w:rFonts w:ascii="Microsoft YaHei" w:eastAsia="Microsoft YaHei" w:hAnsi="Microsoft YaHei" w:cs="Microsoft YaHei" w:hint="eastAsia"/>
          <w:color w:val="24292E"/>
          <w:sz w:val="20"/>
          <w:szCs w:val="20"/>
          <w:bdr w:val="none" w:sz="0" w:space="0" w:color="auto" w:frame="1"/>
        </w:rPr>
        <w:t>神农氏</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w:t>
      </w:r>
    </w:p>
    <w:p w14:paraId="134C8F47"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w:t>
      </w:r>
      <w:r w:rsidRPr="00DF2E30">
        <w:rPr>
          <w:rFonts w:ascii="Microsoft YaHei" w:eastAsia="Microsoft YaHei" w:hAnsi="Microsoft YaHei" w:cs="Microsoft YaHei" w:hint="eastAsia"/>
          <w:color w:val="24292E"/>
          <w:sz w:val="20"/>
          <w:szCs w:val="20"/>
          <w:bdr w:val="none" w:sz="0" w:space="0" w:color="auto" w:frame="1"/>
        </w:rPr>
        <w:t>陈水扁</w:t>
      </w:r>
      <w:r w:rsidRPr="00DF2E30">
        <w:rPr>
          <w:rFonts w:ascii="Consolas" w:eastAsia="Times New Roman" w:hAnsi="Consolas" w:cs="Consolas"/>
          <w:color w:val="24292E"/>
          <w:sz w:val="20"/>
          <w:szCs w:val="20"/>
          <w:bdr w:val="none" w:sz="0" w:space="0" w:color="auto" w:frame="1"/>
        </w:rPr>
        <w:t xml:space="preserve">   0 1977   9   6</w:t>
      </w:r>
    </w:p>
    <w:p w14:paraId="7B214CD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w:t>
      </w:r>
      <w:r w:rsidRPr="00DF2E30">
        <w:rPr>
          <w:rFonts w:ascii="Microsoft YaHei" w:eastAsia="Microsoft YaHei" w:hAnsi="Microsoft YaHei" w:cs="Microsoft YaHei" w:hint="eastAsia"/>
          <w:color w:val="24292E"/>
          <w:sz w:val="20"/>
          <w:szCs w:val="20"/>
          <w:bdr w:val="none" w:sz="0" w:space="0" w:color="auto" w:frame="1"/>
        </w:rPr>
        <w:t>拿破仑</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p>
    <w:p w14:paraId="478CC657"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The following are the first 6 lines of S2:</w:t>
      </w:r>
    </w:p>
    <w:p w14:paraId="7EA1DE5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name </w:t>
      </w:r>
      <w:proofErr w:type="gramStart"/>
      <w:r w:rsidRPr="00DF2E30">
        <w:rPr>
          <w:rFonts w:ascii="Consolas" w:eastAsia="Times New Roman" w:hAnsi="Consolas" w:cs="Consolas"/>
          <w:color w:val="24292E"/>
          <w:sz w:val="20"/>
          <w:szCs w:val="20"/>
          <w:bdr w:val="none" w:sz="0" w:space="0" w:color="auto" w:frame="1"/>
        </w:rPr>
        <w:t xml:space="preserve">sex  </w:t>
      </w:r>
      <w:proofErr w:type="spellStart"/>
      <w:r w:rsidRPr="00DF2E30">
        <w:rPr>
          <w:rFonts w:ascii="Consolas" w:eastAsia="Times New Roman" w:hAnsi="Consolas" w:cs="Consolas"/>
          <w:color w:val="24292E"/>
          <w:sz w:val="20"/>
          <w:szCs w:val="20"/>
          <w:bdr w:val="none" w:sz="0" w:space="0" w:color="auto" w:frame="1"/>
        </w:rPr>
        <w:t>yob</w:t>
      </w:r>
      <w:proofErr w:type="spellEnd"/>
      <w:proofErr w:type="gramEnd"/>
      <w:r w:rsidRPr="00DF2E30">
        <w:rPr>
          <w:rFonts w:ascii="Consolas" w:eastAsia="Times New Roman" w:hAnsi="Consolas" w:cs="Consolas"/>
          <w:color w:val="24292E"/>
          <w:sz w:val="20"/>
          <w:szCs w:val="20"/>
          <w:bdr w:val="none" w:sz="0" w:space="0" w:color="auto" w:frame="1"/>
        </w:rPr>
        <w:t xml:space="preserve"> mob dob</w:t>
      </w:r>
    </w:p>
    <w:p w14:paraId="22DB3DD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     </w:t>
      </w:r>
      <w:r w:rsidRPr="00DF2E30">
        <w:rPr>
          <w:rFonts w:ascii="Microsoft YaHei" w:eastAsia="Microsoft YaHei" w:hAnsi="Microsoft YaHei" w:cs="Microsoft YaHei" w:hint="eastAsia"/>
          <w:color w:val="24292E"/>
          <w:sz w:val="20"/>
          <w:szCs w:val="20"/>
          <w:bdr w:val="none" w:sz="0" w:space="0" w:color="auto" w:frame="1"/>
        </w:rPr>
        <w:t>孫中山</w:t>
      </w:r>
      <w:r w:rsidRPr="00DF2E30">
        <w:rPr>
          <w:rFonts w:ascii="Consolas" w:eastAsia="Times New Roman" w:hAnsi="Consolas" w:cs="Consolas"/>
          <w:color w:val="24292E"/>
          <w:sz w:val="20"/>
          <w:szCs w:val="20"/>
          <w:bdr w:val="none" w:sz="0" w:space="0" w:color="auto" w:frame="1"/>
        </w:rPr>
        <w:t xml:space="preserve">   0 1975   6   1</w:t>
      </w:r>
    </w:p>
    <w:p w14:paraId="4FE04EB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w:t>
      </w:r>
      <w:r w:rsidRPr="00DF2E30">
        <w:rPr>
          <w:rFonts w:ascii="Microsoft YaHei" w:eastAsia="Microsoft YaHei" w:hAnsi="Microsoft YaHei" w:cs="Microsoft YaHei" w:hint="eastAsia"/>
          <w:color w:val="24292E"/>
          <w:sz w:val="20"/>
          <w:szCs w:val="20"/>
          <w:bdr w:val="none" w:sz="0" w:space="0" w:color="auto" w:frame="1"/>
        </w:rPr>
        <w:t>庄子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w:t>
      </w:r>
    </w:p>
    <w:p w14:paraId="6B39057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w:t>
      </w:r>
      <w:r w:rsidRPr="00DF2E30">
        <w:rPr>
          <w:rFonts w:ascii="Microsoft YaHei" w:eastAsia="Microsoft YaHei" w:hAnsi="Microsoft YaHei" w:cs="Microsoft YaHei" w:hint="eastAsia"/>
          <w:color w:val="24292E"/>
          <w:sz w:val="20"/>
          <w:szCs w:val="20"/>
          <w:bdr w:val="none" w:sz="0" w:space="0" w:color="auto" w:frame="1"/>
        </w:rPr>
        <w:t>印何闐</w:t>
      </w:r>
      <w:r w:rsidRPr="00DF2E30">
        <w:rPr>
          <w:rFonts w:ascii="Consolas" w:eastAsia="Times New Roman" w:hAnsi="Consolas" w:cs="Consolas"/>
          <w:color w:val="24292E"/>
          <w:sz w:val="20"/>
          <w:szCs w:val="20"/>
          <w:bdr w:val="none" w:sz="0" w:space="0" w:color="auto" w:frame="1"/>
        </w:rPr>
        <w:t xml:space="preserve">   1 1993   4   6</w:t>
      </w:r>
    </w:p>
    <w:p w14:paraId="0592B205"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r w:rsidRPr="00DF2E30">
        <w:rPr>
          <w:rFonts w:ascii="Microsoft YaHei" w:eastAsia="Microsoft YaHei" w:hAnsi="Microsoft YaHei" w:cs="Microsoft YaHei" w:hint="eastAsia"/>
          <w:color w:val="24292E"/>
          <w:sz w:val="20"/>
          <w:szCs w:val="20"/>
          <w:bdr w:val="none" w:sz="0" w:space="0" w:color="auto" w:frame="1"/>
        </w:rPr>
        <w:t>神农</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w:t>
      </w:r>
    </w:p>
    <w:p w14:paraId="67C427E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w:t>
      </w:r>
      <w:r w:rsidRPr="00DF2E30">
        <w:rPr>
          <w:rFonts w:ascii="Microsoft YaHei" w:eastAsia="Microsoft YaHei" w:hAnsi="Microsoft YaHei" w:cs="Microsoft YaHei" w:hint="eastAsia"/>
          <w:color w:val="24292E"/>
          <w:sz w:val="20"/>
          <w:szCs w:val="20"/>
          <w:bdr w:val="none" w:sz="0" w:space="0" w:color="auto" w:frame="1"/>
        </w:rPr>
        <w:t>陳水扁</w:t>
      </w:r>
      <w:r w:rsidRPr="00DF2E30">
        <w:rPr>
          <w:rFonts w:ascii="Consolas" w:eastAsia="Times New Roman" w:hAnsi="Consolas" w:cs="Consolas"/>
          <w:color w:val="24292E"/>
          <w:sz w:val="20"/>
          <w:szCs w:val="20"/>
          <w:bdr w:val="none" w:sz="0" w:space="0" w:color="auto" w:frame="1"/>
        </w:rPr>
        <w:t xml:space="preserve">   0 1977   9   6</w:t>
      </w:r>
    </w:p>
    <w:p w14:paraId="6B3CC58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w:t>
      </w:r>
      <w:r w:rsidRPr="00DF2E30">
        <w:rPr>
          <w:rFonts w:ascii="Microsoft YaHei" w:eastAsia="Microsoft YaHei" w:hAnsi="Microsoft YaHei" w:cs="Microsoft YaHei" w:hint="eastAsia"/>
          <w:color w:val="24292E"/>
          <w:sz w:val="20"/>
          <w:szCs w:val="20"/>
          <w:bdr w:val="none" w:sz="0" w:space="0" w:color="auto" w:frame="1"/>
        </w:rPr>
        <w:t>拿破仑一世</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p>
    <w:p w14:paraId="1573A83D" w14:textId="77777777" w:rsidR="00DF2E30" w:rsidRDefault="00DF2E30" w:rsidP="00DF2E30">
      <w:pPr>
        <w:shd w:val="clear" w:color="auto" w:fill="FFFFFF"/>
        <w:spacing w:after="240" w:line="240" w:lineRule="auto"/>
        <w:rPr>
          <w:ins w:id="141" w:author="Philip Collender" w:date="2019-06-04T11:57:00Z"/>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The name field is the name, the sex field is the gender (randomly generated, does not represent the true gender), </w:t>
      </w:r>
      <w:proofErr w:type="spellStart"/>
      <w:r w:rsidRPr="00DF2E30">
        <w:rPr>
          <w:rFonts w:ascii="Segoe UI" w:eastAsia="Times New Roman" w:hAnsi="Segoe UI" w:cs="Segoe UI"/>
          <w:color w:val="24292E"/>
          <w:sz w:val="24"/>
          <w:szCs w:val="24"/>
        </w:rPr>
        <w:t>yob</w:t>
      </w:r>
      <w:proofErr w:type="spellEnd"/>
      <w:r w:rsidRPr="00DF2E30">
        <w:rPr>
          <w:rFonts w:ascii="Segoe UI" w:eastAsia="Times New Roman" w:hAnsi="Segoe UI" w:cs="Segoe UI"/>
          <w:color w:val="24292E"/>
          <w:sz w:val="24"/>
          <w:szCs w:val="24"/>
        </w:rPr>
        <w:t xml:space="preserve"> is the year of birth, mob is the month of birth, and dob is the date of birth (randomly generated, does not represent the real date of birth). NA indicates that the field data is missing.</w:t>
      </w:r>
      <w:ins w:id="142" w:author="Philip Collender" w:date="2019-06-04T11:49:00Z">
        <w:r w:rsidR="002F57B6">
          <w:rPr>
            <w:rFonts w:ascii="Segoe UI" w:eastAsia="Times New Roman" w:hAnsi="Segoe UI" w:cs="Segoe UI"/>
            <w:color w:val="24292E"/>
            <w:sz w:val="24"/>
            <w:szCs w:val="24"/>
          </w:rPr>
          <w:t xml:space="preserve"> </w:t>
        </w:r>
        <w:r w:rsidR="002F57B6">
          <w:rPr>
            <w:rFonts w:ascii="Segoe UI" w:eastAsia="Times New Roman" w:hAnsi="Segoe UI" w:cs="Segoe UI"/>
            <w:b/>
            <w:color w:val="24292E"/>
            <w:sz w:val="24"/>
            <w:szCs w:val="24"/>
          </w:rPr>
          <w:t>NOTE:</w:t>
        </w:r>
        <w:r w:rsidR="002F57B6">
          <w:rPr>
            <w:rFonts w:ascii="Segoe UI" w:eastAsia="Times New Roman" w:hAnsi="Segoe UI" w:cs="Segoe UI"/>
            <w:color w:val="24292E"/>
            <w:sz w:val="24"/>
            <w:szCs w:val="24"/>
          </w:rPr>
          <w:t xml:space="preserve"> These data were used in a previous paper about Chinese name matching on Wikipedia links</w:t>
        </w:r>
      </w:ins>
      <w:ins w:id="143" w:author="Philip Collender" w:date="2019-06-04T11:50:00Z">
        <w:r w:rsidR="002F57B6">
          <w:rPr>
            <w:rFonts w:ascii="Segoe UI" w:eastAsia="Times New Roman" w:hAnsi="Segoe UI" w:cs="Segoe UI"/>
            <w:color w:val="24292E"/>
            <w:sz w:val="24"/>
            <w:szCs w:val="24"/>
          </w:rPr>
          <w:t xml:space="preserve">, and </w:t>
        </w:r>
      </w:ins>
      <w:ins w:id="144" w:author="Philip Collender" w:date="2019-06-04T11:53:00Z">
        <w:r w:rsidR="006C36E1">
          <w:rPr>
            <w:rFonts w:ascii="Segoe UI" w:eastAsia="Times New Roman" w:hAnsi="Segoe UI" w:cs="Segoe UI"/>
            <w:color w:val="24292E"/>
            <w:sz w:val="24"/>
            <w:szCs w:val="24"/>
          </w:rPr>
          <w:t>are provided for convenience. They c</w:t>
        </w:r>
      </w:ins>
      <w:ins w:id="145" w:author="Philip Collender" w:date="2019-06-04T11:50:00Z">
        <w:r w:rsidR="002F57B6">
          <w:rPr>
            <w:rFonts w:ascii="Segoe UI" w:eastAsia="Times New Roman" w:hAnsi="Segoe UI" w:cs="Segoe UI"/>
            <w:color w:val="24292E"/>
            <w:sz w:val="24"/>
            <w:szCs w:val="24"/>
          </w:rPr>
          <w:t xml:space="preserve">ontain several types of </w:t>
        </w:r>
        <w:r w:rsidR="006C36E1">
          <w:rPr>
            <w:rFonts w:ascii="Segoe UI" w:eastAsia="Times New Roman" w:hAnsi="Segoe UI" w:cs="Segoe UI"/>
            <w:color w:val="24292E"/>
            <w:sz w:val="24"/>
            <w:szCs w:val="24"/>
          </w:rPr>
          <w:t xml:space="preserve">name variation that were not used during our methods development (e.g. </w:t>
        </w:r>
      </w:ins>
      <w:ins w:id="146" w:author="Philip Collender" w:date="2019-06-04T11:53:00Z">
        <w:r w:rsidR="006C36E1">
          <w:rPr>
            <w:rFonts w:ascii="Segoe UI" w:eastAsia="Times New Roman" w:hAnsi="Segoe UI" w:cs="Segoe UI"/>
            <w:color w:val="24292E"/>
            <w:sz w:val="24"/>
            <w:szCs w:val="24"/>
          </w:rPr>
          <w:t>simplified vs. traditional Chinese, pse</w:t>
        </w:r>
      </w:ins>
      <w:ins w:id="147" w:author="Philip Collender" w:date="2019-06-04T11:54:00Z">
        <w:r w:rsidR="006C36E1">
          <w:rPr>
            <w:rFonts w:ascii="Segoe UI" w:eastAsia="Times New Roman" w:hAnsi="Segoe UI" w:cs="Segoe UI"/>
            <w:color w:val="24292E"/>
            <w:sz w:val="24"/>
            <w:szCs w:val="24"/>
          </w:rPr>
          <w:t>udonyms</w:t>
        </w:r>
      </w:ins>
      <w:ins w:id="148" w:author="Philip Collender" w:date="2019-06-04T11:56:00Z">
        <w:r w:rsidR="006C36E1">
          <w:rPr>
            <w:rFonts w:ascii="Segoe UI" w:eastAsia="Times New Roman" w:hAnsi="Segoe UI" w:cs="Segoe UI"/>
            <w:color w:val="24292E"/>
            <w:sz w:val="24"/>
            <w:szCs w:val="24"/>
          </w:rPr>
          <w:t xml:space="preserve">, and honorifics), and </w:t>
        </w:r>
        <w:r w:rsidR="006C36E1">
          <w:rPr>
            <w:rFonts w:ascii="Segoe UI" w:eastAsia="Times New Roman" w:hAnsi="Segoe UI" w:cs="Segoe UI"/>
            <w:color w:val="24292E"/>
            <w:sz w:val="24"/>
            <w:szCs w:val="24"/>
          </w:rPr>
          <w:lastRenderedPageBreak/>
          <w:t xml:space="preserve">so </w:t>
        </w:r>
      </w:ins>
      <w:ins w:id="149" w:author="Philip Collender" w:date="2019-06-04T11:57:00Z">
        <w:r w:rsidR="006C36E1">
          <w:rPr>
            <w:rFonts w:ascii="Segoe UI" w:eastAsia="Times New Roman" w:hAnsi="Segoe UI" w:cs="Segoe UI"/>
            <w:color w:val="24292E"/>
            <w:sz w:val="24"/>
            <w:szCs w:val="24"/>
          </w:rPr>
          <w:t>name matching performance on this dataset may not reflect the intended application of our methods.</w:t>
        </w:r>
      </w:ins>
    </w:p>
    <w:p w14:paraId="1109E2F0" w14:textId="77777777" w:rsidR="006C36E1" w:rsidRDefault="006C36E1" w:rsidP="00DF2E30">
      <w:pPr>
        <w:shd w:val="clear" w:color="auto" w:fill="FFFFFF"/>
        <w:spacing w:after="240" w:line="240" w:lineRule="auto"/>
        <w:rPr>
          <w:ins w:id="150" w:author="Philip Collender" w:date="2019-06-04T11:57:00Z"/>
          <w:rFonts w:ascii="Segoe UI" w:eastAsia="Times New Roman" w:hAnsi="Segoe UI" w:cs="Segoe UI"/>
          <w:color w:val="24292E"/>
          <w:sz w:val="24"/>
          <w:szCs w:val="24"/>
        </w:rPr>
      </w:pPr>
    </w:p>
    <w:p w14:paraId="4353BC32" w14:textId="77777777" w:rsidR="006C36E1" w:rsidRDefault="006C36E1" w:rsidP="006C36E1">
      <w:pPr>
        <w:pStyle w:val="ListParagraph"/>
        <w:numPr>
          <w:ilvl w:val="0"/>
          <w:numId w:val="10"/>
        </w:numPr>
        <w:shd w:val="clear" w:color="auto" w:fill="FFFFFF"/>
        <w:spacing w:after="240" w:line="240" w:lineRule="auto"/>
        <w:rPr>
          <w:ins w:id="151" w:author="Philip Collender" w:date="2019-06-04T11:58:00Z"/>
          <w:rFonts w:ascii="Segoe UI" w:eastAsia="Times New Roman" w:hAnsi="Segoe UI" w:cs="Segoe UI"/>
          <w:color w:val="24292E"/>
          <w:sz w:val="24"/>
          <w:szCs w:val="24"/>
        </w:rPr>
      </w:pPr>
      <w:ins w:id="152" w:author="Philip Collender" w:date="2019-06-04T11:58:00Z">
        <w:r>
          <w:rPr>
            <w:rFonts w:ascii="Segoe UI" w:eastAsia="Times New Roman" w:hAnsi="Segoe UI" w:cs="Segoe UI"/>
            <w:color w:val="24292E"/>
            <w:sz w:val="24"/>
            <w:szCs w:val="24"/>
          </w:rPr>
          <w:t>Data pre-processing</w:t>
        </w:r>
      </w:ins>
    </w:p>
    <w:p w14:paraId="7E67AE0A" w14:textId="77777777" w:rsidR="006C36E1" w:rsidRDefault="006C36E1" w:rsidP="006C36E1">
      <w:pPr>
        <w:shd w:val="clear" w:color="auto" w:fill="FFFFFF"/>
        <w:spacing w:after="240" w:line="240" w:lineRule="auto"/>
        <w:rPr>
          <w:ins w:id="153" w:author="Philip Collender" w:date="2019-06-04T12:20:00Z"/>
          <w:rFonts w:ascii="Segoe UI" w:eastAsia="Times New Roman" w:hAnsi="Segoe UI" w:cs="Segoe UI"/>
          <w:color w:val="24292E"/>
          <w:sz w:val="24"/>
          <w:szCs w:val="24"/>
        </w:rPr>
      </w:pPr>
      <w:ins w:id="154" w:author="Philip Collender" w:date="2019-06-04T11:59:00Z">
        <w:r>
          <w:rPr>
            <w:rFonts w:ascii="Segoe UI" w:eastAsia="Times New Roman" w:hAnsi="Segoe UI" w:cs="Segoe UI"/>
            <w:color w:val="24292E"/>
            <w:sz w:val="24"/>
            <w:szCs w:val="24"/>
          </w:rPr>
          <w:t>Often</w:t>
        </w:r>
      </w:ins>
      <w:ins w:id="155" w:author="Philip Collender" w:date="2019-06-04T11:58:00Z">
        <w:r>
          <w:rPr>
            <w:rFonts w:ascii="Segoe UI" w:eastAsia="Times New Roman" w:hAnsi="Segoe UI" w:cs="Segoe UI"/>
            <w:color w:val="24292E"/>
            <w:sz w:val="24"/>
            <w:szCs w:val="24"/>
          </w:rPr>
          <w:t xml:space="preserve">, we may first </w:t>
        </w:r>
      </w:ins>
      <w:ins w:id="156" w:author="Philip Collender" w:date="2019-06-04T11:59:00Z">
        <w:r>
          <w:rPr>
            <w:rFonts w:ascii="Segoe UI" w:eastAsia="Times New Roman" w:hAnsi="Segoe UI" w:cs="Segoe UI"/>
            <w:color w:val="24292E"/>
            <w:sz w:val="24"/>
            <w:szCs w:val="24"/>
          </w:rPr>
          <w:t>wish to clean the data we are planning to link. This step is not necessary for the example datasets provided, but we illustrate it briefly below for another set of name</w:t>
        </w:r>
      </w:ins>
      <w:ins w:id="157" w:author="Philip Collender" w:date="2019-06-04T12:00:00Z">
        <w:r>
          <w:rPr>
            <w:rFonts w:ascii="Segoe UI" w:eastAsia="Times New Roman" w:hAnsi="Segoe UI" w:cs="Segoe UI"/>
            <w:color w:val="24292E"/>
            <w:sz w:val="24"/>
            <w:szCs w:val="24"/>
          </w:rPr>
          <w:t>s</w:t>
        </w:r>
      </w:ins>
      <w:ins w:id="158" w:author="Philip Collender" w:date="2019-06-04T12:18:00Z">
        <w:r w:rsidR="0055590E">
          <w:rPr>
            <w:rFonts w:ascii="Segoe UI" w:eastAsia="Times New Roman" w:hAnsi="Segoe UI" w:cs="Segoe UI"/>
            <w:color w:val="24292E"/>
            <w:sz w:val="24"/>
            <w:szCs w:val="24"/>
          </w:rPr>
          <w:t xml:space="preserve"> where we have introduced commonly observed </w:t>
        </w:r>
      </w:ins>
      <w:ins w:id="159" w:author="Philip Collender" w:date="2019-06-04T12:19:00Z">
        <w:r w:rsidR="0055590E">
          <w:rPr>
            <w:rFonts w:ascii="Segoe UI" w:eastAsia="Times New Roman" w:hAnsi="Segoe UI" w:cs="Segoe UI"/>
            <w:color w:val="24292E"/>
            <w:sz w:val="24"/>
            <w:szCs w:val="24"/>
          </w:rPr>
          <w:t>types of noise</w:t>
        </w:r>
      </w:ins>
      <w:ins w:id="160" w:author="Philip Collender" w:date="2019-06-04T11:59:00Z">
        <w:r>
          <w:rPr>
            <w:rFonts w:ascii="Segoe UI" w:eastAsia="Times New Roman" w:hAnsi="Segoe UI" w:cs="Segoe UI"/>
            <w:color w:val="24292E"/>
            <w:sz w:val="24"/>
            <w:szCs w:val="24"/>
          </w:rPr>
          <w:t>.</w:t>
        </w:r>
      </w:ins>
    </w:p>
    <w:p w14:paraId="6A8CBAB4" w14:textId="77777777" w:rsidR="00BC3AAF" w:rsidRDefault="00BC3AAF" w:rsidP="006C36E1">
      <w:pPr>
        <w:shd w:val="clear" w:color="auto" w:fill="FFFFFF"/>
        <w:spacing w:after="240" w:line="240" w:lineRule="auto"/>
        <w:rPr>
          <w:ins w:id="161" w:author="Philip Collender" w:date="2019-06-04T12:19:00Z"/>
          <w:rFonts w:ascii="Segoe UI" w:eastAsia="Times New Roman" w:hAnsi="Segoe UI" w:cs="Segoe UI"/>
          <w:color w:val="24292E"/>
          <w:sz w:val="24"/>
          <w:szCs w:val="24"/>
        </w:rPr>
      </w:pPr>
      <w:proofErr w:type="gramStart"/>
      <w:ins w:id="162" w:author="Philip Collender" w:date="2019-06-04T12:20:00Z">
        <w:r>
          <w:rPr>
            <w:rFonts w:ascii="Segoe UI" w:eastAsia="Times New Roman" w:hAnsi="Segoe UI" w:cs="Segoe UI"/>
            <w:color w:val="24292E"/>
            <w:sz w:val="24"/>
            <w:szCs w:val="24"/>
          </w:rPr>
          <w:t>First</w:t>
        </w:r>
        <w:proofErr w:type="gramEnd"/>
        <w:r>
          <w:rPr>
            <w:rFonts w:ascii="Segoe UI" w:eastAsia="Times New Roman" w:hAnsi="Segoe UI" w:cs="Segoe UI"/>
            <w:color w:val="24292E"/>
            <w:sz w:val="24"/>
            <w:szCs w:val="24"/>
          </w:rPr>
          <w:t xml:space="preserve"> we read in the data</w:t>
        </w:r>
      </w:ins>
    </w:p>
    <w:p w14:paraId="33E37C02" w14:textId="77777777" w:rsidR="0055590E" w:rsidRDefault="0055590E" w:rsidP="006C36E1">
      <w:pPr>
        <w:shd w:val="clear" w:color="auto" w:fill="FFFFFF"/>
        <w:spacing w:after="240" w:line="240" w:lineRule="auto"/>
        <w:rPr>
          <w:ins w:id="163" w:author="Philip Collender" w:date="2019-06-04T12:20:00Z"/>
          <w:rFonts w:ascii="Segoe UI" w:eastAsia="Times New Roman" w:hAnsi="Segoe UI" w:cs="Segoe UI"/>
          <w:color w:val="24292E"/>
          <w:sz w:val="24"/>
          <w:szCs w:val="24"/>
        </w:rPr>
      </w:pPr>
      <w:proofErr w:type="spellStart"/>
      <w:ins w:id="164" w:author="Philip Collender" w:date="2019-06-04T12:20:00Z">
        <w:r w:rsidRPr="0055590E">
          <w:rPr>
            <w:rFonts w:ascii="Segoe UI" w:eastAsia="Times New Roman" w:hAnsi="Segoe UI" w:cs="Segoe UI"/>
            <w:color w:val="24292E"/>
            <w:sz w:val="24"/>
            <w:szCs w:val="24"/>
          </w:rPr>
          <w:t>messynames</w:t>
        </w:r>
        <w:proofErr w:type="spellEnd"/>
        <w:r w:rsidRPr="0055590E">
          <w:rPr>
            <w:rFonts w:ascii="Segoe UI" w:eastAsia="Times New Roman" w:hAnsi="Segoe UI" w:cs="Segoe UI"/>
            <w:color w:val="24292E"/>
            <w:sz w:val="24"/>
            <w:szCs w:val="24"/>
          </w:rPr>
          <w:t xml:space="preserve"> = </w:t>
        </w:r>
        <w:proofErr w:type="spellStart"/>
        <w:r w:rsidRPr="0055590E">
          <w:rPr>
            <w:rFonts w:ascii="Segoe UI" w:eastAsia="Times New Roman" w:hAnsi="Segoe UI" w:cs="Segoe UI"/>
            <w:color w:val="24292E"/>
            <w:sz w:val="24"/>
            <w:szCs w:val="24"/>
          </w:rPr>
          <w:t>read_csv</w:t>
        </w:r>
        <w:proofErr w:type="spellEnd"/>
        <w:r w:rsidRPr="0055590E">
          <w:rPr>
            <w:rFonts w:ascii="Segoe UI" w:eastAsia="Times New Roman" w:hAnsi="Segoe UI" w:cs="Segoe UI"/>
            <w:color w:val="24292E"/>
            <w:sz w:val="24"/>
            <w:szCs w:val="24"/>
          </w:rPr>
          <w:t>('messy_names.csv')</w:t>
        </w:r>
      </w:ins>
    </w:p>
    <w:p w14:paraId="391932CB" w14:textId="77777777" w:rsidR="00BC3AAF" w:rsidRDefault="00BC3AAF" w:rsidP="006C36E1">
      <w:pPr>
        <w:shd w:val="clear" w:color="auto" w:fill="FFFFFF"/>
        <w:spacing w:after="240" w:line="240" w:lineRule="auto"/>
        <w:rPr>
          <w:ins w:id="165" w:author="Philip Collender" w:date="2019-06-04T12:21:00Z"/>
          <w:rFonts w:ascii="Segoe UI" w:eastAsia="Times New Roman" w:hAnsi="Segoe UI" w:cs="Segoe UI"/>
          <w:color w:val="24292E"/>
          <w:sz w:val="24"/>
          <w:szCs w:val="24"/>
        </w:rPr>
      </w:pPr>
      <w:ins w:id="166" w:author="Philip Collender" w:date="2019-06-04T12:20:00Z">
        <w:r>
          <w:rPr>
            <w:rFonts w:ascii="Segoe UI" w:eastAsia="Times New Roman" w:hAnsi="Segoe UI" w:cs="Segoe UI"/>
            <w:color w:val="24292E"/>
            <w:sz w:val="24"/>
            <w:szCs w:val="24"/>
          </w:rPr>
          <w:t xml:space="preserve">Then check for </w:t>
        </w:r>
      </w:ins>
      <w:ins w:id="167" w:author="Philip Collender" w:date="2019-06-04T12:21:00Z">
        <w:r>
          <w:rPr>
            <w:rFonts w:ascii="Segoe UI" w:eastAsia="Times New Roman" w:hAnsi="Segoe UI" w:cs="Segoe UI"/>
            <w:color w:val="24292E"/>
            <w:sz w:val="24"/>
            <w:szCs w:val="24"/>
          </w:rPr>
          <w:t xml:space="preserve">alphabetic characters (using the function grep) and remove them where appropriate (using the function </w:t>
        </w:r>
        <w:proofErr w:type="spellStart"/>
        <w:r>
          <w:rPr>
            <w:rFonts w:ascii="Segoe UI" w:eastAsia="Times New Roman" w:hAnsi="Segoe UI" w:cs="Segoe UI"/>
            <w:color w:val="24292E"/>
            <w:sz w:val="24"/>
            <w:szCs w:val="24"/>
          </w:rPr>
          <w:t>gsub</w:t>
        </w:r>
        <w:proofErr w:type="spellEnd"/>
        <w:r>
          <w:rPr>
            <w:rFonts w:ascii="Segoe UI" w:eastAsia="Times New Roman" w:hAnsi="Segoe UI" w:cs="Segoe UI"/>
            <w:color w:val="24292E"/>
            <w:sz w:val="24"/>
            <w:szCs w:val="24"/>
          </w:rPr>
          <w:t>):</w:t>
        </w:r>
      </w:ins>
    </w:p>
    <w:p w14:paraId="16BE55F6" w14:textId="77777777" w:rsidR="00BC3AAF" w:rsidRDefault="00BC3AAF" w:rsidP="00BC3AAF">
      <w:pPr>
        <w:shd w:val="clear" w:color="auto" w:fill="FFFFFF"/>
        <w:spacing w:after="240" w:line="240" w:lineRule="auto"/>
        <w:rPr>
          <w:ins w:id="168" w:author="Philip Collender" w:date="2019-06-04T12:24:00Z"/>
          <w:rFonts w:ascii="Segoe UI" w:eastAsia="Times New Roman" w:hAnsi="Segoe UI" w:cs="Segoe UI"/>
          <w:color w:val="24292E"/>
          <w:sz w:val="24"/>
          <w:szCs w:val="24"/>
        </w:rPr>
      </w:pPr>
      <w:proofErr w:type="spellStart"/>
      <w:ins w:id="169" w:author="Philip Collender" w:date="2019-06-04T12:28:00Z">
        <w:r w:rsidRPr="00BC3AAF">
          <w:rPr>
            <w:rFonts w:ascii="Segoe UI" w:eastAsia="Times New Roman" w:hAnsi="Segoe UI" w:cs="Segoe UI"/>
            <w:color w:val="24292E"/>
            <w:sz w:val="24"/>
            <w:szCs w:val="24"/>
          </w:rPr>
          <w:t>alphainds</w:t>
        </w:r>
        <w:proofErr w:type="spellEnd"/>
        <w:r w:rsidRPr="00BC3AAF">
          <w:rPr>
            <w:rFonts w:ascii="Segoe UI" w:eastAsia="Times New Roman" w:hAnsi="Segoe UI" w:cs="Segoe UI"/>
            <w:color w:val="24292E"/>
            <w:sz w:val="24"/>
            <w:szCs w:val="24"/>
          </w:rPr>
          <w:t xml:space="preserve"> = grep('[a-z]</w:t>
        </w:r>
        <w:proofErr w:type="gramStart"/>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messynames</w:t>
        </w:r>
        <w:proofErr w:type="gramEnd"/>
        <w:r w:rsidRPr="00BC3AAF">
          <w:rPr>
            <w:rFonts w:ascii="Segoe UI" w:eastAsia="Times New Roman" w:hAnsi="Segoe UI" w:cs="Segoe UI"/>
            <w:color w:val="24292E"/>
            <w:sz w:val="24"/>
            <w:szCs w:val="24"/>
          </w:rPr>
          <w:t>$name</w:t>
        </w:r>
        <w:proofErr w:type="spellEnd"/>
        <w:r w:rsidRPr="00BC3AAF">
          <w:rPr>
            <w:rFonts w:ascii="Segoe UI" w:eastAsia="Times New Roman" w:hAnsi="Segoe UI" w:cs="Segoe UI"/>
            <w:color w:val="24292E"/>
            <w:sz w:val="24"/>
            <w:szCs w:val="24"/>
          </w:rPr>
          <w:t xml:space="preserve">, </w:t>
        </w:r>
        <w:proofErr w:type="spellStart"/>
        <w:r w:rsidRPr="00BC3AAF">
          <w:rPr>
            <w:rFonts w:ascii="Segoe UI" w:eastAsia="Times New Roman" w:hAnsi="Segoe UI" w:cs="Segoe UI"/>
            <w:color w:val="24292E"/>
            <w:sz w:val="24"/>
            <w:szCs w:val="24"/>
          </w:rPr>
          <w:t>ignore.case</w:t>
        </w:r>
        <w:proofErr w:type="spellEnd"/>
        <w:r w:rsidRPr="00BC3AAF">
          <w:rPr>
            <w:rFonts w:ascii="Segoe UI" w:eastAsia="Times New Roman" w:hAnsi="Segoe UI" w:cs="Segoe UI"/>
            <w:color w:val="24292E"/>
            <w:sz w:val="24"/>
            <w:szCs w:val="24"/>
          </w:rPr>
          <w:t xml:space="preserve"> = T) #pattern to find, where to look for it, </w:t>
        </w:r>
        <w:proofErr w:type="spellStart"/>
        <w:r w:rsidRPr="00BC3AAF">
          <w:rPr>
            <w:rFonts w:ascii="Segoe UI" w:eastAsia="Times New Roman" w:hAnsi="Segoe UI" w:cs="Segoe UI"/>
            <w:color w:val="24292E"/>
            <w:sz w:val="24"/>
            <w:szCs w:val="24"/>
          </w:rPr>
          <w:t>ignore.case</w:t>
        </w:r>
        <w:proofErr w:type="spellEnd"/>
        <w:r w:rsidRPr="00BC3AAF">
          <w:rPr>
            <w:rFonts w:ascii="Segoe UI" w:eastAsia="Times New Roman" w:hAnsi="Segoe UI" w:cs="Segoe UI"/>
            <w:color w:val="24292E"/>
            <w:sz w:val="24"/>
            <w:szCs w:val="24"/>
          </w:rPr>
          <w:t xml:space="preserve"> will find both lowercase and uppercase </w:t>
        </w:r>
        <w:proofErr w:type="spellStart"/>
        <w:r w:rsidRPr="00BC3AAF">
          <w:rPr>
            <w:rFonts w:ascii="Segoe UI" w:eastAsia="Times New Roman" w:hAnsi="Segoe UI" w:cs="Segoe UI"/>
            <w:color w:val="24292E"/>
            <w:sz w:val="24"/>
            <w:szCs w:val="24"/>
          </w:rPr>
          <w:t>letters</w:t>
        </w:r>
      </w:ins>
      <w:ins w:id="170" w:author="Philip Collender" w:date="2019-06-04T12:24:00Z">
        <w:r w:rsidRPr="00BC3AAF">
          <w:rPr>
            <w:rFonts w:ascii="Segoe UI" w:eastAsia="Times New Roman" w:hAnsi="Segoe UI" w:cs="Segoe UI"/>
            <w:color w:val="24292E"/>
            <w:sz w:val="24"/>
            <w:szCs w:val="24"/>
          </w:rPr>
          <w:t>messynames$name</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alphainds</w:t>
        </w:r>
        <w:proofErr w:type="spellEnd"/>
        <w:r w:rsidRPr="00BC3AAF">
          <w:rPr>
            <w:rFonts w:ascii="Segoe UI" w:eastAsia="Times New Roman" w:hAnsi="Segoe UI" w:cs="Segoe UI"/>
            <w:color w:val="24292E"/>
            <w:sz w:val="24"/>
            <w:szCs w:val="24"/>
          </w:rPr>
          <w:t>]</w:t>
        </w:r>
      </w:ins>
    </w:p>
    <w:p w14:paraId="1EF48B65"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1" w:author="Philip Collender" w:date="2019-06-04T12:24:00Z"/>
          <w:rFonts w:ascii="Lucida Console" w:eastAsia="Times New Roman" w:hAnsi="Lucida Console" w:cs="Courier New"/>
          <w:color w:val="E6E1DC"/>
          <w:sz w:val="20"/>
          <w:szCs w:val="20"/>
          <w:bdr w:val="none" w:sz="0" w:space="0" w:color="auto" w:frame="1"/>
        </w:rPr>
      </w:pPr>
      <w:ins w:id="172" w:author="Philip Collender" w:date="2019-06-04T12:24:00Z">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夏禹</w:t>
        </w:r>
        <w:r w:rsidRPr="00BC3AAF">
          <w:rPr>
            <w:rFonts w:ascii="Lucida Console" w:eastAsia="Times New Roman" w:hAnsi="Lucida Console" w:cs="Courier New"/>
            <w:color w:val="E6E1DC"/>
            <w:sz w:val="20"/>
            <w:szCs w:val="20"/>
            <w:bdr w:val="none" w:sz="0" w:space="0" w:color="auto" w:frame="1"/>
          </w:rPr>
          <w:t>L"       "</w:t>
        </w:r>
        <w:r w:rsidRPr="00BC3AAF">
          <w:rPr>
            <w:rFonts w:ascii="Microsoft YaHei" w:eastAsia="Microsoft YaHei" w:hAnsi="Microsoft YaHei" w:cs="Microsoft YaHei" w:hint="eastAsia"/>
            <w:color w:val="E6E1DC"/>
            <w:sz w:val="20"/>
            <w:szCs w:val="20"/>
            <w:bdr w:val="none" w:sz="0" w:space="0" w:color="auto" w:frame="1"/>
          </w:rPr>
          <w:t>宋慶齡</w:t>
        </w:r>
        <w:r w:rsidRPr="00BC3AAF">
          <w:rPr>
            <w:rFonts w:ascii="Lucida Console" w:eastAsia="Times New Roman" w:hAnsi="Lucida Console" w:cs="Courier New"/>
            <w:color w:val="E6E1DC"/>
            <w:sz w:val="20"/>
            <w:szCs w:val="20"/>
            <w:bdr w:val="none" w:sz="0" w:space="0" w:color="auto" w:frame="1"/>
          </w:rPr>
          <w:t>D"     "</w:t>
        </w:r>
        <w:r w:rsidRPr="00BC3AAF">
          <w:rPr>
            <w:rFonts w:ascii="Microsoft YaHei" w:eastAsia="Microsoft YaHei" w:hAnsi="Microsoft YaHei" w:cs="Microsoft YaHei" w:hint="eastAsia"/>
            <w:color w:val="E6E1DC"/>
            <w:sz w:val="20"/>
            <w:szCs w:val="20"/>
            <w:bdr w:val="none" w:sz="0" w:space="0" w:color="auto" w:frame="1"/>
          </w:rPr>
          <w:t>穆圣</w:t>
        </w:r>
        <w:r w:rsidRPr="00BC3AAF">
          <w:rPr>
            <w:rFonts w:ascii="Lucida Console" w:eastAsia="Times New Roman" w:hAnsi="Lucida Console" w:cs="Courier New"/>
            <w:color w:val="E6E1DC"/>
            <w:sz w:val="20"/>
            <w:szCs w:val="20"/>
            <w:bdr w:val="none" w:sz="0" w:space="0" w:color="auto" w:frame="1"/>
          </w:rPr>
          <w:t>S"       "</w:t>
        </w:r>
        <w:r w:rsidRPr="00BC3AAF">
          <w:rPr>
            <w:rFonts w:ascii="Microsoft YaHei" w:eastAsia="Microsoft YaHei" w:hAnsi="Microsoft YaHei" w:cs="Microsoft YaHei" w:hint="eastAsia"/>
            <w:color w:val="E6E1DC"/>
            <w:sz w:val="20"/>
            <w:szCs w:val="20"/>
            <w:bdr w:val="none" w:sz="0" w:space="0" w:color="auto" w:frame="1"/>
          </w:rPr>
          <w:t>陶吉吉</w:t>
        </w:r>
        <w:r w:rsidRPr="00BC3AAF">
          <w:rPr>
            <w:rFonts w:ascii="Lucida Console" w:eastAsia="Times New Roman" w:hAnsi="Lucida Console" w:cs="Courier New"/>
            <w:color w:val="E6E1DC"/>
            <w:sz w:val="20"/>
            <w:szCs w:val="20"/>
            <w:bdr w:val="none" w:sz="0" w:space="0" w:color="auto" w:frame="1"/>
          </w:rPr>
          <w:t>I"     "</w:t>
        </w:r>
        <w:r w:rsidRPr="00BC3AAF">
          <w:rPr>
            <w:rFonts w:ascii="Microsoft YaHei" w:eastAsia="Microsoft YaHei" w:hAnsi="Microsoft YaHei" w:cs="Microsoft YaHei" w:hint="eastAsia"/>
            <w:color w:val="E6E1DC"/>
            <w:sz w:val="20"/>
            <w:szCs w:val="20"/>
            <w:bdr w:val="none" w:sz="0" w:space="0" w:color="auto" w:frame="1"/>
          </w:rPr>
          <w:t>勾踐</w:t>
        </w:r>
        <w:r w:rsidRPr="00BC3AAF">
          <w:rPr>
            <w:rFonts w:ascii="Lucida Console" w:eastAsia="Times New Roman" w:hAnsi="Lucida Console" w:cs="Courier New"/>
            <w:color w:val="E6E1DC"/>
            <w:sz w:val="20"/>
            <w:szCs w:val="20"/>
            <w:bdr w:val="none" w:sz="0" w:space="0" w:color="auto" w:frame="1"/>
          </w:rPr>
          <w:t>G"       "</w:t>
        </w:r>
        <w:r w:rsidRPr="00BC3AAF">
          <w:rPr>
            <w:rFonts w:ascii="Microsoft YaHei" w:eastAsia="Microsoft YaHei" w:hAnsi="Microsoft YaHei" w:cs="Microsoft YaHei" w:hint="eastAsia"/>
            <w:color w:val="E6E1DC"/>
            <w:sz w:val="20"/>
            <w:szCs w:val="20"/>
            <w:bdr w:val="none" w:sz="0" w:space="0" w:color="auto" w:frame="1"/>
          </w:rPr>
          <w:t>韩幌</w:t>
        </w:r>
        <w:r w:rsidRPr="00BC3AAF">
          <w:rPr>
            <w:rFonts w:ascii="Lucida Console" w:eastAsia="Times New Roman" w:hAnsi="Lucida Console" w:cs="Courier New"/>
            <w:color w:val="E6E1DC"/>
            <w:sz w:val="20"/>
            <w:szCs w:val="20"/>
            <w:bdr w:val="none" w:sz="0" w:space="0" w:color="auto" w:frame="1"/>
          </w:rPr>
          <w:t>O"       "</w:t>
        </w:r>
        <w:r w:rsidRPr="00BC3AAF">
          <w:rPr>
            <w:rFonts w:ascii="Microsoft YaHei" w:eastAsia="Microsoft YaHei" w:hAnsi="Microsoft YaHei" w:cs="Microsoft YaHei" w:hint="eastAsia"/>
            <w:color w:val="E6E1DC"/>
            <w:sz w:val="20"/>
            <w:szCs w:val="20"/>
            <w:bdr w:val="none" w:sz="0" w:space="0" w:color="auto" w:frame="1"/>
          </w:rPr>
          <w:t>宣統帝</w:t>
        </w:r>
        <w:r w:rsidRPr="00BC3AAF">
          <w:rPr>
            <w:rFonts w:ascii="Lucida Console" w:eastAsia="Times New Roman" w:hAnsi="Lucida Console" w:cs="Courier New"/>
            <w:color w:val="E6E1DC"/>
            <w:sz w:val="20"/>
            <w:szCs w:val="20"/>
            <w:bdr w:val="none" w:sz="0" w:space="0" w:color="auto" w:frame="1"/>
          </w:rPr>
          <w:t>X"     "</w:t>
        </w:r>
        <w:r w:rsidRPr="00BC3AAF">
          <w:rPr>
            <w:rFonts w:ascii="Microsoft YaHei" w:eastAsia="Microsoft YaHei" w:hAnsi="Microsoft YaHei" w:cs="Microsoft YaHei" w:hint="eastAsia"/>
            <w:color w:val="E6E1DC"/>
            <w:sz w:val="20"/>
            <w:szCs w:val="20"/>
            <w:bdr w:val="none" w:sz="0" w:space="0" w:color="auto" w:frame="1"/>
          </w:rPr>
          <w:t>呂后</w:t>
        </w:r>
        <w:r w:rsidRPr="00BC3AAF">
          <w:rPr>
            <w:rFonts w:ascii="Lucida Console" w:eastAsia="Times New Roman" w:hAnsi="Lucida Console" w:cs="Courier New"/>
            <w:color w:val="E6E1DC"/>
            <w:sz w:val="20"/>
            <w:szCs w:val="20"/>
            <w:bdr w:val="none" w:sz="0" w:space="0" w:color="auto" w:frame="1"/>
          </w:rPr>
          <w:t>J"       "</w:t>
        </w:r>
        <w:r w:rsidRPr="00BC3AAF">
          <w:rPr>
            <w:rFonts w:ascii="Microsoft YaHei" w:eastAsia="Microsoft YaHei" w:hAnsi="Microsoft YaHei" w:cs="Microsoft YaHei" w:hint="eastAsia"/>
            <w:color w:val="E6E1DC"/>
            <w:sz w:val="20"/>
            <w:szCs w:val="20"/>
            <w:bdr w:val="none" w:sz="0" w:space="0" w:color="auto" w:frame="1"/>
          </w:rPr>
          <w:t>小萝卜头</w:t>
        </w:r>
        <w:r w:rsidRPr="00BC3AAF">
          <w:rPr>
            <w:rFonts w:ascii="Lucida Console" w:eastAsia="Times New Roman" w:hAnsi="Lucida Console" w:cs="Courier New"/>
            <w:color w:val="E6E1DC"/>
            <w:sz w:val="20"/>
            <w:szCs w:val="20"/>
            <w:bdr w:val="none" w:sz="0" w:space="0" w:color="auto" w:frame="1"/>
          </w:rPr>
          <w:t xml:space="preserve">I"  </w:t>
        </w:r>
      </w:ins>
    </w:p>
    <w:p w14:paraId="2694710B"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3" w:author="Philip Collender" w:date="2019-06-04T12:24:00Z"/>
          <w:rFonts w:ascii="Lucida Console" w:eastAsia="Times New Roman" w:hAnsi="Lucida Console" w:cs="Courier New"/>
          <w:color w:val="E6E1DC"/>
          <w:sz w:val="20"/>
          <w:szCs w:val="20"/>
          <w:bdr w:val="none" w:sz="0" w:space="0" w:color="auto" w:frame="1"/>
        </w:rPr>
      </w:pPr>
      <w:ins w:id="174" w:author="Philip Collender" w:date="2019-06-04T12:24:00Z">
        <w:r w:rsidRPr="00BC3AAF">
          <w:rPr>
            <w:rFonts w:ascii="Lucida Console" w:eastAsia="Times New Roman" w:hAnsi="Lucida Console" w:cs="Courier New"/>
            <w:color w:val="E6E1DC"/>
            <w:sz w:val="20"/>
            <w:szCs w:val="20"/>
            <w:bdr w:val="none" w:sz="0" w:space="0" w:color="auto" w:frame="1"/>
          </w:rPr>
          <w:t>[10] "</w:t>
        </w:r>
        <w:r w:rsidRPr="00BC3AAF">
          <w:rPr>
            <w:rFonts w:ascii="Microsoft YaHei" w:eastAsia="Microsoft YaHei" w:hAnsi="Microsoft YaHei" w:cs="Microsoft YaHei" w:hint="eastAsia"/>
            <w:color w:val="E6E1DC"/>
            <w:sz w:val="20"/>
            <w:szCs w:val="20"/>
            <w:bdr w:val="none" w:sz="0" w:space="0" w:color="auto" w:frame="1"/>
          </w:rPr>
          <w:t>波布</w:t>
        </w:r>
        <w:r w:rsidRPr="00BC3AAF">
          <w:rPr>
            <w:rFonts w:ascii="Lucida Console" w:eastAsia="Times New Roman" w:hAnsi="Lucida Console" w:cs="Courier New"/>
            <w:color w:val="E6E1DC"/>
            <w:sz w:val="20"/>
            <w:szCs w:val="20"/>
            <w:bdr w:val="none" w:sz="0" w:space="0" w:color="auto" w:frame="1"/>
          </w:rPr>
          <w:t>F"       "</w:t>
        </w:r>
        <w:r w:rsidRPr="00BC3AAF">
          <w:rPr>
            <w:rFonts w:ascii="Microsoft YaHei" w:eastAsia="Microsoft YaHei" w:hAnsi="Microsoft YaHei" w:cs="Microsoft YaHei" w:hint="eastAsia"/>
            <w:color w:val="E6E1DC"/>
            <w:sz w:val="20"/>
            <w:szCs w:val="20"/>
            <w:bdr w:val="none" w:sz="0" w:space="0" w:color="auto" w:frame="1"/>
          </w:rPr>
          <w:t>唐泽寿明</w:t>
        </w:r>
        <w:r w:rsidRPr="00BC3AAF">
          <w:rPr>
            <w:rFonts w:ascii="Lucida Console" w:eastAsia="Times New Roman" w:hAnsi="Lucida Console" w:cs="Courier New"/>
            <w:color w:val="E6E1DC"/>
            <w:sz w:val="20"/>
            <w:szCs w:val="20"/>
            <w:bdr w:val="none" w:sz="0" w:space="0" w:color="auto" w:frame="1"/>
          </w:rPr>
          <w:t>B"   "</w:t>
        </w:r>
        <w:r w:rsidRPr="00BC3AAF">
          <w:rPr>
            <w:rFonts w:ascii="Microsoft YaHei" w:eastAsia="Microsoft YaHei" w:hAnsi="Microsoft YaHei" w:cs="Microsoft YaHei" w:hint="eastAsia"/>
            <w:color w:val="E6E1DC"/>
            <w:sz w:val="20"/>
            <w:szCs w:val="20"/>
            <w:bdr w:val="none" w:sz="0" w:space="0" w:color="auto" w:frame="1"/>
          </w:rPr>
          <w:t>梅澤由香里</w:t>
        </w:r>
        <w:r w:rsidRPr="00BC3AAF">
          <w:rPr>
            <w:rFonts w:ascii="Lucida Console" w:eastAsia="Times New Roman" w:hAnsi="Lucida Console" w:cs="Courier New"/>
            <w:color w:val="E6E1DC"/>
            <w:sz w:val="20"/>
            <w:szCs w:val="20"/>
            <w:bdr w:val="none" w:sz="0" w:space="0" w:color="auto" w:frame="1"/>
          </w:rPr>
          <w:t>J" "</w:t>
        </w:r>
        <w:r w:rsidRPr="00BC3AAF">
          <w:rPr>
            <w:rFonts w:ascii="Microsoft YaHei" w:eastAsia="Microsoft YaHei" w:hAnsi="Microsoft YaHei" w:cs="Microsoft YaHei" w:hint="eastAsia"/>
            <w:color w:val="E6E1DC"/>
            <w:sz w:val="20"/>
            <w:szCs w:val="20"/>
            <w:bdr w:val="none" w:sz="0" w:space="0" w:color="auto" w:frame="1"/>
          </w:rPr>
          <w:t>伍豪</w:t>
        </w:r>
        <w:r w:rsidRPr="00BC3AAF">
          <w:rPr>
            <w:rFonts w:ascii="Lucida Console" w:eastAsia="Times New Roman" w:hAnsi="Lucida Console" w:cs="Courier New"/>
            <w:color w:val="E6E1DC"/>
            <w:sz w:val="20"/>
            <w:szCs w:val="20"/>
            <w:bdr w:val="none" w:sz="0" w:space="0" w:color="auto" w:frame="1"/>
          </w:rPr>
          <w:t>Q"       "</w:t>
        </w:r>
        <w:r w:rsidRPr="00BC3AAF">
          <w:rPr>
            <w:rFonts w:ascii="Microsoft YaHei" w:eastAsia="Microsoft YaHei" w:hAnsi="Microsoft YaHei" w:cs="Microsoft YaHei" w:hint="eastAsia"/>
            <w:color w:val="E6E1DC"/>
            <w:sz w:val="20"/>
            <w:szCs w:val="20"/>
            <w:bdr w:val="none" w:sz="0" w:space="0" w:color="auto" w:frame="1"/>
          </w:rPr>
          <w:t>順治帝</w:t>
        </w:r>
        <w:r w:rsidRPr="00BC3AAF">
          <w:rPr>
            <w:rFonts w:ascii="Lucida Console" w:eastAsia="Times New Roman" w:hAnsi="Lucida Console" w:cs="Courier New"/>
            <w:color w:val="E6E1DC"/>
            <w:sz w:val="20"/>
            <w:szCs w:val="20"/>
            <w:bdr w:val="none" w:sz="0" w:space="0" w:color="auto" w:frame="1"/>
          </w:rPr>
          <w:t>I"     "</w:t>
        </w:r>
        <w:r w:rsidRPr="00BC3AAF">
          <w:rPr>
            <w:rFonts w:ascii="Microsoft YaHei" w:eastAsia="Microsoft YaHei" w:hAnsi="Microsoft YaHei" w:cs="Microsoft YaHei" w:hint="eastAsia"/>
            <w:color w:val="E6E1DC"/>
            <w:sz w:val="20"/>
            <w:szCs w:val="20"/>
            <w:bdr w:val="none" w:sz="0" w:space="0" w:color="auto" w:frame="1"/>
          </w:rPr>
          <w:t>赖传湘</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方臘</w:t>
        </w:r>
        <w:r w:rsidRPr="00BC3AAF">
          <w:rPr>
            <w:rFonts w:ascii="Lucida Console" w:eastAsia="Times New Roman" w:hAnsi="Lucida Console" w:cs="Courier New"/>
            <w:color w:val="E6E1DC"/>
            <w:sz w:val="20"/>
            <w:szCs w:val="20"/>
            <w:bdr w:val="none" w:sz="0" w:space="0" w:color="auto" w:frame="1"/>
          </w:rPr>
          <w:t>H"       "</w:t>
        </w:r>
        <w:r w:rsidRPr="00BC3AAF">
          <w:rPr>
            <w:rFonts w:ascii="Microsoft YaHei" w:eastAsia="Microsoft YaHei" w:hAnsi="Microsoft YaHei" w:cs="Microsoft YaHei" w:hint="eastAsia"/>
            <w:color w:val="E6E1DC"/>
            <w:sz w:val="20"/>
            <w:szCs w:val="20"/>
            <w:bdr w:val="none" w:sz="0" w:space="0" w:color="auto" w:frame="1"/>
          </w:rPr>
          <w:t>费祎</w:t>
        </w:r>
        <w:r w:rsidRPr="00BC3AAF">
          <w:rPr>
            <w:rFonts w:ascii="Lucida Console" w:eastAsia="Times New Roman" w:hAnsi="Lucida Console" w:cs="Courier New"/>
            <w:color w:val="E6E1DC"/>
            <w:sz w:val="20"/>
            <w:szCs w:val="20"/>
            <w:bdr w:val="none" w:sz="0" w:space="0" w:color="auto" w:frame="1"/>
          </w:rPr>
          <w:t>T"       "</w:t>
        </w:r>
        <w:r w:rsidRPr="00BC3AAF">
          <w:rPr>
            <w:rFonts w:ascii="Microsoft YaHei" w:eastAsia="Microsoft YaHei" w:hAnsi="Microsoft YaHei" w:cs="Microsoft YaHei" w:hint="eastAsia"/>
            <w:color w:val="E6E1DC"/>
            <w:sz w:val="20"/>
            <w:szCs w:val="20"/>
            <w:bdr w:val="none" w:sz="0" w:space="0" w:color="auto" w:frame="1"/>
          </w:rPr>
          <w:t>苏我马子</w:t>
        </w:r>
        <w:r w:rsidRPr="00BC3AAF">
          <w:rPr>
            <w:rFonts w:ascii="Lucida Console" w:eastAsia="Times New Roman" w:hAnsi="Lucida Console" w:cs="Courier New"/>
            <w:color w:val="E6E1DC"/>
            <w:sz w:val="20"/>
            <w:szCs w:val="20"/>
            <w:bdr w:val="none" w:sz="0" w:space="0" w:color="auto" w:frame="1"/>
          </w:rPr>
          <w:t xml:space="preserve">T"  </w:t>
        </w:r>
      </w:ins>
    </w:p>
    <w:p w14:paraId="27C1742F"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5" w:author="Philip Collender" w:date="2019-06-04T12:24:00Z"/>
          <w:rFonts w:ascii="Lucida Console" w:eastAsia="Times New Roman" w:hAnsi="Lucida Console" w:cs="Courier New"/>
          <w:color w:val="E6E1DC"/>
          <w:sz w:val="20"/>
          <w:szCs w:val="20"/>
          <w:bdr w:val="none" w:sz="0" w:space="0" w:color="auto" w:frame="1"/>
        </w:rPr>
      </w:pPr>
      <w:ins w:id="176" w:author="Philip Collender" w:date="2019-06-04T12:24:00Z">
        <w:r w:rsidRPr="00BC3AAF">
          <w:rPr>
            <w:rFonts w:ascii="Lucida Console" w:eastAsia="Times New Roman" w:hAnsi="Lucida Console" w:cs="Courier New"/>
            <w:color w:val="E6E1DC"/>
            <w:sz w:val="20"/>
            <w:szCs w:val="20"/>
            <w:bdr w:val="none" w:sz="0" w:space="0" w:color="auto" w:frame="1"/>
          </w:rPr>
          <w:t>[19] "</w:t>
        </w:r>
        <w:r w:rsidRPr="00BC3AAF">
          <w:rPr>
            <w:rFonts w:ascii="Microsoft YaHei" w:eastAsia="Microsoft YaHei" w:hAnsi="Microsoft YaHei" w:cs="Microsoft YaHei" w:hint="eastAsia"/>
            <w:color w:val="E6E1DC"/>
            <w:sz w:val="20"/>
            <w:szCs w:val="20"/>
            <w:bdr w:val="none" w:sz="0" w:space="0" w:color="auto" w:frame="1"/>
          </w:rPr>
          <w:t>近衛文麻呂</w:t>
        </w:r>
        <w:r w:rsidRPr="00BC3AAF">
          <w:rPr>
            <w:rFonts w:ascii="Lucida Console" w:eastAsia="Times New Roman" w:hAnsi="Lucida Console" w:cs="Courier New"/>
            <w:color w:val="E6E1DC"/>
            <w:sz w:val="20"/>
            <w:szCs w:val="20"/>
            <w:bdr w:val="none" w:sz="0" w:space="0" w:color="auto" w:frame="1"/>
          </w:rPr>
          <w:t>Q" "</w:t>
        </w:r>
        <w:r w:rsidRPr="00BC3AAF">
          <w:rPr>
            <w:rFonts w:ascii="Microsoft YaHei" w:eastAsia="Microsoft YaHei" w:hAnsi="Microsoft YaHei" w:cs="Microsoft YaHei" w:hint="eastAsia"/>
            <w:color w:val="E6E1DC"/>
            <w:sz w:val="20"/>
            <w:szCs w:val="20"/>
            <w:bdr w:val="none" w:sz="0" w:space="0" w:color="auto" w:frame="1"/>
          </w:rPr>
          <w:t>衛子夫</w:t>
        </w:r>
        <w:r w:rsidRPr="00BC3AAF">
          <w:rPr>
            <w:rFonts w:ascii="Lucida Console" w:eastAsia="Times New Roman" w:hAnsi="Lucida Console" w:cs="Courier New"/>
            <w:color w:val="E6E1DC"/>
            <w:sz w:val="20"/>
            <w:szCs w:val="20"/>
            <w:bdr w:val="none" w:sz="0" w:space="0" w:color="auto" w:frame="1"/>
          </w:rPr>
          <w:t>A."    "</w:t>
        </w:r>
        <w:r w:rsidRPr="00BC3AAF">
          <w:rPr>
            <w:rFonts w:ascii="Microsoft YaHei" w:eastAsia="Microsoft YaHei" w:hAnsi="Microsoft YaHei" w:cs="Microsoft YaHei" w:hint="eastAsia"/>
            <w:color w:val="E6E1DC"/>
            <w:sz w:val="20"/>
            <w:szCs w:val="20"/>
            <w:bdr w:val="none" w:sz="0" w:space="0" w:color="auto" w:frame="1"/>
          </w:rPr>
          <w:t>管谟业</w:t>
        </w:r>
        <w:r w:rsidRPr="00BC3AAF">
          <w:rPr>
            <w:rFonts w:ascii="Lucida Console" w:eastAsia="Times New Roman" w:hAnsi="Lucida Console" w:cs="Courier New"/>
            <w:color w:val="E6E1DC"/>
            <w:sz w:val="20"/>
            <w:szCs w:val="20"/>
            <w:bdr w:val="none" w:sz="0" w:space="0" w:color="auto" w:frame="1"/>
          </w:rPr>
          <w:t>Y"     "</w:t>
        </w:r>
        <w:r w:rsidRPr="00BC3AAF">
          <w:rPr>
            <w:rFonts w:ascii="Microsoft YaHei" w:eastAsia="Microsoft YaHei" w:hAnsi="Microsoft YaHei" w:cs="Microsoft YaHei" w:hint="eastAsia"/>
            <w:color w:val="E6E1DC"/>
            <w:sz w:val="20"/>
            <w:szCs w:val="20"/>
            <w:bdr w:val="none" w:sz="0" w:space="0" w:color="auto" w:frame="1"/>
          </w:rPr>
          <w:t>孙武子</w:t>
        </w:r>
        <w:r w:rsidRPr="00BC3AAF">
          <w:rPr>
            <w:rFonts w:ascii="Lucida Console" w:eastAsia="Times New Roman" w:hAnsi="Lucida Console" w:cs="Courier New"/>
            <w:color w:val="E6E1DC"/>
            <w:sz w:val="20"/>
            <w:szCs w:val="20"/>
            <w:bdr w:val="none" w:sz="0" w:space="0" w:color="auto" w:frame="1"/>
          </w:rPr>
          <w:t>L"     "</w:t>
        </w:r>
        <w:r w:rsidRPr="00BC3AAF">
          <w:rPr>
            <w:rFonts w:ascii="Microsoft YaHei" w:eastAsia="Microsoft YaHei" w:hAnsi="Microsoft YaHei" w:cs="Microsoft YaHei" w:hint="eastAsia"/>
            <w:color w:val="E6E1DC"/>
            <w:sz w:val="20"/>
            <w:szCs w:val="20"/>
            <w:bdr w:val="none" w:sz="0" w:space="0" w:color="auto" w:frame="1"/>
          </w:rPr>
          <w:t>底比斯圣团</w:t>
        </w:r>
        <w:r w:rsidRPr="00BC3AAF">
          <w:rPr>
            <w:rFonts w:ascii="Lucida Console" w:eastAsia="Times New Roman" w:hAnsi="Lucida Console" w:cs="Courier New"/>
            <w:color w:val="E6E1DC"/>
            <w:sz w:val="20"/>
            <w:szCs w:val="20"/>
            <w:bdr w:val="none" w:sz="0" w:space="0" w:color="auto" w:frame="1"/>
          </w:rPr>
          <w:t>J" "</w:t>
        </w:r>
        <w:r w:rsidRPr="00BC3AAF">
          <w:rPr>
            <w:rFonts w:ascii="Microsoft YaHei" w:eastAsia="Microsoft YaHei" w:hAnsi="Microsoft YaHei" w:cs="Microsoft YaHei" w:hint="eastAsia"/>
            <w:color w:val="E6E1DC"/>
            <w:sz w:val="20"/>
            <w:szCs w:val="20"/>
            <w:bdr w:val="none" w:sz="0" w:space="0" w:color="auto" w:frame="1"/>
          </w:rPr>
          <w:t>源義経</w:t>
        </w:r>
        <w:r w:rsidRPr="00BC3AAF">
          <w:rPr>
            <w:rFonts w:ascii="Lucida Console" w:eastAsia="Times New Roman" w:hAnsi="Lucida Console" w:cs="Courier New"/>
            <w:color w:val="E6E1DC"/>
            <w:sz w:val="20"/>
            <w:szCs w:val="20"/>
            <w:bdr w:val="none" w:sz="0" w:space="0" w:color="auto" w:frame="1"/>
          </w:rPr>
          <w:t>E"     "</w:t>
        </w:r>
        <w:r w:rsidRPr="00BC3AAF">
          <w:rPr>
            <w:rFonts w:ascii="Microsoft YaHei" w:eastAsia="Microsoft YaHei" w:hAnsi="Microsoft YaHei" w:cs="Microsoft YaHei" w:hint="eastAsia"/>
            <w:color w:val="E6E1DC"/>
            <w:sz w:val="20"/>
            <w:szCs w:val="20"/>
            <w:bdr w:val="none" w:sz="0" w:space="0" w:color="auto" w:frame="1"/>
          </w:rPr>
          <w:t>松川尚琉辉</w:t>
        </w:r>
        <w:r w:rsidRPr="00BC3AAF">
          <w:rPr>
            <w:rFonts w:ascii="Lucida Console" w:eastAsia="Times New Roman" w:hAnsi="Lucida Console" w:cs="Courier New"/>
            <w:color w:val="E6E1DC"/>
            <w:sz w:val="20"/>
            <w:szCs w:val="20"/>
            <w:bdr w:val="none" w:sz="0" w:space="0" w:color="auto" w:frame="1"/>
          </w:rPr>
          <w:t>T" "</w:t>
        </w:r>
        <w:r w:rsidRPr="00BC3AAF">
          <w:rPr>
            <w:rFonts w:ascii="Microsoft YaHei" w:eastAsia="Microsoft YaHei" w:hAnsi="Microsoft YaHei" w:cs="Microsoft YaHei" w:hint="eastAsia"/>
            <w:color w:val="E6E1DC"/>
            <w:sz w:val="20"/>
            <w:szCs w:val="20"/>
            <w:bdr w:val="none" w:sz="0" w:space="0" w:color="auto" w:frame="1"/>
          </w:rPr>
          <w:t>唐紹儀</w:t>
        </w:r>
        <w:r w:rsidRPr="00BC3AAF">
          <w:rPr>
            <w:rFonts w:ascii="Lucida Console" w:eastAsia="Times New Roman" w:hAnsi="Lucida Console" w:cs="Courier New"/>
            <w:color w:val="E6E1DC"/>
            <w:sz w:val="20"/>
            <w:szCs w:val="20"/>
            <w:bdr w:val="none" w:sz="0" w:space="0" w:color="auto" w:frame="1"/>
          </w:rPr>
          <w:t>Q"     "</w:t>
        </w:r>
        <w:r w:rsidRPr="00BC3AAF">
          <w:rPr>
            <w:rFonts w:ascii="Microsoft YaHei" w:eastAsia="Microsoft YaHei" w:hAnsi="Microsoft YaHei" w:cs="Microsoft YaHei" w:hint="eastAsia"/>
            <w:color w:val="E6E1DC"/>
            <w:sz w:val="20"/>
            <w:szCs w:val="20"/>
            <w:bdr w:val="none" w:sz="0" w:space="0" w:color="auto" w:frame="1"/>
          </w:rPr>
          <w:t>吳志昊</w:t>
        </w:r>
        <w:r w:rsidRPr="00BC3AAF">
          <w:rPr>
            <w:rFonts w:ascii="Lucida Console" w:eastAsia="Times New Roman" w:hAnsi="Lucida Console" w:cs="Courier New"/>
            <w:color w:val="E6E1DC"/>
            <w:sz w:val="20"/>
            <w:szCs w:val="20"/>
            <w:bdr w:val="none" w:sz="0" w:space="0" w:color="auto" w:frame="1"/>
          </w:rPr>
          <w:t xml:space="preserve">T"    </w:t>
        </w:r>
      </w:ins>
    </w:p>
    <w:p w14:paraId="439309F6"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7" w:author="Philip Collender" w:date="2019-06-04T12:24:00Z"/>
          <w:rFonts w:ascii="Lucida Console" w:eastAsia="Times New Roman" w:hAnsi="Lucida Console" w:cs="Courier New"/>
          <w:color w:val="E6E1DC"/>
          <w:sz w:val="20"/>
          <w:szCs w:val="20"/>
          <w:bdr w:val="none" w:sz="0" w:space="0" w:color="auto" w:frame="1"/>
        </w:rPr>
      </w:pPr>
      <w:ins w:id="178" w:author="Philip Collender" w:date="2019-06-04T12:24:00Z">
        <w:r w:rsidRPr="00BC3AAF">
          <w:rPr>
            <w:rFonts w:ascii="Lucida Console" w:eastAsia="Times New Roman" w:hAnsi="Lucida Console" w:cs="Courier New"/>
            <w:color w:val="E6E1DC"/>
            <w:sz w:val="20"/>
            <w:szCs w:val="20"/>
            <w:bdr w:val="none" w:sz="0" w:space="0" w:color="auto" w:frame="1"/>
          </w:rPr>
          <w:t>[28] "</w:t>
        </w:r>
        <w:r w:rsidRPr="00BC3AAF">
          <w:rPr>
            <w:rFonts w:ascii="Microsoft YaHei" w:eastAsia="Microsoft YaHei" w:hAnsi="Microsoft YaHei" w:cs="Microsoft YaHei" w:hint="eastAsia"/>
            <w:color w:val="E6E1DC"/>
            <w:sz w:val="20"/>
            <w:szCs w:val="20"/>
            <w:bdr w:val="none" w:sz="0" w:space="0" w:color="auto" w:frame="1"/>
          </w:rPr>
          <w:t>佐橋俊彦</w:t>
        </w:r>
        <w:r w:rsidRPr="00BC3AAF">
          <w:rPr>
            <w:rFonts w:ascii="Lucida Console" w:eastAsia="Times New Roman" w:hAnsi="Lucida Console" w:cs="Courier New"/>
            <w:color w:val="E6E1DC"/>
            <w:sz w:val="20"/>
            <w:szCs w:val="20"/>
            <w:bdr w:val="none" w:sz="0" w:space="0" w:color="auto" w:frame="1"/>
          </w:rPr>
          <w:t>I"   "</w:t>
        </w:r>
        <w:r w:rsidRPr="00BC3AAF">
          <w:rPr>
            <w:rFonts w:ascii="Microsoft YaHei" w:eastAsia="Microsoft YaHei" w:hAnsi="Microsoft YaHei" w:cs="Microsoft YaHei" w:hint="eastAsia"/>
            <w:color w:val="E6E1DC"/>
            <w:sz w:val="20"/>
            <w:szCs w:val="20"/>
            <w:bdr w:val="none" w:sz="0" w:space="0" w:color="auto" w:frame="1"/>
          </w:rPr>
          <w:t>蘇蕙</w:t>
        </w:r>
        <w:r w:rsidRPr="00BC3AAF">
          <w:rPr>
            <w:rFonts w:ascii="Lucida Console" w:eastAsia="Times New Roman" w:hAnsi="Lucida Console" w:cs="Courier New"/>
            <w:color w:val="E6E1DC"/>
            <w:sz w:val="20"/>
            <w:szCs w:val="20"/>
            <w:bdr w:val="none" w:sz="0" w:space="0" w:color="auto" w:frame="1"/>
          </w:rPr>
          <w:t>L"       "</w:t>
        </w:r>
        <w:r w:rsidRPr="00BC3AAF">
          <w:rPr>
            <w:rFonts w:ascii="Microsoft YaHei" w:eastAsia="Microsoft YaHei" w:hAnsi="Microsoft YaHei" w:cs="Microsoft YaHei" w:hint="eastAsia"/>
            <w:color w:val="E6E1DC"/>
            <w:sz w:val="20"/>
            <w:szCs w:val="20"/>
            <w:bdr w:val="none" w:sz="0" w:space="0" w:color="auto" w:frame="1"/>
          </w:rPr>
          <w:t>張愛萍</w:t>
        </w:r>
        <w:r w:rsidRPr="00BC3AAF">
          <w:rPr>
            <w:rFonts w:ascii="Lucida Console" w:eastAsia="Times New Roman" w:hAnsi="Lucida Console" w:cs="Courier New"/>
            <w:color w:val="E6E1DC"/>
            <w:sz w:val="20"/>
            <w:szCs w:val="20"/>
            <w:bdr w:val="none" w:sz="0" w:space="0" w:color="auto" w:frame="1"/>
          </w:rPr>
          <w:t>W"     "</w:t>
        </w:r>
        <w:r w:rsidRPr="00BC3AAF">
          <w:rPr>
            <w:rFonts w:ascii="Microsoft YaHei" w:eastAsia="Microsoft YaHei" w:hAnsi="Microsoft YaHei" w:cs="Microsoft YaHei" w:hint="eastAsia"/>
            <w:color w:val="E6E1DC"/>
            <w:sz w:val="20"/>
            <w:szCs w:val="20"/>
            <w:bdr w:val="none" w:sz="0" w:space="0" w:color="auto" w:frame="1"/>
          </w:rPr>
          <w:t>蘇文忠</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古尔班</w:t>
        </w:r>
        <w:r w:rsidRPr="00BC3AAF">
          <w:rPr>
            <w:rFonts w:ascii="Lucida Console" w:eastAsia="Times New Roman" w:hAnsi="Lucida Console" w:cs="Courier New"/>
            <w:color w:val="E6E1DC"/>
            <w:sz w:val="20"/>
            <w:szCs w:val="20"/>
            <w:bdr w:val="none" w:sz="0" w:space="0" w:color="auto" w:frame="1"/>
          </w:rPr>
          <w:t>M"     "</w:t>
        </w:r>
        <w:r w:rsidRPr="00BC3AAF">
          <w:rPr>
            <w:rFonts w:ascii="Microsoft YaHei" w:eastAsia="Microsoft YaHei" w:hAnsi="Microsoft YaHei" w:cs="Microsoft YaHei" w:hint="eastAsia"/>
            <w:color w:val="E6E1DC"/>
            <w:sz w:val="20"/>
            <w:szCs w:val="20"/>
            <w:bdr w:val="none" w:sz="0" w:space="0" w:color="auto" w:frame="1"/>
          </w:rPr>
          <w:t>仲達</w:t>
        </w:r>
        <w:r w:rsidRPr="00BC3AAF">
          <w:rPr>
            <w:rFonts w:ascii="Lucida Console" w:eastAsia="Times New Roman" w:hAnsi="Lucida Console" w:cs="Courier New"/>
            <w:color w:val="E6E1DC"/>
            <w:sz w:val="20"/>
            <w:szCs w:val="20"/>
            <w:bdr w:val="none" w:sz="0" w:space="0" w:color="auto" w:frame="1"/>
          </w:rPr>
          <w:t>Q"       "</w:t>
        </w:r>
        <w:r w:rsidRPr="00BC3AAF">
          <w:rPr>
            <w:rFonts w:ascii="Microsoft YaHei" w:eastAsia="Microsoft YaHei" w:hAnsi="Microsoft YaHei" w:cs="Microsoft YaHei" w:hint="eastAsia"/>
            <w:color w:val="E6E1DC"/>
            <w:sz w:val="20"/>
            <w:szCs w:val="20"/>
            <w:bdr w:val="none" w:sz="0" w:space="0" w:color="auto" w:frame="1"/>
          </w:rPr>
          <w:t>爆料天王</w:t>
        </w:r>
        <w:r w:rsidRPr="00BC3AAF">
          <w:rPr>
            <w:rFonts w:ascii="Lucida Console" w:eastAsia="Times New Roman" w:hAnsi="Lucida Console" w:cs="Courier New"/>
            <w:color w:val="E6E1DC"/>
            <w:sz w:val="20"/>
            <w:szCs w:val="20"/>
            <w:bdr w:val="none" w:sz="0" w:space="0" w:color="auto" w:frame="1"/>
          </w:rPr>
          <w:t>K"   "</w:t>
        </w:r>
        <w:proofErr w:type="gramStart"/>
        <w:r w:rsidRPr="00BC3AAF">
          <w:rPr>
            <w:rFonts w:ascii="Microsoft YaHei" w:eastAsia="Microsoft YaHei" w:hAnsi="Microsoft YaHei" w:cs="Microsoft YaHei" w:hint="eastAsia"/>
            <w:color w:val="E6E1DC"/>
            <w:sz w:val="20"/>
            <w:szCs w:val="20"/>
            <w:bdr w:val="none" w:sz="0" w:space="0" w:color="auto" w:frame="1"/>
          </w:rPr>
          <w:t>刻</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俄斯</w:t>
        </w:r>
        <w:proofErr w:type="gramEnd"/>
        <w:r w:rsidRPr="00BC3AAF">
          <w:rPr>
            <w:rFonts w:ascii="Lucida Console" w:eastAsia="Times New Roman" w:hAnsi="Lucida Console" w:cs="Courier New"/>
            <w:color w:val="E6E1DC"/>
            <w:sz w:val="20"/>
            <w:szCs w:val="20"/>
            <w:bdr w:val="none" w:sz="0" w:space="0" w:color="auto" w:frame="1"/>
          </w:rPr>
          <w:t>B"    "</w:t>
        </w:r>
        <w:r w:rsidRPr="00BC3AAF">
          <w:rPr>
            <w:rFonts w:ascii="Microsoft YaHei" w:eastAsia="Microsoft YaHei" w:hAnsi="Microsoft YaHei" w:cs="Microsoft YaHei" w:hint="eastAsia"/>
            <w:color w:val="E6E1DC"/>
            <w:sz w:val="20"/>
            <w:szCs w:val="20"/>
            <w:bdr w:val="none" w:sz="0" w:space="0" w:color="auto" w:frame="1"/>
          </w:rPr>
          <w:t>吳惠蘭</w:t>
        </w:r>
        <w:r w:rsidRPr="00BC3AAF">
          <w:rPr>
            <w:rFonts w:ascii="Lucida Console" w:eastAsia="Times New Roman" w:hAnsi="Lucida Console" w:cs="Courier New"/>
            <w:color w:val="E6E1DC"/>
            <w:sz w:val="20"/>
            <w:szCs w:val="20"/>
            <w:bdr w:val="none" w:sz="0" w:space="0" w:color="auto" w:frame="1"/>
          </w:rPr>
          <w:t xml:space="preserve">O"    </w:t>
        </w:r>
      </w:ins>
    </w:p>
    <w:p w14:paraId="7AF208DE"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79" w:author="Philip Collender" w:date="2019-06-04T12:24:00Z"/>
          <w:rFonts w:ascii="Lucida Console" w:eastAsia="Times New Roman" w:hAnsi="Lucida Console" w:cs="Courier New"/>
          <w:color w:val="E6E1DC"/>
          <w:sz w:val="20"/>
          <w:szCs w:val="20"/>
          <w:bdr w:val="none" w:sz="0" w:space="0" w:color="auto" w:frame="1"/>
        </w:rPr>
      </w:pPr>
      <w:ins w:id="180" w:author="Philip Collender" w:date="2019-06-04T12:24:00Z">
        <w:r w:rsidRPr="00BC3AAF">
          <w:rPr>
            <w:rFonts w:ascii="Lucida Console" w:eastAsia="Times New Roman" w:hAnsi="Lucida Console" w:cs="Courier New"/>
            <w:color w:val="E6E1DC"/>
            <w:sz w:val="20"/>
            <w:szCs w:val="20"/>
            <w:bdr w:val="none" w:sz="0" w:space="0" w:color="auto" w:frame="1"/>
          </w:rPr>
          <w:t>[37] "</w:t>
        </w:r>
        <w:r w:rsidRPr="00BC3AAF">
          <w:rPr>
            <w:rFonts w:ascii="Microsoft YaHei" w:eastAsia="Microsoft YaHei" w:hAnsi="Microsoft YaHei" w:cs="Microsoft YaHei" w:hint="eastAsia"/>
            <w:color w:val="E6E1DC"/>
            <w:sz w:val="20"/>
            <w:szCs w:val="20"/>
            <w:bdr w:val="none" w:sz="0" w:space="0" w:color="auto" w:frame="1"/>
          </w:rPr>
          <w:t>史太君</w:t>
        </w:r>
        <w:r w:rsidRPr="00BC3AAF">
          <w:rPr>
            <w:rFonts w:ascii="Lucida Console" w:eastAsia="Times New Roman" w:hAnsi="Lucida Console" w:cs="Courier New"/>
            <w:color w:val="E6E1DC"/>
            <w:sz w:val="20"/>
            <w:szCs w:val="20"/>
            <w:bdr w:val="none" w:sz="0" w:space="0" w:color="auto" w:frame="1"/>
          </w:rPr>
          <w:t>5X"    "</w:t>
        </w:r>
        <w:r w:rsidRPr="00BC3AAF">
          <w:rPr>
            <w:rFonts w:ascii="Microsoft YaHei" w:eastAsia="Microsoft YaHei" w:hAnsi="Microsoft YaHei" w:cs="Microsoft YaHei" w:hint="eastAsia"/>
            <w:color w:val="E6E1DC"/>
            <w:sz w:val="20"/>
            <w:szCs w:val="20"/>
            <w:bdr w:val="none" w:sz="0" w:space="0" w:color="auto" w:frame="1"/>
          </w:rPr>
          <w:t>阿尔戈英雄</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羅一民</w:t>
        </w:r>
        <w:r w:rsidRPr="00BC3AAF">
          <w:rPr>
            <w:rFonts w:ascii="Lucida Console" w:eastAsia="Times New Roman" w:hAnsi="Lucida Console" w:cs="Courier New"/>
            <w:color w:val="E6E1DC"/>
            <w:sz w:val="20"/>
            <w:szCs w:val="20"/>
            <w:bdr w:val="none" w:sz="0" w:space="0" w:color="auto" w:frame="1"/>
          </w:rPr>
          <w:t>R"     "</w:t>
        </w:r>
        <w:r w:rsidRPr="00BC3AAF">
          <w:rPr>
            <w:rFonts w:ascii="Microsoft YaHei" w:eastAsia="Microsoft YaHei" w:hAnsi="Microsoft YaHei" w:cs="Microsoft YaHei" w:hint="eastAsia"/>
            <w:color w:val="E6E1DC"/>
            <w:sz w:val="20"/>
            <w:szCs w:val="20"/>
            <w:bdr w:val="none" w:sz="0" w:space="0" w:color="auto" w:frame="1"/>
          </w:rPr>
          <w:t>胡传</w:t>
        </w:r>
        <w:r w:rsidRPr="00BC3AAF">
          <w:rPr>
            <w:rFonts w:ascii="Lucida Console" w:eastAsia="Times New Roman" w:hAnsi="Lucida Console" w:cs="Courier New"/>
            <w:color w:val="E6E1DC"/>
            <w:sz w:val="20"/>
            <w:szCs w:val="20"/>
            <w:bdr w:val="none" w:sz="0" w:space="0" w:color="auto" w:frame="1"/>
          </w:rPr>
          <w:t>A"       "</w:t>
        </w:r>
        <w:r w:rsidRPr="00BC3AAF">
          <w:rPr>
            <w:rFonts w:ascii="Microsoft YaHei" w:eastAsia="Microsoft YaHei" w:hAnsi="Microsoft YaHei" w:cs="Microsoft YaHei" w:hint="eastAsia"/>
            <w:color w:val="E6E1DC"/>
            <w:sz w:val="20"/>
            <w:szCs w:val="20"/>
            <w:bdr w:val="none" w:sz="0" w:space="0" w:color="auto" w:frame="1"/>
          </w:rPr>
          <w:t>范長生</w:t>
        </w:r>
        <w:r w:rsidRPr="00BC3AAF">
          <w:rPr>
            <w:rFonts w:ascii="Lucida Console" w:eastAsia="Times New Roman" w:hAnsi="Lucida Console" w:cs="Courier New"/>
            <w:color w:val="E6E1DC"/>
            <w:sz w:val="20"/>
            <w:szCs w:val="20"/>
            <w:bdr w:val="none" w:sz="0" w:space="0" w:color="auto" w:frame="1"/>
          </w:rPr>
          <w:t>M"     "</w:t>
        </w:r>
        <w:r w:rsidRPr="00BC3AAF">
          <w:rPr>
            <w:rFonts w:ascii="Microsoft YaHei" w:eastAsia="Microsoft YaHei" w:hAnsi="Microsoft YaHei" w:cs="Microsoft YaHei" w:hint="eastAsia"/>
            <w:color w:val="E6E1DC"/>
            <w:sz w:val="20"/>
            <w:szCs w:val="20"/>
            <w:bdr w:val="none" w:sz="0" w:space="0" w:color="auto" w:frame="1"/>
          </w:rPr>
          <w:t>蔡时那</w:t>
        </w:r>
        <w:r w:rsidRPr="00BC3AAF">
          <w:rPr>
            <w:rFonts w:ascii="Lucida Console" w:eastAsia="Times New Roman" w:hAnsi="Lucida Console" w:cs="Courier New"/>
            <w:color w:val="E6E1DC"/>
            <w:sz w:val="20"/>
            <w:szCs w:val="20"/>
            <w:bdr w:val="none" w:sz="0" w:space="0" w:color="auto" w:frame="1"/>
          </w:rPr>
          <w:t>R"     "</w:t>
        </w:r>
        <w:r w:rsidRPr="00BC3AAF">
          <w:rPr>
            <w:rFonts w:ascii="Microsoft YaHei" w:eastAsia="Microsoft YaHei" w:hAnsi="Microsoft YaHei" w:cs="Microsoft YaHei" w:hint="eastAsia"/>
            <w:color w:val="E6E1DC"/>
            <w:sz w:val="20"/>
            <w:szCs w:val="20"/>
            <w:bdr w:val="none" w:sz="0" w:space="0" w:color="auto" w:frame="1"/>
          </w:rPr>
          <w:t>许悼公</w:t>
        </w:r>
        <w:r w:rsidRPr="00BC3AAF">
          <w:rPr>
            <w:rFonts w:ascii="Lucida Console" w:eastAsia="Times New Roman" w:hAnsi="Lucida Console" w:cs="Courier New"/>
            <w:color w:val="E6E1DC"/>
            <w:sz w:val="20"/>
            <w:szCs w:val="20"/>
            <w:bdr w:val="none" w:sz="0" w:space="0" w:color="auto" w:frame="1"/>
          </w:rPr>
          <w:t>Q"     "</w:t>
        </w:r>
        <w:r w:rsidRPr="00BC3AAF">
          <w:rPr>
            <w:rFonts w:ascii="Microsoft YaHei" w:eastAsia="Microsoft YaHei" w:hAnsi="Microsoft YaHei" w:cs="Microsoft YaHei" w:hint="eastAsia"/>
            <w:color w:val="E6E1DC"/>
            <w:sz w:val="20"/>
            <w:szCs w:val="20"/>
            <w:bdr w:val="none" w:sz="0" w:space="0" w:color="auto" w:frame="1"/>
          </w:rPr>
          <w:t>许素叶</w:t>
        </w:r>
        <w:r w:rsidRPr="00BC3AAF">
          <w:rPr>
            <w:rFonts w:ascii="Lucida Console" w:eastAsia="Times New Roman" w:hAnsi="Lucida Console" w:cs="Courier New"/>
            <w:color w:val="E6E1DC"/>
            <w:sz w:val="20"/>
            <w:szCs w:val="20"/>
            <w:bdr w:val="none" w:sz="0" w:space="0" w:color="auto" w:frame="1"/>
          </w:rPr>
          <w:t>B"     "</w:t>
        </w:r>
        <w:r w:rsidRPr="00BC3AAF">
          <w:rPr>
            <w:rFonts w:ascii="Microsoft YaHei" w:eastAsia="Microsoft YaHei" w:hAnsi="Microsoft YaHei" w:cs="Microsoft YaHei" w:hint="eastAsia"/>
            <w:color w:val="E6E1DC"/>
            <w:sz w:val="20"/>
            <w:szCs w:val="20"/>
            <w:bdr w:val="none" w:sz="0" w:space="0" w:color="auto" w:frame="1"/>
          </w:rPr>
          <w:t>譚家述</w:t>
        </w:r>
        <w:r w:rsidRPr="00BC3AAF">
          <w:rPr>
            <w:rFonts w:ascii="Lucida Console" w:eastAsia="Times New Roman" w:hAnsi="Lucida Console" w:cs="Courier New"/>
            <w:color w:val="E6E1DC"/>
            <w:sz w:val="20"/>
            <w:szCs w:val="20"/>
            <w:bdr w:val="none" w:sz="0" w:space="0" w:color="auto" w:frame="1"/>
          </w:rPr>
          <w:t xml:space="preserve">S"    </w:t>
        </w:r>
      </w:ins>
    </w:p>
    <w:p w14:paraId="324B1912"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81" w:author="Philip Collender" w:date="2019-06-04T12:24:00Z"/>
          <w:rFonts w:ascii="Lucida Console" w:eastAsia="Times New Roman" w:hAnsi="Lucida Console" w:cs="Courier New"/>
          <w:color w:val="E6E1DC"/>
          <w:sz w:val="20"/>
          <w:szCs w:val="20"/>
          <w:bdr w:val="none" w:sz="0" w:space="0" w:color="auto" w:frame="1"/>
        </w:rPr>
      </w:pPr>
      <w:ins w:id="182" w:author="Philip Collender" w:date="2019-06-04T12:24:00Z">
        <w:r w:rsidRPr="00BC3AAF">
          <w:rPr>
            <w:rFonts w:ascii="Lucida Console" w:eastAsia="Times New Roman" w:hAnsi="Lucida Console" w:cs="Courier New"/>
            <w:color w:val="E6E1DC"/>
            <w:sz w:val="20"/>
            <w:szCs w:val="20"/>
            <w:bdr w:val="none" w:sz="0" w:space="0" w:color="auto" w:frame="1"/>
          </w:rPr>
          <w:t>[46] "</w:t>
        </w:r>
        <w:r w:rsidRPr="00BC3AAF">
          <w:rPr>
            <w:rFonts w:ascii="Microsoft YaHei" w:eastAsia="Microsoft YaHei" w:hAnsi="Microsoft YaHei" w:cs="Microsoft YaHei" w:hint="eastAsia"/>
            <w:color w:val="E6E1DC"/>
            <w:sz w:val="20"/>
            <w:szCs w:val="20"/>
            <w:bdr w:val="none" w:sz="0" w:space="0" w:color="auto" w:frame="1"/>
          </w:rPr>
          <w:t>赖幸媛</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赵观涛</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邱君强</w:t>
        </w:r>
        <w:r w:rsidRPr="00BC3AAF">
          <w:rPr>
            <w:rFonts w:ascii="Lucida Console" w:eastAsia="Times New Roman" w:hAnsi="Lucida Console" w:cs="Courier New"/>
            <w:color w:val="E6E1DC"/>
            <w:sz w:val="20"/>
            <w:szCs w:val="20"/>
            <w:bdr w:val="none" w:sz="0" w:space="0" w:color="auto" w:frame="1"/>
          </w:rPr>
          <w:t>S"     "</w:t>
        </w:r>
        <w:r w:rsidRPr="00BC3AAF">
          <w:rPr>
            <w:rFonts w:ascii="Microsoft YaHei" w:eastAsia="Microsoft YaHei" w:hAnsi="Microsoft YaHei" w:cs="Microsoft YaHei" w:hint="eastAsia"/>
            <w:color w:val="E6E1DC"/>
            <w:sz w:val="20"/>
            <w:szCs w:val="20"/>
            <w:bdr w:val="none" w:sz="0" w:space="0" w:color="auto" w:frame="1"/>
          </w:rPr>
          <w:t>邹普胜</w:t>
        </w:r>
        <w:r w:rsidRPr="00BC3AAF">
          <w:rPr>
            <w:rFonts w:ascii="Lucida Console" w:eastAsia="Times New Roman" w:hAnsi="Lucida Console" w:cs="Courier New"/>
            <w:color w:val="E6E1DC"/>
            <w:sz w:val="20"/>
            <w:szCs w:val="20"/>
            <w:bdr w:val="none" w:sz="0" w:space="0" w:color="auto" w:frame="1"/>
          </w:rPr>
          <w:t>T"     "</w:t>
        </w:r>
        <w:r w:rsidRPr="00BC3AAF">
          <w:rPr>
            <w:rFonts w:ascii="Microsoft YaHei" w:eastAsia="Microsoft YaHei" w:hAnsi="Microsoft YaHei" w:cs="Microsoft YaHei" w:hint="eastAsia"/>
            <w:color w:val="E6E1DC"/>
            <w:sz w:val="20"/>
            <w:szCs w:val="20"/>
            <w:bdr w:val="none" w:sz="0" w:space="0" w:color="auto" w:frame="1"/>
          </w:rPr>
          <w:t>金溥聪</w:t>
        </w:r>
        <w:r w:rsidRPr="00BC3AAF">
          <w:rPr>
            <w:rFonts w:ascii="Lucida Console" w:eastAsia="Times New Roman" w:hAnsi="Lucida Console" w:cs="Courier New"/>
            <w:color w:val="E6E1DC"/>
            <w:sz w:val="20"/>
            <w:szCs w:val="20"/>
            <w:bdr w:val="none" w:sz="0" w:space="0" w:color="auto" w:frame="1"/>
          </w:rPr>
          <w:t>L"     "</w:t>
        </w:r>
        <w:r w:rsidRPr="00BC3AAF">
          <w:rPr>
            <w:rFonts w:ascii="Microsoft YaHei" w:eastAsia="Microsoft YaHei" w:hAnsi="Microsoft YaHei" w:cs="Microsoft YaHei" w:hint="eastAsia"/>
            <w:color w:val="E6E1DC"/>
            <w:sz w:val="20"/>
            <w:szCs w:val="20"/>
            <w:bdr w:val="none" w:sz="0" w:space="0" w:color="auto" w:frame="1"/>
          </w:rPr>
          <w:t>关口知宏</w:t>
        </w:r>
        <w:r w:rsidRPr="00BC3AAF">
          <w:rPr>
            <w:rFonts w:ascii="Lucida Console" w:eastAsia="Times New Roman" w:hAnsi="Lucida Console" w:cs="Courier New"/>
            <w:color w:val="E6E1DC"/>
            <w:sz w:val="20"/>
            <w:szCs w:val="20"/>
            <w:bdr w:val="none" w:sz="0" w:space="0" w:color="auto" w:frame="1"/>
          </w:rPr>
          <w:t>R"   "</w:t>
        </w:r>
        <w:r w:rsidRPr="00BC3AAF">
          <w:rPr>
            <w:rFonts w:ascii="Microsoft YaHei" w:eastAsia="Microsoft YaHei" w:hAnsi="Microsoft YaHei" w:cs="Microsoft YaHei" w:hint="eastAsia"/>
            <w:color w:val="E6E1DC"/>
            <w:sz w:val="20"/>
            <w:szCs w:val="20"/>
            <w:bdr w:val="none" w:sz="0" w:space="0" w:color="auto" w:frame="1"/>
          </w:rPr>
          <w:t>冯素弗</w:t>
        </w:r>
        <w:r w:rsidRPr="00BC3AAF">
          <w:rPr>
            <w:rFonts w:ascii="Lucida Console" w:eastAsia="Times New Roman" w:hAnsi="Lucida Console" w:cs="Courier New"/>
            <w:color w:val="E6E1DC"/>
            <w:sz w:val="20"/>
            <w:szCs w:val="20"/>
            <w:bdr w:val="none" w:sz="0" w:space="0" w:color="auto" w:frame="1"/>
          </w:rPr>
          <w:t>H"     "</w:t>
        </w:r>
        <w:r w:rsidRPr="00BC3AAF">
          <w:rPr>
            <w:rFonts w:ascii="Microsoft YaHei" w:eastAsia="Microsoft YaHei" w:hAnsi="Microsoft YaHei" w:cs="Microsoft YaHei" w:hint="eastAsia"/>
            <w:color w:val="E6E1DC"/>
            <w:sz w:val="20"/>
            <w:szCs w:val="20"/>
            <w:bdr w:val="none" w:sz="0" w:space="0" w:color="auto" w:frame="1"/>
          </w:rPr>
          <w:t>高桥冴未</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高桥绍运</w:t>
        </w:r>
        <w:r w:rsidRPr="00BC3AAF">
          <w:rPr>
            <w:rFonts w:ascii="Lucida Console" w:eastAsia="Times New Roman" w:hAnsi="Lucida Console" w:cs="Courier New"/>
            <w:color w:val="E6E1DC"/>
            <w:sz w:val="20"/>
            <w:szCs w:val="20"/>
            <w:bdr w:val="none" w:sz="0" w:space="0" w:color="auto" w:frame="1"/>
          </w:rPr>
          <w:t xml:space="preserve">C"  </w:t>
        </w:r>
      </w:ins>
    </w:p>
    <w:p w14:paraId="060D9B1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83" w:author="Philip Collender" w:date="2019-06-04T12:24:00Z"/>
          <w:rFonts w:ascii="Lucida Console" w:eastAsia="Times New Roman" w:hAnsi="Lucida Console" w:cs="Courier New"/>
          <w:color w:val="E6E1DC"/>
          <w:sz w:val="20"/>
          <w:szCs w:val="20"/>
          <w:bdr w:val="none" w:sz="0" w:space="0" w:color="auto" w:frame="1"/>
        </w:rPr>
      </w:pPr>
      <w:ins w:id="184" w:author="Philip Collender" w:date="2019-06-04T12:24:00Z">
        <w:r w:rsidRPr="00BC3AAF">
          <w:rPr>
            <w:rFonts w:ascii="Lucida Console" w:eastAsia="Times New Roman" w:hAnsi="Lucida Console" w:cs="Courier New"/>
            <w:color w:val="E6E1DC"/>
            <w:sz w:val="20"/>
            <w:szCs w:val="20"/>
            <w:bdr w:val="none" w:sz="0" w:space="0" w:color="auto" w:frame="1"/>
          </w:rPr>
          <w:t>[55] "</w:t>
        </w:r>
        <w:r w:rsidRPr="00BC3AAF">
          <w:rPr>
            <w:rFonts w:ascii="Microsoft YaHei" w:eastAsia="Microsoft YaHei" w:hAnsi="Microsoft YaHei" w:cs="Microsoft YaHei" w:hint="eastAsia"/>
            <w:color w:val="E6E1DC"/>
            <w:sz w:val="20"/>
            <w:szCs w:val="20"/>
            <w:bdr w:val="none" w:sz="0" w:space="0" w:color="auto" w:frame="1"/>
          </w:rPr>
          <w:t>黄平洋</w:t>
        </w:r>
        <w:r w:rsidRPr="00BC3AAF">
          <w:rPr>
            <w:rFonts w:ascii="Lucida Console" w:eastAsia="Times New Roman" w:hAnsi="Lucida Console" w:cs="Courier New"/>
            <w:color w:val="E6E1DC"/>
            <w:sz w:val="20"/>
            <w:szCs w:val="20"/>
            <w:bdr w:val="none" w:sz="0" w:space="0" w:color="auto" w:frame="1"/>
          </w:rPr>
          <w:t>U"     "</w:t>
        </w:r>
        <w:r w:rsidRPr="00BC3AAF">
          <w:rPr>
            <w:rFonts w:ascii="Microsoft YaHei" w:eastAsia="Microsoft YaHei" w:hAnsi="Microsoft YaHei" w:cs="Microsoft YaHei" w:hint="eastAsia"/>
            <w:color w:val="E6E1DC"/>
            <w:sz w:val="20"/>
            <w:szCs w:val="20"/>
            <w:bdr w:val="none" w:sz="0" w:space="0" w:color="auto" w:frame="1"/>
          </w:rPr>
          <w:t>黃乃裳</w:t>
        </w:r>
        <w:r w:rsidRPr="00BC3AAF">
          <w:rPr>
            <w:rFonts w:ascii="Lucida Console" w:eastAsia="Times New Roman" w:hAnsi="Lucida Console" w:cs="Courier New"/>
            <w:color w:val="E6E1DC"/>
            <w:sz w:val="20"/>
            <w:szCs w:val="20"/>
            <w:bdr w:val="none" w:sz="0" w:space="0" w:color="auto" w:frame="1"/>
          </w:rPr>
          <w:t>0A"    "</w:t>
        </w:r>
        <w:r w:rsidRPr="00BC3AAF">
          <w:rPr>
            <w:rFonts w:ascii="Microsoft YaHei" w:eastAsia="Microsoft YaHei" w:hAnsi="Microsoft YaHei" w:cs="Microsoft YaHei" w:hint="eastAsia"/>
            <w:color w:val="E6E1DC"/>
            <w:sz w:val="20"/>
            <w:szCs w:val="20"/>
            <w:bdr w:val="none" w:sz="0" w:space="0" w:color="auto" w:frame="1"/>
          </w:rPr>
          <w:t>黃苑玲</w:t>
        </w:r>
        <w:r w:rsidRPr="00BC3AAF">
          <w:rPr>
            <w:rFonts w:ascii="Lucida Console" w:eastAsia="Times New Roman" w:hAnsi="Lucida Console" w:cs="Courier New"/>
            <w:color w:val="E6E1DC"/>
            <w:sz w:val="20"/>
            <w:szCs w:val="20"/>
            <w:bdr w:val="none" w:sz="0" w:space="0" w:color="auto" w:frame="1"/>
          </w:rPr>
          <w:t>F"     "</w:t>
        </w:r>
        <w:r w:rsidRPr="00BC3AAF">
          <w:rPr>
            <w:rFonts w:ascii="Microsoft YaHei" w:eastAsia="Microsoft YaHei" w:hAnsi="Microsoft YaHei" w:cs="Microsoft YaHei" w:hint="eastAsia"/>
            <w:color w:val="E6E1DC"/>
            <w:sz w:val="20"/>
            <w:szCs w:val="20"/>
            <w:bdr w:val="none" w:sz="0" w:space="0" w:color="auto" w:frame="1"/>
          </w:rPr>
          <w:t>趙宣子</w:t>
        </w:r>
        <w:r w:rsidRPr="00BC3AAF">
          <w:rPr>
            <w:rFonts w:ascii="Lucida Console" w:eastAsia="Times New Roman" w:hAnsi="Lucida Console" w:cs="Courier New"/>
            <w:color w:val="E6E1DC"/>
            <w:sz w:val="20"/>
            <w:szCs w:val="20"/>
            <w:bdr w:val="none" w:sz="0" w:space="0" w:color="auto" w:frame="1"/>
          </w:rPr>
          <w:t>K"     "</w:t>
        </w:r>
        <w:r w:rsidRPr="00BC3AAF">
          <w:rPr>
            <w:rFonts w:ascii="Microsoft YaHei" w:eastAsia="Microsoft YaHei" w:hAnsi="Microsoft YaHei" w:cs="Microsoft YaHei" w:hint="eastAsia"/>
            <w:color w:val="E6E1DC"/>
            <w:sz w:val="20"/>
            <w:szCs w:val="20"/>
            <w:bdr w:val="none" w:sz="0" w:space="0" w:color="auto" w:frame="1"/>
          </w:rPr>
          <w:t>呂柏克</w:t>
        </w:r>
        <w:r w:rsidRPr="00BC3AAF">
          <w:rPr>
            <w:rFonts w:ascii="Lucida Console" w:eastAsia="Times New Roman" w:hAnsi="Lucida Console" w:cs="Courier New"/>
            <w:color w:val="E6E1DC"/>
            <w:sz w:val="20"/>
            <w:szCs w:val="20"/>
            <w:bdr w:val="none" w:sz="0" w:space="0" w:color="auto" w:frame="1"/>
          </w:rPr>
          <w:t>Z"     "</w:t>
        </w:r>
        <w:r w:rsidRPr="00BC3AAF">
          <w:rPr>
            <w:rFonts w:ascii="Microsoft YaHei" w:eastAsia="Microsoft YaHei" w:hAnsi="Microsoft YaHei" w:cs="Microsoft YaHei" w:hint="eastAsia"/>
            <w:color w:val="E6E1DC"/>
            <w:sz w:val="20"/>
            <w:szCs w:val="20"/>
            <w:bdr w:val="none" w:sz="0" w:space="0" w:color="auto" w:frame="1"/>
          </w:rPr>
          <w:t>藤井リナ</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张仲景</w:t>
        </w:r>
        <w:r w:rsidRPr="00BC3AAF">
          <w:rPr>
            <w:rFonts w:ascii="Lucida Console" w:eastAsia="Times New Roman" w:hAnsi="Lucida Console" w:cs="Courier New"/>
            <w:color w:val="E6E1DC"/>
            <w:sz w:val="20"/>
            <w:szCs w:val="20"/>
            <w:bdr w:val="none" w:sz="0" w:space="0" w:color="auto" w:frame="1"/>
          </w:rPr>
          <w:t>Z"     "</w:t>
        </w:r>
        <w:r w:rsidRPr="00BC3AAF">
          <w:rPr>
            <w:rFonts w:ascii="Microsoft YaHei" w:eastAsia="Microsoft YaHei" w:hAnsi="Microsoft YaHei" w:cs="Microsoft YaHei" w:hint="eastAsia"/>
            <w:color w:val="E6E1DC"/>
            <w:sz w:val="20"/>
            <w:szCs w:val="20"/>
            <w:bdr w:val="none" w:sz="0" w:space="0" w:color="auto" w:frame="1"/>
          </w:rPr>
          <w:t>朴志恩</w:t>
        </w:r>
        <w:r w:rsidRPr="00BC3AAF">
          <w:rPr>
            <w:rFonts w:ascii="Lucida Console" w:eastAsia="Times New Roman" w:hAnsi="Lucida Console" w:cs="Courier New"/>
            <w:color w:val="E6E1DC"/>
            <w:sz w:val="20"/>
            <w:szCs w:val="20"/>
            <w:bdr w:val="none" w:sz="0" w:space="0" w:color="auto" w:frame="1"/>
          </w:rPr>
          <w:t>B"     "</w:t>
        </w:r>
        <w:r w:rsidRPr="00BC3AAF">
          <w:rPr>
            <w:rFonts w:ascii="Microsoft YaHei" w:eastAsia="Microsoft YaHei" w:hAnsi="Microsoft YaHei" w:cs="Microsoft YaHei" w:hint="eastAsia"/>
            <w:color w:val="E6E1DC"/>
            <w:sz w:val="20"/>
            <w:szCs w:val="20"/>
            <w:bdr w:val="none" w:sz="0" w:space="0" w:color="auto" w:frame="1"/>
          </w:rPr>
          <w:t>子龍</w:t>
        </w:r>
        <w:r w:rsidRPr="00BC3AAF">
          <w:rPr>
            <w:rFonts w:ascii="Lucida Console" w:eastAsia="Times New Roman" w:hAnsi="Lucida Console" w:cs="Courier New"/>
            <w:color w:val="E6E1DC"/>
            <w:sz w:val="20"/>
            <w:szCs w:val="20"/>
            <w:bdr w:val="none" w:sz="0" w:space="0" w:color="auto" w:frame="1"/>
          </w:rPr>
          <w:t xml:space="preserve">B"      </w:t>
        </w:r>
      </w:ins>
    </w:p>
    <w:p w14:paraId="530362C6"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85" w:author="Philip Collender" w:date="2019-06-04T12:24:00Z"/>
          <w:rFonts w:ascii="Lucida Console" w:eastAsia="Times New Roman" w:hAnsi="Lucida Console" w:cs="Courier New"/>
          <w:color w:val="E6E1DC"/>
          <w:sz w:val="20"/>
          <w:szCs w:val="20"/>
          <w:bdr w:val="none" w:sz="0" w:space="0" w:color="auto" w:frame="1"/>
        </w:rPr>
      </w:pPr>
      <w:ins w:id="186" w:author="Philip Collender" w:date="2019-06-04T12:24:00Z">
        <w:r w:rsidRPr="00BC3AAF">
          <w:rPr>
            <w:rFonts w:ascii="Lucida Console" w:eastAsia="Times New Roman" w:hAnsi="Lucida Console" w:cs="Courier New"/>
            <w:color w:val="E6E1DC"/>
            <w:sz w:val="20"/>
            <w:szCs w:val="20"/>
            <w:bdr w:val="none" w:sz="0" w:space="0" w:color="auto" w:frame="1"/>
          </w:rPr>
          <w:t>[64] "</w:t>
        </w:r>
        <w:r w:rsidRPr="00BC3AAF">
          <w:rPr>
            <w:rFonts w:ascii="Microsoft YaHei" w:eastAsia="Microsoft YaHei" w:hAnsi="Microsoft YaHei" w:cs="Microsoft YaHei" w:hint="eastAsia"/>
            <w:color w:val="E6E1DC"/>
            <w:sz w:val="20"/>
            <w:szCs w:val="20"/>
            <w:bdr w:val="none" w:sz="0" w:space="0" w:color="auto" w:frame="1"/>
          </w:rPr>
          <w:t>朴正洙</w:t>
        </w:r>
        <w:r w:rsidRPr="00BC3AAF">
          <w:rPr>
            <w:rFonts w:ascii="Lucida Console" w:eastAsia="Times New Roman" w:hAnsi="Lucida Console" w:cs="Courier New"/>
            <w:color w:val="E6E1DC"/>
            <w:sz w:val="20"/>
            <w:szCs w:val="20"/>
            <w:bdr w:val="none" w:sz="0" w:space="0" w:color="auto" w:frame="1"/>
          </w:rPr>
          <w:t>D"     "</w:t>
        </w:r>
        <w:r w:rsidRPr="00BC3AAF">
          <w:rPr>
            <w:rFonts w:ascii="Microsoft YaHei" w:eastAsia="Microsoft YaHei" w:hAnsi="Microsoft YaHei" w:cs="Microsoft YaHei" w:hint="eastAsia"/>
            <w:color w:val="E6E1DC"/>
            <w:sz w:val="20"/>
            <w:szCs w:val="20"/>
            <w:bdr w:val="none" w:sz="0" w:space="0" w:color="auto" w:frame="1"/>
          </w:rPr>
          <w:t>彭和尚</w:t>
        </w:r>
        <w:r w:rsidRPr="00BC3AAF">
          <w:rPr>
            <w:rFonts w:ascii="Lucida Console" w:eastAsia="Times New Roman" w:hAnsi="Lucida Console" w:cs="Courier New"/>
            <w:color w:val="E6E1DC"/>
            <w:sz w:val="20"/>
            <w:szCs w:val="20"/>
            <w:bdr w:val="none" w:sz="0" w:space="0" w:color="auto" w:frame="1"/>
          </w:rPr>
          <w:t>Y"     "</w:t>
        </w:r>
        <w:r w:rsidRPr="00BC3AAF">
          <w:rPr>
            <w:rFonts w:ascii="Microsoft YaHei" w:eastAsia="Microsoft YaHei" w:hAnsi="Microsoft YaHei" w:cs="Microsoft YaHei" w:hint="eastAsia"/>
            <w:color w:val="E6E1DC"/>
            <w:sz w:val="20"/>
            <w:szCs w:val="20"/>
            <w:bdr w:val="none" w:sz="0" w:space="0" w:color="auto" w:frame="1"/>
          </w:rPr>
          <w:t>瑶姫</w:t>
        </w:r>
        <w:r w:rsidRPr="00BC3AAF">
          <w:rPr>
            <w:rFonts w:ascii="Lucida Console" w:eastAsia="Times New Roman" w:hAnsi="Lucida Console" w:cs="Courier New"/>
            <w:color w:val="E6E1DC"/>
            <w:sz w:val="20"/>
            <w:szCs w:val="20"/>
            <w:bdr w:val="none" w:sz="0" w:space="0" w:color="auto" w:frame="1"/>
          </w:rPr>
          <w:t>P"       "</w:t>
        </w:r>
        <w:r w:rsidRPr="00BC3AAF">
          <w:rPr>
            <w:rFonts w:ascii="Microsoft YaHei" w:eastAsia="Microsoft YaHei" w:hAnsi="Microsoft YaHei" w:cs="Microsoft YaHei" w:hint="eastAsia"/>
            <w:color w:val="E6E1DC"/>
            <w:sz w:val="20"/>
            <w:szCs w:val="20"/>
            <w:bdr w:val="none" w:sz="0" w:space="0" w:color="auto" w:frame="1"/>
          </w:rPr>
          <w:t>乃颜之乱</w:t>
        </w:r>
        <w:r w:rsidRPr="00BC3AAF">
          <w:rPr>
            <w:rFonts w:ascii="Lucida Console" w:eastAsia="Times New Roman" w:hAnsi="Lucida Console" w:cs="Courier New"/>
            <w:color w:val="E6E1DC"/>
            <w:sz w:val="20"/>
            <w:szCs w:val="20"/>
            <w:bdr w:val="none" w:sz="0" w:space="0" w:color="auto" w:frame="1"/>
          </w:rPr>
          <w:t>F"   "</w:t>
        </w:r>
        <w:r w:rsidRPr="00BC3AAF">
          <w:rPr>
            <w:rFonts w:ascii="Microsoft YaHei" w:eastAsia="Microsoft YaHei" w:hAnsi="Microsoft YaHei" w:cs="Microsoft YaHei" w:hint="eastAsia"/>
            <w:color w:val="E6E1DC"/>
            <w:sz w:val="20"/>
            <w:szCs w:val="20"/>
            <w:bdr w:val="none" w:sz="0" w:space="0" w:color="auto" w:frame="1"/>
          </w:rPr>
          <w:t>水嶋寬</w:t>
        </w:r>
        <w:r w:rsidRPr="00BC3AAF">
          <w:rPr>
            <w:rFonts w:ascii="Lucida Console" w:eastAsia="Times New Roman" w:hAnsi="Lucida Console" w:cs="Courier New"/>
            <w:color w:val="E6E1DC"/>
            <w:sz w:val="20"/>
            <w:szCs w:val="20"/>
            <w:bdr w:val="none" w:sz="0" w:space="0" w:color="auto" w:frame="1"/>
          </w:rPr>
          <w:t>A"     "</w:t>
        </w:r>
        <w:r w:rsidRPr="00BC3AAF">
          <w:rPr>
            <w:rFonts w:ascii="Microsoft YaHei" w:eastAsia="Microsoft YaHei" w:hAnsi="Microsoft YaHei" w:cs="Microsoft YaHei" w:hint="eastAsia"/>
            <w:color w:val="E6E1DC"/>
            <w:sz w:val="20"/>
            <w:szCs w:val="20"/>
            <w:bdr w:val="none" w:sz="0" w:space="0" w:color="auto" w:frame="1"/>
          </w:rPr>
          <w:t>高河ゆん</w:t>
        </w:r>
        <w:r w:rsidRPr="00BC3AAF">
          <w:rPr>
            <w:rFonts w:ascii="Lucida Console" w:eastAsia="Times New Roman" w:hAnsi="Lucida Console" w:cs="Courier New"/>
            <w:color w:val="E6E1DC"/>
            <w:sz w:val="20"/>
            <w:szCs w:val="20"/>
            <w:bdr w:val="none" w:sz="0" w:space="0" w:color="auto" w:frame="1"/>
          </w:rPr>
          <w:t>E"   "</w:t>
        </w:r>
        <w:r w:rsidRPr="00BC3AAF">
          <w:rPr>
            <w:rFonts w:ascii="Microsoft YaHei" w:eastAsia="Microsoft YaHei" w:hAnsi="Microsoft YaHei" w:cs="Microsoft YaHei" w:hint="eastAsia"/>
            <w:color w:val="E6E1DC"/>
            <w:sz w:val="20"/>
            <w:szCs w:val="20"/>
            <w:bdr w:val="none" w:sz="0" w:space="0" w:color="auto" w:frame="1"/>
          </w:rPr>
          <w:t>玉琳国师</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王会龙</w:t>
        </w:r>
        <w:r w:rsidRPr="00BC3AAF">
          <w:rPr>
            <w:rFonts w:ascii="Lucida Console" w:eastAsia="Times New Roman" w:hAnsi="Lucida Console" w:cs="Courier New"/>
            <w:color w:val="E6E1DC"/>
            <w:sz w:val="20"/>
            <w:szCs w:val="20"/>
            <w:bdr w:val="none" w:sz="0" w:space="0" w:color="auto" w:frame="1"/>
          </w:rPr>
          <w:t>J"     "</w:t>
        </w:r>
        <w:r w:rsidRPr="00BC3AAF">
          <w:rPr>
            <w:rFonts w:ascii="Microsoft YaHei" w:eastAsia="Microsoft YaHei" w:hAnsi="Microsoft YaHei" w:cs="Microsoft YaHei" w:hint="eastAsia"/>
            <w:color w:val="E6E1DC"/>
            <w:sz w:val="20"/>
            <w:szCs w:val="20"/>
            <w:bdr w:val="none" w:sz="0" w:space="0" w:color="auto" w:frame="1"/>
          </w:rPr>
          <w:t>鬼虎之亂</w:t>
        </w:r>
        <w:r w:rsidRPr="00BC3AAF">
          <w:rPr>
            <w:rFonts w:ascii="Lucida Console" w:eastAsia="Times New Roman" w:hAnsi="Lucida Console" w:cs="Courier New"/>
            <w:color w:val="E6E1DC"/>
            <w:sz w:val="20"/>
            <w:szCs w:val="20"/>
            <w:bdr w:val="none" w:sz="0" w:space="0" w:color="auto" w:frame="1"/>
          </w:rPr>
          <w:t xml:space="preserve">L"  </w:t>
        </w:r>
      </w:ins>
    </w:p>
    <w:p w14:paraId="43F12038"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87" w:author="Philip Collender" w:date="2019-06-04T12:24:00Z"/>
          <w:rFonts w:ascii="Lucida Console" w:eastAsia="Times New Roman" w:hAnsi="Lucida Console" w:cs="Courier New"/>
          <w:color w:val="E6E1DC"/>
          <w:sz w:val="20"/>
          <w:szCs w:val="20"/>
          <w:bdr w:val="none" w:sz="0" w:space="0" w:color="auto" w:frame="1"/>
        </w:rPr>
      </w:pPr>
      <w:ins w:id="188" w:author="Philip Collender" w:date="2019-06-04T12:24:00Z">
        <w:r w:rsidRPr="00BC3AAF">
          <w:rPr>
            <w:rFonts w:ascii="Lucida Console" w:eastAsia="Times New Roman" w:hAnsi="Lucida Console" w:cs="Courier New"/>
            <w:color w:val="E6E1DC"/>
            <w:sz w:val="20"/>
            <w:szCs w:val="20"/>
            <w:bdr w:val="none" w:sz="0" w:space="0" w:color="auto" w:frame="1"/>
          </w:rPr>
          <w:t>[73] "</w:t>
        </w:r>
        <w:r w:rsidRPr="00BC3AAF">
          <w:rPr>
            <w:rFonts w:ascii="Microsoft YaHei" w:eastAsia="Microsoft YaHei" w:hAnsi="Microsoft YaHei" w:cs="Microsoft YaHei" w:hint="eastAsia"/>
            <w:color w:val="E6E1DC"/>
            <w:sz w:val="20"/>
            <w:szCs w:val="20"/>
            <w:bdr w:val="none" w:sz="0" w:space="0" w:color="auto" w:frame="1"/>
          </w:rPr>
          <w:t>宣尼公</w:t>
        </w:r>
        <w:r w:rsidRPr="00BC3AAF">
          <w:rPr>
            <w:rFonts w:ascii="Lucida Console" w:eastAsia="Times New Roman" w:hAnsi="Lucida Console" w:cs="Courier New"/>
            <w:color w:val="E6E1DC"/>
            <w:sz w:val="20"/>
            <w:szCs w:val="20"/>
            <w:bdr w:val="none" w:sz="0" w:space="0" w:color="auto" w:frame="1"/>
          </w:rPr>
          <w:t>M"     "</w:t>
        </w:r>
        <w:r w:rsidRPr="00BC3AAF">
          <w:rPr>
            <w:rFonts w:ascii="Microsoft YaHei" w:eastAsia="Microsoft YaHei" w:hAnsi="Microsoft YaHei" w:cs="Microsoft YaHei" w:hint="eastAsia"/>
            <w:color w:val="E6E1DC"/>
            <w:sz w:val="20"/>
            <w:szCs w:val="20"/>
            <w:bdr w:val="none" w:sz="0" w:space="0" w:color="auto" w:frame="1"/>
          </w:rPr>
          <w:t>林巧雅</w:t>
        </w:r>
        <w:r w:rsidRPr="00BC3AAF">
          <w:rPr>
            <w:rFonts w:ascii="Lucida Console" w:eastAsia="Times New Roman" w:hAnsi="Lucida Console" w:cs="Courier New"/>
            <w:color w:val="E6E1DC"/>
            <w:sz w:val="20"/>
            <w:szCs w:val="20"/>
            <w:bdr w:val="none" w:sz="0" w:space="0" w:color="auto" w:frame="1"/>
          </w:rPr>
          <w:t>G"     "</w:t>
        </w:r>
        <w:r w:rsidRPr="00BC3AAF">
          <w:rPr>
            <w:rFonts w:ascii="Microsoft YaHei" w:eastAsia="Microsoft YaHei" w:hAnsi="Microsoft YaHei" w:cs="Microsoft YaHei" w:hint="eastAsia"/>
            <w:color w:val="E6E1DC"/>
            <w:sz w:val="20"/>
            <w:szCs w:val="20"/>
            <w:bdr w:val="none" w:sz="0" w:space="0" w:color="auto" w:frame="1"/>
          </w:rPr>
          <w:t>池内莉奈</w:t>
        </w:r>
        <w:r w:rsidRPr="00BC3AAF">
          <w:rPr>
            <w:rFonts w:ascii="Lucida Console" w:eastAsia="Times New Roman" w:hAnsi="Lucida Console" w:cs="Courier New"/>
            <w:color w:val="E6E1DC"/>
            <w:sz w:val="20"/>
            <w:szCs w:val="20"/>
            <w:bdr w:val="none" w:sz="0" w:space="0" w:color="auto" w:frame="1"/>
          </w:rPr>
          <w:t>V"   "</w:t>
        </w:r>
        <w:r w:rsidRPr="00BC3AAF">
          <w:rPr>
            <w:rFonts w:ascii="Microsoft YaHei" w:eastAsia="Microsoft YaHei" w:hAnsi="Microsoft YaHei" w:cs="Microsoft YaHei" w:hint="eastAsia"/>
            <w:color w:val="E6E1DC"/>
            <w:sz w:val="20"/>
            <w:szCs w:val="20"/>
            <w:bdr w:val="none" w:sz="0" w:space="0" w:color="auto" w:frame="1"/>
          </w:rPr>
          <w:t>藤原頼忠</w:t>
        </w:r>
        <w:r w:rsidRPr="00BC3AAF">
          <w:rPr>
            <w:rFonts w:ascii="Lucida Console" w:eastAsia="Times New Roman" w:hAnsi="Lucida Console" w:cs="Courier New"/>
            <w:color w:val="E6E1DC"/>
            <w:sz w:val="20"/>
            <w:szCs w:val="20"/>
            <w:bdr w:val="none" w:sz="0" w:space="0" w:color="auto" w:frame="1"/>
          </w:rPr>
          <w:t>P"   "</w:t>
        </w:r>
        <w:r w:rsidRPr="00BC3AAF">
          <w:rPr>
            <w:rFonts w:ascii="Microsoft YaHei" w:eastAsia="Microsoft YaHei" w:hAnsi="Microsoft YaHei" w:cs="Microsoft YaHei" w:hint="eastAsia"/>
            <w:color w:val="E6E1DC"/>
            <w:sz w:val="20"/>
            <w:szCs w:val="20"/>
            <w:bdr w:val="none" w:sz="0" w:space="0" w:color="auto" w:frame="1"/>
          </w:rPr>
          <w:t>季孙强</w:t>
        </w:r>
        <w:r w:rsidRPr="00BC3AAF">
          <w:rPr>
            <w:rFonts w:ascii="Lucida Console" w:eastAsia="Times New Roman" w:hAnsi="Lucida Console" w:cs="Courier New"/>
            <w:color w:val="E6E1DC"/>
            <w:sz w:val="20"/>
            <w:szCs w:val="20"/>
            <w:bdr w:val="none" w:sz="0" w:space="0" w:color="auto" w:frame="1"/>
          </w:rPr>
          <w:t>H"     "</w:t>
        </w:r>
        <w:r w:rsidRPr="00BC3AAF">
          <w:rPr>
            <w:rFonts w:ascii="Microsoft YaHei" w:eastAsia="Microsoft YaHei" w:hAnsi="Microsoft YaHei" w:cs="Microsoft YaHei" w:hint="eastAsia"/>
            <w:color w:val="E6E1DC"/>
            <w:sz w:val="20"/>
            <w:szCs w:val="20"/>
            <w:bdr w:val="none" w:sz="0" w:space="0" w:color="auto" w:frame="1"/>
          </w:rPr>
          <w:t>公子寬</w:t>
        </w:r>
        <w:r w:rsidRPr="00BC3AAF">
          <w:rPr>
            <w:rFonts w:ascii="Lucida Console" w:eastAsia="Times New Roman" w:hAnsi="Lucida Console" w:cs="Courier New"/>
            <w:color w:val="E6E1DC"/>
            <w:sz w:val="20"/>
            <w:szCs w:val="20"/>
            <w:bdr w:val="none" w:sz="0" w:space="0" w:color="auto" w:frame="1"/>
          </w:rPr>
          <w:t>K"     "</w:t>
        </w:r>
        <w:r w:rsidRPr="00BC3AAF">
          <w:rPr>
            <w:rFonts w:ascii="Microsoft YaHei" w:eastAsia="Microsoft YaHei" w:hAnsi="Microsoft YaHei" w:cs="Microsoft YaHei" w:hint="eastAsia"/>
            <w:color w:val="E6E1DC"/>
            <w:sz w:val="20"/>
            <w:szCs w:val="20"/>
            <w:bdr w:val="none" w:sz="0" w:space="0" w:color="auto" w:frame="1"/>
          </w:rPr>
          <w:t>薛氏利忠</w:t>
        </w:r>
        <w:r w:rsidRPr="00BC3AAF">
          <w:rPr>
            <w:rFonts w:ascii="Lucida Console" w:eastAsia="Times New Roman" w:hAnsi="Lucida Console" w:cs="Courier New"/>
            <w:color w:val="E6E1DC"/>
            <w:sz w:val="20"/>
            <w:szCs w:val="20"/>
            <w:bdr w:val="none" w:sz="0" w:space="0" w:color="auto" w:frame="1"/>
          </w:rPr>
          <w:t>A"   "</w:t>
        </w:r>
        <w:r w:rsidRPr="00BC3AAF">
          <w:rPr>
            <w:rFonts w:ascii="Microsoft YaHei" w:eastAsia="Microsoft YaHei" w:hAnsi="Microsoft YaHei" w:cs="Microsoft YaHei" w:hint="eastAsia"/>
            <w:color w:val="E6E1DC"/>
            <w:sz w:val="20"/>
            <w:szCs w:val="20"/>
            <w:bdr w:val="none" w:sz="0" w:space="0" w:color="auto" w:frame="1"/>
          </w:rPr>
          <w:t>耶律喜孙</w:t>
        </w:r>
        <w:r w:rsidRPr="00BC3AAF">
          <w:rPr>
            <w:rFonts w:ascii="Lucida Console" w:eastAsia="Times New Roman" w:hAnsi="Lucida Console" w:cs="Courier New"/>
            <w:color w:val="E6E1DC"/>
            <w:sz w:val="20"/>
            <w:szCs w:val="20"/>
            <w:bdr w:val="none" w:sz="0" w:space="0" w:color="auto" w:frame="1"/>
          </w:rPr>
          <w:t>Y"   "</w:t>
        </w:r>
        <w:r w:rsidRPr="00BC3AAF">
          <w:rPr>
            <w:rFonts w:ascii="Microsoft YaHei" w:eastAsia="Microsoft YaHei" w:hAnsi="Microsoft YaHei" w:cs="Microsoft YaHei" w:hint="eastAsia"/>
            <w:color w:val="E6E1DC"/>
            <w:sz w:val="20"/>
            <w:szCs w:val="20"/>
            <w:bdr w:val="none" w:sz="0" w:space="0" w:color="auto" w:frame="1"/>
          </w:rPr>
          <w:t>韩德昌</w:t>
        </w:r>
        <w:r w:rsidRPr="00BC3AAF">
          <w:rPr>
            <w:rFonts w:ascii="Lucida Console" w:eastAsia="Times New Roman" w:hAnsi="Lucida Console" w:cs="Courier New"/>
            <w:color w:val="E6E1DC"/>
            <w:sz w:val="20"/>
            <w:szCs w:val="20"/>
            <w:bdr w:val="none" w:sz="0" w:space="0" w:color="auto" w:frame="1"/>
          </w:rPr>
          <w:t xml:space="preserve">S"    </w:t>
        </w:r>
      </w:ins>
    </w:p>
    <w:p w14:paraId="146DD97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89" w:author="Philip Collender" w:date="2019-06-04T12:24:00Z"/>
          <w:rFonts w:ascii="Lucida Console" w:eastAsia="Times New Roman" w:hAnsi="Lucida Console" w:cs="Courier New"/>
          <w:color w:val="E6E1DC"/>
          <w:sz w:val="20"/>
          <w:szCs w:val="20"/>
          <w:bdr w:val="none" w:sz="0" w:space="0" w:color="auto" w:frame="1"/>
        </w:rPr>
      </w:pPr>
      <w:ins w:id="190" w:author="Philip Collender" w:date="2019-06-04T12:24:00Z">
        <w:r w:rsidRPr="00BC3AAF">
          <w:rPr>
            <w:rFonts w:ascii="Lucida Console" w:eastAsia="Times New Roman" w:hAnsi="Lucida Console" w:cs="Courier New"/>
            <w:color w:val="E6E1DC"/>
            <w:sz w:val="20"/>
            <w:szCs w:val="20"/>
            <w:bdr w:val="none" w:sz="0" w:space="0" w:color="auto" w:frame="1"/>
          </w:rPr>
          <w:lastRenderedPageBreak/>
          <w:t>[82] "</w:t>
        </w:r>
        <w:r w:rsidRPr="00BC3AAF">
          <w:rPr>
            <w:rFonts w:ascii="Microsoft YaHei" w:eastAsia="Microsoft YaHei" w:hAnsi="Microsoft YaHei" w:cs="Microsoft YaHei" w:hint="eastAsia"/>
            <w:color w:val="E6E1DC"/>
            <w:sz w:val="20"/>
            <w:szCs w:val="20"/>
            <w:bdr w:val="none" w:sz="0" w:space="0" w:color="auto" w:frame="1"/>
          </w:rPr>
          <w:t>山内鈴蘭</w:t>
        </w:r>
        <w:r w:rsidRPr="00BC3AAF">
          <w:rPr>
            <w:rFonts w:ascii="Lucida Console" w:eastAsia="Times New Roman" w:hAnsi="Lucida Console" w:cs="Courier New"/>
            <w:color w:val="E6E1DC"/>
            <w:sz w:val="20"/>
            <w:szCs w:val="20"/>
            <w:bdr w:val="none" w:sz="0" w:space="0" w:color="auto" w:frame="1"/>
          </w:rPr>
          <w:t>Z"   "</w:t>
        </w:r>
        <w:r w:rsidRPr="00BC3AAF">
          <w:rPr>
            <w:rFonts w:ascii="Microsoft YaHei" w:eastAsia="Microsoft YaHei" w:hAnsi="Microsoft YaHei" w:cs="Microsoft YaHei" w:hint="eastAsia"/>
            <w:color w:val="E6E1DC"/>
            <w:sz w:val="20"/>
            <w:szCs w:val="20"/>
            <w:bdr w:val="none" w:sz="0" w:space="0" w:color="auto" w:frame="1"/>
          </w:rPr>
          <w:t>楚王子陽</w:t>
        </w:r>
        <w:r w:rsidRPr="00BC3AAF">
          <w:rPr>
            <w:rFonts w:ascii="Lucida Console" w:eastAsia="Times New Roman" w:hAnsi="Lucida Console" w:cs="Courier New"/>
            <w:color w:val="E6E1DC"/>
            <w:sz w:val="20"/>
            <w:szCs w:val="20"/>
            <w:bdr w:val="none" w:sz="0" w:space="0" w:color="auto" w:frame="1"/>
          </w:rPr>
          <w:t>W"   "</w:t>
        </w:r>
        <w:r w:rsidRPr="00BC3AAF">
          <w:rPr>
            <w:rFonts w:ascii="Microsoft YaHei" w:eastAsia="Microsoft YaHei" w:hAnsi="Microsoft YaHei" w:cs="Microsoft YaHei" w:hint="eastAsia"/>
            <w:color w:val="E6E1DC"/>
            <w:sz w:val="20"/>
            <w:szCs w:val="20"/>
            <w:bdr w:val="none" w:sz="0" w:space="0" w:color="auto" w:frame="1"/>
          </w:rPr>
          <w:t>斉藤由貴</w:t>
        </w:r>
        <w:r w:rsidRPr="00BC3AAF">
          <w:rPr>
            <w:rFonts w:ascii="Lucida Console" w:eastAsia="Times New Roman" w:hAnsi="Lucida Console" w:cs="Courier New"/>
            <w:color w:val="E6E1DC"/>
            <w:sz w:val="20"/>
            <w:szCs w:val="20"/>
            <w:bdr w:val="none" w:sz="0" w:space="0" w:color="auto" w:frame="1"/>
          </w:rPr>
          <w:t>I"   "</w:t>
        </w:r>
        <w:r w:rsidRPr="00BC3AAF">
          <w:rPr>
            <w:rFonts w:ascii="Microsoft YaHei" w:eastAsia="Microsoft YaHei" w:hAnsi="Microsoft YaHei" w:cs="Microsoft YaHei" w:hint="eastAsia"/>
            <w:color w:val="E6E1DC"/>
            <w:sz w:val="20"/>
            <w:szCs w:val="20"/>
            <w:bdr w:val="none" w:sz="0" w:space="0" w:color="auto" w:frame="1"/>
          </w:rPr>
          <w:t>白磊</w:t>
        </w:r>
        <w:r w:rsidRPr="00BC3AAF">
          <w:rPr>
            <w:rFonts w:ascii="Lucida Console" w:eastAsia="Times New Roman" w:hAnsi="Lucida Console" w:cs="Courier New"/>
            <w:color w:val="E6E1DC"/>
            <w:sz w:val="20"/>
            <w:szCs w:val="20"/>
            <w:bdr w:val="none" w:sz="0" w:space="0" w:color="auto" w:frame="1"/>
          </w:rPr>
          <w:t>R"       "</w:t>
        </w:r>
        <w:r w:rsidRPr="00BC3AAF">
          <w:rPr>
            <w:rFonts w:ascii="Microsoft YaHei" w:eastAsia="Microsoft YaHei" w:hAnsi="Microsoft YaHei" w:cs="Microsoft YaHei" w:hint="eastAsia"/>
            <w:color w:val="E6E1DC"/>
            <w:sz w:val="20"/>
            <w:szCs w:val="20"/>
            <w:bdr w:val="none" w:sz="0" w:space="0" w:color="auto" w:frame="1"/>
          </w:rPr>
          <w:t>葵ちひろ</w:t>
        </w:r>
        <w:r w:rsidRPr="00BC3AAF">
          <w:rPr>
            <w:rFonts w:ascii="Lucida Console" w:eastAsia="Times New Roman" w:hAnsi="Lucida Console" w:cs="Courier New"/>
            <w:color w:val="E6E1DC"/>
            <w:sz w:val="20"/>
            <w:szCs w:val="20"/>
            <w:bdr w:val="none" w:sz="0" w:space="0" w:color="auto" w:frame="1"/>
          </w:rPr>
          <w:t>Y"   "</w:t>
        </w:r>
        <w:r w:rsidRPr="00BC3AAF">
          <w:rPr>
            <w:rFonts w:ascii="Microsoft YaHei" w:eastAsia="Microsoft YaHei" w:hAnsi="Microsoft YaHei" w:cs="Microsoft YaHei" w:hint="eastAsia"/>
            <w:color w:val="E6E1DC"/>
            <w:sz w:val="20"/>
            <w:szCs w:val="20"/>
            <w:bdr w:val="none" w:sz="0" w:space="0" w:color="auto" w:frame="1"/>
          </w:rPr>
          <w:t>精济</w:t>
        </w:r>
        <w:r w:rsidRPr="00BC3AAF">
          <w:rPr>
            <w:rFonts w:ascii="Lucida Console" w:eastAsia="Times New Roman" w:hAnsi="Lucida Console" w:cs="Courier New"/>
            <w:color w:val="E6E1DC"/>
            <w:sz w:val="20"/>
            <w:szCs w:val="20"/>
            <w:bdr w:val="none" w:sz="0" w:space="0" w:color="auto" w:frame="1"/>
          </w:rPr>
          <w:t>H"       "</w:t>
        </w:r>
        <w:r w:rsidRPr="00BC3AAF">
          <w:rPr>
            <w:rFonts w:ascii="Microsoft YaHei" w:eastAsia="Microsoft YaHei" w:hAnsi="Microsoft YaHei" w:cs="Microsoft YaHei" w:hint="eastAsia"/>
            <w:color w:val="E6E1DC"/>
            <w:sz w:val="20"/>
            <w:szCs w:val="20"/>
            <w:bdr w:val="none" w:sz="0" w:space="0" w:color="auto" w:frame="1"/>
          </w:rPr>
          <w:t>赫波</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梅泽由香里</w:t>
        </w:r>
        <w:r w:rsidRPr="00BC3AAF">
          <w:rPr>
            <w:rFonts w:ascii="Lucida Console" w:eastAsia="Times New Roman" w:hAnsi="Lucida Console" w:cs="Courier New"/>
            <w:color w:val="E6E1DC"/>
            <w:sz w:val="20"/>
            <w:szCs w:val="20"/>
            <w:bdr w:val="none" w:sz="0" w:space="0" w:color="auto" w:frame="1"/>
          </w:rPr>
          <w:t>T" "</w:t>
        </w:r>
        <w:r w:rsidRPr="00BC3AAF">
          <w:rPr>
            <w:rFonts w:ascii="Microsoft YaHei" w:eastAsia="Microsoft YaHei" w:hAnsi="Microsoft YaHei" w:cs="Microsoft YaHei" w:hint="eastAsia"/>
            <w:color w:val="E6E1DC"/>
            <w:sz w:val="20"/>
            <w:szCs w:val="20"/>
            <w:bdr w:val="none" w:sz="0" w:space="0" w:color="auto" w:frame="1"/>
          </w:rPr>
          <w:t>王女自鳴鼓</w:t>
        </w:r>
        <w:r w:rsidRPr="00BC3AAF">
          <w:rPr>
            <w:rFonts w:ascii="Lucida Console" w:eastAsia="Times New Roman" w:hAnsi="Lucida Console" w:cs="Courier New"/>
            <w:color w:val="E6E1DC"/>
            <w:sz w:val="20"/>
            <w:szCs w:val="20"/>
            <w:bdr w:val="none" w:sz="0" w:space="0" w:color="auto" w:frame="1"/>
          </w:rPr>
          <w:t>V"</w:t>
        </w:r>
      </w:ins>
    </w:p>
    <w:p w14:paraId="553C6AE5"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191" w:author="Philip Collender" w:date="2019-06-04T12:24:00Z"/>
          <w:rFonts w:ascii="Lucida Console" w:eastAsia="Times New Roman" w:hAnsi="Lucida Console" w:cs="Courier New"/>
          <w:color w:val="E6E1DC"/>
          <w:sz w:val="20"/>
          <w:szCs w:val="20"/>
        </w:rPr>
      </w:pPr>
      <w:ins w:id="192" w:author="Philip Collender" w:date="2019-06-04T12:24:00Z">
        <w:r w:rsidRPr="00BC3AAF">
          <w:rPr>
            <w:rFonts w:ascii="Lucida Console" w:eastAsia="Times New Roman" w:hAnsi="Lucida Console" w:cs="Courier New"/>
            <w:color w:val="E6E1DC"/>
            <w:sz w:val="20"/>
            <w:szCs w:val="20"/>
            <w:bdr w:val="none" w:sz="0" w:space="0" w:color="auto" w:frame="1"/>
          </w:rPr>
          <w:t>[91] "</w:t>
        </w:r>
        <w:r w:rsidRPr="00BC3AAF">
          <w:rPr>
            <w:rFonts w:ascii="Microsoft YaHei" w:eastAsia="Microsoft YaHei" w:hAnsi="Microsoft YaHei" w:cs="Microsoft YaHei" w:hint="eastAsia"/>
            <w:color w:val="E6E1DC"/>
            <w:sz w:val="20"/>
            <w:szCs w:val="20"/>
            <w:bdr w:val="none" w:sz="0" w:space="0" w:color="auto" w:frame="1"/>
          </w:rPr>
          <w:t>宋渔父</w:t>
        </w:r>
        <w:r w:rsidRPr="00BC3AAF">
          <w:rPr>
            <w:rFonts w:ascii="Lucida Console" w:eastAsia="Times New Roman" w:hAnsi="Lucida Console" w:cs="Courier New"/>
            <w:color w:val="E6E1DC"/>
            <w:sz w:val="20"/>
            <w:szCs w:val="20"/>
            <w:bdr w:val="none" w:sz="0" w:space="0" w:color="auto" w:frame="1"/>
          </w:rPr>
          <w:t>C"     "</w:t>
        </w:r>
        <w:r w:rsidRPr="00BC3AAF">
          <w:rPr>
            <w:rFonts w:ascii="Microsoft YaHei" w:eastAsia="Microsoft YaHei" w:hAnsi="Microsoft YaHei" w:cs="Microsoft YaHei" w:hint="eastAsia"/>
            <w:color w:val="E6E1DC"/>
            <w:sz w:val="20"/>
            <w:szCs w:val="20"/>
            <w:bdr w:val="none" w:sz="0" w:space="0" w:color="auto" w:frame="1"/>
          </w:rPr>
          <w:t>武德尊侯</w:t>
        </w:r>
        <w:r w:rsidRPr="00BC3AAF">
          <w:rPr>
            <w:rFonts w:ascii="Lucida Console" w:eastAsia="Times New Roman" w:hAnsi="Lucida Console" w:cs="Courier New"/>
            <w:color w:val="E6E1DC"/>
            <w:sz w:val="20"/>
            <w:szCs w:val="20"/>
            <w:bdr w:val="none" w:sz="0" w:space="0" w:color="auto" w:frame="1"/>
          </w:rPr>
          <w:t>C"   "</w:t>
        </w:r>
        <w:r w:rsidRPr="00BC3AAF">
          <w:rPr>
            <w:rFonts w:ascii="Microsoft YaHei" w:eastAsia="Microsoft YaHei" w:hAnsi="Microsoft YaHei" w:cs="Microsoft YaHei" w:hint="eastAsia"/>
            <w:color w:val="E6E1DC"/>
            <w:sz w:val="20"/>
            <w:szCs w:val="20"/>
            <w:bdr w:val="none" w:sz="0" w:space="0" w:color="auto" w:frame="1"/>
          </w:rPr>
          <w:t>关羽云长</w:t>
        </w:r>
        <w:r w:rsidRPr="00BC3AAF">
          <w:rPr>
            <w:rFonts w:ascii="Lucida Console" w:eastAsia="Times New Roman" w:hAnsi="Lucida Console" w:cs="Courier New"/>
            <w:color w:val="E6E1DC"/>
            <w:sz w:val="20"/>
            <w:szCs w:val="20"/>
            <w:bdr w:val="none" w:sz="0" w:space="0" w:color="auto" w:frame="1"/>
          </w:rPr>
          <w:t>U"   "</w:t>
        </w:r>
        <w:r w:rsidRPr="00BC3AAF">
          <w:rPr>
            <w:rFonts w:ascii="Microsoft YaHei" w:eastAsia="Microsoft YaHei" w:hAnsi="Microsoft YaHei" w:cs="Microsoft YaHei" w:hint="eastAsia"/>
            <w:color w:val="E6E1DC"/>
            <w:sz w:val="20"/>
            <w:szCs w:val="20"/>
            <w:bdr w:val="none" w:sz="0" w:space="0" w:color="auto" w:frame="1"/>
          </w:rPr>
          <w:t>平措旺阶</w:t>
        </w:r>
        <w:r w:rsidRPr="00BC3AAF">
          <w:rPr>
            <w:rFonts w:ascii="Lucida Console" w:eastAsia="Times New Roman" w:hAnsi="Lucida Console" w:cs="Courier New"/>
            <w:color w:val="E6E1DC"/>
            <w:sz w:val="20"/>
            <w:szCs w:val="20"/>
            <w:bdr w:val="none" w:sz="0" w:space="0" w:color="auto" w:frame="1"/>
          </w:rPr>
          <w:t>T"   "</w:t>
        </w:r>
        <w:r w:rsidRPr="00BC3AAF">
          <w:rPr>
            <w:rFonts w:ascii="Microsoft YaHei" w:eastAsia="Microsoft YaHei" w:hAnsi="Microsoft YaHei" w:cs="Microsoft YaHei" w:hint="eastAsia"/>
            <w:color w:val="E6E1DC"/>
            <w:sz w:val="20"/>
            <w:szCs w:val="20"/>
            <w:bdr w:val="none" w:sz="0" w:space="0" w:color="auto" w:frame="1"/>
          </w:rPr>
          <w:t>王龍舒</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张宗可</w:t>
        </w:r>
        <w:r w:rsidRPr="00BC3AAF">
          <w:rPr>
            <w:rFonts w:ascii="Lucida Console" w:eastAsia="Times New Roman" w:hAnsi="Lucida Console" w:cs="Courier New"/>
            <w:color w:val="E6E1DC"/>
            <w:sz w:val="20"/>
            <w:szCs w:val="20"/>
            <w:bdr w:val="none" w:sz="0" w:space="0" w:color="auto" w:frame="1"/>
          </w:rPr>
          <w:t>G"     "</w:t>
        </w:r>
        <w:r w:rsidRPr="00BC3AAF">
          <w:rPr>
            <w:rFonts w:ascii="Microsoft YaHei" w:eastAsia="Microsoft YaHei" w:hAnsi="Microsoft YaHei" w:cs="Microsoft YaHei" w:hint="eastAsia"/>
            <w:color w:val="E6E1DC"/>
            <w:sz w:val="20"/>
            <w:szCs w:val="20"/>
            <w:bdr w:val="none" w:sz="0" w:space="0" w:color="auto" w:frame="1"/>
          </w:rPr>
          <w:t>脱火赤</w:t>
        </w:r>
        <w:r w:rsidRPr="00BC3AAF">
          <w:rPr>
            <w:rFonts w:ascii="Lucida Console" w:eastAsia="Times New Roman" w:hAnsi="Lucida Console" w:cs="Courier New"/>
            <w:color w:val="E6E1DC"/>
            <w:sz w:val="20"/>
            <w:szCs w:val="20"/>
            <w:bdr w:val="none" w:sz="0" w:space="0" w:color="auto" w:frame="1"/>
          </w:rPr>
          <w:t>N"     "</w:t>
        </w:r>
        <w:r w:rsidRPr="00BC3AAF">
          <w:rPr>
            <w:rFonts w:ascii="Microsoft YaHei" w:eastAsia="Microsoft YaHei" w:hAnsi="Microsoft YaHei" w:cs="Microsoft YaHei" w:hint="eastAsia"/>
            <w:color w:val="E6E1DC"/>
            <w:sz w:val="20"/>
            <w:szCs w:val="20"/>
            <w:bdr w:val="none" w:sz="0" w:space="0" w:color="auto" w:frame="1"/>
          </w:rPr>
          <w:t>荀罌</w:t>
        </w:r>
        <w:r w:rsidRPr="00BC3AAF">
          <w:rPr>
            <w:rFonts w:ascii="Lucida Console" w:eastAsia="Times New Roman" w:hAnsi="Lucida Console" w:cs="Courier New"/>
            <w:color w:val="E6E1DC"/>
            <w:sz w:val="20"/>
            <w:szCs w:val="20"/>
            <w:bdr w:val="none" w:sz="0" w:space="0" w:color="auto" w:frame="1"/>
          </w:rPr>
          <w:t xml:space="preserve">O" </w:t>
        </w:r>
      </w:ins>
    </w:p>
    <w:p w14:paraId="09DDA3AB" w14:textId="77777777" w:rsidR="00BC3AAF" w:rsidRDefault="00BC3AAF" w:rsidP="00BC3AAF">
      <w:pPr>
        <w:shd w:val="clear" w:color="auto" w:fill="FFFFFF"/>
        <w:spacing w:after="240" w:line="240" w:lineRule="auto"/>
        <w:rPr>
          <w:ins w:id="193" w:author="Philip Collender" w:date="2019-06-04T12:25:00Z"/>
          <w:rFonts w:ascii="Segoe UI" w:eastAsia="Times New Roman" w:hAnsi="Segoe UI" w:cs="Segoe UI"/>
          <w:color w:val="24292E"/>
          <w:sz w:val="24"/>
          <w:szCs w:val="24"/>
        </w:rPr>
      </w:pPr>
    </w:p>
    <w:p w14:paraId="16DC8DBF" w14:textId="77777777" w:rsidR="00BC3AAF" w:rsidRDefault="00BC3AAF" w:rsidP="00BC3AAF">
      <w:pPr>
        <w:shd w:val="clear" w:color="auto" w:fill="FFFFFF"/>
        <w:spacing w:after="240" w:line="240" w:lineRule="auto"/>
        <w:rPr>
          <w:ins w:id="194" w:author="Philip Collender" w:date="2019-06-04T12:25:00Z"/>
          <w:rFonts w:ascii="Segoe UI" w:eastAsia="Times New Roman" w:hAnsi="Segoe UI" w:cs="Segoe UI"/>
          <w:color w:val="24292E"/>
          <w:sz w:val="24"/>
          <w:szCs w:val="24"/>
        </w:rPr>
      </w:pPr>
      <w:ins w:id="195" w:author="Philip Collender" w:date="2019-06-04T12:25:00Z">
        <w:r>
          <w:rPr>
            <w:rFonts w:ascii="Segoe UI" w:eastAsia="Times New Roman" w:hAnsi="Segoe UI" w:cs="Segoe UI"/>
            <w:color w:val="24292E"/>
            <w:sz w:val="24"/>
            <w:szCs w:val="24"/>
          </w:rPr>
          <w:t>It appears that we can safely remove all the alphabetic characters, as none of these names should have them:</w:t>
        </w:r>
      </w:ins>
    </w:p>
    <w:p w14:paraId="26369BD3" w14:textId="77777777" w:rsidR="00BC3AAF" w:rsidRPr="00BC3AAF" w:rsidRDefault="00BC3AAF" w:rsidP="00BC3AAF">
      <w:pPr>
        <w:shd w:val="clear" w:color="auto" w:fill="FFFFFF"/>
        <w:spacing w:after="240" w:line="240" w:lineRule="auto"/>
        <w:rPr>
          <w:ins w:id="196" w:author="Philip Collender" w:date="2019-06-04T12:28:00Z"/>
          <w:rFonts w:ascii="Segoe UI" w:eastAsia="Times New Roman" w:hAnsi="Segoe UI" w:cs="Segoe UI"/>
          <w:color w:val="24292E"/>
          <w:sz w:val="24"/>
          <w:szCs w:val="24"/>
        </w:rPr>
      </w:pPr>
      <w:proofErr w:type="spellStart"/>
      <w:ins w:id="197" w:author="Philip Collender" w:date="2019-06-04T12:28:00Z">
        <w:r w:rsidRPr="00BC3AAF">
          <w:rPr>
            <w:rFonts w:ascii="Segoe UI" w:eastAsia="Times New Roman" w:hAnsi="Segoe UI" w:cs="Segoe UI"/>
            <w:color w:val="24292E"/>
            <w:sz w:val="24"/>
            <w:szCs w:val="24"/>
          </w:rPr>
          <w:t>messynames$name</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alphainds</w:t>
        </w:r>
        <w:proofErr w:type="spellEnd"/>
        <w:r w:rsidRPr="00BC3AAF">
          <w:rPr>
            <w:rFonts w:ascii="Segoe UI" w:eastAsia="Times New Roman" w:hAnsi="Segoe UI" w:cs="Segoe UI"/>
            <w:color w:val="24292E"/>
            <w:sz w:val="24"/>
            <w:szCs w:val="24"/>
          </w:rPr>
          <w:t xml:space="preserve">] = </w:t>
        </w:r>
        <w:proofErr w:type="spellStart"/>
        <w:r w:rsidRPr="00BC3AAF">
          <w:rPr>
            <w:rFonts w:ascii="Segoe UI" w:eastAsia="Times New Roman" w:hAnsi="Segoe UI" w:cs="Segoe UI"/>
            <w:color w:val="24292E"/>
            <w:sz w:val="24"/>
            <w:szCs w:val="24"/>
          </w:rPr>
          <w:t>gsub</w:t>
        </w:r>
        <w:proofErr w:type="spellEnd"/>
        <w:r w:rsidRPr="00BC3AAF">
          <w:rPr>
            <w:rFonts w:ascii="Segoe UI" w:eastAsia="Times New Roman" w:hAnsi="Segoe UI" w:cs="Segoe UI"/>
            <w:color w:val="24292E"/>
            <w:sz w:val="24"/>
            <w:szCs w:val="24"/>
          </w:rPr>
          <w:t>('[a-z]','</w:t>
        </w:r>
        <w:proofErr w:type="gramStart"/>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messynames</w:t>
        </w:r>
        <w:proofErr w:type="gramEnd"/>
        <w:r w:rsidRPr="00BC3AAF">
          <w:rPr>
            <w:rFonts w:ascii="Segoe UI" w:eastAsia="Times New Roman" w:hAnsi="Segoe UI" w:cs="Segoe UI"/>
            <w:color w:val="24292E"/>
            <w:sz w:val="24"/>
            <w:szCs w:val="24"/>
          </w:rPr>
          <w:t>$name</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alphainds</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ignore.case</w:t>
        </w:r>
        <w:proofErr w:type="spellEnd"/>
        <w:r w:rsidRPr="00BC3AAF">
          <w:rPr>
            <w:rFonts w:ascii="Segoe UI" w:eastAsia="Times New Roman" w:hAnsi="Segoe UI" w:cs="Segoe UI"/>
            <w:color w:val="24292E"/>
            <w:sz w:val="24"/>
            <w:szCs w:val="24"/>
          </w:rPr>
          <w:t xml:space="preserve"> = T) #pattern to replace, what to replace it </w:t>
        </w:r>
        <w:proofErr w:type="spellStart"/>
        <w:r w:rsidRPr="00BC3AAF">
          <w:rPr>
            <w:rFonts w:ascii="Segoe UI" w:eastAsia="Times New Roman" w:hAnsi="Segoe UI" w:cs="Segoe UI"/>
            <w:color w:val="24292E"/>
            <w:sz w:val="24"/>
            <w:szCs w:val="24"/>
          </w:rPr>
          <w:t>with,where</w:t>
        </w:r>
        <w:proofErr w:type="spellEnd"/>
        <w:r w:rsidRPr="00BC3AAF">
          <w:rPr>
            <w:rFonts w:ascii="Segoe UI" w:eastAsia="Times New Roman" w:hAnsi="Segoe UI" w:cs="Segoe UI"/>
            <w:color w:val="24292E"/>
            <w:sz w:val="24"/>
            <w:szCs w:val="24"/>
          </w:rPr>
          <w:t xml:space="preserve"> to replace it, </w:t>
        </w:r>
        <w:proofErr w:type="spellStart"/>
        <w:r w:rsidRPr="00BC3AAF">
          <w:rPr>
            <w:rFonts w:ascii="Segoe UI" w:eastAsia="Times New Roman" w:hAnsi="Segoe UI" w:cs="Segoe UI"/>
            <w:color w:val="24292E"/>
            <w:sz w:val="24"/>
            <w:szCs w:val="24"/>
          </w:rPr>
          <w:t>ignore.case</w:t>
        </w:r>
        <w:proofErr w:type="spellEnd"/>
        <w:r w:rsidRPr="00BC3AAF">
          <w:rPr>
            <w:rFonts w:ascii="Segoe UI" w:eastAsia="Times New Roman" w:hAnsi="Segoe UI" w:cs="Segoe UI"/>
            <w:color w:val="24292E"/>
            <w:sz w:val="24"/>
            <w:szCs w:val="24"/>
          </w:rPr>
          <w:t xml:space="preserve"> will replace both lowercase and uppercase letters</w:t>
        </w:r>
      </w:ins>
    </w:p>
    <w:p w14:paraId="1804B36A" w14:textId="77777777" w:rsidR="00BC3AAF" w:rsidRDefault="00BC3AAF" w:rsidP="00BC3AAF">
      <w:pPr>
        <w:shd w:val="clear" w:color="auto" w:fill="FFFFFF"/>
        <w:spacing w:after="240" w:line="240" w:lineRule="auto"/>
        <w:rPr>
          <w:ins w:id="198" w:author="Philip Collender" w:date="2019-06-04T12:28:00Z"/>
          <w:rFonts w:ascii="Segoe UI" w:eastAsia="Times New Roman" w:hAnsi="Segoe UI" w:cs="Segoe UI"/>
          <w:color w:val="24292E"/>
          <w:sz w:val="24"/>
          <w:szCs w:val="24"/>
        </w:rPr>
      </w:pPr>
      <w:proofErr w:type="spellStart"/>
      <w:ins w:id="199" w:author="Philip Collender" w:date="2019-06-04T12:28:00Z">
        <w:r w:rsidRPr="00BC3AAF">
          <w:rPr>
            <w:rFonts w:ascii="Segoe UI" w:eastAsia="Times New Roman" w:hAnsi="Segoe UI" w:cs="Segoe UI"/>
            <w:color w:val="24292E"/>
            <w:sz w:val="24"/>
            <w:szCs w:val="24"/>
          </w:rPr>
          <w:t>messynames$name</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alphainds</w:t>
        </w:r>
        <w:proofErr w:type="spellEnd"/>
        <w:r w:rsidRPr="00BC3AAF">
          <w:rPr>
            <w:rFonts w:ascii="Segoe UI" w:eastAsia="Times New Roman" w:hAnsi="Segoe UI" w:cs="Segoe UI"/>
            <w:color w:val="24292E"/>
            <w:sz w:val="24"/>
            <w:szCs w:val="24"/>
          </w:rPr>
          <w:t>]</w:t>
        </w:r>
      </w:ins>
    </w:p>
    <w:p w14:paraId="0763A11C"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00" w:author="Philip Collender" w:date="2019-06-04T12:28:00Z"/>
          <w:rFonts w:ascii="Lucida Console" w:eastAsia="Times New Roman" w:hAnsi="Lucida Console" w:cs="Courier New"/>
          <w:color w:val="E6E1DC"/>
          <w:sz w:val="20"/>
          <w:szCs w:val="20"/>
          <w:bdr w:val="none" w:sz="0" w:space="0" w:color="auto" w:frame="1"/>
        </w:rPr>
      </w:pPr>
      <w:ins w:id="201" w:author="Philip Collender" w:date="2019-06-04T12:28:00Z">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夏禹</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宋慶齡</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穆圣</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陶吉吉</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勾踐</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韩幌</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宣統帝</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呂后</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小萝卜头</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波布</w:t>
        </w:r>
        <w:r w:rsidRPr="00BC3AAF">
          <w:rPr>
            <w:rFonts w:ascii="Lucida Console" w:eastAsia="Times New Roman" w:hAnsi="Lucida Console" w:cs="Courier New"/>
            <w:color w:val="E6E1DC"/>
            <w:sz w:val="20"/>
            <w:szCs w:val="20"/>
            <w:bdr w:val="none" w:sz="0" w:space="0" w:color="auto" w:frame="1"/>
          </w:rPr>
          <w:t xml:space="preserve">"      </w:t>
        </w:r>
      </w:ins>
    </w:p>
    <w:p w14:paraId="14285A1C"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02" w:author="Philip Collender" w:date="2019-06-04T12:28:00Z"/>
          <w:rFonts w:ascii="Lucida Console" w:eastAsia="Times New Roman" w:hAnsi="Lucida Console" w:cs="Courier New"/>
          <w:color w:val="E6E1DC"/>
          <w:sz w:val="20"/>
          <w:szCs w:val="20"/>
          <w:bdr w:val="none" w:sz="0" w:space="0" w:color="auto" w:frame="1"/>
        </w:rPr>
      </w:pPr>
      <w:ins w:id="203" w:author="Philip Collender" w:date="2019-06-04T12:28:00Z">
        <w:r w:rsidRPr="00BC3AAF">
          <w:rPr>
            <w:rFonts w:ascii="Lucida Console" w:eastAsia="Times New Roman" w:hAnsi="Lucida Console" w:cs="Courier New"/>
            <w:color w:val="E6E1DC"/>
            <w:sz w:val="20"/>
            <w:szCs w:val="20"/>
            <w:bdr w:val="none" w:sz="0" w:space="0" w:color="auto" w:frame="1"/>
          </w:rPr>
          <w:t>[11] "</w:t>
        </w:r>
        <w:r w:rsidRPr="00BC3AAF">
          <w:rPr>
            <w:rFonts w:ascii="Microsoft YaHei" w:eastAsia="Microsoft YaHei" w:hAnsi="Microsoft YaHei" w:cs="Microsoft YaHei" w:hint="eastAsia"/>
            <w:color w:val="E6E1DC"/>
            <w:sz w:val="20"/>
            <w:szCs w:val="20"/>
            <w:bdr w:val="none" w:sz="0" w:space="0" w:color="auto" w:frame="1"/>
          </w:rPr>
          <w:t>唐泽寿明</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梅澤由香里</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伍豪</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順治帝</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赖传湘</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方臘</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费祎</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苏我马子</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近衛文麻呂</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衛子夫</w:t>
        </w:r>
        <w:r w:rsidRPr="00BC3AAF">
          <w:rPr>
            <w:rFonts w:ascii="Lucida Console" w:eastAsia="Times New Roman" w:hAnsi="Lucida Console" w:cs="Courier New"/>
            <w:color w:val="E6E1DC"/>
            <w:sz w:val="20"/>
            <w:szCs w:val="20"/>
            <w:bdr w:val="none" w:sz="0" w:space="0" w:color="auto" w:frame="1"/>
          </w:rPr>
          <w:t xml:space="preserve">."   </w:t>
        </w:r>
      </w:ins>
    </w:p>
    <w:p w14:paraId="6B159AB8"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04" w:author="Philip Collender" w:date="2019-06-04T12:28:00Z"/>
          <w:rFonts w:ascii="Lucida Console" w:eastAsia="Times New Roman" w:hAnsi="Lucida Console" w:cs="Courier New"/>
          <w:color w:val="E6E1DC"/>
          <w:sz w:val="20"/>
          <w:szCs w:val="20"/>
          <w:bdr w:val="none" w:sz="0" w:space="0" w:color="auto" w:frame="1"/>
        </w:rPr>
      </w:pPr>
      <w:ins w:id="205" w:author="Philip Collender" w:date="2019-06-04T12:28:00Z">
        <w:r w:rsidRPr="00BC3AAF">
          <w:rPr>
            <w:rFonts w:ascii="Lucida Console" w:eastAsia="Times New Roman" w:hAnsi="Lucida Console" w:cs="Courier New"/>
            <w:color w:val="E6E1DC"/>
            <w:sz w:val="20"/>
            <w:szCs w:val="20"/>
            <w:bdr w:val="none" w:sz="0" w:space="0" w:color="auto" w:frame="1"/>
          </w:rPr>
          <w:t>[21] "</w:t>
        </w:r>
        <w:r w:rsidRPr="00BC3AAF">
          <w:rPr>
            <w:rFonts w:ascii="Microsoft YaHei" w:eastAsia="Microsoft YaHei" w:hAnsi="Microsoft YaHei" w:cs="Microsoft YaHei" w:hint="eastAsia"/>
            <w:color w:val="E6E1DC"/>
            <w:sz w:val="20"/>
            <w:szCs w:val="20"/>
            <w:bdr w:val="none" w:sz="0" w:space="0" w:color="auto" w:frame="1"/>
          </w:rPr>
          <w:t>管谟业</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孙武子</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底比斯圣团</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源義経</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松川尚琉辉</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唐紹儀</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吳志昊</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佐橋俊彦</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蘇蕙</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張愛萍</w:t>
        </w:r>
        <w:r w:rsidRPr="00BC3AAF">
          <w:rPr>
            <w:rFonts w:ascii="Lucida Console" w:eastAsia="Times New Roman" w:hAnsi="Lucida Console" w:cs="Courier New"/>
            <w:color w:val="E6E1DC"/>
            <w:sz w:val="20"/>
            <w:szCs w:val="20"/>
            <w:bdr w:val="none" w:sz="0" w:space="0" w:color="auto" w:frame="1"/>
          </w:rPr>
          <w:t xml:space="preserve">"    </w:t>
        </w:r>
      </w:ins>
    </w:p>
    <w:p w14:paraId="36DD67AD"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06" w:author="Philip Collender" w:date="2019-06-04T12:28:00Z"/>
          <w:rFonts w:ascii="Lucida Console" w:eastAsia="Times New Roman" w:hAnsi="Lucida Console" w:cs="Courier New"/>
          <w:color w:val="E6E1DC"/>
          <w:sz w:val="20"/>
          <w:szCs w:val="20"/>
          <w:bdr w:val="none" w:sz="0" w:space="0" w:color="auto" w:frame="1"/>
        </w:rPr>
      </w:pPr>
      <w:ins w:id="207" w:author="Philip Collender" w:date="2019-06-04T12:28:00Z">
        <w:r w:rsidRPr="00BC3AAF">
          <w:rPr>
            <w:rFonts w:ascii="Lucida Console" w:eastAsia="Times New Roman" w:hAnsi="Lucida Console" w:cs="Courier New"/>
            <w:color w:val="E6E1DC"/>
            <w:sz w:val="20"/>
            <w:szCs w:val="20"/>
            <w:bdr w:val="none" w:sz="0" w:space="0" w:color="auto" w:frame="1"/>
          </w:rPr>
          <w:t>[31] "</w:t>
        </w:r>
        <w:r w:rsidRPr="00BC3AAF">
          <w:rPr>
            <w:rFonts w:ascii="Microsoft YaHei" w:eastAsia="Microsoft YaHei" w:hAnsi="Microsoft YaHei" w:cs="Microsoft YaHei" w:hint="eastAsia"/>
            <w:color w:val="E6E1DC"/>
            <w:sz w:val="20"/>
            <w:szCs w:val="20"/>
            <w:bdr w:val="none" w:sz="0" w:space="0" w:color="auto" w:frame="1"/>
          </w:rPr>
          <w:t>蘇文忠</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古尔班</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仲達</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爆料天王</w:t>
        </w:r>
        <w:r w:rsidRPr="00BC3AAF">
          <w:rPr>
            <w:rFonts w:ascii="Lucida Console" w:eastAsia="Times New Roman" w:hAnsi="Lucida Console" w:cs="Courier New"/>
            <w:color w:val="E6E1DC"/>
            <w:sz w:val="20"/>
            <w:szCs w:val="20"/>
            <w:bdr w:val="none" w:sz="0" w:space="0" w:color="auto" w:frame="1"/>
          </w:rPr>
          <w:t>"   "</w:t>
        </w:r>
        <w:proofErr w:type="gramStart"/>
        <w:r w:rsidRPr="00BC3AAF">
          <w:rPr>
            <w:rFonts w:ascii="Microsoft YaHei" w:eastAsia="Microsoft YaHei" w:hAnsi="Microsoft YaHei" w:cs="Microsoft YaHei" w:hint="eastAsia"/>
            <w:color w:val="E6E1DC"/>
            <w:sz w:val="20"/>
            <w:szCs w:val="20"/>
            <w:bdr w:val="none" w:sz="0" w:space="0" w:color="auto" w:frame="1"/>
          </w:rPr>
          <w:t>刻</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俄斯</w:t>
        </w:r>
        <w:proofErr w:type="gramEnd"/>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吳惠蘭</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史太君</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阿尔戈英雄</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羅一民</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胡传</w:t>
        </w:r>
        <w:r w:rsidRPr="00BC3AAF">
          <w:rPr>
            <w:rFonts w:ascii="Lucida Console" w:eastAsia="Times New Roman" w:hAnsi="Lucida Console" w:cs="Courier New"/>
            <w:color w:val="E6E1DC"/>
            <w:sz w:val="20"/>
            <w:szCs w:val="20"/>
            <w:bdr w:val="none" w:sz="0" w:space="0" w:color="auto" w:frame="1"/>
          </w:rPr>
          <w:t xml:space="preserve">"      </w:t>
        </w:r>
      </w:ins>
    </w:p>
    <w:p w14:paraId="66DF21CD"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08" w:author="Philip Collender" w:date="2019-06-04T12:28:00Z"/>
          <w:rFonts w:ascii="Lucida Console" w:eastAsia="Times New Roman" w:hAnsi="Lucida Console" w:cs="Courier New"/>
          <w:color w:val="E6E1DC"/>
          <w:sz w:val="20"/>
          <w:szCs w:val="20"/>
          <w:bdr w:val="none" w:sz="0" w:space="0" w:color="auto" w:frame="1"/>
        </w:rPr>
      </w:pPr>
      <w:ins w:id="209" w:author="Philip Collender" w:date="2019-06-04T12:28:00Z">
        <w:r w:rsidRPr="00BC3AAF">
          <w:rPr>
            <w:rFonts w:ascii="Lucida Console" w:eastAsia="Times New Roman" w:hAnsi="Lucida Console" w:cs="Courier New"/>
            <w:color w:val="E6E1DC"/>
            <w:sz w:val="20"/>
            <w:szCs w:val="20"/>
            <w:bdr w:val="none" w:sz="0" w:space="0" w:color="auto" w:frame="1"/>
          </w:rPr>
          <w:t>[41] "</w:t>
        </w:r>
        <w:r w:rsidRPr="00BC3AAF">
          <w:rPr>
            <w:rFonts w:ascii="Microsoft YaHei" w:eastAsia="Microsoft YaHei" w:hAnsi="Microsoft YaHei" w:cs="Microsoft YaHei" w:hint="eastAsia"/>
            <w:color w:val="E6E1DC"/>
            <w:sz w:val="20"/>
            <w:szCs w:val="20"/>
            <w:bdr w:val="none" w:sz="0" w:space="0" w:color="auto" w:frame="1"/>
          </w:rPr>
          <w:t>范長生</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蔡时那</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许悼公</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许素叶</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譚家述</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赖幸媛</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赵观涛</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邱君强</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邹普胜</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金溥聪</w:t>
        </w:r>
        <w:r w:rsidRPr="00BC3AAF">
          <w:rPr>
            <w:rFonts w:ascii="Lucida Console" w:eastAsia="Times New Roman" w:hAnsi="Lucida Console" w:cs="Courier New"/>
            <w:color w:val="E6E1DC"/>
            <w:sz w:val="20"/>
            <w:szCs w:val="20"/>
            <w:bdr w:val="none" w:sz="0" w:space="0" w:color="auto" w:frame="1"/>
          </w:rPr>
          <w:t xml:space="preserve">"    </w:t>
        </w:r>
      </w:ins>
    </w:p>
    <w:p w14:paraId="19209A0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10" w:author="Philip Collender" w:date="2019-06-04T12:28:00Z"/>
          <w:rFonts w:ascii="Lucida Console" w:eastAsia="Times New Roman" w:hAnsi="Lucida Console" w:cs="Courier New"/>
          <w:color w:val="E6E1DC"/>
          <w:sz w:val="20"/>
          <w:szCs w:val="20"/>
          <w:bdr w:val="none" w:sz="0" w:space="0" w:color="auto" w:frame="1"/>
        </w:rPr>
      </w:pPr>
      <w:ins w:id="211" w:author="Philip Collender" w:date="2019-06-04T12:28:00Z">
        <w:r w:rsidRPr="00BC3AAF">
          <w:rPr>
            <w:rFonts w:ascii="Lucida Console" w:eastAsia="Times New Roman" w:hAnsi="Lucida Console" w:cs="Courier New"/>
            <w:color w:val="E6E1DC"/>
            <w:sz w:val="20"/>
            <w:szCs w:val="20"/>
            <w:bdr w:val="none" w:sz="0" w:space="0" w:color="auto" w:frame="1"/>
          </w:rPr>
          <w:t>[51] "</w:t>
        </w:r>
        <w:r w:rsidRPr="00BC3AAF">
          <w:rPr>
            <w:rFonts w:ascii="Microsoft YaHei" w:eastAsia="Microsoft YaHei" w:hAnsi="Microsoft YaHei" w:cs="Microsoft YaHei" w:hint="eastAsia"/>
            <w:color w:val="E6E1DC"/>
            <w:sz w:val="20"/>
            <w:szCs w:val="20"/>
            <w:bdr w:val="none" w:sz="0" w:space="0" w:color="auto" w:frame="1"/>
          </w:rPr>
          <w:t>关口知宏</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冯素弗</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高桥冴未</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高桥绍运</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黄平洋</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黃乃裳</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黃苑玲</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趙宣子</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呂柏克</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藤井リナ</w:t>
        </w:r>
        <w:r w:rsidRPr="00BC3AAF">
          <w:rPr>
            <w:rFonts w:ascii="Lucida Console" w:eastAsia="Times New Roman" w:hAnsi="Lucida Console" w:cs="Courier New"/>
            <w:color w:val="E6E1DC"/>
            <w:sz w:val="20"/>
            <w:szCs w:val="20"/>
            <w:bdr w:val="none" w:sz="0" w:space="0" w:color="auto" w:frame="1"/>
          </w:rPr>
          <w:t xml:space="preserve">"  </w:t>
        </w:r>
      </w:ins>
    </w:p>
    <w:p w14:paraId="12C1CF3E"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12" w:author="Philip Collender" w:date="2019-06-04T12:28:00Z"/>
          <w:rFonts w:ascii="Lucida Console" w:eastAsia="Times New Roman" w:hAnsi="Lucida Console" w:cs="Courier New"/>
          <w:color w:val="E6E1DC"/>
          <w:sz w:val="20"/>
          <w:szCs w:val="20"/>
          <w:bdr w:val="none" w:sz="0" w:space="0" w:color="auto" w:frame="1"/>
        </w:rPr>
      </w:pPr>
      <w:ins w:id="213" w:author="Philip Collender" w:date="2019-06-04T12:28:00Z">
        <w:r w:rsidRPr="00BC3AAF">
          <w:rPr>
            <w:rFonts w:ascii="Lucida Console" w:eastAsia="Times New Roman" w:hAnsi="Lucida Console" w:cs="Courier New"/>
            <w:color w:val="E6E1DC"/>
            <w:sz w:val="20"/>
            <w:szCs w:val="20"/>
            <w:bdr w:val="none" w:sz="0" w:space="0" w:color="auto" w:frame="1"/>
          </w:rPr>
          <w:t>[61] "</w:t>
        </w:r>
        <w:r w:rsidRPr="00BC3AAF">
          <w:rPr>
            <w:rFonts w:ascii="Microsoft YaHei" w:eastAsia="Microsoft YaHei" w:hAnsi="Microsoft YaHei" w:cs="Microsoft YaHei" w:hint="eastAsia"/>
            <w:color w:val="E6E1DC"/>
            <w:sz w:val="20"/>
            <w:szCs w:val="20"/>
            <w:bdr w:val="none" w:sz="0" w:space="0" w:color="auto" w:frame="1"/>
          </w:rPr>
          <w:t>张仲景</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朴志恩</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子龍</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朴正洙</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彭和尚</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瑶姫</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乃颜之乱</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水嶋寬</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高河ゆん</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玉琳国师</w:t>
        </w:r>
        <w:r w:rsidRPr="00BC3AAF">
          <w:rPr>
            <w:rFonts w:ascii="Lucida Console" w:eastAsia="Times New Roman" w:hAnsi="Lucida Console" w:cs="Courier New"/>
            <w:color w:val="E6E1DC"/>
            <w:sz w:val="20"/>
            <w:szCs w:val="20"/>
            <w:bdr w:val="none" w:sz="0" w:space="0" w:color="auto" w:frame="1"/>
          </w:rPr>
          <w:t xml:space="preserve">"  </w:t>
        </w:r>
      </w:ins>
    </w:p>
    <w:p w14:paraId="3038490D"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14" w:author="Philip Collender" w:date="2019-06-04T12:28:00Z"/>
          <w:rFonts w:ascii="Lucida Console" w:eastAsia="Times New Roman" w:hAnsi="Lucida Console" w:cs="Courier New"/>
          <w:color w:val="E6E1DC"/>
          <w:sz w:val="20"/>
          <w:szCs w:val="20"/>
          <w:bdr w:val="none" w:sz="0" w:space="0" w:color="auto" w:frame="1"/>
        </w:rPr>
      </w:pPr>
      <w:ins w:id="215" w:author="Philip Collender" w:date="2019-06-04T12:28:00Z">
        <w:r w:rsidRPr="00BC3AAF">
          <w:rPr>
            <w:rFonts w:ascii="Lucida Console" w:eastAsia="Times New Roman" w:hAnsi="Lucida Console" w:cs="Courier New"/>
            <w:color w:val="E6E1DC"/>
            <w:sz w:val="20"/>
            <w:szCs w:val="20"/>
            <w:bdr w:val="none" w:sz="0" w:space="0" w:color="auto" w:frame="1"/>
          </w:rPr>
          <w:t>[71] "</w:t>
        </w:r>
        <w:r w:rsidRPr="00BC3AAF">
          <w:rPr>
            <w:rFonts w:ascii="Microsoft YaHei" w:eastAsia="Microsoft YaHei" w:hAnsi="Microsoft YaHei" w:cs="Microsoft YaHei" w:hint="eastAsia"/>
            <w:color w:val="E6E1DC"/>
            <w:sz w:val="20"/>
            <w:szCs w:val="20"/>
            <w:bdr w:val="none" w:sz="0" w:space="0" w:color="auto" w:frame="1"/>
          </w:rPr>
          <w:t>王会龙</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鬼虎之亂</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宣尼公</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林巧雅</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池内莉奈</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藤原頼忠</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季孙强</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公子寬</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薛氏利忠</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耶律喜孙</w:t>
        </w:r>
        <w:r w:rsidRPr="00BC3AAF">
          <w:rPr>
            <w:rFonts w:ascii="Lucida Console" w:eastAsia="Times New Roman" w:hAnsi="Lucida Console" w:cs="Courier New"/>
            <w:color w:val="E6E1DC"/>
            <w:sz w:val="20"/>
            <w:szCs w:val="20"/>
            <w:bdr w:val="none" w:sz="0" w:space="0" w:color="auto" w:frame="1"/>
          </w:rPr>
          <w:t xml:space="preserve">"  </w:t>
        </w:r>
      </w:ins>
    </w:p>
    <w:p w14:paraId="7A575528"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16" w:author="Philip Collender" w:date="2019-06-04T12:28:00Z"/>
          <w:rFonts w:ascii="Lucida Console" w:eastAsia="Times New Roman" w:hAnsi="Lucida Console" w:cs="Courier New"/>
          <w:color w:val="E6E1DC"/>
          <w:sz w:val="20"/>
          <w:szCs w:val="20"/>
          <w:bdr w:val="none" w:sz="0" w:space="0" w:color="auto" w:frame="1"/>
        </w:rPr>
      </w:pPr>
      <w:ins w:id="217" w:author="Philip Collender" w:date="2019-06-04T12:28:00Z">
        <w:r w:rsidRPr="00BC3AAF">
          <w:rPr>
            <w:rFonts w:ascii="Lucida Console" w:eastAsia="Times New Roman" w:hAnsi="Lucida Console" w:cs="Courier New"/>
            <w:color w:val="E6E1DC"/>
            <w:sz w:val="20"/>
            <w:szCs w:val="20"/>
            <w:bdr w:val="none" w:sz="0" w:space="0" w:color="auto" w:frame="1"/>
          </w:rPr>
          <w:t>[81] "</w:t>
        </w:r>
        <w:r w:rsidRPr="00BC3AAF">
          <w:rPr>
            <w:rFonts w:ascii="Microsoft YaHei" w:eastAsia="Microsoft YaHei" w:hAnsi="Microsoft YaHei" w:cs="Microsoft YaHei" w:hint="eastAsia"/>
            <w:color w:val="E6E1DC"/>
            <w:sz w:val="20"/>
            <w:szCs w:val="20"/>
            <w:bdr w:val="none" w:sz="0" w:space="0" w:color="auto" w:frame="1"/>
          </w:rPr>
          <w:t>韩德昌</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山内鈴蘭</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楚王子陽</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斉藤由貴</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白磊</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葵ちひろ</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精济</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赫波</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梅泽由香里</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王女自鳴鼓</w:t>
        </w:r>
        <w:r w:rsidRPr="00BC3AAF">
          <w:rPr>
            <w:rFonts w:ascii="Lucida Console" w:eastAsia="Times New Roman" w:hAnsi="Lucida Console" w:cs="Courier New"/>
            <w:color w:val="E6E1DC"/>
            <w:sz w:val="20"/>
            <w:szCs w:val="20"/>
            <w:bdr w:val="none" w:sz="0" w:space="0" w:color="auto" w:frame="1"/>
          </w:rPr>
          <w:t>"</w:t>
        </w:r>
      </w:ins>
    </w:p>
    <w:p w14:paraId="036ACCC8"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18" w:author="Philip Collender" w:date="2019-06-04T12:28:00Z"/>
          <w:rFonts w:ascii="Lucida Console" w:eastAsia="Times New Roman" w:hAnsi="Lucida Console" w:cs="Courier New"/>
          <w:color w:val="E6E1DC"/>
          <w:sz w:val="20"/>
          <w:szCs w:val="20"/>
        </w:rPr>
      </w:pPr>
      <w:ins w:id="219" w:author="Philip Collender" w:date="2019-06-04T12:28:00Z">
        <w:r w:rsidRPr="00BC3AAF">
          <w:rPr>
            <w:rFonts w:ascii="Lucida Console" w:eastAsia="Times New Roman" w:hAnsi="Lucida Console" w:cs="Courier New"/>
            <w:color w:val="E6E1DC"/>
            <w:sz w:val="20"/>
            <w:szCs w:val="20"/>
            <w:bdr w:val="none" w:sz="0" w:space="0" w:color="auto" w:frame="1"/>
          </w:rPr>
          <w:t>[91] "</w:t>
        </w:r>
        <w:r w:rsidRPr="00BC3AAF">
          <w:rPr>
            <w:rFonts w:ascii="Microsoft YaHei" w:eastAsia="Microsoft YaHei" w:hAnsi="Microsoft YaHei" w:cs="Microsoft YaHei" w:hint="eastAsia"/>
            <w:color w:val="E6E1DC"/>
            <w:sz w:val="20"/>
            <w:szCs w:val="20"/>
            <w:bdr w:val="none" w:sz="0" w:space="0" w:color="auto" w:frame="1"/>
          </w:rPr>
          <w:t>宋渔父</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武德尊侯</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关羽云长</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平措旺阶</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王龍舒</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张宗可</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脱火赤</w:t>
        </w:r>
        <w:r w:rsidRPr="00BC3AAF">
          <w:rPr>
            <w:rFonts w:ascii="Lucida Console" w:eastAsia="Times New Roman" w:hAnsi="Lucida Console" w:cs="Courier New"/>
            <w:color w:val="E6E1DC"/>
            <w:sz w:val="20"/>
            <w:szCs w:val="20"/>
            <w:bdr w:val="none" w:sz="0" w:space="0" w:color="auto" w:frame="1"/>
          </w:rPr>
          <w:t>"     "</w:t>
        </w:r>
        <w:r w:rsidRPr="00BC3AAF">
          <w:rPr>
            <w:rFonts w:ascii="Microsoft YaHei" w:eastAsia="Microsoft YaHei" w:hAnsi="Microsoft YaHei" w:cs="Microsoft YaHei" w:hint="eastAsia"/>
            <w:color w:val="E6E1DC"/>
            <w:sz w:val="20"/>
            <w:szCs w:val="20"/>
            <w:bdr w:val="none" w:sz="0" w:space="0" w:color="auto" w:frame="1"/>
          </w:rPr>
          <w:t>荀罌</w:t>
        </w:r>
        <w:r w:rsidRPr="00BC3AAF">
          <w:rPr>
            <w:rFonts w:ascii="Lucida Console" w:eastAsia="Times New Roman" w:hAnsi="Lucida Console" w:cs="Courier New"/>
            <w:color w:val="E6E1DC"/>
            <w:sz w:val="20"/>
            <w:szCs w:val="20"/>
            <w:bdr w:val="none" w:sz="0" w:space="0" w:color="auto" w:frame="1"/>
          </w:rPr>
          <w:t>"</w:t>
        </w:r>
      </w:ins>
    </w:p>
    <w:p w14:paraId="333EC1D7" w14:textId="77777777" w:rsidR="00BC3AAF" w:rsidRDefault="00BC3AAF" w:rsidP="00BC3AAF">
      <w:pPr>
        <w:shd w:val="clear" w:color="auto" w:fill="FFFFFF"/>
        <w:spacing w:after="240" w:line="240" w:lineRule="auto"/>
        <w:rPr>
          <w:ins w:id="220" w:author="Philip Collender" w:date="2019-06-04T12:29:00Z"/>
          <w:rFonts w:ascii="Segoe UI" w:eastAsia="Times New Roman" w:hAnsi="Segoe UI" w:cs="Segoe UI"/>
          <w:color w:val="24292E"/>
          <w:sz w:val="24"/>
          <w:szCs w:val="24"/>
        </w:rPr>
      </w:pPr>
    </w:p>
    <w:p w14:paraId="099F1CE4" w14:textId="77777777" w:rsidR="00BC3AAF" w:rsidRDefault="00BC3AAF" w:rsidP="00BC3AAF">
      <w:pPr>
        <w:shd w:val="clear" w:color="auto" w:fill="FFFFFF"/>
        <w:spacing w:after="240" w:line="240" w:lineRule="auto"/>
        <w:rPr>
          <w:ins w:id="221" w:author="Philip Collender" w:date="2019-06-04T12:29:00Z"/>
          <w:rFonts w:ascii="Segoe UI" w:eastAsia="Times New Roman" w:hAnsi="Segoe UI" w:cs="Segoe UI"/>
          <w:color w:val="24292E"/>
          <w:sz w:val="24"/>
          <w:szCs w:val="24"/>
        </w:rPr>
      </w:pPr>
      <w:ins w:id="222" w:author="Philip Collender" w:date="2019-06-04T12:29:00Z">
        <w:r>
          <w:rPr>
            <w:rFonts w:ascii="Segoe UI" w:eastAsia="Times New Roman" w:hAnsi="Segoe UI" w:cs="Segoe UI"/>
            <w:color w:val="24292E"/>
            <w:sz w:val="24"/>
            <w:szCs w:val="24"/>
          </w:rPr>
          <w:t>Now we do the same thing for numeric characters:</w:t>
        </w:r>
      </w:ins>
    </w:p>
    <w:p w14:paraId="38240AC1" w14:textId="77777777" w:rsidR="00BC3AAF" w:rsidRPr="00BC3AAF" w:rsidRDefault="00BC3AAF" w:rsidP="00BC3AAF">
      <w:pPr>
        <w:shd w:val="clear" w:color="auto" w:fill="FFFFFF"/>
        <w:spacing w:after="240" w:line="240" w:lineRule="auto"/>
        <w:rPr>
          <w:ins w:id="223" w:author="Philip Collender" w:date="2019-06-04T12:30:00Z"/>
          <w:rFonts w:ascii="Segoe UI" w:eastAsia="Times New Roman" w:hAnsi="Segoe UI" w:cs="Segoe UI"/>
          <w:color w:val="24292E"/>
          <w:sz w:val="24"/>
          <w:szCs w:val="24"/>
        </w:rPr>
      </w:pPr>
      <w:proofErr w:type="spellStart"/>
      <w:ins w:id="224" w:author="Philip Collender" w:date="2019-06-04T12:30:00Z">
        <w:r w:rsidRPr="00BC3AAF">
          <w:rPr>
            <w:rFonts w:ascii="Segoe UI" w:eastAsia="Times New Roman" w:hAnsi="Segoe UI" w:cs="Segoe UI"/>
            <w:color w:val="24292E"/>
            <w:sz w:val="24"/>
            <w:szCs w:val="24"/>
          </w:rPr>
          <w:t>numberinds</w:t>
        </w:r>
        <w:proofErr w:type="spellEnd"/>
        <w:r w:rsidRPr="00BC3AAF">
          <w:rPr>
            <w:rFonts w:ascii="Segoe UI" w:eastAsia="Times New Roman" w:hAnsi="Segoe UI" w:cs="Segoe UI"/>
            <w:color w:val="24292E"/>
            <w:sz w:val="24"/>
            <w:szCs w:val="24"/>
          </w:rPr>
          <w:t xml:space="preserve"> = grep('[0-9]</w:t>
        </w:r>
        <w:proofErr w:type="gramStart"/>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messynames</w:t>
        </w:r>
        <w:proofErr w:type="gramEnd"/>
        <w:r w:rsidRPr="00BC3AAF">
          <w:rPr>
            <w:rFonts w:ascii="Segoe UI" w:eastAsia="Times New Roman" w:hAnsi="Segoe UI" w:cs="Segoe UI"/>
            <w:color w:val="24292E"/>
            <w:sz w:val="24"/>
            <w:szCs w:val="24"/>
          </w:rPr>
          <w:t>$name</w:t>
        </w:r>
        <w:proofErr w:type="spellEnd"/>
        <w:r w:rsidRPr="00BC3AAF">
          <w:rPr>
            <w:rFonts w:ascii="Segoe UI" w:eastAsia="Times New Roman" w:hAnsi="Segoe UI" w:cs="Segoe UI"/>
            <w:color w:val="24292E"/>
            <w:sz w:val="24"/>
            <w:szCs w:val="24"/>
          </w:rPr>
          <w:t>)</w:t>
        </w:r>
      </w:ins>
    </w:p>
    <w:p w14:paraId="59BD633B" w14:textId="77777777" w:rsidR="00BC3AAF" w:rsidRDefault="00BC3AAF" w:rsidP="00BC3AAF">
      <w:pPr>
        <w:shd w:val="clear" w:color="auto" w:fill="FFFFFF"/>
        <w:spacing w:after="240" w:line="240" w:lineRule="auto"/>
        <w:rPr>
          <w:ins w:id="225" w:author="Philip Collender" w:date="2019-06-04T12:30:00Z"/>
          <w:rFonts w:ascii="Segoe UI" w:eastAsia="Times New Roman" w:hAnsi="Segoe UI" w:cs="Segoe UI"/>
          <w:color w:val="24292E"/>
          <w:sz w:val="24"/>
          <w:szCs w:val="24"/>
        </w:rPr>
      </w:pPr>
      <w:proofErr w:type="spellStart"/>
      <w:ins w:id="226" w:author="Philip Collender" w:date="2019-06-04T12:30:00Z">
        <w:r w:rsidRPr="00BC3AAF">
          <w:rPr>
            <w:rFonts w:ascii="Segoe UI" w:eastAsia="Times New Roman" w:hAnsi="Segoe UI" w:cs="Segoe UI"/>
            <w:color w:val="24292E"/>
            <w:sz w:val="24"/>
            <w:szCs w:val="24"/>
          </w:rPr>
          <w:lastRenderedPageBreak/>
          <w:t>messynames$name</w:t>
        </w:r>
        <w:proofErr w:type="spellEnd"/>
        <w:r w:rsidRPr="00BC3AAF">
          <w:rPr>
            <w:rFonts w:ascii="Segoe UI" w:eastAsia="Times New Roman" w:hAnsi="Segoe UI" w:cs="Segoe UI"/>
            <w:color w:val="24292E"/>
            <w:sz w:val="24"/>
            <w:szCs w:val="24"/>
          </w:rPr>
          <w:t>[</w:t>
        </w:r>
        <w:proofErr w:type="spellStart"/>
        <w:r w:rsidRPr="00BC3AAF">
          <w:rPr>
            <w:rFonts w:ascii="Segoe UI" w:eastAsia="Times New Roman" w:hAnsi="Segoe UI" w:cs="Segoe UI"/>
            <w:color w:val="24292E"/>
            <w:sz w:val="24"/>
            <w:szCs w:val="24"/>
          </w:rPr>
          <w:t>numberinds</w:t>
        </w:r>
        <w:proofErr w:type="spellEnd"/>
        <w:r w:rsidRPr="00BC3AAF">
          <w:rPr>
            <w:rFonts w:ascii="Segoe UI" w:eastAsia="Times New Roman" w:hAnsi="Segoe UI" w:cs="Segoe UI"/>
            <w:color w:val="24292E"/>
            <w:sz w:val="24"/>
            <w:szCs w:val="24"/>
          </w:rPr>
          <w:t>]</w:t>
        </w:r>
      </w:ins>
    </w:p>
    <w:p w14:paraId="5194B576"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27" w:author="Philip Collender" w:date="2019-06-04T12:30:00Z"/>
          <w:rFonts w:ascii="Lucida Console" w:eastAsia="Times New Roman" w:hAnsi="Lucida Console" w:cs="Courier New"/>
          <w:color w:val="E6E1DC"/>
          <w:sz w:val="20"/>
          <w:szCs w:val="20"/>
          <w:bdr w:val="none" w:sz="0" w:space="0" w:color="auto" w:frame="1"/>
        </w:rPr>
      </w:pPr>
      <w:ins w:id="228" w:author="Philip Collender" w:date="2019-06-04T12:30:00Z">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阿倍仲麻吕</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子思</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公输般</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湖南少年歌</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奧爾甫斯</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后梁郢王</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陈果夫</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矢泽爱</w:t>
        </w:r>
        <w:r w:rsidRPr="00BC3AAF">
          <w:rPr>
            <w:rFonts w:ascii="Lucida Console" w:eastAsia="Times New Roman" w:hAnsi="Lucida Console" w:cs="Courier New"/>
            <w:color w:val="E6E1DC"/>
            <w:sz w:val="20"/>
            <w:szCs w:val="20"/>
            <w:bdr w:val="none" w:sz="0" w:space="0" w:color="auto" w:frame="1"/>
          </w:rPr>
          <w:t xml:space="preserve">3"      </w:t>
        </w:r>
      </w:ins>
    </w:p>
    <w:p w14:paraId="5102405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29" w:author="Philip Collender" w:date="2019-06-04T12:30:00Z"/>
          <w:rFonts w:ascii="Lucida Console" w:eastAsia="Times New Roman" w:hAnsi="Lucida Console" w:cs="Courier New"/>
          <w:color w:val="E6E1DC"/>
          <w:sz w:val="20"/>
          <w:szCs w:val="20"/>
          <w:bdr w:val="none" w:sz="0" w:space="0" w:color="auto" w:frame="1"/>
        </w:rPr>
      </w:pPr>
      <w:ins w:id="230" w:author="Philip Collender" w:date="2019-06-04T12:30:00Z">
        <w:r w:rsidRPr="00BC3AAF">
          <w:rPr>
            <w:rFonts w:ascii="Lucida Console" w:eastAsia="Times New Roman" w:hAnsi="Lucida Console" w:cs="Courier New"/>
            <w:color w:val="E6E1DC"/>
            <w:sz w:val="20"/>
            <w:szCs w:val="20"/>
            <w:bdr w:val="none" w:sz="0" w:space="0" w:color="auto" w:frame="1"/>
          </w:rPr>
          <w:t xml:space="preserve">  [9] "</w:t>
        </w:r>
        <w:r w:rsidRPr="00BC3AAF">
          <w:rPr>
            <w:rFonts w:ascii="Microsoft YaHei" w:eastAsia="Microsoft YaHei" w:hAnsi="Microsoft YaHei" w:cs="Microsoft YaHei" w:hint="eastAsia"/>
            <w:color w:val="E6E1DC"/>
            <w:sz w:val="20"/>
            <w:szCs w:val="20"/>
            <w:bdr w:val="none" w:sz="0" w:space="0" w:color="auto" w:frame="1"/>
          </w:rPr>
          <w:t>冈崎律子</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鄭夢九</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刘镇伟</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胡适之</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曹无伤</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辜显荣</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又吉耶稣</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悠仁</w:t>
        </w:r>
        <w:r w:rsidRPr="00BC3AAF">
          <w:rPr>
            <w:rFonts w:ascii="Lucida Console" w:eastAsia="Times New Roman" w:hAnsi="Lucida Console" w:cs="Courier New"/>
            <w:color w:val="E6E1DC"/>
            <w:sz w:val="20"/>
            <w:szCs w:val="20"/>
            <w:bdr w:val="none" w:sz="0" w:space="0" w:color="auto" w:frame="1"/>
          </w:rPr>
          <w:t xml:space="preserve">1"        </w:t>
        </w:r>
      </w:ins>
    </w:p>
    <w:p w14:paraId="5E6B269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31" w:author="Philip Collender" w:date="2019-06-04T12:30:00Z"/>
          <w:rFonts w:ascii="Lucida Console" w:eastAsia="Times New Roman" w:hAnsi="Lucida Console" w:cs="Courier New"/>
          <w:color w:val="E6E1DC"/>
          <w:sz w:val="20"/>
          <w:szCs w:val="20"/>
          <w:bdr w:val="none" w:sz="0" w:space="0" w:color="auto" w:frame="1"/>
        </w:rPr>
      </w:pPr>
      <w:ins w:id="232" w:author="Philip Collender" w:date="2019-06-04T12:30:00Z">
        <w:r w:rsidRPr="00BC3AAF">
          <w:rPr>
            <w:rFonts w:ascii="Lucida Console" w:eastAsia="Times New Roman" w:hAnsi="Lucida Console" w:cs="Courier New"/>
            <w:color w:val="E6E1DC"/>
            <w:sz w:val="20"/>
            <w:szCs w:val="20"/>
            <w:bdr w:val="none" w:sz="0" w:space="0" w:color="auto" w:frame="1"/>
          </w:rPr>
          <w:t xml:space="preserve"> [17] "</w:t>
        </w:r>
        <w:r w:rsidRPr="00BC3AAF">
          <w:rPr>
            <w:rFonts w:ascii="Microsoft YaHei" w:eastAsia="Microsoft YaHei" w:hAnsi="Microsoft YaHei" w:cs="Microsoft YaHei" w:hint="eastAsia"/>
            <w:color w:val="E6E1DC"/>
            <w:sz w:val="20"/>
            <w:szCs w:val="20"/>
            <w:bdr w:val="none" w:sz="0" w:space="0" w:color="auto" w:frame="1"/>
          </w:rPr>
          <w:t>陈希周</w:t>
        </w:r>
        <w:r w:rsidRPr="00BC3AAF">
          <w:rPr>
            <w:rFonts w:ascii="Lucida Console" w:eastAsia="Times New Roman" w:hAnsi="Lucida Console" w:cs="Courier New"/>
            <w:color w:val="E6E1DC"/>
            <w:sz w:val="20"/>
            <w:szCs w:val="20"/>
            <w:bdr w:val="none" w:sz="0" w:space="0" w:color="auto" w:frame="1"/>
          </w:rPr>
          <w:t>9"       "</w:t>
        </w:r>
        <w:proofErr w:type="gramStart"/>
        <w:r w:rsidRPr="00BC3AAF">
          <w:rPr>
            <w:rFonts w:ascii="Microsoft YaHei" w:eastAsia="Microsoft YaHei" w:hAnsi="Microsoft YaHei" w:cs="Microsoft YaHei" w:hint="eastAsia"/>
            <w:color w:val="E6E1DC"/>
            <w:sz w:val="20"/>
            <w:szCs w:val="20"/>
            <w:bdr w:val="none" w:sz="0" w:space="0" w:color="auto" w:frame="1"/>
          </w:rPr>
          <w:t>阿</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坦</w:t>
        </w:r>
        <w:proofErr w:type="gramEnd"/>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完顏兀朮</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坤興公主</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郭紹培</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嶽帝</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上門導師</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韩佳人</w:t>
        </w:r>
        <w:r w:rsidRPr="00BC3AAF">
          <w:rPr>
            <w:rFonts w:ascii="Lucida Console" w:eastAsia="Times New Roman" w:hAnsi="Lucida Console" w:cs="Courier New"/>
            <w:color w:val="E6E1DC"/>
            <w:sz w:val="20"/>
            <w:szCs w:val="20"/>
            <w:bdr w:val="none" w:sz="0" w:space="0" w:color="auto" w:frame="1"/>
          </w:rPr>
          <w:t xml:space="preserve">8"      </w:t>
        </w:r>
      </w:ins>
    </w:p>
    <w:p w14:paraId="4FB458A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33" w:author="Philip Collender" w:date="2019-06-04T12:30:00Z"/>
          <w:rFonts w:ascii="Lucida Console" w:eastAsia="Times New Roman" w:hAnsi="Lucida Console" w:cs="Courier New"/>
          <w:color w:val="E6E1DC"/>
          <w:sz w:val="20"/>
          <w:szCs w:val="20"/>
          <w:bdr w:val="none" w:sz="0" w:space="0" w:color="auto" w:frame="1"/>
        </w:rPr>
      </w:pPr>
      <w:ins w:id="234" w:author="Philip Collender" w:date="2019-06-04T12:30:00Z">
        <w:r w:rsidRPr="00BC3AAF">
          <w:rPr>
            <w:rFonts w:ascii="Lucida Console" w:eastAsia="Times New Roman" w:hAnsi="Lucida Console" w:cs="Courier New"/>
            <w:color w:val="E6E1DC"/>
            <w:sz w:val="20"/>
            <w:szCs w:val="20"/>
            <w:bdr w:val="none" w:sz="0" w:space="0" w:color="auto" w:frame="1"/>
          </w:rPr>
          <w:t xml:space="preserve"> [25] "</w:t>
        </w:r>
        <w:r w:rsidRPr="00BC3AAF">
          <w:rPr>
            <w:rFonts w:ascii="Microsoft YaHei" w:eastAsia="Microsoft YaHei" w:hAnsi="Microsoft YaHei" w:cs="Microsoft YaHei" w:hint="eastAsia"/>
            <w:color w:val="E6E1DC"/>
            <w:sz w:val="20"/>
            <w:szCs w:val="20"/>
            <w:bdr w:val="none" w:sz="0" w:space="0" w:color="auto" w:frame="1"/>
          </w:rPr>
          <w:t>吕太后</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晉文帝</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關山月</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鄧先聖</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張經武</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吴景</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天勇星</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纪成</w:t>
        </w:r>
        <w:r w:rsidRPr="00BC3AAF">
          <w:rPr>
            <w:rFonts w:ascii="Lucida Console" w:eastAsia="Times New Roman" w:hAnsi="Lucida Console" w:cs="Courier New"/>
            <w:color w:val="E6E1DC"/>
            <w:sz w:val="20"/>
            <w:szCs w:val="20"/>
            <w:bdr w:val="none" w:sz="0" w:space="0" w:color="auto" w:frame="1"/>
          </w:rPr>
          <w:t xml:space="preserve">4"        </w:t>
        </w:r>
      </w:ins>
    </w:p>
    <w:p w14:paraId="54B9EACA"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35" w:author="Philip Collender" w:date="2019-06-04T12:30:00Z"/>
          <w:rFonts w:ascii="Lucida Console" w:eastAsia="Times New Roman" w:hAnsi="Lucida Console" w:cs="Courier New"/>
          <w:color w:val="E6E1DC"/>
          <w:sz w:val="20"/>
          <w:szCs w:val="20"/>
          <w:bdr w:val="none" w:sz="0" w:space="0" w:color="auto" w:frame="1"/>
        </w:rPr>
      </w:pPr>
      <w:ins w:id="236" w:author="Philip Collender" w:date="2019-06-04T12:30:00Z">
        <w:r w:rsidRPr="00BC3AAF">
          <w:rPr>
            <w:rFonts w:ascii="Lucida Console" w:eastAsia="Times New Roman" w:hAnsi="Lucida Console" w:cs="Courier New"/>
            <w:color w:val="E6E1DC"/>
            <w:sz w:val="20"/>
            <w:szCs w:val="20"/>
            <w:bdr w:val="none" w:sz="0" w:space="0" w:color="auto" w:frame="1"/>
          </w:rPr>
          <w:t xml:space="preserve"> [33] "</w:t>
        </w:r>
        <w:r w:rsidRPr="00BC3AAF">
          <w:rPr>
            <w:rFonts w:ascii="Microsoft YaHei" w:eastAsia="Microsoft YaHei" w:hAnsi="Microsoft YaHei" w:cs="Microsoft YaHei" w:hint="eastAsia"/>
            <w:color w:val="E6E1DC"/>
            <w:sz w:val="20"/>
            <w:szCs w:val="20"/>
            <w:bdr w:val="none" w:sz="0" w:space="0" w:color="auto" w:frame="1"/>
          </w:rPr>
          <w:t>李少荃</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矢岛保治郎</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秦钟</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窦泰</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史太君</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胡综</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胡义宾</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庄和子</w:t>
        </w:r>
        <w:r w:rsidRPr="00BC3AAF">
          <w:rPr>
            <w:rFonts w:ascii="Lucida Console" w:eastAsia="Times New Roman" w:hAnsi="Lucida Console" w:cs="Courier New"/>
            <w:color w:val="E6E1DC"/>
            <w:sz w:val="20"/>
            <w:szCs w:val="20"/>
            <w:bdr w:val="none" w:sz="0" w:space="0" w:color="auto" w:frame="1"/>
          </w:rPr>
          <w:t xml:space="preserve">2"      </w:t>
        </w:r>
      </w:ins>
    </w:p>
    <w:p w14:paraId="7B712557"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37" w:author="Philip Collender" w:date="2019-06-04T12:30:00Z"/>
          <w:rFonts w:ascii="Lucida Console" w:eastAsia="Times New Roman" w:hAnsi="Lucida Console" w:cs="Courier New"/>
          <w:color w:val="E6E1DC"/>
          <w:sz w:val="20"/>
          <w:szCs w:val="20"/>
          <w:bdr w:val="none" w:sz="0" w:space="0" w:color="auto" w:frame="1"/>
        </w:rPr>
      </w:pPr>
      <w:ins w:id="238" w:author="Philip Collender" w:date="2019-06-04T12:30:00Z">
        <w:r w:rsidRPr="00BC3AAF">
          <w:rPr>
            <w:rFonts w:ascii="Lucida Console" w:eastAsia="Times New Roman" w:hAnsi="Lucida Console" w:cs="Courier New"/>
            <w:color w:val="E6E1DC"/>
            <w:sz w:val="20"/>
            <w:szCs w:val="20"/>
            <w:bdr w:val="none" w:sz="0" w:space="0" w:color="auto" w:frame="1"/>
          </w:rPr>
          <w:t xml:space="preserve"> [41] "</w:t>
        </w:r>
        <w:r w:rsidRPr="00BC3AAF">
          <w:rPr>
            <w:rFonts w:ascii="Microsoft YaHei" w:eastAsia="Microsoft YaHei" w:hAnsi="Microsoft YaHei" w:cs="Microsoft YaHei" w:hint="eastAsia"/>
            <w:color w:val="E6E1DC"/>
            <w:sz w:val="20"/>
            <w:szCs w:val="20"/>
            <w:bdr w:val="none" w:sz="0" w:space="0" w:color="auto" w:frame="1"/>
          </w:rPr>
          <w:t>董志宁</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蔡明晋</w:t>
        </w:r>
        <w:r w:rsidRPr="00BC3AAF">
          <w:rPr>
            <w:rFonts w:ascii="Lucida Console" w:eastAsia="Times New Roman" w:hAnsi="Lucida Console" w:cs="Courier New"/>
            <w:color w:val="E6E1DC"/>
            <w:sz w:val="20"/>
            <w:szCs w:val="20"/>
            <w:bdr w:val="none" w:sz="0" w:space="0" w:color="auto" w:frame="1"/>
          </w:rPr>
          <w:t>6"       "</w:t>
        </w:r>
        <w:r w:rsidRPr="00BC3AAF">
          <w:rPr>
            <w:rFonts w:ascii="Microsoft YaHei" w:eastAsia="Microsoft YaHei" w:hAnsi="Microsoft YaHei" w:cs="Microsoft YaHei" w:hint="eastAsia"/>
            <w:color w:val="E6E1DC"/>
            <w:sz w:val="20"/>
            <w:szCs w:val="20"/>
            <w:bdr w:val="none" w:sz="0" w:space="0" w:color="auto" w:frame="1"/>
          </w:rPr>
          <w:t>蔡昱详</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萧思江</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苏过</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袁涣</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郭图</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郑浑</w:t>
        </w:r>
        <w:r w:rsidRPr="00BC3AAF">
          <w:rPr>
            <w:rFonts w:ascii="Lucida Console" w:eastAsia="Times New Roman" w:hAnsi="Lucida Console" w:cs="Courier New"/>
            <w:color w:val="E6E1DC"/>
            <w:sz w:val="20"/>
            <w:szCs w:val="20"/>
            <w:bdr w:val="none" w:sz="0" w:space="0" w:color="auto" w:frame="1"/>
          </w:rPr>
          <w:t xml:space="preserve">4"        </w:t>
        </w:r>
      </w:ins>
    </w:p>
    <w:p w14:paraId="3EB27244"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39" w:author="Philip Collender" w:date="2019-06-04T12:30:00Z"/>
          <w:rFonts w:ascii="Lucida Console" w:eastAsia="Times New Roman" w:hAnsi="Lucida Console" w:cs="Courier New"/>
          <w:color w:val="E6E1DC"/>
          <w:sz w:val="20"/>
          <w:szCs w:val="20"/>
          <w:bdr w:val="none" w:sz="0" w:space="0" w:color="auto" w:frame="1"/>
        </w:rPr>
      </w:pPr>
      <w:ins w:id="240" w:author="Philip Collender" w:date="2019-06-04T12:30:00Z">
        <w:r w:rsidRPr="00BC3AAF">
          <w:rPr>
            <w:rFonts w:ascii="Lucida Console" w:eastAsia="Times New Roman" w:hAnsi="Lucida Console" w:cs="Courier New"/>
            <w:color w:val="E6E1DC"/>
            <w:sz w:val="20"/>
            <w:szCs w:val="20"/>
            <w:bdr w:val="none" w:sz="0" w:space="0" w:color="auto" w:frame="1"/>
          </w:rPr>
          <w:t xml:space="preserve"> [49] "</w:t>
        </w:r>
        <w:r w:rsidRPr="00BC3AAF">
          <w:rPr>
            <w:rFonts w:ascii="Microsoft YaHei" w:eastAsia="Microsoft YaHei" w:hAnsi="Microsoft YaHei" w:cs="Microsoft YaHei" w:hint="eastAsia"/>
            <w:color w:val="E6E1DC"/>
            <w:sz w:val="20"/>
            <w:szCs w:val="20"/>
            <w:bdr w:val="none" w:sz="0" w:space="0" w:color="auto" w:frame="1"/>
          </w:rPr>
          <w:t>郦琼</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金胜友</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金聖愛</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金泳镇</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关勉</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韦奇立</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顧順章</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馬敘倫</w:t>
        </w:r>
        <w:r w:rsidRPr="00BC3AAF">
          <w:rPr>
            <w:rFonts w:ascii="Lucida Console" w:eastAsia="Times New Roman" w:hAnsi="Lucida Console" w:cs="Courier New"/>
            <w:color w:val="E6E1DC"/>
            <w:sz w:val="20"/>
            <w:szCs w:val="20"/>
            <w:bdr w:val="none" w:sz="0" w:space="0" w:color="auto" w:frame="1"/>
          </w:rPr>
          <w:t xml:space="preserve">7"      </w:t>
        </w:r>
      </w:ins>
    </w:p>
    <w:p w14:paraId="5ED677B0"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41" w:author="Philip Collender" w:date="2019-06-04T12:30:00Z"/>
          <w:rFonts w:ascii="Lucida Console" w:eastAsia="Times New Roman" w:hAnsi="Lucida Console" w:cs="Courier New"/>
          <w:color w:val="E6E1DC"/>
          <w:sz w:val="20"/>
          <w:szCs w:val="20"/>
          <w:bdr w:val="none" w:sz="0" w:space="0" w:color="auto" w:frame="1"/>
        </w:rPr>
      </w:pPr>
      <w:ins w:id="242" w:author="Philip Collender" w:date="2019-06-04T12:30:00Z">
        <w:r w:rsidRPr="00BC3AAF">
          <w:rPr>
            <w:rFonts w:ascii="Lucida Console" w:eastAsia="Times New Roman" w:hAnsi="Lucida Console" w:cs="Courier New"/>
            <w:color w:val="E6E1DC"/>
            <w:sz w:val="20"/>
            <w:szCs w:val="20"/>
            <w:bdr w:val="none" w:sz="0" w:space="0" w:color="auto" w:frame="1"/>
          </w:rPr>
          <w:t xml:space="preserve"> [57] "</w:t>
        </w:r>
        <w:r w:rsidRPr="00BC3AAF">
          <w:rPr>
            <w:rFonts w:ascii="Microsoft YaHei" w:eastAsia="Microsoft YaHei" w:hAnsi="Microsoft YaHei" w:cs="Microsoft YaHei" w:hint="eastAsia"/>
            <w:color w:val="E6E1DC"/>
            <w:sz w:val="20"/>
            <w:szCs w:val="20"/>
            <w:bdr w:val="none" w:sz="0" w:space="0" w:color="auto" w:frame="1"/>
          </w:rPr>
          <w:t>高桥</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美</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由纪</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黃乃裳</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武藤啓</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聂赤赞布</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安蒂岡妮</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杨镇龙</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南漢烈宗</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儀間真常</w:t>
        </w:r>
        <w:r w:rsidRPr="00BC3AAF">
          <w:rPr>
            <w:rFonts w:ascii="Lucida Console" w:eastAsia="Times New Roman" w:hAnsi="Lucida Console" w:cs="Courier New"/>
            <w:color w:val="E6E1DC"/>
            <w:sz w:val="20"/>
            <w:szCs w:val="20"/>
            <w:bdr w:val="none" w:sz="0" w:space="0" w:color="auto" w:frame="1"/>
          </w:rPr>
          <w:t xml:space="preserve">7"    </w:t>
        </w:r>
      </w:ins>
    </w:p>
    <w:p w14:paraId="64BA84BC"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43" w:author="Philip Collender" w:date="2019-06-04T12:30:00Z"/>
          <w:rFonts w:ascii="Lucida Console" w:eastAsia="Times New Roman" w:hAnsi="Lucida Console" w:cs="Courier New"/>
          <w:color w:val="E6E1DC"/>
          <w:sz w:val="20"/>
          <w:szCs w:val="20"/>
          <w:bdr w:val="none" w:sz="0" w:space="0" w:color="auto" w:frame="1"/>
        </w:rPr>
      </w:pPr>
      <w:ins w:id="244" w:author="Philip Collender" w:date="2019-06-04T12:30:00Z">
        <w:r w:rsidRPr="00BC3AAF">
          <w:rPr>
            <w:rFonts w:ascii="Lucida Console" w:eastAsia="Times New Roman" w:hAnsi="Lucida Console" w:cs="Courier New"/>
            <w:color w:val="E6E1DC"/>
            <w:sz w:val="20"/>
            <w:szCs w:val="20"/>
            <w:bdr w:val="none" w:sz="0" w:space="0" w:color="auto" w:frame="1"/>
          </w:rPr>
          <w:t xml:space="preserve"> [65] "</w:t>
        </w:r>
        <w:r w:rsidRPr="00BC3AAF">
          <w:rPr>
            <w:rFonts w:ascii="Microsoft YaHei" w:eastAsia="Microsoft YaHei" w:hAnsi="Microsoft YaHei" w:cs="Microsoft YaHei" w:hint="eastAsia"/>
            <w:color w:val="E6E1DC"/>
            <w:sz w:val="20"/>
            <w:szCs w:val="20"/>
            <w:bdr w:val="none" w:sz="0" w:space="0" w:color="auto" w:frame="1"/>
          </w:rPr>
          <w:t>神格化</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明宣帝</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朴政玟</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巴布爾</w:t>
        </w:r>
        <w:r w:rsidRPr="00BC3AAF">
          <w:rPr>
            <w:rFonts w:ascii="Lucida Console" w:eastAsia="Times New Roman" w:hAnsi="Lucida Console" w:cs="Courier New"/>
            <w:color w:val="E6E1DC"/>
            <w:sz w:val="20"/>
            <w:szCs w:val="20"/>
            <w:bdr w:val="none" w:sz="0" w:space="0" w:color="auto" w:frame="1"/>
          </w:rPr>
          <w:t>6"       "</w:t>
        </w:r>
        <w:r w:rsidRPr="00BC3AAF">
          <w:rPr>
            <w:rFonts w:ascii="Microsoft YaHei" w:eastAsia="Microsoft YaHei" w:hAnsi="Microsoft YaHei" w:cs="Microsoft YaHei" w:hint="eastAsia"/>
            <w:color w:val="E6E1DC"/>
            <w:sz w:val="20"/>
            <w:szCs w:val="20"/>
            <w:bdr w:val="none" w:sz="0" w:space="0" w:color="auto" w:frame="1"/>
          </w:rPr>
          <w:t>湖月わたる</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僖叔</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张师正</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岩本えり子</w:t>
        </w:r>
        <w:r w:rsidRPr="00BC3AAF">
          <w:rPr>
            <w:rFonts w:ascii="Lucida Console" w:eastAsia="Times New Roman" w:hAnsi="Lucida Console" w:cs="Courier New"/>
            <w:color w:val="E6E1DC"/>
            <w:sz w:val="20"/>
            <w:szCs w:val="20"/>
            <w:bdr w:val="none" w:sz="0" w:space="0" w:color="auto" w:frame="1"/>
          </w:rPr>
          <w:t xml:space="preserve">9"  </w:t>
        </w:r>
      </w:ins>
    </w:p>
    <w:p w14:paraId="62830C6B"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45" w:author="Philip Collender" w:date="2019-06-04T12:30:00Z"/>
          <w:rFonts w:ascii="Lucida Console" w:eastAsia="Times New Roman" w:hAnsi="Lucida Console" w:cs="Courier New"/>
          <w:color w:val="E6E1DC"/>
          <w:sz w:val="20"/>
          <w:szCs w:val="20"/>
          <w:bdr w:val="none" w:sz="0" w:space="0" w:color="auto" w:frame="1"/>
        </w:rPr>
      </w:pPr>
      <w:ins w:id="246" w:author="Philip Collender" w:date="2019-06-04T12:30:00Z">
        <w:r w:rsidRPr="00BC3AAF">
          <w:rPr>
            <w:rFonts w:ascii="Lucida Console" w:eastAsia="Times New Roman" w:hAnsi="Lucida Console" w:cs="Courier New"/>
            <w:color w:val="E6E1DC"/>
            <w:sz w:val="20"/>
            <w:szCs w:val="20"/>
            <w:bdr w:val="none" w:sz="0" w:space="0" w:color="auto" w:frame="1"/>
          </w:rPr>
          <w:t xml:space="preserve"> [73] "</w:t>
        </w:r>
        <w:r w:rsidRPr="00BC3AAF">
          <w:rPr>
            <w:rFonts w:ascii="Microsoft YaHei" w:eastAsia="Microsoft YaHei" w:hAnsi="Microsoft YaHei" w:cs="Microsoft YaHei" w:hint="eastAsia"/>
            <w:color w:val="E6E1DC"/>
            <w:sz w:val="20"/>
            <w:szCs w:val="20"/>
            <w:bdr w:val="none" w:sz="0" w:space="0" w:color="auto" w:frame="1"/>
          </w:rPr>
          <w:t>城崎麻理子</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桜井菜々子</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徐官喜</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中行偃</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神話織女</w:t>
        </w:r>
        <w:r w:rsidRPr="00BC3AAF">
          <w:rPr>
            <w:rFonts w:ascii="Lucida Console" w:eastAsia="Times New Roman" w:hAnsi="Lucida Console" w:cs="Courier New"/>
            <w:color w:val="E6E1DC"/>
            <w:sz w:val="20"/>
            <w:szCs w:val="20"/>
            <w:bdr w:val="none" w:sz="0" w:space="0" w:color="auto" w:frame="1"/>
          </w:rPr>
          <w:t>0"     "</w:t>
        </w:r>
        <w:r w:rsidRPr="00BC3AAF">
          <w:rPr>
            <w:rFonts w:ascii="Microsoft YaHei" w:eastAsia="Microsoft YaHei" w:hAnsi="Microsoft YaHei" w:cs="Microsoft YaHei" w:hint="eastAsia"/>
            <w:color w:val="E6E1DC"/>
            <w:sz w:val="20"/>
            <w:szCs w:val="20"/>
            <w:bdr w:val="none" w:sz="0" w:space="0" w:color="auto" w:frame="1"/>
          </w:rPr>
          <w:t>楊洪勝</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郭定文</w:t>
        </w:r>
        <w:r w:rsidRPr="00BC3AAF">
          <w:rPr>
            <w:rFonts w:ascii="Lucida Console" w:eastAsia="Times New Roman" w:hAnsi="Lucida Console" w:cs="Courier New"/>
            <w:color w:val="E6E1DC"/>
            <w:sz w:val="20"/>
            <w:szCs w:val="20"/>
            <w:bdr w:val="none" w:sz="0" w:space="0" w:color="auto" w:frame="1"/>
          </w:rPr>
          <w:t>4"       "</w:t>
        </w:r>
        <w:r w:rsidRPr="00BC3AAF">
          <w:rPr>
            <w:rFonts w:ascii="Microsoft YaHei" w:eastAsia="Microsoft YaHei" w:hAnsi="Microsoft YaHei" w:cs="Microsoft YaHei" w:hint="eastAsia"/>
            <w:color w:val="E6E1DC"/>
            <w:sz w:val="20"/>
            <w:szCs w:val="20"/>
            <w:bdr w:val="none" w:sz="0" w:space="0" w:color="auto" w:frame="1"/>
          </w:rPr>
          <w:t>白鴻</w:t>
        </w:r>
        <w:r w:rsidRPr="00BC3AAF">
          <w:rPr>
            <w:rFonts w:ascii="Lucida Console" w:eastAsia="Times New Roman" w:hAnsi="Lucida Console" w:cs="Courier New"/>
            <w:color w:val="E6E1DC"/>
            <w:sz w:val="20"/>
            <w:szCs w:val="20"/>
            <w:bdr w:val="none" w:sz="0" w:space="0" w:color="auto" w:frame="1"/>
          </w:rPr>
          <w:t>(</w:t>
        </w:r>
        <w:r w:rsidRPr="00BC3AAF">
          <w:rPr>
            <w:rFonts w:ascii="Microsoft YaHei" w:eastAsia="Microsoft YaHei" w:hAnsi="Microsoft YaHei" w:cs="Microsoft YaHei" w:hint="eastAsia"/>
            <w:color w:val="E6E1DC"/>
            <w:sz w:val="20"/>
            <w:szCs w:val="20"/>
            <w:bdr w:val="none" w:sz="0" w:space="0" w:color="auto" w:frame="1"/>
          </w:rPr>
          <w:t>亮</w:t>
        </w:r>
        <w:r w:rsidRPr="00BC3AAF">
          <w:rPr>
            <w:rFonts w:ascii="Lucida Console" w:eastAsia="Times New Roman" w:hAnsi="Lucida Console" w:cs="Courier New"/>
            <w:color w:val="E6E1DC"/>
            <w:sz w:val="20"/>
            <w:szCs w:val="20"/>
            <w:bdr w:val="none" w:sz="0" w:space="0" w:color="auto" w:frame="1"/>
          </w:rPr>
          <w:t xml:space="preserve">)3"    </w:t>
        </w:r>
      </w:ins>
    </w:p>
    <w:p w14:paraId="588042D4"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47" w:author="Philip Collender" w:date="2019-06-04T12:30:00Z"/>
          <w:rFonts w:ascii="Lucida Console" w:eastAsia="Times New Roman" w:hAnsi="Lucida Console" w:cs="Courier New"/>
          <w:color w:val="E6E1DC"/>
          <w:sz w:val="20"/>
          <w:szCs w:val="20"/>
          <w:bdr w:val="none" w:sz="0" w:space="0" w:color="auto" w:frame="1"/>
        </w:rPr>
      </w:pPr>
      <w:ins w:id="248" w:author="Philip Collender" w:date="2019-06-04T12:30:00Z">
        <w:r w:rsidRPr="00BC3AAF">
          <w:rPr>
            <w:rFonts w:ascii="Lucida Console" w:eastAsia="Times New Roman" w:hAnsi="Lucida Console" w:cs="Courier New"/>
            <w:color w:val="E6E1DC"/>
            <w:sz w:val="20"/>
            <w:szCs w:val="20"/>
            <w:bdr w:val="none" w:sz="0" w:space="0" w:color="auto" w:frame="1"/>
          </w:rPr>
          <w:t xml:space="preserve"> [81] "</w:t>
        </w:r>
        <w:r w:rsidRPr="00BC3AAF">
          <w:rPr>
            <w:rFonts w:ascii="Microsoft YaHei" w:eastAsia="Microsoft YaHei" w:hAnsi="Microsoft YaHei" w:cs="Microsoft YaHei" w:hint="eastAsia"/>
            <w:color w:val="E6E1DC"/>
            <w:sz w:val="20"/>
            <w:szCs w:val="20"/>
            <w:bdr w:val="none" w:sz="0" w:space="0" w:color="auto" w:frame="1"/>
          </w:rPr>
          <w:t>段芝泉</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愛音まひろ</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鲍宣</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毛利慶親</w:t>
        </w:r>
        <w:r w:rsidRPr="00BC3AAF">
          <w:rPr>
            <w:rFonts w:ascii="Lucida Console" w:eastAsia="Times New Roman" w:hAnsi="Lucida Console" w:cs="Courier New"/>
            <w:color w:val="E6E1DC"/>
            <w:sz w:val="20"/>
            <w:szCs w:val="20"/>
            <w:bdr w:val="none" w:sz="0" w:space="0" w:color="auto" w:frame="1"/>
          </w:rPr>
          <w:t>9"     "</w:t>
        </w:r>
        <w:r w:rsidRPr="00BC3AAF">
          <w:rPr>
            <w:rFonts w:ascii="Microsoft YaHei" w:eastAsia="Microsoft YaHei" w:hAnsi="Microsoft YaHei" w:cs="Microsoft YaHei" w:hint="eastAsia"/>
            <w:color w:val="E6E1DC"/>
            <w:sz w:val="20"/>
            <w:szCs w:val="20"/>
            <w:bdr w:val="none" w:sz="0" w:space="0" w:color="auto" w:frame="1"/>
          </w:rPr>
          <w:t>韓隤當</w:t>
        </w:r>
        <w:r w:rsidRPr="00BC3AAF">
          <w:rPr>
            <w:rFonts w:ascii="Lucida Console" w:eastAsia="Times New Roman" w:hAnsi="Lucida Console" w:cs="Courier New"/>
            <w:color w:val="E6E1DC"/>
            <w:sz w:val="20"/>
            <w:szCs w:val="20"/>
            <w:bdr w:val="none" w:sz="0" w:space="0" w:color="auto" w:frame="1"/>
          </w:rPr>
          <w:t>8"       "</w:t>
        </w:r>
        <w:r w:rsidRPr="00BC3AAF">
          <w:rPr>
            <w:rFonts w:ascii="Microsoft YaHei" w:eastAsia="Microsoft YaHei" w:hAnsi="Microsoft YaHei" w:cs="Microsoft YaHei" w:hint="eastAsia"/>
            <w:color w:val="E6E1DC"/>
            <w:sz w:val="20"/>
            <w:szCs w:val="20"/>
            <w:bdr w:val="none" w:sz="0" w:space="0" w:color="auto" w:frame="1"/>
          </w:rPr>
          <w:t>上橋菜穂子</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平陽君</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隱元隆琦</w:t>
        </w:r>
        <w:r w:rsidRPr="00BC3AAF">
          <w:rPr>
            <w:rFonts w:ascii="Lucida Console" w:eastAsia="Times New Roman" w:hAnsi="Lucida Console" w:cs="Courier New"/>
            <w:color w:val="E6E1DC"/>
            <w:sz w:val="20"/>
            <w:szCs w:val="20"/>
            <w:bdr w:val="none" w:sz="0" w:space="0" w:color="auto" w:frame="1"/>
          </w:rPr>
          <w:t xml:space="preserve">2"    </w:t>
        </w:r>
      </w:ins>
    </w:p>
    <w:p w14:paraId="4B90B6AD"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49" w:author="Philip Collender" w:date="2019-06-04T12:30:00Z"/>
          <w:rFonts w:ascii="Lucida Console" w:eastAsia="Times New Roman" w:hAnsi="Lucida Console" w:cs="Courier New"/>
          <w:color w:val="E6E1DC"/>
          <w:sz w:val="20"/>
          <w:szCs w:val="20"/>
          <w:bdr w:val="none" w:sz="0" w:space="0" w:color="auto" w:frame="1"/>
        </w:rPr>
      </w:pPr>
      <w:ins w:id="250" w:author="Philip Collender" w:date="2019-06-04T12:30:00Z">
        <w:r w:rsidRPr="00BC3AAF">
          <w:rPr>
            <w:rFonts w:ascii="Lucida Console" w:eastAsia="Times New Roman" w:hAnsi="Lucida Console" w:cs="Courier New"/>
            <w:color w:val="E6E1DC"/>
            <w:sz w:val="20"/>
            <w:szCs w:val="20"/>
            <w:bdr w:val="none" w:sz="0" w:space="0" w:color="auto" w:frame="1"/>
          </w:rPr>
          <w:t xml:space="preserve"> [89] "</w:t>
        </w:r>
        <w:r w:rsidRPr="00BC3AAF">
          <w:rPr>
            <w:rFonts w:ascii="Microsoft YaHei" w:eastAsia="Microsoft YaHei" w:hAnsi="Microsoft YaHei" w:cs="Microsoft YaHei" w:hint="eastAsia"/>
            <w:color w:val="E6E1DC"/>
            <w:sz w:val="20"/>
            <w:szCs w:val="20"/>
            <w:bdr w:val="none" w:sz="0" w:space="0" w:color="auto" w:frame="1"/>
          </w:rPr>
          <w:t>独孤颎</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圆馆金</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琼波奈觉</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宝亲王</w:t>
        </w:r>
        <w:r w:rsidRPr="00BC3AAF">
          <w:rPr>
            <w:rFonts w:ascii="Lucida Console" w:eastAsia="Times New Roman" w:hAnsi="Lucida Console" w:cs="Courier New"/>
            <w:color w:val="E6E1DC"/>
            <w:sz w:val="20"/>
            <w:szCs w:val="20"/>
            <w:bdr w:val="none" w:sz="0" w:space="0" w:color="auto" w:frame="1"/>
          </w:rPr>
          <w:t>1"       "</w:t>
        </w:r>
        <w:r w:rsidRPr="00BC3AAF">
          <w:rPr>
            <w:rFonts w:ascii="Microsoft YaHei" w:eastAsia="Microsoft YaHei" w:hAnsi="Microsoft YaHei" w:cs="Microsoft YaHei" w:hint="eastAsia"/>
            <w:color w:val="E6E1DC"/>
            <w:sz w:val="20"/>
            <w:szCs w:val="20"/>
            <w:bdr w:val="none" w:sz="0" w:space="0" w:color="auto" w:frame="1"/>
          </w:rPr>
          <w:t>宗室博和託</w:t>
        </w:r>
        <w:r w:rsidRPr="00BC3AAF">
          <w:rPr>
            <w:rFonts w:ascii="Lucida Console" w:eastAsia="Times New Roman" w:hAnsi="Lucida Console" w:cs="Courier New"/>
            <w:color w:val="E6E1DC"/>
            <w:sz w:val="20"/>
            <w:szCs w:val="20"/>
            <w:bdr w:val="none" w:sz="0" w:space="0" w:color="auto" w:frame="1"/>
          </w:rPr>
          <w:t>6"   "</w:t>
        </w:r>
        <w:r w:rsidRPr="00BC3AAF">
          <w:rPr>
            <w:rFonts w:ascii="Microsoft YaHei" w:eastAsia="Microsoft YaHei" w:hAnsi="Microsoft YaHei" w:cs="Microsoft YaHei" w:hint="eastAsia"/>
            <w:color w:val="E6E1DC"/>
            <w:sz w:val="20"/>
            <w:szCs w:val="20"/>
            <w:bdr w:val="none" w:sz="0" w:space="0" w:color="auto" w:frame="1"/>
          </w:rPr>
          <w:t>水戸光子</w:t>
        </w:r>
        <w:r w:rsidRPr="00BC3AAF">
          <w:rPr>
            <w:rFonts w:ascii="Lucida Console" w:eastAsia="Times New Roman" w:hAnsi="Lucida Console" w:cs="Courier New"/>
            <w:color w:val="E6E1DC"/>
            <w:sz w:val="20"/>
            <w:szCs w:val="20"/>
            <w:bdr w:val="none" w:sz="0" w:space="0" w:color="auto" w:frame="1"/>
          </w:rPr>
          <w:t>5"     "</w:t>
        </w:r>
        <w:r w:rsidRPr="00BC3AAF">
          <w:rPr>
            <w:rFonts w:ascii="Microsoft YaHei" w:eastAsia="Microsoft YaHei" w:hAnsi="Microsoft YaHei" w:cs="Microsoft YaHei" w:hint="eastAsia"/>
            <w:color w:val="E6E1DC"/>
            <w:sz w:val="20"/>
            <w:szCs w:val="20"/>
            <w:bdr w:val="none" w:sz="0" w:space="0" w:color="auto" w:frame="1"/>
          </w:rPr>
          <w:t>夏蓮居</w:t>
        </w:r>
        <w:r w:rsidRPr="00BC3AAF">
          <w:rPr>
            <w:rFonts w:ascii="Lucida Console" w:eastAsia="Times New Roman" w:hAnsi="Lucida Console" w:cs="Courier New"/>
            <w:color w:val="E6E1DC"/>
            <w:sz w:val="20"/>
            <w:szCs w:val="20"/>
            <w:bdr w:val="none" w:sz="0" w:space="0" w:color="auto" w:frame="1"/>
          </w:rPr>
          <w:t>7"       "</w:t>
        </w:r>
        <w:r w:rsidRPr="00BC3AAF">
          <w:rPr>
            <w:rFonts w:ascii="Microsoft YaHei" w:eastAsia="Microsoft YaHei" w:hAnsi="Microsoft YaHei" w:cs="Microsoft YaHei" w:hint="eastAsia"/>
            <w:color w:val="E6E1DC"/>
            <w:sz w:val="20"/>
            <w:szCs w:val="20"/>
            <w:bdr w:val="none" w:sz="0" w:space="0" w:color="auto" w:frame="1"/>
          </w:rPr>
          <w:t>黄琬</w:t>
        </w:r>
        <w:r w:rsidRPr="00BC3AAF">
          <w:rPr>
            <w:rFonts w:ascii="Lucida Console" w:eastAsia="Times New Roman" w:hAnsi="Lucida Console" w:cs="Courier New"/>
            <w:color w:val="E6E1DC"/>
            <w:sz w:val="20"/>
            <w:szCs w:val="20"/>
            <w:bdr w:val="none" w:sz="0" w:space="0" w:color="auto" w:frame="1"/>
          </w:rPr>
          <w:t xml:space="preserve">5"        </w:t>
        </w:r>
      </w:ins>
    </w:p>
    <w:p w14:paraId="09BCE7C3" w14:textId="77777777" w:rsidR="00BC3AAF" w:rsidRPr="00BC3AAF" w:rsidRDefault="00BC3AAF" w:rsidP="00BC3AAF">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51" w:author="Philip Collender" w:date="2019-06-04T12:30:00Z"/>
          <w:rFonts w:ascii="Lucida Console" w:eastAsia="Times New Roman" w:hAnsi="Lucida Console" w:cs="Courier New"/>
          <w:color w:val="E6E1DC"/>
          <w:sz w:val="20"/>
          <w:szCs w:val="20"/>
        </w:rPr>
      </w:pPr>
      <w:ins w:id="252" w:author="Philip Collender" w:date="2019-06-04T12:30:00Z">
        <w:r w:rsidRPr="00BC3AAF">
          <w:rPr>
            <w:rFonts w:ascii="Lucida Console" w:eastAsia="Times New Roman" w:hAnsi="Lucida Console" w:cs="Courier New"/>
            <w:color w:val="E6E1DC"/>
            <w:sz w:val="20"/>
            <w:szCs w:val="20"/>
            <w:bdr w:val="none" w:sz="0" w:space="0" w:color="auto" w:frame="1"/>
          </w:rPr>
          <w:t xml:space="preserve"> [97] "</w:t>
        </w:r>
        <w:r w:rsidRPr="00BC3AAF">
          <w:rPr>
            <w:rFonts w:ascii="Microsoft YaHei" w:eastAsia="Microsoft YaHei" w:hAnsi="Microsoft YaHei" w:cs="Microsoft YaHei" w:hint="eastAsia"/>
            <w:color w:val="E6E1DC"/>
            <w:sz w:val="20"/>
            <w:szCs w:val="20"/>
            <w:bdr w:val="none" w:sz="0" w:space="0" w:color="auto" w:frame="1"/>
          </w:rPr>
          <w:t>郭華倫</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徐允恭</w:t>
        </w:r>
        <w:r w:rsidRPr="00BC3AAF">
          <w:rPr>
            <w:rFonts w:ascii="Lucida Console" w:eastAsia="Times New Roman" w:hAnsi="Lucida Console" w:cs="Courier New"/>
            <w:color w:val="E6E1DC"/>
            <w:sz w:val="20"/>
            <w:szCs w:val="20"/>
            <w:bdr w:val="none" w:sz="0" w:space="0" w:color="auto" w:frame="1"/>
          </w:rPr>
          <w:t>2"       "</w:t>
        </w:r>
        <w:r w:rsidRPr="00BC3AAF">
          <w:rPr>
            <w:rFonts w:ascii="Microsoft YaHei" w:eastAsia="Microsoft YaHei" w:hAnsi="Microsoft YaHei" w:cs="Microsoft YaHei" w:hint="eastAsia"/>
            <w:color w:val="E6E1DC"/>
            <w:sz w:val="20"/>
            <w:szCs w:val="20"/>
            <w:bdr w:val="none" w:sz="0" w:space="0" w:color="auto" w:frame="1"/>
          </w:rPr>
          <w:t>莽骨速</w:t>
        </w:r>
        <w:r w:rsidRPr="00BC3AAF">
          <w:rPr>
            <w:rFonts w:ascii="Lucida Console" w:eastAsia="Times New Roman" w:hAnsi="Lucida Console" w:cs="Courier New"/>
            <w:color w:val="E6E1DC"/>
            <w:sz w:val="20"/>
            <w:szCs w:val="20"/>
            <w:bdr w:val="none" w:sz="0" w:space="0" w:color="auto" w:frame="1"/>
          </w:rPr>
          <w:t>3"       "</w:t>
        </w:r>
        <w:r w:rsidRPr="00BC3AAF">
          <w:rPr>
            <w:rFonts w:ascii="Microsoft YaHei" w:eastAsia="Microsoft YaHei" w:hAnsi="Microsoft YaHei" w:cs="Microsoft YaHei" w:hint="eastAsia"/>
            <w:color w:val="E6E1DC"/>
            <w:sz w:val="20"/>
            <w:szCs w:val="20"/>
            <w:bdr w:val="none" w:sz="0" w:space="0" w:color="auto" w:frame="1"/>
          </w:rPr>
          <w:t>高二哥</w:t>
        </w:r>
        <w:r w:rsidRPr="00BC3AAF">
          <w:rPr>
            <w:rFonts w:ascii="Lucida Console" w:eastAsia="Times New Roman" w:hAnsi="Lucida Console" w:cs="Courier New"/>
            <w:color w:val="E6E1DC"/>
            <w:sz w:val="20"/>
            <w:szCs w:val="20"/>
            <w:bdr w:val="none" w:sz="0" w:space="0" w:color="auto" w:frame="1"/>
          </w:rPr>
          <w:t xml:space="preserve">3" </w:t>
        </w:r>
      </w:ins>
    </w:p>
    <w:p w14:paraId="2F13E04F" w14:textId="77777777" w:rsidR="00BC3AAF" w:rsidRDefault="00BC3AAF" w:rsidP="00BC3AAF">
      <w:pPr>
        <w:shd w:val="clear" w:color="auto" w:fill="FFFFFF"/>
        <w:spacing w:after="240" w:line="240" w:lineRule="auto"/>
        <w:rPr>
          <w:ins w:id="253" w:author="Philip Collender" w:date="2019-06-04T12:30:00Z"/>
          <w:rFonts w:ascii="Segoe UI" w:eastAsia="Times New Roman" w:hAnsi="Segoe UI" w:cs="Segoe UI"/>
          <w:color w:val="24292E"/>
          <w:sz w:val="24"/>
          <w:szCs w:val="24"/>
        </w:rPr>
      </w:pPr>
    </w:p>
    <w:p w14:paraId="28910095" w14:textId="77777777" w:rsidR="00BC3AAF" w:rsidRDefault="00BC3AAF" w:rsidP="00BC3AAF">
      <w:pPr>
        <w:shd w:val="clear" w:color="auto" w:fill="FFFFFF"/>
        <w:spacing w:after="240" w:line="240" w:lineRule="auto"/>
        <w:rPr>
          <w:ins w:id="254" w:author="Philip Collender" w:date="2019-06-04T12:30:00Z"/>
          <w:rFonts w:ascii="Segoe UI" w:eastAsia="Times New Roman" w:hAnsi="Segoe UI" w:cs="Segoe UI"/>
          <w:color w:val="24292E"/>
          <w:sz w:val="24"/>
          <w:szCs w:val="24"/>
        </w:rPr>
      </w:pPr>
      <w:ins w:id="255" w:author="Philip Collender" w:date="2019-06-04T12:30:00Z">
        <w:r>
          <w:rPr>
            <w:rFonts w:ascii="Segoe UI" w:eastAsia="Times New Roman" w:hAnsi="Segoe UI" w:cs="Segoe UI"/>
            <w:color w:val="24292E"/>
            <w:sz w:val="24"/>
            <w:szCs w:val="24"/>
          </w:rPr>
          <w:t>Again, it doesn’t appear that there’s any reason to keep these numbers</w:t>
        </w:r>
        <w:r w:rsidR="00D82925">
          <w:rPr>
            <w:rFonts w:ascii="Segoe UI" w:eastAsia="Times New Roman" w:hAnsi="Segoe UI" w:cs="Segoe UI"/>
            <w:color w:val="24292E"/>
            <w:sz w:val="24"/>
            <w:szCs w:val="24"/>
          </w:rPr>
          <w:t>, so we can remove them all:</w:t>
        </w:r>
      </w:ins>
    </w:p>
    <w:p w14:paraId="5DD00B59" w14:textId="77777777" w:rsidR="00D82925" w:rsidRPr="00D82925" w:rsidRDefault="00D82925" w:rsidP="00D82925">
      <w:pPr>
        <w:shd w:val="clear" w:color="auto" w:fill="FFFFFF"/>
        <w:spacing w:after="240" w:line="240" w:lineRule="auto"/>
        <w:rPr>
          <w:ins w:id="256" w:author="Philip Collender" w:date="2019-06-04T12:31:00Z"/>
          <w:rFonts w:ascii="Segoe UI" w:eastAsia="Times New Roman" w:hAnsi="Segoe UI" w:cs="Segoe UI"/>
          <w:color w:val="24292E"/>
          <w:sz w:val="24"/>
          <w:szCs w:val="24"/>
        </w:rPr>
      </w:pPr>
      <w:proofErr w:type="spellStart"/>
      <w:ins w:id="257" w:author="Philip Collender" w:date="2019-06-04T12:31:00Z">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numberinds</w:t>
        </w:r>
        <w:proofErr w:type="spellEnd"/>
        <w:r w:rsidRPr="00D82925">
          <w:rPr>
            <w:rFonts w:ascii="Segoe UI" w:eastAsia="Times New Roman" w:hAnsi="Segoe UI" w:cs="Segoe UI"/>
            <w:color w:val="24292E"/>
            <w:sz w:val="24"/>
            <w:szCs w:val="24"/>
          </w:rPr>
          <w:t xml:space="preserve">] = </w:t>
        </w:r>
        <w:proofErr w:type="spellStart"/>
        <w:r w:rsidRPr="00D82925">
          <w:rPr>
            <w:rFonts w:ascii="Segoe UI" w:eastAsia="Times New Roman" w:hAnsi="Segoe UI" w:cs="Segoe UI"/>
            <w:color w:val="24292E"/>
            <w:sz w:val="24"/>
            <w:szCs w:val="24"/>
          </w:rPr>
          <w:t>gsub</w:t>
        </w:r>
        <w:proofErr w:type="spellEnd"/>
        <w:r w:rsidRPr="00D82925">
          <w:rPr>
            <w:rFonts w:ascii="Segoe UI" w:eastAsia="Times New Roman" w:hAnsi="Segoe UI" w:cs="Segoe UI"/>
            <w:color w:val="24292E"/>
            <w:sz w:val="24"/>
            <w:szCs w:val="24"/>
          </w:rPr>
          <w:t>('[0-9]','</w:t>
        </w:r>
        <w:proofErr w:type="gramStart"/>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w:t>
        </w:r>
        <w:proofErr w:type="gramEnd"/>
        <w:r w:rsidRPr="00D82925">
          <w:rPr>
            <w:rFonts w:ascii="Segoe UI" w:eastAsia="Times New Roman" w:hAnsi="Segoe UI" w:cs="Segoe UI"/>
            <w:color w:val="24292E"/>
            <w:sz w:val="24"/>
            <w:szCs w:val="24"/>
          </w:rPr>
          <w:t>$name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numberinds</w:t>
        </w:r>
        <w:proofErr w:type="spellEnd"/>
        <w:r w:rsidRPr="00D82925">
          <w:rPr>
            <w:rFonts w:ascii="Segoe UI" w:eastAsia="Times New Roman" w:hAnsi="Segoe UI" w:cs="Segoe UI"/>
            <w:color w:val="24292E"/>
            <w:sz w:val="24"/>
            <w:szCs w:val="24"/>
          </w:rPr>
          <w:t>])</w:t>
        </w:r>
      </w:ins>
    </w:p>
    <w:p w14:paraId="11505084" w14:textId="77777777" w:rsidR="0055590E" w:rsidRDefault="00D82925" w:rsidP="006C36E1">
      <w:pPr>
        <w:shd w:val="clear" w:color="auto" w:fill="FFFFFF"/>
        <w:spacing w:after="240" w:line="240" w:lineRule="auto"/>
        <w:rPr>
          <w:ins w:id="258" w:author="Philip Collender" w:date="2019-06-04T12:31:00Z"/>
          <w:rFonts w:ascii="Segoe UI" w:eastAsia="Times New Roman" w:hAnsi="Segoe UI" w:cs="Segoe UI"/>
          <w:color w:val="24292E"/>
          <w:sz w:val="24"/>
          <w:szCs w:val="24"/>
        </w:rPr>
      </w:pPr>
      <w:ins w:id="259" w:author="Philip Collender" w:date="2019-06-04T12:31:00Z">
        <w:r>
          <w:rPr>
            <w:rFonts w:ascii="Segoe UI" w:eastAsia="Times New Roman" w:hAnsi="Segoe UI" w:cs="Segoe UI"/>
            <w:color w:val="24292E"/>
            <w:sz w:val="24"/>
            <w:szCs w:val="24"/>
          </w:rPr>
          <w:t>And finally, we examine entries with punctuation:</w:t>
        </w:r>
      </w:ins>
    </w:p>
    <w:p w14:paraId="512DA31B" w14:textId="77777777" w:rsidR="00D82925" w:rsidRPr="00D82925" w:rsidRDefault="00D82925" w:rsidP="00D82925">
      <w:pPr>
        <w:shd w:val="clear" w:color="auto" w:fill="FFFFFF"/>
        <w:spacing w:after="240" w:line="240" w:lineRule="auto"/>
        <w:rPr>
          <w:ins w:id="260" w:author="Philip Collender" w:date="2019-06-04T12:33:00Z"/>
          <w:rFonts w:ascii="Segoe UI" w:eastAsia="Times New Roman" w:hAnsi="Segoe UI" w:cs="Segoe UI"/>
          <w:color w:val="24292E"/>
          <w:sz w:val="24"/>
          <w:szCs w:val="24"/>
        </w:rPr>
      </w:pPr>
      <w:proofErr w:type="spellStart"/>
      <w:ins w:id="261" w:author="Philip Collender" w:date="2019-06-04T12:33:00Z">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 xml:space="preserve"> = grep('[</w:t>
        </w:r>
        <w:proofErr w:type="gramStart"/>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w:t>
        </w:r>
        <w:proofErr w:type="spellEnd"/>
        <w:proofErr w:type="gram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ins>
    </w:p>
    <w:p w14:paraId="5ED723C4" w14:textId="77777777" w:rsidR="00D82925" w:rsidRDefault="00D82925" w:rsidP="00D82925">
      <w:pPr>
        <w:shd w:val="clear" w:color="auto" w:fill="FFFFFF"/>
        <w:spacing w:after="240" w:line="240" w:lineRule="auto"/>
        <w:rPr>
          <w:ins w:id="262" w:author="Philip Collender" w:date="2019-06-04T12:33:00Z"/>
          <w:rFonts w:ascii="Segoe UI" w:eastAsia="Times New Roman" w:hAnsi="Segoe UI" w:cs="Segoe UI"/>
          <w:color w:val="24292E"/>
          <w:sz w:val="24"/>
          <w:szCs w:val="24"/>
        </w:rPr>
      </w:pPr>
      <w:proofErr w:type="spellStart"/>
      <w:ins w:id="263" w:author="Philip Collender" w:date="2019-06-04T12:33:00Z">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w:t>
        </w:r>
      </w:ins>
    </w:p>
    <w:p w14:paraId="7E83F1B0"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64" w:author="Philip Collender" w:date="2019-06-04T12:33:00Z"/>
          <w:rFonts w:ascii="Lucida Console" w:eastAsia="Times New Roman" w:hAnsi="Lucida Console" w:cs="Courier New"/>
          <w:color w:val="E6E1DC"/>
          <w:sz w:val="20"/>
          <w:szCs w:val="20"/>
          <w:bdr w:val="none" w:sz="0" w:space="0" w:color="auto" w:frame="1"/>
        </w:rPr>
      </w:pPr>
      <w:ins w:id="265" w:author="Philip Collender" w:date="2019-06-04T12:33:00Z">
        <w:r w:rsidRPr="00D82925">
          <w:rPr>
            <w:rFonts w:ascii="Lucida Console" w:eastAsia="Times New Roman" w:hAnsi="Lucida Console" w:cs="Courier New"/>
            <w:color w:val="E6E1DC"/>
            <w:sz w:val="20"/>
            <w:szCs w:val="20"/>
            <w:bdr w:val="none" w:sz="0" w:space="0" w:color="auto" w:frame="1"/>
          </w:rPr>
          <w:lastRenderedPageBreak/>
          <w:t>[1] "</w:t>
        </w:r>
        <w:r w:rsidRPr="00D82925">
          <w:rPr>
            <w:rFonts w:ascii="Microsoft YaHei" w:eastAsia="Microsoft YaHei" w:hAnsi="Microsoft YaHei" w:cs="Microsoft YaHei" w:hint="eastAsia"/>
            <w:color w:val="E6E1DC"/>
            <w:sz w:val="20"/>
            <w:szCs w:val="20"/>
            <w:bdr w:val="none" w:sz="0" w:space="0" w:color="auto" w:frame="1"/>
          </w:rPr>
          <w:t>村上春树</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維</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周</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來</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華</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鋒</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夏侯淵</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伊姆霍特普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孙立人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光緒帝</w:t>
        </w:r>
        <w:r w:rsidRPr="00D82925">
          <w:rPr>
            <w:rFonts w:ascii="Lucida Console" w:eastAsia="Times New Roman" w:hAnsi="Lucida Console" w:cs="Courier New"/>
            <w:color w:val="E6E1DC"/>
            <w:sz w:val="20"/>
            <w:szCs w:val="20"/>
            <w:bdr w:val="none" w:sz="0" w:space="0" w:color="auto" w:frame="1"/>
          </w:rPr>
          <w:t xml:space="preserve">?"     </w:t>
        </w:r>
      </w:ins>
    </w:p>
    <w:p w14:paraId="26DBE4D3"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66" w:author="Philip Collender" w:date="2019-06-04T12:33:00Z"/>
          <w:rFonts w:ascii="Lucida Console" w:eastAsia="Times New Roman" w:hAnsi="Lucida Console" w:cs="Courier New"/>
          <w:color w:val="E6E1DC"/>
          <w:sz w:val="20"/>
          <w:szCs w:val="20"/>
          <w:bdr w:val="none" w:sz="0" w:space="0" w:color="auto" w:frame="1"/>
        </w:rPr>
      </w:pPr>
      <w:ins w:id="267" w:author="Philip Collender" w:date="2019-06-04T12:33:00Z">
        <w:r w:rsidRPr="00D82925">
          <w:rPr>
            <w:rFonts w:ascii="Lucida Console" w:eastAsia="Times New Roman" w:hAnsi="Lucida Console" w:cs="Courier New"/>
            <w:color w:val="E6E1DC"/>
            <w:sz w:val="20"/>
            <w:szCs w:val="20"/>
            <w:bdr w:val="none" w:sz="0" w:space="0" w:color="auto" w:frame="1"/>
          </w:rPr>
          <w:t xml:space="preserve">  [9] "</w:t>
        </w:r>
        <w:r w:rsidRPr="00D82925">
          <w:rPr>
            <w:rFonts w:ascii="Microsoft YaHei" w:eastAsia="Microsoft YaHei" w:hAnsi="Microsoft YaHei" w:cs="Microsoft YaHei" w:hint="eastAsia"/>
            <w:color w:val="E6E1DC"/>
            <w:sz w:val="20"/>
            <w:szCs w:val="20"/>
            <w:bdr w:val="none" w:sz="0" w:space="0" w:color="auto" w:frame="1"/>
          </w:rPr>
          <w:t>楊業</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吉娃斯阿麗</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谢仁祖</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高健龙</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華陀</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林延年</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陳友諒</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朴赞郁</w:t>
        </w:r>
        <w:r w:rsidRPr="00D82925">
          <w:rPr>
            <w:rFonts w:ascii="Lucida Console" w:eastAsia="Times New Roman" w:hAnsi="Lucida Console" w:cs="Courier New"/>
            <w:color w:val="E6E1DC"/>
            <w:sz w:val="20"/>
            <w:szCs w:val="20"/>
            <w:bdr w:val="none" w:sz="0" w:space="0" w:color="auto" w:frame="1"/>
          </w:rPr>
          <w:t xml:space="preserve">."     </w:t>
        </w:r>
      </w:ins>
    </w:p>
    <w:p w14:paraId="5CE63E1B"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68" w:author="Philip Collender" w:date="2019-06-04T12:33:00Z"/>
          <w:rFonts w:ascii="Lucida Console" w:eastAsia="Times New Roman" w:hAnsi="Lucida Console" w:cs="Courier New"/>
          <w:color w:val="E6E1DC"/>
          <w:sz w:val="20"/>
          <w:szCs w:val="20"/>
          <w:bdr w:val="none" w:sz="0" w:space="0" w:color="auto" w:frame="1"/>
        </w:rPr>
      </w:pPr>
      <w:ins w:id="269" w:author="Philip Collender" w:date="2019-06-04T12:33:00Z">
        <w:r w:rsidRPr="00D82925">
          <w:rPr>
            <w:rFonts w:ascii="Lucida Console" w:eastAsia="Times New Roman" w:hAnsi="Lucida Console" w:cs="Courier New"/>
            <w:color w:val="E6E1DC"/>
            <w:sz w:val="20"/>
            <w:szCs w:val="20"/>
            <w:bdr w:val="none" w:sz="0" w:space="0" w:color="auto" w:frame="1"/>
          </w:rPr>
          <w:t xml:space="preserve"> [17] "</w:t>
        </w:r>
        <w:r w:rsidRPr="00D82925">
          <w:rPr>
            <w:rFonts w:ascii="Microsoft YaHei" w:eastAsia="Microsoft YaHei" w:hAnsi="Microsoft YaHei" w:cs="Microsoft YaHei" w:hint="eastAsia"/>
            <w:color w:val="E6E1DC"/>
            <w:sz w:val="20"/>
            <w:szCs w:val="20"/>
            <w:bdr w:val="none" w:sz="0" w:space="0" w:color="auto" w:frame="1"/>
          </w:rPr>
          <w:t>惠</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押勝</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汪精衛</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秦二世胡亥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刘旻</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中岛</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雪</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劉安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天上聖母</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藤本</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贵</w:t>
        </w:r>
        <w:r w:rsidRPr="00D82925">
          <w:rPr>
            <w:rFonts w:ascii="Lucida Console" w:eastAsia="Times New Roman" w:hAnsi="Lucida Console" w:cs="Courier New"/>
            <w:color w:val="E6E1DC"/>
            <w:sz w:val="20"/>
            <w:szCs w:val="20"/>
            <w:bdr w:val="none" w:sz="0" w:space="0" w:color="auto" w:frame="1"/>
          </w:rPr>
          <w:t xml:space="preserve">"  </w:t>
        </w:r>
      </w:ins>
    </w:p>
    <w:p w14:paraId="07E96848"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70" w:author="Philip Collender" w:date="2019-06-04T12:33:00Z"/>
          <w:rFonts w:ascii="Lucida Console" w:eastAsia="Times New Roman" w:hAnsi="Lucida Console" w:cs="Courier New"/>
          <w:color w:val="E6E1DC"/>
          <w:sz w:val="20"/>
          <w:szCs w:val="20"/>
          <w:bdr w:val="none" w:sz="0" w:space="0" w:color="auto" w:frame="1"/>
        </w:rPr>
      </w:pPr>
      <w:ins w:id="271" w:author="Philip Collender" w:date="2019-06-04T12:33:00Z">
        <w:r w:rsidRPr="00D82925">
          <w:rPr>
            <w:rFonts w:ascii="Lucida Console" w:eastAsia="Times New Roman" w:hAnsi="Lucida Console" w:cs="Courier New"/>
            <w:color w:val="E6E1DC"/>
            <w:sz w:val="20"/>
            <w:szCs w:val="20"/>
            <w:bdr w:val="none" w:sz="0" w:space="0" w:color="auto" w:frame="1"/>
          </w:rPr>
          <w:t xml:space="preserve"> [25] "</w:t>
        </w:r>
        <w:r w:rsidRPr="00D82925">
          <w:rPr>
            <w:rFonts w:ascii="Microsoft YaHei" w:eastAsia="Microsoft YaHei" w:hAnsi="Microsoft YaHei" w:cs="Microsoft YaHei" w:hint="eastAsia"/>
            <w:color w:val="E6E1DC"/>
            <w:sz w:val="20"/>
            <w:szCs w:val="20"/>
            <w:bdr w:val="none" w:sz="0" w:space="0" w:color="auto" w:frame="1"/>
          </w:rPr>
          <w:t>锦户</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三浦</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紀</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李泽楷</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吳</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璋</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鄧世昌</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稲垣</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中谷</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纪</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伊东</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咲</w:t>
        </w:r>
        <w:r w:rsidRPr="00D82925">
          <w:rPr>
            <w:rFonts w:ascii="Lucida Console" w:eastAsia="Times New Roman" w:hAnsi="Lucida Console" w:cs="Courier New"/>
            <w:color w:val="E6E1DC"/>
            <w:sz w:val="20"/>
            <w:szCs w:val="20"/>
            <w:bdr w:val="none" w:sz="0" w:space="0" w:color="auto" w:frame="1"/>
          </w:rPr>
          <w:t xml:space="preserve">"  </w:t>
        </w:r>
      </w:ins>
    </w:p>
    <w:p w14:paraId="205236CC"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72" w:author="Philip Collender" w:date="2019-06-04T12:33:00Z"/>
          <w:rFonts w:ascii="Lucida Console" w:eastAsia="Times New Roman" w:hAnsi="Lucida Console" w:cs="Courier New"/>
          <w:color w:val="E6E1DC"/>
          <w:sz w:val="20"/>
          <w:szCs w:val="20"/>
          <w:bdr w:val="none" w:sz="0" w:space="0" w:color="auto" w:frame="1"/>
        </w:rPr>
      </w:pPr>
      <w:ins w:id="273" w:author="Philip Collender" w:date="2019-06-04T12:33:00Z">
        <w:r w:rsidRPr="00D82925">
          <w:rPr>
            <w:rFonts w:ascii="Lucida Console" w:eastAsia="Times New Roman" w:hAnsi="Lucida Console" w:cs="Courier New"/>
            <w:color w:val="E6E1DC"/>
            <w:sz w:val="20"/>
            <w:szCs w:val="20"/>
            <w:bdr w:val="none" w:sz="0" w:space="0" w:color="auto" w:frame="1"/>
          </w:rPr>
          <w:t xml:space="preserve"> [33] "</w:t>
        </w:r>
        <w:r w:rsidRPr="00D82925">
          <w:rPr>
            <w:rFonts w:ascii="Microsoft YaHei" w:eastAsia="Microsoft YaHei" w:hAnsi="Microsoft YaHei" w:cs="Microsoft YaHei" w:hint="eastAsia"/>
            <w:color w:val="E6E1DC"/>
            <w:sz w:val="20"/>
            <w:szCs w:val="20"/>
            <w:bdr w:val="none" w:sz="0" w:space="0" w:color="auto" w:frame="1"/>
          </w:rPr>
          <w:t>泽城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雪</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余登發</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案</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金万重</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海王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智留</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羅賓漢</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明石守重</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道姑</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高橋留</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w:t>
        </w:r>
      </w:ins>
    </w:p>
    <w:p w14:paraId="0D0D0322"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74" w:author="Philip Collender" w:date="2019-06-04T12:33:00Z"/>
          <w:rFonts w:ascii="Lucida Console" w:eastAsia="Times New Roman" w:hAnsi="Lucida Console" w:cs="Courier New"/>
          <w:color w:val="E6E1DC"/>
          <w:sz w:val="20"/>
          <w:szCs w:val="20"/>
          <w:bdr w:val="none" w:sz="0" w:space="0" w:color="auto" w:frame="1"/>
        </w:rPr>
      </w:pPr>
      <w:ins w:id="275" w:author="Philip Collender" w:date="2019-06-04T12:33:00Z">
        <w:r w:rsidRPr="00D82925">
          <w:rPr>
            <w:rFonts w:ascii="Lucida Console" w:eastAsia="Times New Roman" w:hAnsi="Lucida Console" w:cs="Courier New"/>
            <w:color w:val="E6E1DC"/>
            <w:sz w:val="20"/>
            <w:szCs w:val="20"/>
            <w:bdr w:val="none" w:sz="0" w:space="0" w:color="auto" w:frame="1"/>
          </w:rPr>
          <w:t xml:space="preserve"> [41] "</w:t>
        </w:r>
        <w:r w:rsidRPr="00D82925">
          <w:rPr>
            <w:rFonts w:ascii="Microsoft YaHei" w:eastAsia="Microsoft YaHei" w:hAnsi="Microsoft YaHei" w:cs="Microsoft YaHei" w:hint="eastAsia"/>
            <w:color w:val="E6E1DC"/>
            <w:sz w:val="20"/>
            <w:szCs w:val="20"/>
            <w:bdr w:val="none" w:sz="0" w:space="0" w:color="auto" w:frame="1"/>
          </w:rPr>
          <w:t>諸葛瑾</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冈村明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志田未来</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張</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燾</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陳</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峻</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邹至蕙</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许筠</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軒轅</w:t>
        </w:r>
        <w:r w:rsidRPr="00D82925">
          <w:rPr>
            <w:rFonts w:ascii="Lucida Console" w:eastAsia="Times New Roman" w:hAnsi="Lucida Console" w:cs="Courier New"/>
            <w:color w:val="E6E1DC"/>
            <w:sz w:val="20"/>
            <w:szCs w:val="20"/>
            <w:bdr w:val="none" w:sz="0" w:space="0" w:color="auto" w:frame="1"/>
          </w:rPr>
          <w:t xml:space="preserve">."       </w:t>
        </w:r>
      </w:ins>
    </w:p>
    <w:p w14:paraId="473DECB8"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76" w:author="Philip Collender" w:date="2019-06-04T12:33:00Z"/>
          <w:rFonts w:ascii="Lucida Console" w:eastAsia="Times New Roman" w:hAnsi="Lucida Console" w:cs="Courier New"/>
          <w:color w:val="E6E1DC"/>
          <w:sz w:val="20"/>
          <w:szCs w:val="20"/>
          <w:bdr w:val="none" w:sz="0" w:space="0" w:color="auto" w:frame="1"/>
        </w:rPr>
      </w:pPr>
      <w:ins w:id="277" w:author="Philip Collender" w:date="2019-06-04T12:33:00Z">
        <w:r w:rsidRPr="00D82925">
          <w:rPr>
            <w:rFonts w:ascii="Lucida Console" w:eastAsia="Times New Roman" w:hAnsi="Lucida Console" w:cs="Courier New"/>
            <w:color w:val="E6E1DC"/>
            <w:sz w:val="20"/>
            <w:szCs w:val="20"/>
            <w:bdr w:val="none" w:sz="0" w:space="0" w:color="auto" w:frame="1"/>
          </w:rPr>
          <w:t xml:space="preserve"> [49] "</w:t>
        </w:r>
        <w:r w:rsidRPr="00D82925">
          <w:rPr>
            <w:rFonts w:ascii="Microsoft YaHei" w:eastAsia="Microsoft YaHei" w:hAnsi="Microsoft YaHei" w:cs="Microsoft YaHei" w:hint="eastAsia"/>
            <w:color w:val="E6E1DC"/>
            <w:sz w:val="20"/>
            <w:szCs w:val="20"/>
            <w:bdr w:val="none" w:sz="0" w:space="0" w:color="auto" w:frame="1"/>
          </w:rPr>
          <w:t>小室圭子</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保羅遮打</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衛子夫</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紺野麻</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安達充</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阿</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坦</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徳永千奈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筱原惠</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xml:space="preserve">)"  </w:t>
        </w:r>
      </w:ins>
    </w:p>
    <w:p w14:paraId="2DAF1F9E"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78" w:author="Philip Collender" w:date="2019-06-04T12:33:00Z"/>
          <w:rFonts w:ascii="Lucida Console" w:eastAsia="Times New Roman" w:hAnsi="Lucida Console" w:cs="Courier New"/>
          <w:color w:val="E6E1DC"/>
          <w:sz w:val="20"/>
          <w:szCs w:val="20"/>
          <w:bdr w:val="none" w:sz="0" w:space="0" w:color="auto" w:frame="1"/>
        </w:rPr>
      </w:pPr>
      <w:ins w:id="279" w:author="Philip Collender" w:date="2019-06-04T12:33:00Z">
        <w:r w:rsidRPr="00D82925">
          <w:rPr>
            <w:rFonts w:ascii="Lucida Console" w:eastAsia="Times New Roman" w:hAnsi="Lucida Console" w:cs="Courier New"/>
            <w:color w:val="E6E1DC"/>
            <w:sz w:val="20"/>
            <w:szCs w:val="20"/>
            <w:bdr w:val="none" w:sz="0" w:space="0" w:color="auto" w:frame="1"/>
          </w:rPr>
          <w:t xml:space="preserve"> [57] "</w:t>
        </w:r>
        <w:r w:rsidRPr="00D82925">
          <w:rPr>
            <w:rFonts w:ascii="Microsoft YaHei" w:eastAsia="Microsoft YaHei" w:hAnsi="Microsoft YaHei" w:cs="Microsoft YaHei" w:hint="eastAsia"/>
            <w:color w:val="E6E1DC"/>
            <w:sz w:val="20"/>
            <w:szCs w:val="20"/>
            <w:bdr w:val="none" w:sz="0" w:space="0" w:color="auto" w:frame="1"/>
          </w:rPr>
          <w:t>虞妙弋</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荒川弘</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顏惠慶</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徐羡之</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德川光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陶絮忠</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副香港總督</w:t>
        </w:r>
        <w:r w:rsidRPr="00D82925">
          <w:rPr>
            <w:rFonts w:ascii="Lucida Console" w:eastAsia="Times New Roman" w:hAnsi="Lucida Console" w:cs="Courier New"/>
            <w:color w:val="E6E1DC"/>
            <w:sz w:val="20"/>
            <w:szCs w:val="20"/>
            <w:bdr w:val="none" w:sz="0" w:space="0" w:color="auto" w:frame="1"/>
          </w:rPr>
          <w:t>,</w:t>
        </w:r>
        <w:proofErr w:type="gramStart"/>
        <w:r w:rsidRPr="00D82925">
          <w:rPr>
            <w:rFonts w:ascii="Lucida Console" w:eastAsia="Times New Roman" w:hAnsi="Lucida Console" w:cs="Courier New"/>
            <w:color w:val="E6E1DC"/>
            <w:sz w:val="20"/>
            <w:szCs w:val="20"/>
            <w:bdr w:val="none" w:sz="0" w:space="0" w:color="auto" w:frame="1"/>
          </w:rPr>
          <w:t>"  "</w:t>
        </w:r>
        <w:proofErr w:type="gramEnd"/>
        <w:r w:rsidRPr="00D82925">
          <w:rPr>
            <w:rFonts w:ascii="Microsoft YaHei" w:eastAsia="Microsoft YaHei" w:hAnsi="Microsoft YaHei" w:cs="Microsoft YaHei" w:hint="eastAsia"/>
            <w:color w:val="E6E1DC"/>
            <w:sz w:val="20"/>
            <w:szCs w:val="20"/>
            <w:bdr w:val="none" w:sz="0" w:space="0" w:color="auto" w:frame="1"/>
          </w:rPr>
          <w:t>伊東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笑</w:t>
        </w:r>
        <w:r w:rsidRPr="00D82925">
          <w:rPr>
            <w:rFonts w:ascii="Lucida Console" w:eastAsia="Times New Roman" w:hAnsi="Lucida Console" w:cs="Courier New"/>
            <w:color w:val="E6E1DC"/>
            <w:sz w:val="20"/>
            <w:szCs w:val="20"/>
            <w:bdr w:val="none" w:sz="0" w:space="0" w:color="auto" w:frame="1"/>
          </w:rPr>
          <w:t xml:space="preserve">"  </w:t>
        </w:r>
      </w:ins>
    </w:p>
    <w:p w14:paraId="325CC2E5"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80" w:author="Philip Collender" w:date="2019-06-04T12:33:00Z"/>
          <w:rFonts w:ascii="Lucida Console" w:eastAsia="Times New Roman" w:hAnsi="Lucida Console" w:cs="Courier New"/>
          <w:color w:val="E6E1DC"/>
          <w:sz w:val="20"/>
          <w:szCs w:val="20"/>
          <w:bdr w:val="none" w:sz="0" w:space="0" w:color="auto" w:frame="1"/>
        </w:rPr>
      </w:pPr>
      <w:ins w:id="281" w:author="Philip Collender" w:date="2019-06-04T12:33:00Z">
        <w:r w:rsidRPr="00D82925">
          <w:rPr>
            <w:rFonts w:ascii="Lucida Console" w:eastAsia="Times New Roman" w:hAnsi="Lucida Console" w:cs="Courier New"/>
            <w:color w:val="E6E1DC"/>
            <w:sz w:val="20"/>
            <w:szCs w:val="20"/>
            <w:bdr w:val="none" w:sz="0" w:space="0" w:color="auto" w:frame="1"/>
          </w:rPr>
          <w:t xml:space="preserve"> [65] "</w:t>
        </w:r>
        <w:proofErr w:type="gramStart"/>
        <w:r w:rsidRPr="00D82925">
          <w:rPr>
            <w:rFonts w:ascii="Microsoft YaHei" w:eastAsia="Microsoft YaHei" w:hAnsi="Microsoft YaHei" w:cs="Microsoft YaHei" w:hint="eastAsia"/>
            <w:color w:val="E6E1DC"/>
            <w:sz w:val="20"/>
            <w:szCs w:val="20"/>
            <w:bdr w:val="none" w:sz="0" w:space="0" w:color="auto" w:frame="1"/>
          </w:rPr>
          <w:t>鄭</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姓</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竹岡</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穂</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民哀悼日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殤日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詹姆斯</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溫</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中岛</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蘇子</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杜子</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xml:space="preserve">)"    </w:t>
        </w:r>
      </w:ins>
    </w:p>
    <w:p w14:paraId="2BADA482"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82" w:author="Philip Collender" w:date="2019-06-04T12:33:00Z"/>
          <w:rFonts w:ascii="Lucida Console" w:eastAsia="Times New Roman" w:hAnsi="Lucida Console" w:cs="Courier New"/>
          <w:color w:val="E6E1DC"/>
          <w:sz w:val="20"/>
          <w:szCs w:val="20"/>
          <w:bdr w:val="none" w:sz="0" w:space="0" w:color="auto" w:frame="1"/>
        </w:rPr>
      </w:pPr>
      <w:ins w:id="283" w:author="Philip Collender" w:date="2019-06-04T12:33:00Z">
        <w:r w:rsidRPr="00D82925">
          <w:rPr>
            <w:rFonts w:ascii="Lucida Console" w:eastAsia="Times New Roman" w:hAnsi="Lucida Console" w:cs="Courier New"/>
            <w:color w:val="E6E1DC"/>
            <w:sz w:val="20"/>
            <w:szCs w:val="20"/>
            <w:bdr w:val="none" w:sz="0" w:space="0" w:color="auto" w:frame="1"/>
          </w:rPr>
          <w:t xml:space="preserve"> [73] "</w:t>
        </w:r>
        <w:r w:rsidRPr="00D82925">
          <w:rPr>
            <w:rFonts w:ascii="Microsoft YaHei" w:eastAsia="Microsoft YaHei" w:hAnsi="Microsoft YaHei" w:cs="Microsoft YaHei" w:hint="eastAsia"/>
            <w:color w:val="E6E1DC"/>
            <w:sz w:val="20"/>
            <w:szCs w:val="20"/>
            <w:bdr w:val="none" w:sz="0" w:space="0" w:color="auto" w:frame="1"/>
          </w:rPr>
          <w:t>王中孚</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王雲龍</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水かがみ</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溫王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李德鄰</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金鈺彬</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刻</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俄斯</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ひと</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xml:space="preserve">)"    </w:t>
        </w:r>
      </w:ins>
    </w:p>
    <w:p w14:paraId="3F8CD67C"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84" w:author="Philip Collender" w:date="2019-06-04T12:33:00Z"/>
          <w:rFonts w:ascii="Lucida Console" w:eastAsia="Times New Roman" w:hAnsi="Lucida Console" w:cs="Courier New"/>
          <w:color w:val="E6E1DC"/>
          <w:sz w:val="20"/>
          <w:szCs w:val="20"/>
          <w:bdr w:val="none" w:sz="0" w:space="0" w:color="auto" w:frame="1"/>
        </w:rPr>
      </w:pPr>
      <w:ins w:id="285" w:author="Philip Collender" w:date="2019-06-04T12:33:00Z">
        <w:r w:rsidRPr="00D82925">
          <w:rPr>
            <w:rFonts w:ascii="Lucida Console" w:eastAsia="Times New Roman" w:hAnsi="Lucida Console" w:cs="Courier New"/>
            <w:color w:val="E6E1DC"/>
            <w:sz w:val="20"/>
            <w:szCs w:val="20"/>
            <w:bdr w:val="none" w:sz="0" w:space="0" w:color="auto" w:frame="1"/>
          </w:rPr>
          <w:t xml:space="preserve"> [81] "</w:t>
        </w:r>
        <w:proofErr w:type="gramStart"/>
        <w:r w:rsidRPr="00D82925">
          <w:rPr>
            <w:rFonts w:ascii="Microsoft YaHei" w:eastAsia="Microsoft YaHei" w:hAnsi="Microsoft YaHei" w:cs="Microsoft YaHei" w:hint="eastAsia"/>
            <w:color w:val="E6E1DC"/>
            <w:sz w:val="20"/>
            <w:szCs w:val="20"/>
            <w:bdr w:val="none" w:sz="0" w:space="0" w:color="auto" w:frame="1"/>
          </w:rPr>
          <w:t>夏</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璋</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萬善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宍戸留</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文</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丁濟</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三</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人</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相贺照</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三條實</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xml:space="preserve">)"  </w:t>
        </w:r>
      </w:ins>
    </w:p>
    <w:p w14:paraId="190D22EC"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86" w:author="Philip Collender" w:date="2019-06-04T12:33:00Z"/>
          <w:rFonts w:ascii="Lucida Console" w:eastAsia="Times New Roman" w:hAnsi="Lucida Console" w:cs="Courier New"/>
          <w:color w:val="E6E1DC"/>
          <w:sz w:val="20"/>
          <w:szCs w:val="20"/>
          <w:bdr w:val="none" w:sz="0" w:space="0" w:color="auto" w:frame="1"/>
        </w:rPr>
      </w:pPr>
      <w:ins w:id="287" w:author="Philip Collender" w:date="2019-06-04T12:33:00Z">
        <w:r w:rsidRPr="00D82925">
          <w:rPr>
            <w:rFonts w:ascii="Lucida Console" w:eastAsia="Times New Roman" w:hAnsi="Lucida Console" w:cs="Courier New"/>
            <w:color w:val="E6E1DC"/>
            <w:sz w:val="20"/>
            <w:szCs w:val="20"/>
            <w:bdr w:val="none" w:sz="0" w:space="0" w:color="auto" w:frame="1"/>
          </w:rPr>
          <w:t xml:space="preserve"> [89] "</w:t>
        </w:r>
        <w:r w:rsidRPr="00D82925">
          <w:rPr>
            <w:rFonts w:ascii="Microsoft YaHei" w:eastAsia="Microsoft YaHei" w:hAnsi="Microsoft YaHei" w:cs="Microsoft YaHei" w:hint="eastAsia"/>
            <w:color w:val="E6E1DC"/>
            <w:sz w:val="20"/>
            <w:szCs w:val="20"/>
            <w:bdr w:val="none" w:sz="0" w:space="0" w:color="auto" w:frame="1"/>
          </w:rPr>
          <w:t>關聖</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主</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下村务</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福圆</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里</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秦</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舫</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童琮辉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竹冈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穗</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中村爱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長狄</w:t>
        </w:r>
        <w:r w:rsidRPr="00D82925">
          <w:rPr>
            <w:rFonts w:ascii="Lucida Console" w:eastAsia="Times New Roman" w:hAnsi="Lucida Console" w:cs="Courier New"/>
            <w:color w:val="E6E1DC"/>
            <w:sz w:val="20"/>
            <w:szCs w:val="20"/>
            <w:bdr w:val="none" w:sz="0" w:space="0" w:color="auto" w:frame="1"/>
          </w:rPr>
          <w:t xml:space="preserve">?"       </w:t>
        </w:r>
      </w:ins>
    </w:p>
    <w:p w14:paraId="28018357"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88" w:author="Philip Collender" w:date="2019-06-04T12:33:00Z"/>
          <w:rFonts w:ascii="Lucida Console" w:eastAsia="Times New Roman" w:hAnsi="Lucida Console" w:cs="Courier New"/>
          <w:color w:val="E6E1DC"/>
          <w:sz w:val="20"/>
          <w:szCs w:val="20"/>
          <w:bdr w:val="none" w:sz="0" w:space="0" w:color="auto" w:frame="1"/>
        </w:rPr>
      </w:pPr>
      <w:ins w:id="289" w:author="Philip Collender" w:date="2019-06-04T12:33:00Z">
        <w:r w:rsidRPr="00D82925">
          <w:rPr>
            <w:rFonts w:ascii="Lucida Console" w:eastAsia="Times New Roman" w:hAnsi="Lucida Console" w:cs="Courier New"/>
            <w:color w:val="E6E1DC"/>
            <w:sz w:val="20"/>
            <w:szCs w:val="20"/>
            <w:bdr w:val="none" w:sz="0" w:space="0" w:color="auto" w:frame="1"/>
          </w:rPr>
          <w:t xml:space="preserve"> [97] "</w:t>
        </w:r>
        <w:r w:rsidRPr="00D82925">
          <w:rPr>
            <w:rFonts w:ascii="Microsoft YaHei" w:eastAsia="Microsoft YaHei" w:hAnsi="Microsoft YaHei" w:cs="Microsoft YaHei" w:hint="eastAsia"/>
            <w:color w:val="E6E1DC"/>
            <w:sz w:val="20"/>
            <w:szCs w:val="20"/>
            <w:bdr w:val="none" w:sz="0" w:space="0" w:color="auto" w:frame="1"/>
          </w:rPr>
          <w:t>黒河奈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陈硕贞</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紹爾兄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罗志</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罗</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洛</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水镜</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浓部达吉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空云雀</w:t>
        </w:r>
        <w:r w:rsidRPr="00D82925">
          <w:rPr>
            <w:rFonts w:ascii="Lucida Console" w:eastAsia="Times New Roman" w:hAnsi="Lucida Console" w:cs="Courier New"/>
            <w:color w:val="E6E1DC"/>
            <w:sz w:val="20"/>
            <w:szCs w:val="20"/>
            <w:bdr w:val="none" w:sz="0" w:space="0" w:color="auto" w:frame="1"/>
          </w:rPr>
          <w:t xml:space="preserve">"  </w:t>
        </w:r>
      </w:ins>
    </w:p>
    <w:p w14:paraId="5D185EA5"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90" w:author="Philip Collender" w:date="2019-06-04T12:33:00Z"/>
          <w:rFonts w:ascii="Lucida Console" w:eastAsia="Times New Roman" w:hAnsi="Lucida Console" w:cs="Courier New"/>
          <w:color w:val="E6E1DC"/>
          <w:sz w:val="20"/>
          <w:szCs w:val="20"/>
          <w:bdr w:val="none" w:sz="0" w:space="0" w:color="auto" w:frame="1"/>
        </w:rPr>
      </w:pPr>
      <w:ins w:id="291" w:author="Philip Collender" w:date="2019-06-04T12:33:00Z">
        <w:r w:rsidRPr="00D82925">
          <w:rPr>
            <w:rFonts w:ascii="Lucida Console" w:eastAsia="Times New Roman" w:hAnsi="Lucida Console" w:cs="Courier New"/>
            <w:color w:val="E6E1DC"/>
            <w:sz w:val="20"/>
            <w:szCs w:val="20"/>
            <w:bdr w:val="none" w:sz="0" w:space="0" w:color="auto" w:frame="1"/>
          </w:rPr>
          <w:t>[105] "(</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竹凉子</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兴梠里</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华原朋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剌</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萧</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琴</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蓝成春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蓝</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渡辺久</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w:t>
        </w:r>
      </w:ins>
    </w:p>
    <w:p w14:paraId="0AF3C912"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92" w:author="Philip Collender" w:date="2019-06-04T12:33:00Z"/>
          <w:rFonts w:ascii="Lucida Console" w:eastAsia="Times New Roman" w:hAnsi="Lucida Console" w:cs="Courier New"/>
          <w:color w:val="E6E1DC"/>
          <w:sz w:val="20"/>
          <w:szCs w:val="20"/>
          <w:bdr w:val="none" w:sz="0" w:space="0" w:color="auto" w:frame="1"/>
        </w:rPr>
      </w:pPr>
      <w:ins w:id="293" w:author="Philip Collender" w:date="2019-06-04T12:33:00Z">
        <w:r w:rsidRPr="00D82925">
          <w:rPr>
            <w:rFonts w:ascii="Lucida Console" w:eastAsia="Times New Roman" w:hAnsi="Lucida Console" w:cs="Courier New"/>
            <w:color w:val="E6E1DC"/>
            <w:sz w:val="20"/>
            <w:szCs w:val="20"/>
            <w:bdr w:val="none" w:sz="0" w:space="0" w:color="auto" w:frame="1"/>
          </w:rPr>
          <w:t>[113] "</w:t>
        </w:r>
        <w:proofErr w:type="gramStart"/>
        <w:r w:rsidRPr="00D82925">
          <w:rPr>
            <w:rFonts w:ascii="Microsoft YaHei" w:eastAsia="Microsoft YaHei" w:hAnsi="Microsoft YaHei" w:cs="Microsoft YaHei" w:hint="eastAsia"/>
            <w:color w:val="E6E1DC"/>
            <w:sz w:val="20"/>
            <w:szCs w:val="20"/>
            <w:bdr w:val="none" w:sz="0" w:space="0" w:color="auto" w:frame="1"/>
          </w:rPr>
          <w:t>西</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从道</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许纯</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谢</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惠</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詩琳通公主</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丰原里</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赫尔南</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趙振東</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趙貴</w:t>
        </w:r>
        <w:r w:rsidRPr="00D82925">
          <w:rPr>
            <w:rFonts w:ascii="Lucida Console" w:eastAsia="Times New Roman" w:hAnsi="Lucida Console" w:cs="Courier New"/>
            <w:color w:val="E6E1DC"/>
            <w:sz w:val="20"/>
            <w:szCs w:val="20"/>
            <w:bdr w:val="none" w:sz="0" w:space="0" w:color="auto" w:frame="1"/>
          </w:rPr>
          <w:t xml:space="preserve">,"       </w:t>
        </w:r>
      </w:ins>
    </w:p>
    <w:p w14:paraId="457564F2"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94" w:author="Philip Collender" w:date="2019-06-04T12:33:00Z"/>
          <w:rFonts w:ascii="Lucida Console" w:eastAsia="Times New Roman" w:hAnsi="Lucida Console" w:cs="Courier New"/>
          <w:color w:val="E6E1DC"/>
          <w:sz w:val="20"/>
          <w:szCs w:val="20"/>
          <w:bdr w:val="none" w:sz="0" w:space="0" w:color="auto" w:frame="1"/>
        </w:rPr>
      </w:pPr>
      <w:ins w:id="295" w:author="Philip Collender" w:date="2019-06-04T12:33:00Z">
        <w:r w:rsidRPr="00D82925">
          <w:rPr>
            <w:rFonts w:ascii="Lucida Console" w:eastAsia="Times New Roman" w:hAnsi="Lucida Console" w:cs="Courier New"/>
            <w:color w:val="E6E1DC"/>
            <w:sz w:val="20"/>
            <w:szCs w:val="20"/>
            <w:bdr w:val="none" w:sz="0" w:space="0" w:color="auto" w:frame="1"/>
          </w:rPr>
          <w:t>[121] "</w:t>
        </w:r>
        <w:r w:rsidRPr="00D82925">
          <w:rPr>
            <w:rFonts w:ascii="Microsoft YaHei" w:eastAsia="Microsoft YaHei" w:hAnsi="Microsoft YaHei" w:cs="Microsoft YaHei" w:hint="eastAsia"/>
            <w:color w:val="E6E1DC"/>
            <w:sz w:val="20"/>
            <w:szCs w:val="20"/>
            <w:bdr w:val="none" w:sz="0" w:space="0" w:color="auto" w:frame="1"/>
          </w:rPr>
          <w:t>赵可怀</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赵家</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骧</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邵传勇</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郗鑒</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柳瀨夏</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钱思</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关劲松</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閻迦</w:t>
        </w:r>
        <w:r w:rsidRPr="00D82925">
          <w:rPr>
            <w:rFonts w:ascii="Lucida Console" w:eastAsia="Times New Roman" w:hAnsi="Lucida Console" w:cs="Courier New"/>
            <w:color w:val="E6E1DC"/>
            <w:sz w:val="20"/>
            <w:szCs w:val="20"/>
            <w:bdr w:val="none" w:sz="0" w:space="0" w:color="auto" w:frame="1"/>
          </w:rPr>
          <w:t xml:space="preserve">?"       </w:t>
        </w:r>
      </w:ins>
    </w:p>
    <w:p w14:paraId="43AE749A"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96" w:author="Philip Collender" w:date="2019-06-04T12:33:00Z"/>
          <w:rFonts w:ascii="Lucida Console" w:eastAsia="Times New Roman" w:hAnsi="Lucida Console" w:cs="Courier New"/>
          <w:color w:val="E6E1DC"/>
          <w:sz w:val="20"/>
          <w:szCs w:val="20"/>
          <w:bdr w:val="none" w:sz="0" w:space="0" w:color="auto" w:frame="1"/>
        </w:rPr>
      </w:pPr>
      <w:ins w:id="297" w:author="Philip Collender" w:date="2019-06-04T12:33:00Z">
        <w:r w:rsidRPr="00D82925">
          <w:rPr>
            <w:rFonts w:ascii="Lucida Console" w:eastAsia="Times New Roman" w:hAnsi="Lucida Console" w:cs="Courier New"/>
            <w:color w:val="E6E1DC"/>
            <w:sz w:val="20"/>
            <w:szCs w:val="20"/>
            <w:bdr w:val="none" w:sz="0" w:space="0" w:color="auto" w:frame="1"/>
          </w:rPr>
          <w:t>[129] "</w:t>
        </w:r>
        <w:proofErr w:type="gramStart"/>
        <w:r w:rsidRPr="00D82925">
          <w:rPr>
            <w:rFonts w:ascii="Microsoft YaHei" w:eastAsia="Microsoft YaHei" w:hAnsi="Microsoft YaHei" w:cs="Microsoft YaHei" w:hint="eastAsia"/>
            <w:color w:val="E6E1DC"/>
            <w:sz w:val="20"/>
            <w:szCs w:val="20"/>
            <w:bdr w:val="none" w:sz="0" w:space="0" w:color="auto" w:frame="1"/>
          </w:rPr>
          <w:t>陳</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砥</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陈婉真</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陈峰民</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陈希</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陈永</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陈江和</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陈铭枢</w:t>
        </w:r>
        <w:r w:rsidRPr="00D82925">
          <w:rPr>
            <w:rFonts w:ascii="Lucida Console" w:eastAsia="Times New Roman" w:hAnsi="Lucida Console" w:cs="Courier New"/>
            <w:color w:val="E6E1DC"/>
            <w:sz w:val="20"/>
            <w:szCs w:val="20"/>
            <w:bdr w:val="none" w:sz="0" w:space="0" w:color="auto" w:frame="1"/>
          </w:rPr>
          <w:t xml:space="preserve">}"     </w:t>
        </w:r>
      </w:ins>
    </w:p>
    <w:p w14:paraId="16BC05E0"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298" w:author="Philip Collender" w:date="2019-06-04T12:33:00Z"/>
          <w:rFonts w:ascii="Lucida Console" w:eastAsia="Times New Roman" w:hAnsi="Lucida Console" w:cs="Courier New"/>
          <w:color w:val="E6E1DC"/>
          <w:sz w:val="20"/>
          <w:szCs w:val="20"/>
          <w:bdr w:val="none" w:sz="0" w:space="0" w:color="auto" w:frame="1"/>
        </w:rPr>
      </w:pPr>
      <w:ins w:id="299" w:author="Philip Collender" w:date="2019-06-04T12:33:00Z">
        <w:r w:rsidRPr="00D82925">
          <w:rPr>
            <w:rFonts w:ascii="Lucida Console" w:eastAsia="Times New Roman" w:hAnsi="Lucida Console" w:cs="Courier New"/>
            <w:color w:val="E6E1DC"/>
            <w:sz w:val="20"/>
            <w:szCs w:val="20"/>
            <w:bdr w:val="none" w:sz="0" w:space="0" w:color="auto" w:frame="1"/>
          </w:rPr>
          <w:t>[137] "</w:t>
        </w:r>
        <w:r w:rsidRPr="00D82925">
          <w:rPr>
            <w:rFonts w:ascii="Microsoft YaHei" w:eastAsia="Microsoft YaHei" w:hAnsi="Microsoft YaHei" w:cs="Microsoft YaHei" w:hint="eastAsia"/>
            <w:color w:val="E6E1DC"/>
            <w:sz w:val="20"/>
            <w:szCs w:val="20"/>
            <w:bdr w:val="none" w:sz="0" w:space="0" w:color="auto" w:frame="1"/>
          </w:rPr>
          <w:t>李俊基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陆文声</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韦</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骧</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顾崇廉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顧仁</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飞田展男</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饒</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華</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蔣宋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齡</w:t>
        </w:r>
        <w:r w:rsidRPr="00D82925">
          <w:rPr>
            <w:rFonts w:ascii="Lucida Console" w:eastAsia="Times New Roman" w:hAnsi="Lucida Console" w:cs="Courier New"/>
            <w:color w:val="E6E1DC"/>
            <w:sz w:val="20"/>
            <w:szCs w:val="20"/>
            <w:bdr w:val="none" w:sz="0" w:space="0" w:color="auto" w:frame="1"/>
          </w:rPr>
          <w:t xml:space="preserve">"  </w:t>
        </w:r>
      </w:ins>
    </w:p>
    <w:p w14:paraId="463A1241"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00" w:author="Philip Collender" w:date="2019-06-04T12:33:00Z"/>
          <w:rFonts w:ascii="Lucida Console" w:eastAsia="Times New Roman" w:hAnsi="Lucida Console" w:cs="Courier New"/>
          <w:color w:val="E6E1DC"/>
          <w:sz w:val="20"/>
          <w:szCs w:val="20"/>
          <w:bdr w:val="none" w:sz="0" w:space="0" w:color="auto" w:frame="1"/>
        </w:rPr>
      </w:pPr>
      <w:ins w:id="301" w:author="Philip Collender" w:date="2019-06-04T12:33:00Z">
        <w:r w:rsidRPr="00D82925">
          <w:rPr>
            <w:rFonts w:ascii="Lucida Console" w:eastAsia="Times New Roman" w:hAnsi="Lucida Console" w:cs="Courier New"/>
            <w:color w:val="E6E1DC"/>
            <w:sz w:val="20"/>
            <w:szCs w:val="20"/>
            <w:bdr w:val="none" w:sz="0" w:space="0" w:color="auto" w:frame="1"/>
          </w:rPr>
          <w:lastRenderedPageBreak/>
          <w:t>[145] "</w:t>
        </w:r>
        <w:r w:rsidRPr="00D82925">
          <w:rPr>
            <w:rFonts w:ascii="Microsoft YaHei" w:eastAsia="Microsoft YaHei" w:hAnsi="Microsoft YaHei" w:cs="Microsoft YaHei" w:hint="eastAsia"/>
            <w:color w:val="E6E1DC"/>
            <w:sz w:val="20"/>
            <w:szCs w:val="20"/>
            <w:bdr w:val="none" w:sz="0" w:space="0" w:color="auto" w:frame="1"/>
          </w:rPr>
          <w:t>高桥久</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高桥广树</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高桥</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由纪</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鱼朝</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鹤弘</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黄子澄</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黄宏发</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铃木亚</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xml:space="preserve">)"  </w:t>
        </w:r>
      </w:ins>
    </w:p>
    <w:p w14:paraId="3CDB2413"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02" w:author="Philip Collender" w:date="2019-06-04T12:33:00Z"/>
          <w:rFonts w:ascii="Lucida Console" w:eastAsia="Times New Roman" w:hAnsi="Lucida Console" w:cs="Courier New"/>
          <w:color w:val="E6E1DC"/>
          <w:sz w:val="20"/>
          <w:szCs w:val="20"/>
          <w:bdr w:val="none" w:sz="0" w:space="0" w:color="auto" w:frame="1"/>
        </w:rPr>
      </w:pPr>
      <w:ins w:id="303" w:author="Philip Collender" w:date="2019-06-04T12:33:00Z">
        <w:r w:rsidRPr="00D82925">
          <w:rPr>
            <w:rFonts w:ascii="Lucida Console" w:eastAsia="Times New Roman" w:hAnsi="Lucida Console" w:cs="Courier New"/>
            <w:color w:val="E6E1DC"/>
            <w:sz w:val="20"/>
            <w:szCs w:val="20"/>
            <w:bdr w:val="none" w:sz="0" w:space="0" w:color="auto" w:frame="1"/>
          </w:rPr>
          <w:t>[153] "</w:t>
        </w:r>
        <w:r w:rsidRPr="00D82925">
          <w:rPr>
            <w:rFonts w:ascii="Microsoft YaHei" w:eastAsia="Microsoft YaHei" w:hAnsi="Microsoft YaHei" w:cs="Microsoft YaHei" w:hint="eastAsia"/>
            <w:color w:val="E6E1DC"/>
            <w:sz w:val="20"/>
            <w:szCs w:val="20"/>
            <w:bdr w:val="none" w:sz="0" w:space="0" w:color="auto" w:frame="1"/>
          </w:rPr>
          <w:t>下村修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一条</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賀子</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辣</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曾根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穂</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周淑</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久保田和輝</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林秀榮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中岛裕</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w:t>
        </w:r>
      </w:ins>
    </w:p>
    <w:p w14:paraId="3E03CC49"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04" w:author="Philip Collender" w:date="2019-06-04T12:33:00Z"/>
          <w:rFonts w:ascii="Lucida Console" w:eastAsia="Times New Roman" w:hAnsi="Lucida Console" w:cs="Courier New"/>
          <w:color w:val="E6E1DC"/>
          <w:sz w:val="20"/>
          <w:szCs w:val="20"/>
          <w:bdr w:val="none" w:sz="0" w:space="0" w:color="auto" w:frame="1"/>
        </w:rPr>
      </w:pPr>
      <w:ins w:id="305" w:author="Philip Collender" w:date="2019-06-04T12:33:00Z">
        <w:r w:rsidRPr="00D82925">
          <w:rPr>
            <w:rFonts w:ascii="Lucida Console" w:eastAsia="Times New Roman" w:hAnsi="Lucida Console" w:cs="Courier New"/>
            <w:color w:val="E6E1DC"/>
            <w:sz w:val="20"/>
            <w:szCs w:val="20"/>
            <w:bdr w:val="none" w:sz="0" w:space="0" w:color="auto" w:frame="1"/>
          </w:rPr>
          <w:t>[161] "</w:t>
        </w:r>
        <w:r w:rsidRPr="00D82925">
          <w:rPr>
            <w:rFonts w:ascii="Microsoft YaHei" w:eastAsia="Microsoft YaHei" w:hAnsi="Microsoft YaHei" w:cs="Microsoft YaHei" w:hint="eastAsia"/>
            <w:color w:val="E6E1DC"/>
            <w:sz w:val="20"/>
            <w:szCs w:val="20"/>
            <w:bdr w:val="none" w:sz="0" w:space="0" w:color="auto" w:frame="1"/>
          </w:rPr>
          <w:t>別府歩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四大貝</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阿</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坦汗</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多</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之父</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寶嘉康蒂</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郭洪福</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鋒</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林白水</w:t>
        </w:r>
        <w:r w:rsidRPr="00D82925">
          <w:rPr>
            <w:rFonts w:ascii="Lucida Console" w:eastAsia="Times New Roman" w:hAnsi="Lucida Console" w:cs="Courier New"/>
            <w:color w:val="E6E1DC"/>
            <w:sz w:val="20"/>
            <w:szCs w:val="20"/>
            <w:bdr w:val="none" w:sz="0" w:space="0" w:color="auto" w:frame="1"/>
          </w:rPr>
          <w:t xml:space="preserve">,"     </w:t>
        </w:r>
      </w:ins>
    </w:p>
    <w:p w14:paraId="32C0EF20"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06" w:author="Philip Collender" w:date="2019-06-04T12:33:00Z"/>
          <w:rFonts w:ascii="Lucida Console" w:eastAsia="Times New Roman" w:hAnsi="Lucida Console" w:cs="Courier New"/>
          <w:color w:val="E6E1DC"/>
          <w:sz w:val="20"/>
          <w:szCs w:val="20"/>
          <w:bdr w:val="none" w:sz="0" w:space="0" w:color="auto" w:frame="1"/>
        </w:rPr>
      </w:pPr>
      <w:ins w:id="307" w:author="Philip Collender" w:date="2019-06-04T12:33:00Z">
        <w:r w:rsidRPr="00D82925">
          <w:rPr>
            <w:rFonts w:ascii="Lucida Console" w:eastAsia="Times New Roman" w:hAnsi="Lucida Console" w:cs="Courier New"/>
            <w:color w:val="E6E1DC"/>
            <w:sz w:val="20"/>
            <w:szCs w:val="20"/>
            <w:bdr w:val="none" w:sz="0" w:space="0" w:color="auto" w:frame="1"/>
          </w:rPr>
          <w:t>[169] "</w:t>
        </w:r>
        <w:r w:rsidRPr="00D82925">
          <w:rPr>
            <w:rFonts w:ascii="Microsoft YaHei" w:eastAsia="Microsoft YaHei" w:hAnsi="Microsoft YaHei" w:cs="Microsoft YaHei" w:hint="eastAsia"/>
            <w:color w:val="E6E1DC"/>
            <w:sz w:val="20"/>
            <w:szCs w:val="20"/>
            <w:bdr w:val="none" w:sz="0" w:space="0" w:color="auto" w:frame="1"/>
          </w:rPr>
          <w:t>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陳秀</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豊原里</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索爾兄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米沢瑠</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阿布賴</w:t>
        </w:r>
        <w:r w:rsidRPr="00D82925">
          <w:rPr>
            <w:rFonts w:ascii="Lucida Console" w:eastAsia="Times New Roman" w:hAnsi="Lucida Console" w:cs="Courier New"/>
            <w:color w:val="E6E1DC"/>
            <w:sz w:val="20"/>
            <w:szCs w:val="20"/>
            <w:bdr w:val="none" w:sz="0" w:space="0" w:color="auto" w:frame="1"/>
          </w:rPr>
          <w:t xml:space="preserve">."      </w:t>
        </w:r>
        <w:proofErr w:type="gramStart"/>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頭正彌</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頭左馬守</w:t>
        </w:r>
        <w:r w:rsidRPr="00D82925">
          <w:rPr>
            <w:rFonts w:ascii="Lucida Console" w:eastAsia="Times New Roman" w:hAnsi="Lucida Console" w:cs="Courier New"/>
            <w:color w:val="E6E1DC"/>
            <w:sz w:val="20"/>
            <w:szCs w:val="20"/>
            <w:bdr w:val="none" w:sz="0" w:space="0" w:color="auto" w:frame="1"/>
          </w:rPr>
          <w:t xml:space="preserve">"   </w:t>
        </w:r>
      </w:ins>
    </w:p>
    <w:p w14:paraId="2EA279F7"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08" w:author="Philip Collender" w:date="2019-06-04T12:33:00Z"/>
          <w:rFonts w:ascii="Lucida Console" w:eastAsia="Times New Roman" w:hAnsi="Lucida Console" w:cs="Courier New"/>
          <w:color w:val="E6E1DC"/>
          <w:sz w:val="20"/>
          <w:szCs w:val="20"/>
          <w:bdr w:val="none" w:sz="0" w:space="0" w:color="auto" w:frame="1"/>
        </w:rPr>
      </w:pPr>
      <w:ins w:id="309" w:author="Philip Collender" w:date="2019-06-04T12:33:00Z">
        <w:r w:rsidRPr="00D82925">
          <w:rPr>
            <w:rFonts w:ascii="Lucida Console" w:eastAsia="Times New Roman" w:hAnsi="Lucida Console" w:cs="Courier New"/>
            <w:color w:val="E6E1DC"/>
            <w:sz w:val="20"/>
            <w:szCs w:val="20"/>
            <w:bdr w:val="none" w:sz="0" w:space="0" w:color="auto" w:frame="1"/>
          </w:rPr>
          <w:t xml:space="preserve">[177] </w:t>
        </w:r>
        <w:proofErr w:type="gramStart"/>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頭盛順</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池府王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大亀明日香</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韓</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恩</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廷</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胡润百富</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汤槱</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護</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尊王</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攸</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尼斯</w:t>
        </w:r>
        <w:r w:rsidRPr="00D82925">
          <w:rPr>
            <w:rFonts w:ascii="Lucida Console" w:eastAsia="Times New Roman" w:hAnsi="Lucida Console" w:cs="Courier New"/>
            <w:color w:val="E6E1DC"/>
            <w:sz w:val="20"/>
            <w:szCs w:val="20"/>
            <w:bdr w:val="none" w:sz="0" w:space="0" w:color="auto" w:frame="1"/>
          </w:rPr>
          <w:t xml:space="preserve">"  </w:t>
        </w:r>
      </w:ins>
    </w:p>
    <w:p w14:paraId="2A2DBC51"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10" w:author="Philip Collender" w:date="2019-06-04T12:33:00Z"/>
          <w:rFonts w:ascii="Lucida Console" w:eastAsia="Times New Roman" w:hAnsi="Lucida Console" w:cs="Courier New"/>
          <w:color w:val="E6E1DC"/>
          <w:sz w:val="20"/>
          <w:szCs w:val="20"/>
          <w:bdr w:val="none" w:sz="0" w:space="0" w:color="auto" w:frame="1"/>
        </w:rPr>
      </w:pPr>
      <w:ins w:id="311" w:author="Philip Collender" w:date="2019-06-04T12:33:00Z">
        <w:r w:rsidRPr="00D82925">
          <w:rPr>
            <w:rFonts w:ascii="Lucida Console" w:eastAsia="Times New Roman" w:hAnsi="Lucida Console" w:cs="Courier New"/>
            <w:color w:val="E6E1DC"/>
            <w:sz w:val="20"/>
            <w:szCs w:val="20"/>
            <w:bdr w:val="none" w:sz="0" w:space="0" w:color="auto" w:frame="1"/>
          </w:rPr>
          <w:t>[185] "</w:t>
        </w:r>
        <w:r w:rsidRPr="00D82925">
          <w:rPr>
            <w:rFonts w:ascii="Microsoft YaHei" w:eastAsia="Microsoft YaHei" w:hAnsi="Microsoft YaHei" w:cs="Microsoft YaHei" w:hint="eastAsia"/>
            <w:color w:val="E6E1DC"/>
            <w:sz w:val="20"/>
            <w:szCs w:val="20"/>
            <w:bdr w:val="none" w:sz="0" w:space="0" w:color="auto" w:frame="1"/>
          </w:rPr>
          <w:t>星</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里</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汉昭烈帝</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柳在</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高天</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愍周皇后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新垣仁絵</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日葉洲媛</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碇真治</w:t>
        </w:r>
        <w:r w:rsidRPr="00D82925">
          <w:rPr>
            <w:rFonts w:ascii="Lucida Console" w:eastAsia="Times New Roman" w:hAnsi="Lucida Console" w:cs="Courier New"/>
            <w:color w:val="E6E1DC"/>
            <w:sz w:val="20"/>
            <w:szCs w:val="20"/>
            <w:bdr w:val="none" w:sz="0" w:space="0" w:color="auto" w:frame="1"/>
          </w:rPr>
          <w:t xml:space="preserve">,"     </w:t>
        </w:r>
      </w:ins>
    </w:p>
    <w:p w14:paraId="379E431F"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12" w:author="Philip Collender" w:date="2019-06-04T12:33:00Z"/>
          <w:rFonts w:ascii="Lucida Console" w:eastAsia="Times New Roman" w:hAnsi="Lucida Console" w:cs="Courier New"/>
          <w:color w:val="E6E1DC"/>
          <w:sz w:val="20"/>
          <w:szCs w:val="20"/>
          <w:bdr w:val="none" w:sz="0" w:space="0" w:color="auto" w:frame="1"/>
        </w:rPr>
      </w:pPr>
      <w:ins w:id="313" w:author="Philip Collender" w:date="2019-06-04T12:33:00Z">
        <w:r w:rsidRPr="00D82925">
          <w:rPr>
            <w:rFonts w:ascii="Lucida Console" w:eastAsia="Times New Roman" w:hAnsi="Lucida Console" w:cs="Courier New"/>
            <w:color w:val="E6E1DC"/>
            <w:sz w:val="20"/>
            <w:szCs w:val="20"/>
            <w:bdr w:val="none" w:sz="0" w:space="0" w:color="auto" w:frame="1"/>
          </w:rPr>
          <w:t>[193] "</w:t>
        </w:r>
        <w:r w:rsidRPr="00D82925">
          <w:rPr>
            <w:rFonts w:ascii="Microsoft YaHei" w:eastAsia="Microsoft YaHei" w:hAnsi="Microsoft YaHei" w:cs="Microsoft YaHei" w:hint="eastAsia"/>
            <w:color w:val="E6E1DC"/>
            <w:sz w:val="20"/>
            <w:szCs w:val="20"/>
            <w:bdr w:val="none" w:sz="0" w:space="0" w:color="auto" w:frame="1"/>
          </w:rPr>
          <w:t>真由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台灣</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王</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安朵</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達</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槻潮钢</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田中</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久</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菜菜</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ねい</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岩下</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季</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当山ひとみ</w:t>
        </w:r>
        <w:r w:rsidRPr="00D82925">
          <w:rPr>
            <w:rFonts w:ascii="Lucida Console" w:eastAsia="Times New Roman" w:hAnsi="Lucida Console" w:cs="Courier New"/>
            <w:color w:val="E6E1DC"/>
            <w:sz w:val="20"/>
            <w:szCs w:val="20"/>
            <w:bdr w:val="none" w:sz="0" w:space="0" w:color="auto" w:frame="1"/>
          </w:rPr>
          <w:t xml:space="preserve">?" </w:t>
        </w:r>
      </w:ins>
    </w:p>
    <w:p w14:paraId="4D81D1FB"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14" w:author="Philip Collender" w:date="2019-06-04T12:33:00Z"/>
          <w:rFonts w:ascii="Lucida Console" w:eastAsia="Times New Roman" w:hAnsi="Lucida Console" w:cs="Courier New"/>
          <w:color w:val="E6E1DC"/>
          <w:sz w:val="20"/>
          <w:szCs w:val="20"/>
          <w:bdr w:val="none" w:sz="0" w:space="0" w:color="auto" w:frame="1"/>
        </w:rPr>
      </w:pPr>
      <w:ins w:id="315" w:author="Philip Collender" w:date="2019-06-04T12:33:00Z">
        <w:r w:rsidRPr="00D82925">
          <w:rPr>
            <w:rFonts w:ascii="Lucida Console" w:eastAsia="Times New Roman" w:hAnsi="Lucida Console" w:cs="Courier New"/>
            <w:color w:val="E6E1DC"/>
            <w:sz w:val="20"/>
            <w:szCs w:val="20"/>
            <w:bdr w:val="none" w:sz="0" w:space="0" w:color="auto" w:frame="1"/>
          </w:rPr>
          <w:t>[201] "</w:t>
        </w:r>
        <w:r w:rsidRPr="00D82925">
          <w:rPr>
            <w:rFonts w:ascii="Microsoft YaHei" w:eastAsia="Microsoft YaHei" w:hAnsi="Microsoft YaHei" w:cs="Microsoft YaHei" w:hint="eastAsia"/>
            <w:color w:val="E6E1DC"/>
            <w:sz w:val="20"/>
            <w:szCs w:val="20"/>
            <w:bdr w:val="none" w:sz="0" w:space="0" w:color="auto" w:frame="1"/>
          </w:rPr>
          <w:t>绍尔兄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朔爾兄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索尔兄</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妹</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安室奈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恵</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边荣立</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孫</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壽</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耆</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終</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南捷徑</w:t>
        </w:r>
        <w:r w:rsidRPr="00D82925">
          <w:rPr>
            <w:rFonts w:ascii="Lucida Console" w:eastAsia="Times New Roman" w:hAnsi="Lucida Console" w:cs="Courier New"/>
            <w:color w:val="E6E1DC"/>
            <w:sz w:val="20"/>
            <w:szCs w:val="20"/>
            <w:bdr w:val="none" w:sz="0" w:space="0" w:color="auto" w:frame="1"/>
          </w:rPr>
          <w:t xml:space="preserve">"  </w:t>
        </w:r>
      </w:ins>
    </w:p>
    <w:p w14:paraId="08615C3C"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16" w:author="Philip Collender" w:date="2019-06-04T12:33:00Z"/>
          <w:rFonts w:ascii="Lucida Console" w:eastAsia="Times New Roman" w:hAnsi="Lucida Console" w:cs="Courier New"/>
          <w:color w:val="E6E1DC"/>
          <w:sz w:val="20"/>
          <w:szCs w:val="20"/>
          <w:bdr w:val="none" w:sz="0" w:space="0" w:color="auto" w:frame="1"/>
        </w:rPr>
      </w:pPr>
      <w:ins w:id="317" w:author="Philip Collender" w:date="2019-06-04T12:33:00Z">
        <w:r w:rsidRPr="00D82925">
          <w:rPr>
            <w:rFonts w:ascii="Lucida Console" w:eastAsia="Times New Roman" w:hAnsi="Lucida Console" w:cs="Courier New"/>
            <w:color w:val="E6E1DC"/>
            <w:sz w:val="20"/>
            <w:szCs w:val="20"/>
            <w:bdr w:val="none" w:sz="0" w:space="0" w:color="auto" w:frame="1"/>
          </w:rPr>
          <w:t>[209] "</w:t>
        </w:r>
        <w:r w:rsidRPr="00D82925">
          <w:rPr>
            <w:rFonts w:ascii="Microsoft YaHei" w:eastAsia="Microsoft YaHei" w:hAnsi="Microsoft YaHei" w:cs="Microsoft YaHei" w:hint="eastAsia"/>
            <w:color w:val="E6E1DC"/>
            <w:sz w:val="20"/>
            <w:szCs w:val="20"/>
            <w:bdr w:val="none" w:sz="0" w:space="0" w:color="auto" w:frame="1"/>
          </w:rPr>
          <w:t>磐井</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川島省</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荀躒</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中</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父</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子</w:t>
        </w:r>
        <w:r w:rsidRPr="00D82925">
          <w:rPr>
            <w:rFonts w:ascii="Lucida Console" w:eastAsia="Times New Roman" w:hAnsi="Lucida Console" w:cs="Courier New"/>
            <w:color w:val="E6E1DC"/>
            <w:sz w:val="20"/>
            <w:szCs w:val="20"/>
            <w:bdr w:val="none" w:sz="0" w:space="0" w:color="auto" w:frame="1"/>
          </w:rPr>
          <w:t xml:space="preserve"> (</w:t>
        </w:r>
        <w:r w:rsidRPr="00D82925">
          <w:rPr>
            <w:rFonts w:ascii="Microsoft YaHei" w:eastAsia="Microsoft YaHei" w:hAnsi="Microsoft YaHei" w:cs="Microsoft YaHei" w:hint="eastAsia"/>
            <w:color w:val="E6E1DC"/>
            <w:sz w:val="20"/>
            <w:szCs w:val="20"/>
            <w:bdr w:val="none" w:sz="0" w:space="0" w:color="auto" w:frame="1"/>
          </w:rPr>
          <w:t>姓</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白鴻</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亮</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一條愛</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大沢</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加</w:t>
        </w:r>
        <w:r w:rsidRPr="00D82925">
          <w:rPr>
            <w:rFonts w:ascii="Lucida Console" w:eastAsia="Times New Roman" w:hAnsi="Lucida Console" w:cs="Courier New"/>
            <w:color w:val="E6E1DC"/>
            <w:sz w:val="20"/>
            <w:szCs w:val="20"/>
            <w:bdr w:val="none" w:sz="0" w:space="0" w:color="auto" w:frame="1"/>
          </w:rPr>
          <w:t xml:space="preserve">"  </w:t>
        </w:r>
      </w:ins>
    </w:p>
    <w:p w14:paraId="1A1C194E"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18" w:author="Philip Collender" w:date="2019-06-04T12:33:00Z"/>
          <w:rFonts w:ascii="Lucida Console" w:eastAsia="Times New Roman" w:hAnsi="Lucida Console" w:cs="Courier New"/>
          <w:color w:val="E6E1DC"/>
          <w:sz w:val="20"/>
          <w:szCs w:val="20"/>
          <w:bdr w:val="none" w:sz="0" w:space="0" w:color="auto" w:frame="1"/>
        </w:rPr>
      </w:pPr>
      <w:ins w:id="319" w:author="Philip Collender" w:date="2019-06-04T12:33:00Z">
        <w:r w:rsidRPr="00D82925">
          <w:rPr>
            <w:rFonts w:ascii="Lucida Console" w:eastAsia="Times New Roman" w:hAnsi="Lucida Console" w:cs="Courier New"/>
            <w:color w:val="E6E1DC"/>
            <w:sz w:val="20"/>
            <w:szCs w:val="20"/>
            <w:bdr w:val="none" w:sz="0" w:space="0" w:color="auto" w:frame="1"/>
          </w:rPr>
          <w:t>[217] "</w:t>
        </w:r>
        <w:r w:rsidRPr="00D82925">
          <w:rPr>
            <w:rFonts w:ascii="Microsoft YaHei" w:eastAsia="Microsoft YaHei" w:hAnsi="Microsoft YaHei" w:cs="Microsoft YaHei" w:hint="eastAsia"/>
            <w:color w:val="E6E1DC"/>
            <w:sz w:val="20"/>
            <w:szCs w:val="20"/>
            <w:bdr w:val="none" w:sz="0" w:space="0" w:color="auto" w:frame="1"/>
          </w:rPr>
          <w:t>希</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まゆ</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程定國</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明智珠</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青野真衣</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大眾</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爺</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艾末末</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林朝璣</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孙文子</w:t>
        </w:r>
        <w:r w:rsidRPr="00D82925">
          <w:rPr>
            <w:rFonts w:ascii="Lucida Console" w:eastAsia="Times New Roman" w:hAnsi="Lucida Console" w:cs="Courier New"/>
            <w:color w:val="E6E1DC"/>
            <w:sz w:val="20"/>
            <w:szCs w:val="20"/>
            <w:bdr w:val="none" w:sz="0" w:space="0" w:color="auto" w:frame="1"/>
          </w:rPr>
          <w:t xml:space="preserve">?"     </w:t>
        </w:r>
      </w:ins>
    </w:p>
    <w:p w14:paraId="43037EF5"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0" w:author="Philip Collender" w:date="2019-06-04T12:33:00Z"/>
          <w:rFonts w:ascii="Lucida Console" w:eastAsia="Times New Roman" w:hAnsi="Lucida Console" w:cs="Courier New"/>
          <w:color w:val="E6E1DC"/>
          <w:sz w:val="20"/>
          <w:szCs w:val="20"/>
          <w:bdr w:val="none" w:sz="0" w:space="0" w:color="auto" w:frame="1"/>
        </w:rPr>
      </w:pPr>
      <w:ins w:id="321" w:author="Philip Collender" w:date="2019-06-04T12:33:00Z">
        <w:r w:rsidRPr="00D82925">
          <w:rPr>
            <w:rFonts w:ascii="Lucida Console" w:eastAsia="Times New Roman" w:hAnsi="Lucida Console" w:cs="Courier New"/>
            <w:color w:val="E6E1DC"/>
            <w:sz w:val="20"/>
            <w:szCs w:val="20"/>
            <w:bdr w:val="none" w:sz="0" w:space="0" w:color="auto" w:frame="1"/>
          </w:rPr>
          <w:t>[225] "</w:t>
        </w:r>
        <w:r w:rsidRPr="00D82925">
          <w:rPr>
            <w:rFonts w:ascii="Microsoft YaHei" w:eastAsia="Microsoft YaHei" w:hAnsi="Microsoft YaHei" w:cs="Microsoft YaHei" w:hint="eastAsia"/>
            <w:color w:val="E6E1DC"/>
            <w:sz w:val="20"/>
            <w:szCs w:val="20"/>
            <w:bdr w:val="none" w:sz="0" w:space="0" w:color="auto" w:frame="1"/>
          </w:rPr>
          <w:t>山本杏</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違</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侯</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江南</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主</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崔</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丹尼爾</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尔锦</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靈的剋星</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朝比奈ハル</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迷男</w:t>
        </w:r>
        <w:r w:rsidRPr="00D82925">
          <w:rPr>
            <w:rFonts w:ascii="Lucida Console" w:eastAsia="Times New Roman" w:hAnsi="Lucida Console" w:cs="Courier New"/>
            <w:color w:val="E6E1DC"/>
            <w:sz w:val="20"/>
            <w:szCs w:val="20"/>
            <w:bdr w:val="none" w:sz="0" w:space="0" w:color="auto" w:frame="1"/>
          </w:rPr>
          <w:t xml:space="preserve">,"       </w:t>
        </w:r>
      </w:ins>
    </w:p>
    <w:p w14:paraId="782A4AA0"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2" w:author="Philip Collender" w:date="2019-06-04T12:33:00Z"/>
          <w:rFonts w:ascii="Lucida Console" w:eastAsia="Times New Roman" w:hAnsi="Lucida Console" w:cs="Courier New"/>
          <w:color w:val="E6E1DC"/>
          <w:sz w:val="20"/>
          <w:szCs w:val="20"/>
          <w:bdr w:val="none" w:sz="0" w:space="0" w:color="auto" w:frame="1"/>
        </w:rPr>
      </w:pPr>
      <w:ins w:id="323" w:author="Philip Collender" w:date="2019-06-04T12:33:00Z">
        <w:r w:rsidRPr="00D82925">
          <w:rPr>
            <w:rFonts w:ascii="Lucida Console" w:eastAsia="Times New Roman" w:hAnsi="Lucida Console" w:cs="Courier New"/>
            <w:color w:val="E6E1DC"/>
            <w:sz w:val="20"/>
            <w:szCs w:val="20"/>
            <w:bdr w:val="none" w:sz="0" w:space="0" w:color="auto" w:frame="1"/>
          </w:rPr>
          <w:t>[233] "</w:t>
        </w:r>
        <w:r w:rsidRPr="00D82925">
          <w:rPr>
            <w:rFonts w:ascii="Microsoft YaHei" w:eastAsia="Microsoft YaHei" w:hAnsi="Microsoft YaHei" w:cs="Microsoft YaHei" w:hint="eastAsia"/>
            <w:color w:val="E6E1DC"/>
            <w:sz w:val="20"/>
            <w:szCs w:val="20"/>
            <w:bdr w:val="none" w:sz="0" w:space="0" w:color="auto" w:frame="1"/>
          </w:rPr>
          <w:t>彥五瀨</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伊</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耆</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放勳</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朝樹りさ</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德色赉</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布</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宮部</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雪</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陈尧初</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靏弘</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李債潾</w:t>
        </w:r>
        <w:r w:rsidRPr="00D82925">
          <w:rPr>
            <w:rFonts w:ascii="Lucida Console" w:eastAsia="Times New Roman" w:hAnsi="Lucida Console" w:cs="Courier New"/>
            <w:color w:val="E6E1DC"/>
            <w:sz w:val="20"/>
            <w:szCs w:val="20"/>
            <w:bdr w:val="none" w:sz="0" w:space="0" w:color="auto" w:frame="1"/>
          </w:rPr>
          <w:t xml:space="preserve">."     </w:t>
        </w:r>
      </w:ins>
    </w:p>
    <w:p w14:paraId="097DE339"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4" w:author="Philip Collender" w:date="2019-06-04T12:33:00Z"/>
          <w:rFonts w:ascii="Lucida Console" w:eastAsia="Times New Roman" w:hAnsi="Lucida Console" w:cs="Courier New"/>
          <w:color w:val="E6E1DC"/>
          <w:sz w:val="20"/>
          <w:szCs w:val="20"/>
          <w:bdr w:val="none" w:sz="0" w:space="0" w:color="auto" w:frame="1"/>
        </w:rPr>
      </w:pPr>
      <w:ins w:id="325" w:author="Philip Collender" w:date="2019-06-04T12:33:00Z">
        <w:r w:rsidRPr="00D82925">
          <w:rPr>
            <w:rFonts w:ascii="Lucida Console" w:eastAsia="Times New Roman" w:hAnsi="Lucida Console" w:cs="Courier New"/>
            <w:color w:val="E6E1DC"/>
            <w:sz w:val="20"/>
            <w:szCs w:val="20"/>
            <w:bdr w:val="none" w:sz="0" w:space="0" w:color="auto" w:frame="1"/>
          </w:rPr>
          <w:t>[241] "</w:t>
        </w:r>
        <w:r w:rsidRPr="00D82925">
          <w:rPr>
            <w:rFonts w:ascii="Microsoft YaHei" w:eastAsia="Microsoft YaHei" w:hAnsi="Microsoft YaHei" w:cs="Microsoft YaHei" w:hint="eastAsia"/>
            <w:color w:val="E6E1DC"/>
            <w:sz w:val="20"/>
            <w:szCs w:val="20"/>
            <w:bdr w:val="none" w:sz="0" w:space="0" w:color="auto" w:frame="1"/>
          </w:rPr>
          <w:t>鶴岡聡</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高宣子</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雄诺敦</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布</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松本あゆ</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幾瑟</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文</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耆</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枡田絵理奈</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猿田彥</w:t>
        </w:r>
        <w:r w:rsidRPr="00D82925">
          <w:rPr>
            <w:rFonts w:ascii="Lucida Console" w:eastAsia="Times New Roman" w:hAnsi="Lucida Console" w:cs="Courier New"/>
            <w:color w:val="E6E1DC"/>
            <w:sz w:val="20"/>
            <w:szCs w:val="20"/>
            <w:bdr w:val="none" w:sz="0" w:space="0" w:color="auto" w:frame="1"/>
          </w:rPr>
          <w:t xml:space="preserve">?"     </w:t>
        </w:r>
      </w:ins>
    </w:p>
    <w:p w14:paraId="3D82C85D"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6" w:author="Philip Collender" w:date="2019-06-04T12:33:00Z"/>
          <w:rFonts w:ascii="Lucida Console" w:eastAsia="Times New Roman" w:hAnsi="Lucida Console" w:cs="Courier New"/>
          <w:color w:val="E6E1DC"/>
          <w:sz w:val="20"/>
          <w:szCs w:val="20"/>
          <w:bdr w:val="none" w:sz="0" w:space="0" w:color="auto" w:frame="1"/>
        </w:rPr>
      </w:pPr>
      <w:ins w:id="327" w:author="Philip Collender" w:date="2019-06-04T12:33:00Z">
        <w:r w:rsidRPr="00D82925">
          <w:rPr>
            <w:rFonts w:ascii="Lucida Console" w:eastAsia="Times New Roman" w:hAnsi="Lucida Console" w:cs="Courier New"/>
            <w:color w:val="E6E1DC"/>
            <w:sz w:val="20"/>
            <w:szCs w:val="20"/>
            <w:bdr w:val="none" w:sz="0" w:space="0" w:color="auto" w:frame="1"/>
          </w:rPr>
          <w:t>[249] "</w:t>
        </w:r>
        <w:r w:rsidRPr="00D82925">
          <w:rPr>
            <w:rFonts w:ascii="Microsoft YaHei" w:eastAsia="Microsoft YaHei" w:hAnsi="Microsoft YaHei" w:cs="Microsoft YaHei" w:hint="eastAsia"/>
            <w:color w:val="E6E1DC"/>
            <w:sz w:val="20"/>
            <w:szCs w:val="20"/>
            <w:bdr w:val="none" w:sz="0" w:space="0" w:color="auto" w:frame="1"/>
          </w:rPr>
          <w:t>王信</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黒瀬真奈</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薛超</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寛仁親王</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吹石一恵</w:t>
        </w:r>
        <w:r w:rsidRPr="00D82925">
          <w:rPr>
            <w:rFonts w:ascii="Lucida Console" w:eastAsia="Times New Roman" w:hAnsi="Lucida Console" w:cs="Courier New"/>
            <w:color w:val="E6E1DC"/>
            <w:sz w:val="20"/>
            <w:szCs w:val="20"/>
            <w:bdr w:val="none" w:sz="0" w:space="0" w:color="auto" w:frame="1"/>
          </w:rPr>
          <w:t xml:space="preserve">."    </w:t>
        </w:r>
        <w:proofErr w:type="gramStart"/>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古尔苏荣</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杨次山</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瀬戸麻沙</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ins>
    </w:p>
    <w:p w14:paraId="5D4D7CA3"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28" w:author="Philip Collender" w:date="2019-06-04T12:33:00Z"/>
          <w:rFonts w:ascii="Lucida Console" w:eastAsia="Times New Roman" w:hAnsi="Lucida Console" w:cs="Courier New"/>
          <w:color w:val="E6E1DC"/>
          <w:sz w:val="20"/>
          <w:szCs w:val="20"/>
          <w:bdr w:val="none" w:sz="0" w:space="0" w:color="auto" w:frame="1"/>
        </w:rPr>
      </w:pPr>
      <w:ins w:id="329" w:author="Philip Collender" w:date="2019-06-04T12:33:00Z">
        <w:r w:rsidRPr="00D82925">
          <w:rPr>
            <w:rFonts w:ascii="Lucida Console" w:eastAsia="Times New Roman" w:hAnsi="Lucida Console" w:cs="Courier New"/>
            <w:color w:val="E6E1DC"/>
            <w:sz w:val="20"/>
            <w:szCs w:val="20"/>
            <w:bdr w:val="none" w:sz="0" w:space="0" w:color="auto" w:frame="1"/>
          </w:rPr>
          <w:t>[257] "</w:t>
        </w:r>
        <w:r w:rsidRPr="00D82925">
          <w:rPr>
            <w:rFonts w:ascii="Microsoft YaHei" w:eastAsia="Microsoft YaHei" w:hAnsi="Microsoft YaHei" w:cs="Microsoft YaHei" w:hint="eastAsia"/>
            <w:color w:val="E6E1DC"/>
            <w:sz w:val="20"/>
            <w:szCs w:val="20"/>
            <w:bdr w:val="none" w:sz="0" w:space="0" w:color="auto" w:frame="1"/>
          </w:rPr>
          <w:t>明坂聡</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浜崎亞由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濱崎亞由</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proofErr w:type="gramStart"/>
        <w:r w:rsidRPr="00D82925">
          <w:rPr>
            <w:rFonts w:ascii="Microsoft YaHei" w:eastAsia="Microsoft YaHei" w:hAnsi="Microsoft YaHei" w:cs="Microsoft YaHei" w:hint="eastAsia"/>
            <w:color w:val="E6E1DC"/>
            <w:sz w:val="20"/>
            <w:szCs w:val="20"/>
            <w:bdr w:val="none" w:sz="0" w:space="0" w:color="auto" w:frame="1"/>
          </w:rPr>
          <w:t>者</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篾</w:t>
        </w:r>
        <w:proofErr w:type="gramEnd"/>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宇佐</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吉啓</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軍日</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井上雅</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美</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李繼</w:t>
        </w:r>
        <w:r w:rsidRPr="00D82925">
          <w:rPr>
            <w:rFonts w:ascii="Lucida Console" w:eastAsia="Times New Roman" w:hAnsi="Lucida Console" w:cs="Courier New"/>
            <w:color w:val="E6E1DC"/>
            <w:sz w:val="20"/>
            <w:szCs w:val="20"/>
            <w:bdr w:val="none" w:sz="0" w:space="0" w:color="auto" w:frame="1"/>
          </w:rPr>
          <w:t>(</w:t>
        </w:r>
        <w:r w:rsidRPr="00D82925">
          <w:rPr>
            <w:rFonts w:ascii="Microsoft YaHei" w:eastAsia="Microsoft YaHei" w:hAnsi="Microsoft YaHei" w:cs="Microsoft YaHei" w:hint="eastAsia"/>
            <w:color w:val="E6E1DC"/>
            <w:sz w:val="20"/>
            <w:szCs w:val="20"/>
            <w:bdr w:val="none" w:sz="0" w:space="0" w:color="auto" w:frame="1"/>
          </w:rPr>
          <w:t>儼</w:t>
        </w:r>
        <w:r w:rsidRPr="00D82925">
          <w:rPr>
            <w:rFonts w:ascii="Lucida Console" w:eastAsia="Times New Roman" w:hAnsi="Lucida Console" w:cs="Courier New"/>
            <w:color w:val="E6E1DC"/>
            <w:sz w:val="20"/>
            <w:szCs w:val="20"/>
            <w:bdr w:val="none" w:sz="0" w:space="0" w:color="auto" w:frame="1"/>
          </w:rPr>
          <w:t xml:space="preserve">)"    </w:t>
        </w:r>
      </w:ins>
    </w:p>
    <w:p w14:paraId="00B365CA" w14:textId="77777777" w:rsidR="00D82925" w:rsidRPr="00D82925" w:rsidRDefault="00D82925" w:rsidP="00D82925">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330" w:author="Philip Collender" w:date="2019-06-04T12:33:00Z"/>
          <w:rFonts w:ascii="Lucida Console" w:eastAsia="Times New Roman" w:hAnsi="Lucida Console" w:cs="Courier New"/>
          <w:color w:val="E6E1DC"/>
          <w:sz w:val="20"/>
          <w:szCs w:val="20"/>
        </w:rPr>
      </w:pPr>
      <w:ins w:id="331" w:author="Philip Collender" w:date="2019-06-04T12:33:00Z">
        <w:r w:rsidRPr="00D82925">
          <w:rPr>
            <w:rFonts w:ascii="Lucida Console" w:eastAsia="Times New Roman" w:hAnsi="Lucida Console" w:cs="Courier New"/>
            <w:color w:val="E6E1DC"/>
            <w:sz w:val="20"/>
            <w:szCs w:val="20"/>
            <w:bdr w:val="none" w:sz="0" w:space="0" w:color="auto" w:frame="1"/>
          </w:rPr>
          <w:t>[265] "</w:t>
        </w:r>
        <w:r w:rsidRPr="00D82925">
          <w:rPr>
            <w:rFonts w:ascii="Microsoft YaHei" w:eastAsia="Microsoft YaHei" w:hAnsi="Microsoft YaHei" w:cs="Microsoft YaHei" w:hint="eastAsia"/>
            <w:color w:val="E6E1DC"/>
            <w:sz w:val="20"/>
            <w:szCs w:val="20"/>
            <w:bdr w:val="none" w:sz="0" w:space="0" w:color="auto" w:frame="1"/>
          </w:rPr>
          <w:t>桃栗蜜</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謝幼安</w:t>
        </w:r>
        <w:r w:rsidRPr="00D82925">
          <w:rPr>
            <w:rFonts w:ascii="Lucida Console" w:eastAsia="Times New Roman" w:hAnsi="Lucida Console" w:cs="Courier New"/>
            <w:color w:val="E6E1DC"/>
            <w:sz w:val="20"/>
            <w:szCs w:val="20"/>
            <w:bdr w:val="none" w:sz="0" w:space="0" w:color="auto" w:frame="1"/>
          </w:rPr>
          <w:t>}"      "</w:t>
        </w:r>
        <w:r w:rsidRPr="00D82925">
          <w:rPr>
            <w:rFonts w:ascii="Microsoft YaHei" w:eastAsia="Microsoft YaHei" w:hAnsi="Microsoft YaHei" w:cs="Microsoft YaHei" w:hint="eastAsia"/>
            <w:color w:val="E6E1DC"/>
            <w:sz w:val="20"/>
            <w:szCs w:val="20"/>
            <w:bdr w:val="none" w:sz="0" w:space="0" w:color="auto" w:frame="1"/>
          </w:rPr>
          <w:t>豁埃马阑</w:t>
        </w:r>
        <w:r w:rsidRPr="00D82925">
          <w:rPr>
            <w:rFonts w:ascii="Lucida Console" w:eastAsia="Times New Roman" w:hAnsi="Lucida Console" w:cs="Courier New"/>
            <w:color w:val="E6E1DC"/>
            <w:sz w:val="20"/>
            <w:szCs w:val="20"/>
            <w:bdr w:val="none" w:sz="0" w:space="0" w:color="auto" w:frame="1"/>
          </w:rPr>
          <w:t xml:space="preserve">?"   </w:t>
        </w:r>
      </w:ins>
    </w:p>
    <w:p w14:paraId="7D54B16C" w14:textId="77777777" w:rsidR="00D82925" w:rsidRDefault="00D82925" w:rsidP="00D82925">
      <w:pPr>
        <w:shd w:val="clear" w:color="auto" w:fill="FFFFFF"/>
        <w:spacing w:after="240" w:line="240" w:lineRule="auto"/>
        <w:rPr>
          <w:ins w:id="332" w:author="Philip Collender" w:date="2019-06-04T12:36:00Z"/>
          <w:rFonts w:ascii="Segoe UI" w:eastAsia="Times New Roman" w:hAnsi="Segoe UI" w:cs="Segoe UI"/>
          <w:color w:val="24292E"/>
          <w:sz w:val="24"/>
          <w:szCs w:val="24"/>
        </w:rPr>
      </w:pPr>
      <w:ins w:id="333" w:author="Philip Collender" w:date="2019-06-04T12:33:00Z">
        <w:r>
          <w:rPr>
            <w:rFonts w:ascii="Segoe UI" w:eastAsia="Times New Roman" w:hAnsi="Segoe UI" w:cs="Segoe UI"/>
            <w:color w:val="24292E"/>
            <w:sz w:val="24"/>
            <w:szCs w:val="24"/>
          </w:rPr>
          <w:t xml:space="preserve">This case is more complicated. Some characters, </w:t>
        </w:r>
        <w:proofErr w:type="gramStart"/>
        <w:r>
          <w:rPr>
            <w:rFonts w:ascii="Segoe UI" w:eastAsia="Times New Roman" w:hAnsi="Segoe UI" w:cs="Segoe UI"/>
            <w:color w:val="24292E"/>
            <w:sz w:val="24"/>
            <w:szCs w:val="24"/>
          </w:rPr>
          <w:t xml:space="preserve">e.g. </w:t>
        </w:r>
        <w:r w:rsidRPr="00D82925">
          <w:rPr>
            <w:rFonts w:ascii="Segoe UI" w:eastAsia="Times New Roman" w:hAnsi="Segoe UI" w:cs="Segoe UI"/>
            <w:b/>
            <w:color w:val="24292E"/>
            <w:sz w:val="24"/>
            <w:szCs w:val="24"/>
            <w:rPrChange w:id="334" w:author="Philip Collender" w:date="2019-06-04T12:33:00Z">
              <w:rPr>
                <w:rFonts w:ascii="Segoe UI" w:eastAsia="Times New Roman" w:hAnsi="Segoe UI" w:cs="Segoe UI"/>
                <w:color w:val="24292E"/>
                <w:sz w:val="24"/>
                <w:szCs w:val="24"/>
              </w:rPr>
            </w:rPrChange>
          </w:rPr>
          <w:t>.</w:t>
        </w:r>
        <w:proofErr w:type="gramEnd"/>
        <w:r>
          <w:rPr>
            <w:rFonts w:ascii="Segoe UI" w:eastAsia="Times New Roman" w:hAnsi="Segoe UI" w:cs="Segoe UI"/>
            <w:b/>
            <w:color w:val="24292E"/>
            <w:sz w:val="24"/>
            <w:szCs w:val="24"/>
          </w:rPr>
          <w:t xml:space="preserve"> </w:t>
        </w:r>
        <w:r w:rsidRPr="00D82925">
          <w:rPr>
            <w:rFonts w:ascii="Segoe UI" w:eastAsia="Times New Roman" w:hAnsi="Segoe UI" w:cs="Segoe UI"/>
            <w:b/>
            <w:color w:val="24292E"/>
            <w:sz w:val="24"/>
            <w:szCs w:val="24"/>
            <w:rPrChange w:id="335" w:author="Philip Collender" w:date="2019-06-04T12:33:00Z">
              <w:rPr>
                <w:rFonts w:ascii="Segoe UI" w:eastAsia="Times New Roman" w:hAnsi="Segoe UI" w:cs="Segoe UI"/>
                <w:color w:val="24292E"/>
                <w:sz w:val="24"/>
                <w:szCs w:val="24"/>
              </w:rPr>
            </w:rPrChange>
          </w:rPr>
          <w:t>,</w:t>
        </w:r>
        <w:r>
          <w:rPr>
            <w:rFonts w:ascii="Segoe UI" w:eastAsia="Times New Roman" w:hAnsi="Segoe UI" w:cs="Segoe UI"/>
            <w:b/>
            <w:color w:val="24292E"/>
            <w:sz w:val="24"/>
            <w:szCs w:val="24"/>
          </w:rPr>
          <w:t xml:space="preserve"> </w:t>
        </w:r>
      </w:ins>
      <w:ins w:id="336" w:author="Philip Collender" w:date="2019-06-04T12:34:00Z">
        <w:r>
          <w:rPr>
            <w:rFonts w:ascii="Segoe UI" w:eastAsia="Times New Roman" w:hAnsi="Segoe UI" w:cs="Segoe UI"/>
            <w:b/>
            <w:color w:val="24292E"/>
            <w:sz w:val="24"/>
            <w:szCs w:val="24"/>
          </w:rPr>
          <w:t>}</w:t>
        </w:r>
        <w:r>
          <w:rPr>
            <w:rFonts w:ascii="Segoe UI" w:eastAsia="Times New Roman" w:hAnsi="Segoe UI" w:cs="Segoe UI"/>
            <w:color w:val="24292E"/>
            <w:sz w:val="24"/>
            <w:szCs w:val="24"/>
          </w:rPr>
          <w:t xml:space="preserve"> seem like they can be removed without losing any information. However other characters, such as </w:t>
        </w:r>
        <w:proofErr w:type="gramStart"/>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 xml:space="preserve"> and</w:t>
        </w:r>
        <w:proofErr w:type="gramEnd"/>
        <w:r>
          <w:rPr>
            <w:rFonts w:ascii="Segoe UI" w:eastAsia="Times New Roman" w:hAnsi="Segoe UI" w:cs="Segoe UI"/>
            <w:color w:val="24292E"/>
            <w:sz w:val="24"/>
            <w:szCs w:val="24"/>
          </w:rPr>
          <w:t xml:space="preserve"> </w:t>
        </w:r>
        <w:r>
          <w:rPr>
            <w:rFonts w:ascii="Segoe UI" w:eastAsia="Times New Roman" w:hAnsi="Segoe UI" w:cs="Segoe UI"/>
            <w:b/>
            <w:color w:val="24292E"/>
            <w:sz w:val="24"/>
            <w:szCs w:val="24"/>
          </w:rPr>
          <w:t>?</w:t>
        </w:r>
        <w:r>
          <w:rPr>
            <w:rFonts w:ascii="Segoe UI" w:eastAsia="Times New Roman" w:hAnsi="Segoe UI" w:cs="Segoe UI"/>
            <w:color w:val="24292E"/>
            <w:sz w:val="24"/>
            <w:szCs w:val="24"/>
          </w:rPr>
          <w:t xml:space="preserve"> may indicate that a character was present but the data entry per</w:t>
        </w:r>
      </w:ins>
      <w:ins w:id="337" w:author="Philip Collender" w:date="2019-06-04T12:35:00Z">
        <w:r>
          <w:rPr>
            <w:rFonts w:ascii="Segoe UI" w:eastAsia="Times New Roman" w:hAnsi="Segoe UI" w:cs="Segoe UI"/>
            <w:color w:val="24292E"/>
            <w:sz w:val="24"/>
            <w:szCs w:val="24"/>
          </w:rPr>
          <w:t>sonnel couldn’t identify it. These markers of ambiguity are taken into account by our name matching methods, and so for now we recommend leaving them in. Thus, we remove only a subset of the punctuat</w:t>
        </w:r>
      </w:ins>
      <w:ins w:id="338" w:author="Philip Collender" w:date="2019-06-04T12:36:00Z">
        <w:r>
          <w:rPr>
            <w:rFonts w:ascii="Segoe UI" w:eastAsia="Times New Roman" w:hAnsi="Segoe UI" w:cs="Segoe UI"/>
            <w:color w:val="24292E"/>
            <w:sz w:val="24"/>
            <w:szCs w:val="24"/>
          </w:rPr>
          <w:t xml:space="preserve">ion </w:t>
        </w:r>
      </w:ins>
      <w:ins w:id="339" w:author="Philip Collender" w:date="2019-06-04T12:39:00Z">
        <w:r>
          <w:rPr>
            <w:rFonts w:ascii="Segoe UI" w:eastAsia="Times New Roman" w:hAnsi="Segoe UI" w:cs="Segoe UI"/>
            <w:color w:val="24292E"/>
            <w:sz w:val="24"/>
            <w:szCs w:val="24"/>
          </w:rPr>
          <w:t>characters</w:t>
        </w:r>
      </w:ins>
      <w:ins w:id="340" w:author="Philip Collender" w:date="2019-06-04T12:36:00Z">
        <w:r>
          <w:rPr>
            <w:rFonts w:ascii="Segoe UI" w:eastAsia="Times New Roman" w:hAnsi="Segoe UI" w:cs="Segoe UI"/>
            <w:color w:val="24292E"/>
            <w:sz w:val="24"/>
            <w:szCs w:val="24"/>
          </w:rPr>
          <w:t>.</w:t>
        </w:r>
      </w:ins>
    </w:p>
    <w:p w14:paraId="35278189" w14:textId="77777777" w:rsidR="00D82925" w:rsidRPr="00D82925" w:rsidRDefault="00D82925" w:rsidP="00D82925">
      <w:pPr>
        <w:shd w:val="clear" w:color="auto" w:fill="FFFFFF"/>
        <w:spacing w:after="240" w:line="240" w:lineRule="auto"/>
        <w:rPr>
          <w:ins w:id="341" w:author="Philip Collender" w:date="2019-06-04T12:39:00Z"/>
          <w:rFonts w:ascii="Segoe UI" w:eastAsia="Times New Roman" w:hAnsi="Segoe UI" w:cs="Segoe UI"/>
          <w:color w:val="24292E"/>
          <w:sz w:val="24"/>
          <w:szCs w:val="24"/>
        </w:rPr>
      </w:pPr>
      <w:proofErr w:type="spellStart"/>
      <w:ins w:id="342" w:author="Philip Collender" w:date="2019-06-04T12:39:00Z">
        <w:r w:rsidRPr="00D82925">
          <w:rPr>
            <w:rFonts w:ascii="Segoe UI" w:eastAsia="Times New Roman" w:hAnsi="Segoe UI" w:cs="Segoe UI"/>
            <w:color w:val="24292E"/>
            <w:sz w:val="24"/>
            <w:szCs w:val="24"/>
          </w:rPr>
          <w:lastRenderedPageBreak/>
          <w:t>messynames$name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 xml:space="preserve">] = </w:t>
        </w:r>
        <w:proofErr w:type="spellStart"/>
        <w:r w:rsidRPr="00D82925">
          <w:rPr>
            <w:rFonts w:ascii="Segoe UI" w:eastAsia="Times New Roman" w:hAnsi="Segoe UI" w:cs="Segoe UI"/>
            <w:color w:val="24292E"/>
            <w:sz w:val="24"/>
            <w:szCs w:val="24"/>
          </w:rPr>
          <w:t>gsub</w:t>
        </w:r>
        <w:proofErr w:type="spellEnd"/>
        <w:r w:rsidRPr="00D82925">
          <w:rPr>
            <w:rFonts w:ascii="Segoe UI" w:eastAsia="Times New Roman" w:hAnsi="Segoe UI" w:cs="Segoe UI"/>
            <w:color w:val="24292E"/>
            <w:sz w:val="24"/>
            <w:szCs w:val="24"/>
          </w:rPr>
          <w:t>('.','</w:t>
        </w:r>
        <w:proofErr w:type="gramStart"/>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w:t>
        </w:r>
        <w:proofErr w:type="gramEnd"/>
        <w:r w:rsidRPr="00D82925">
          <w:rPr>
            <w:rFonts w:ascii="Segoe UI" w:eastAsia="Times New Roman" w:hAnsi="Segoe UI" w:cs="Segoe UI"/>
            <w:color w:val="24292E"/>
            <w:sz w:val="24"/>
            <w:szCs w:val="24"/>
          </w:rPr>
          <w:t>$name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 xml:space="preserve">],fixed = T) #fixed replaces exactly the pattern provided, without </w:t>
        </w:r>
        <w:proofErr w:type="spellStart"/>
        <w:r w:rsidRPr="00D82925">
          <w:rPr>
            <w:rFonts w:ascii="Segoe UI" w:eastAsia="Times New Roman" w:hAnsi="Segoe UI" w:cs="Segoe UI"/>
            <w:color w:val="24292E"/>
            <w:sz w:val="24"/>
            <w:szCs w:val="24"/>
          </w:rPr>
          <w:t>performaing</w:t>
        </w:r>
        <w:proofErr w:type="spellEnd"/>
        <w:r w:rsidRPr="00D82925">
          <w:rPr>
            <w:rFonts w:ascii="Segoe UI" w:eastAsia="Times New Roman" w:hAnsi="Segoe UI" w:cs="Segoe UI"/>
            <w:color w:val="24292E"/>
            <w:sz w:val="24"/>
            <w:szCs w:val="24"/>
          </w:rPr>
          <w:t xml:space="preserve"> any regular expression matching</w:t>
        </w:r>
      </w:ins>
    </w:p>
    <w:p w14:paraId="47A1292E" w14:textId="77777777" w:rsidR="00D82925" w:rsidRPr="00D82925" w:rsidRDefault="00D82925" w:rsidP="00D82925">
      <w:pPr>
        <w:shd w:val="clear" w:color="auto" w:fill="FFFFFF"/>
        <w:spacing w:after="240" w:line="240" w:lineRule="auto"/>
        <w:rPr>
          <w:ins w:id="343" w:author="Philip Collender" w:date="2019-06-04T12:39:00Z"/>
          <w:rFonts w:ascii="Segoe UI" w:eastAsia="Times New Roman" w:hAnsi="Segoe UI" w:cs="Segoe UI"/>
          <w:color w:val="24292E"/>
          <w:sz w:val="24"/>
          <w:szCs w:val="24"/>
        </w:rPr>
      </w:pPr>
      <w:proofErr w:type="spellStart"/>
      <w:ins w:id="344" w:author="Philip Collender" w:date="2019-06-04T12:39:00Z">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 xml:space="preserve">] = </w:t>
        </w:r>
        <w:proofErr w:type="spellStart"/>
        <w:r w:rsidRPr="00D82925">
          <w:rPr>
            <w:rFonts w:ascii="Segoe UI" w:eastAsia="Times New Roman" w:hAnsi="Segoe UI" w:cs="Segoe UI"/>
            <w:color w:val="24292E"/>
            <w:sz w:val="24"/>
            <w:szCs w:val="24"/>
          </w:rPr>
          <w:t>gsub</w:t>
        </w:r>
        <w:proofErr w:type="spellEnd"/>
        <w:r w:rsidRPr="00D82925">
          <w:rPr>
            <w:rFonts w:ascii="Segoe UI" w:eastAsia="Times New Roman" w:hAnsi="Segoe UI" w:cs="Segoe UI"/>
            <w:color w:val="24292E"/>
            <w:sz w:val="24"/>
            <w:szCs w:val="24"/>
          </w:rPr>
          <w:t>(',','</w:t>
        </w:r>
        <w:proofErr w:type="gramStart"/>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w:t>
        </w:r>
        <w:proofErr w:type="gramEnd"/>
        <w:r w:rsidRPr="00D82925">
          <w:rPr>
            <w:rFonts w:ascii="Segoe UI" w:eastAsia="Times New Roman" w:hAnsi="Segoe UI" w:cs="Segoe UI"/>
            <w:color w:val="24292E"/>
            <w:sz w:val="24"/>
            <w:szCs w:val="24"/>
          </w:rPr>
          <w:t>$name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],fixed = T)</w:t>
        </w:r>
      </w:ins>
    </w:p>
    <w:p w14:paraId="0CB59D56" w14:textId="77777777" w:rsidR="00D82925" w:rsidRDefault="00D82925" w:rsidP="00D82925">
      <w:pPr>
        <w:shd w:val="clear" w:color="auto" w:fill="FFFFFF"/>
        <w:spacing w:after="240" w:line="240" w:lineRule="auto"/>
        <w:rPr>
          <w:ins w:id="345" w:author="Philip Collender" w:date="2019-06-04T12:39:00Z"/>
          <w:rFonts w:ascii="Segoe UI" w:eastAsia="Times New Roman" w:hAnsi="Segoe UI" w:cs="Segoe UI"/>
          <w:color w:val="24292E"/>
          <w:sz w:val="24"/>
          <w:szCs w:val="24"/>
        </w:rPr>
      </w:pPr>
      <w:proofErr w:type="spellStart"/>
      <w:ins w:id="346" w:author="Philip Collender" w:date="2019-06-04T12:39:00Z">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 xml:space="preserve">] = </w:t>
        </w:r>
        <w:proofErr w:type="spellStart"/>
        <w:r w:rsidRPr="00D82925">
          <w:rPr>
            <w:rFonts w:ascii="Segoe UI" w:eastAsia="Times New Roman" w:hAnsi="Segoe UI" w:cs="Segoe UI"/>
            <w:color w:val="24292E"/>
            <w:sz w:val="24"/>
            <w:szCs w:val="24"/>
          </w:rPr>
          <w:t>gsub</w:t>
        </w:r>
        <w:proofErr w:type="spellEnd"/>
        <w:r w:rsidRPr="00D82925">
          <w:rPr>
            <w:rFonts w:ascii="Segoe UI" w:eastAsia="Times New Roman" w:hAnsi="Segoe UI" w:cs="Segoe UI"/>
            <w:color w:val="24292E"/>
            <w:sz w:val="24"/>
            <w:szCs w:val="24"/>
          </w:rPr>
          <w:t>('}','</w:t>
        </w:r>
        <w:proofErr w:type="gramStart"/>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w:t>
        </w:r>
        <w:proofErr w:type="gramEnd"/>
        <w:r w:rsidRPr="00D82925">
          <w:rPr>
            <w:rFonts w:ascii="Segoe UI" w:eastAsia="Times New Roman" w:hAnsi="Segoe UI" w:cs="Segoe UI"/>
            <w:color w:val="24292E"/>
            <w:sz w:val="24"/>
            <w:szCs w:val="24"/>
          </w:rPr>
          <w:t>$name</w:t>
        </w:r>
        <w:proofErr w:type="spell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punctinds</w:t>
        </w:r>
        <w:proofErr w:type="spellEnd"/>
        <w:r w:rsidRPr="00D82925">
          <w:rPr>
            <w:rFonts w:ascii="Segoe UI" w:eastAsia="Times New Roman" w:hAnsi="Segoe UI" w:cs="Segoe UI"/>
            <w:color w:val="24292E"/>
            <w:sz w:val="24"/>
            <w:szCs w:val="24"/>
          </w:rPr>
          <w:t>],fixed = T)</w:t>
        </w:r>
      </w:ins>
    </w:p>
    <w:p w14:paraId="2E6194A1" w14:textId="77777777" w:rsidR="00D82925" w:rsidRDefault="00D82925" w:rsidP="00D82925">
      <w:pPr>
        <w:shd w:val="clear" w:color="auto" w:fill="FFFFFF"/>
        <w:spacing w:after="240" w:line="240" w:lineRule="auto"/>
        <w:rPr>
          <w:ins w:id="347" w:author="Philip Collender" w:date="2019-06-04T12:40:00Z"/>
          <w:rFonts w:ascii="Segoe UI" w:eastAsia="Times New Roman" w:hAnsi="Segoe UI" w:cs="Segoe UI"/>
          <w:color w:val="24292E"/>
          <w:sz w:val="24"/>
          <w:szCs w:val="24"/>
        </w:rPr>
      </w:pPr>
      <w:ins w:id="348" w:author="Philip Collender" w:date="2019-06-04T12:40:00Z">
        <w:r>
          <w:rPr>
            <w:rFonts w:ascii="Segoe UI" w:eastAsia="Times New Roman" w:hAnsi="Segoe UI" w:cs="Segoe UI"/>
            <w:color w:val="24292E"/>
            <w:sz w:val="24"/>
            <w:szCs w:val="24"/>
          </w:rPr>
          <w:t>Finally, we remove any whitespace</w:t>
        </w:r>
      </w:ins>
    </w:p>
    <w:p w14:paraId="708FBAA7" w14:textId="77777777" w:rsidR="00D82925" w:rsidRPr="00D82925" w:rsidRDefault="00D82925" w:rsidP="004B3BE1">
      <w:pPr>
        <w:shd w:val="clear" w:color="auto" w:fill="FFFFFF"/>
        <w:spacing w:after="240" w:line="240" w:lineRule="auto"/>
        <w:rPr>
          <w:rFonts w:ascii="Segoe UI" w:eastAsia="Times New Roman" w:hAnsi="Segoe UI" w:cs="Segoe UI"/>
          <w:color w:val="24292E"/>
          <w:sz w:val="24"/>
          <w:szCs w:val="24"/>
          <w:rPrChange w:id="349" w:author="Philip Collender" w:date="2019-06-04T12:34:00Z">
            <w:rPr/>
          </w:rPrChange>
        </w:rPr>
      </w:pPr>
      <w:proofErr w:type="spellStart"/>
      <w:ins w:id="350" w:author="Philip Collender" w:date="2019-06-04T12:42:00Z">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 xml:space="preserve"> = </w:t>
        </w:r>
        <w:proofErr w:type="spellStart"/>
        <w:r w:rsidRPr="00D82925">
          <w:rPr>
            <w:rFonts w:ascii="Segoe UI" w:eastAsia="Times New Roman" w:hAnsi="Segoe UI" w:cs="Segoe UI"/>
            <w:color w:val="24292E"/>
            <w:sz w:val="24"/>
            <w:szCs w:val="24"/>
          </w:rPr>
          <w:t>gsub</w:t>
        </w:r>
        <w:proofErr w:type="spellEnd"/>
        <w:r w:rsidRPr="00D82925">
          <w:rPr>
            <w:rFonts w:ascii="Segoe UI" w:eastAsia="Times New Roman" w:hAnsi="Segoe UI" w:cs="Segoe UI"/>
            <w:color w:val="24292E"/>
            <w:sz w:val="24"/>
            <w:szCs w:val="24"/>
          </w:rPr>
          <w:t>('[</w:t>
        </w:r>
        <w:proofErr w:type="gramStart"/>
        <w:r w:rsidRPr="00D82925">
          <w:rPr>
            <w:rFonts w:ascii="Segoe UI" w:eastAsia="Times New Roman" w:hAnsi="Segoe UI" w:cs="Segoe UI"/>
            <w:color w:val="24292E"/>
            <w:sz w:val="24"/>
            <w:szCs w:val="24"/>
          </w:rPr>
          <w:t>[:space</w:t>
        </w:r>
        <w:proofErr w:type="gramEnd"/>
        <w:r w:rsidRPr="00D82925">
          <w:rPr>
            <w:rFonts w:ascii="Segoe UI" w:eastAsia="Times New Roman" w:hAnsi="Segoe UI" w:cs="Segoe UI"/>
            <w:color w:val="24292E"/>
            <w:sz w:val="24"/>
            <w:szCs w:val="24"/>
          </w:rPr>
          <w:t>:]]','',</w:t>
        </w:r>
        <w:proofErr w:type="spellStart"/>
        <w:r w:rsidRPr="00D82925">
          <w:rPr>
            <w:rFonts w:ascii="Segoe UI" w:eastAsia="Times New Roman" w:hAnsi="Segoe UI" w:cs="Segoe UI"/>
            <w:color w:val="24292E"/>
            <w:sz w:val="24"/>
            <w:szCs w:val="24"/>
          </w:rPr>
          <w:t>messynames$name</w:t>
        </w:r>
        <w:proofErr w:type="spellEnd"/>
        <w:r w:rsidRPr="00D82925">
          <w:rPr>
            <w:rFonts w:ascii="Segoe UI" w:eastAsia="Times New Roman" w:hAnsi="Segoe UI" w:cs="Segoe UI"/>
            <w:color w:val="24292E"/>
            <w:sz w:val="24"/>
            <w:szCs w:val="24"/>
          </w:rPr>
          <w:t>)</w:t>
        </w:r>
      </w:ins>
    </w:p>
    <w:p w14:paraId="54F89486" w14:textId="77777777" w:rsidR="00DF2E30" w:rsidRPr="00DF2E30" w:rsidRDefault="00DF2E30" w:rsidP="00DF2E3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Record match</w:t>
      </w:r>
      <w:ins w:id="351" w:author="Philip Collender" w:date="2019-06-04T12:43:00Z">
        <w:r w:rsidR="00C87415">
          <w:rPr>
            <w:rFonts w:ascii="Segoe UI" w:eastAsia="Times New Roman" w:hAnsi="Segoe UI" w:cs="Segoe UI"/>
            <w:color w:val="24292E"/>
            <w:sz w:val="24"/>
            <w:szCs w:val="24"/>
          </w:rPr>
          <w:t xml:space="preserve"> (simple version)</w:t>
        </w:r>
      </w:ins>
    </w:p>
    <w:p w14:paraId="5F66BC42"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Record matching using the </w:t>
      </w:r>
      <w:proofErr w:type="spellStart"/>
      <w:proofErr w:type="gram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w:t>
      </w:r>
      <w:proofErr w:type="gramEnd"/>
      <w:r w:rsidRPr="00DF2E30">
        <w:rPr>
          <w:rFonts w:ascii="Segoe UI" w:eastAsia="Times New Roman" w:hAnsi="Segoe UI" w:cs="Segoe UI"/>
          <w:color w:val="24292E"/>
          <w:sz w:val="24"/>
          <w:szCs w:val="24"/>
        </w:rPr>
        <w:t xml:space="preserve">) function. In the R console, </w:t>
      </w:r>
      <w:proofErr w:type="gramStart"/>
      <w:r w:rsidRPr="00DF2E30">
        <w:rPr>
          <w:rFonts w:ascii="Segoe UI" w:eastAsia="Times New Roman" w:hAnsi="Segoe UI" w:cs="Segoe UI"/>
          <w:color w:val="24292E"/>
          <w:sz w:val="24"/>
          <w:szCs w:val="24"/>
        </w:rPr>
        <w:t>enter ?</w:t>
      </w:r>
      <w:proofErr w:type="spellStart"/>
      <w:r w:rsidRPr="00DF2E30">
        <w:rPr>
          <w:rFonts w:ascii="Segoe UI" w:eastAsia="Times New Roman" w:hAnsi="Segoe UI" w:cs="Segoe UI"/>
          <w:color w:val="24292E"/>
          <w:sz w:val="24"/>
          <w:szCs w:val="24"/>
        </w:rPr>
        <w:t>fastLink</w:t>
      </w:r>
      <w:proofErr w:type="spellEnd"/>
      <w:proofErr w:type="gramEnd"/>
      <w:r w:rsidRPr="00DF2E30">
        <w:rPr>
          <w:rFonts w:ascii="Segoe UI" w:eastAsia="Times New Roman" w:hAnsi="Segoe UI" w:cs="Segoe UI"/>
          <w:color w:val="24292E"/>
          <w:sz w:val="24"/>
          <w:szCs w:val="24"/>
        </w:rPr>
        <w:t xml:space="preserve"> to view the usage instructions for the function.</w:t>
      </w:r>
    </w:p>
    <w:p w14:paraId="0351192E" w14:textId="77777777" w:rsidR="004B3B33"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Philip Collender" w:date="2019-06-04T18:25:00Z"/>
          <w:rFonts w:ascii="Consolas" w:eastAsia="Times New Roman" w:hAnsi="Consolas" w:cs="Consolas"/>
          <w:color w:val="24292E"/>
          <w:sz w:val="20"/>
          <w:szCs w:val="20"/>
          <w:bdr w:val="none" w:sz="0" w:space="0" w:color="auto" w:frame="1"/>
        </w:rPr>
      </w:pPr>
      <w:proofErr w:type="spellStart"/>
      <w:r w:rsidRPr="00DF2E30">
        <w:rPr>
          <w:rFonts w:ascii="Consolas" w:eastAsia="Times New Roman" w:hAnsi="Consolas" w:cs="Consolas"/>
          <w:color w:val="24292E"/>
          <w:sz w:val="20"/>
          <w:szCs w:val="20"/>
          <w:bdr w:val="none" w:sz="0" w:space="0" w:color="auto" w:frame="1"/>
        </w:rPr>
        <w:t>valres</w:t>
      </w:r>
      <w:proofErr w:type="spellEnd"/>
      <w:r w:rsidRPr="00DF2E30">
        <w:rPr>
          <w:rFonts w:ascii="Consolas" w:eastAsia="Times New Roman" w:hAnsi="Consolas" w:cs="Consolas"/>
          <w:color w:val="24292E"/>
          <w:sz w:val="20"/>
          <w:szCs w:val="20"/>
          <w:bdr w:val="none" w:sz="0" w:space="0" w:color="auto" w:frame="1"/>
        </w:rPr>
        <w:t xml:space="preserve"> &lt;- </w:t>
      </w:r>
      <w:proofErr w:type="spellStart"/>
      <w:proofErr w:type="gram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dfA</w:t>
      </w:r>
      <w:proofErr w:type="spellEnd"/>
      <w:r w:rsidRPr="00DF2E30">
        <w:rPr>
          <w:rFonts w:ascii="Consolas" w:eastAsia="Times New Roman" w:hAnsi="Consolas" w:cs="Consolas"/>
          <w:color w:val="24292E"/>
          <w:sz w:val="20"/>
          <w:szCs w:val="20"/>
          <w:bdr w:val="none" w:sz="0" w:space="0" w:color="auto" w:frame="1"/>
        </w:rPr>
        <w:t xml:space="preserve"> = S1, </w:t>
      </w:r>
      <w:proofErr w:type="spellStart"/>
      <w:r w:rsidRPr="00DF2E30">
        <w:rPr>
          <w:rFonts w:ascii="Consolas" w:eastAsia="Times New Roman" w:hAnsi="Consolas" w:cs="Consolas"/>
          <w:color w:val="24292E"/>
          <w:sz w:val="20"/>
          <w:szCs w:val="20"/>
          <w:bdr w:val="none" w:sz="0" w:space="0" w:color="auto" w:frame="1"/>
        </w:rPr>
        <w:t>dfB</w:t>
      </w:r>
      <w:proofErr w:type="spellEnd"/>
      <w:r w:rsidRPr="00DF2E30">
        <w:rPr>
          <w:rFonts w:ascii="Consolas" w:eastAsia="Times New Roman" w:hAnsi="Consolas" w:cs="Consolas"/>
          <w:color w:val="24292E"/>
          <w:sz w:val="20"/>
          <w:szCs w:val="20"/>
          <w:bdr w:val="none" w:sz="0" w:space="0" w:color="auto" w:frame="1"/>
        </w:rPr>
        <w:t xml:space="preserve"> = S2, </w:t>
      </w:r>
    </w:p>
    <w:p w14:paraId="593FAE16" w14:textId="77777777" w:rsidR="00DF2E30" w:rsidRPr="00DF2E30" w:rsidRDefault="004B3B33"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ins w:id="353" w:author="Philip Collender" w:date="2019-06-04T18:25:00Z">
        <w:r>
          <w:rPr>
            <w:rFonts w:ascii="Consolas" w:eastAsia="Times New Roman" w:hAnsi="Consolas" w:cs="Consolas"/>
            <w:color w:val="24292E"/>
            <w:sz w:val="20"/>
            <w:szCs w:val="20"/>
            <w:bdr w:val="none" w:sz="0" w:space="0" w:color="auto" w:frame="1"/>
          </w:rPr>
          <w:t xml:space="preserve">            </w:t>
        </w:r>
      </w:ins>
      <w:proofErr w:type="spellStart"/>
      <w:r w:rsidR="00DF2E30" w:rsidRPr="00DF2E30">
        <w:rPr>
          <w:rFonts w:ascii="Consolas" w:eastAsia="Times New Roman" w:hAnsi="Consolas" w:cs="Consolas"/>
          <w:color w:val="24292E"/>
          <w:sz w:val="20"/>
          <w:szCs w:val="20"/>
          <w:bdr w:val="none" w:sz="0" w:space="0" w:color="auto" w:frame="1"/>
        </w:rPr>
        <w:t>varnames</w:t>
      </w:r>
      <w:proofErr w:type="spellEnd"/>
      <w:r w:rsidR="00DF2E30" w:rsidRPr="00DF2E30">
        <w:rPr>
          <w:rFonts w:ascii="Consolas" w:eastAsia="Times New Roman" w:hAnsi="Consolas" w:cs="Consolas"/>
          <w:color w:val="24292E"/>
          <w:sz w:val="20"/>
          <w:szCs w:val="20"/>
          <w:bdr w:val="none" w:sz="0" w:space="0" w:color="auto" w:frame="1"/>
        </w:rPr>
        <w:t xml:space="preserve"> = c('name','sex','</w:t>
      </w:r>
      <w:proofErr w:type="spellStart"/>
      <w:r w:rsidR="00DF2E30" w:rsidRPr="00DF2E30">
        <w:rPr>
          <w:rFonts w:ascii="Consolas" w:eastAsia="Times New Roman" w:hAnsi="Consolas" w:cs="Consolas"/>
          <w:color w:val="24292E"/>
          <w:sz w:val="20"/>
          <w:szCs w:val="20"/>
          <w:bdr w:val="none" w:sz="0" w:space="0" w:color="auto" w:frame="1"/>
        </w:rPr>
        <w:t>yob</w:t>
      </w:r>
      <w:proofErr w:type="spellEnd"/>
      <w:r w:rsidR="00DF2E30" w:rsidRPr="00DF2E30">
        <w:rPr>
          <w:rFonts w:ascii="Consolas" w:eastAsia="Times New Roman" w:hAnsi="Consolas" w:cs="Consolas"/>
          <w:color w:val="24292E"/>
          <w:sz w:val="20"/>
          <w:szCs w:val="20"/>
          <w:bdr w:val="none" w:sz="0" w:space="0" w:color="auto" w:frame="1"/>
        </w:rPr>
        <w:t>','</w:t>
      </w:r>
      <w:proofErr w:type="spellStart"/>
      <w:r w:rsidR="00DF2E30" w:rsidRPr="00DF2E30">
        <w:rPr>
          <w:rFonts w:ascii="Consolas" w:eastAsia="Times New Roman" w:hAnsi="Consolas" w:cs="Consolas"/>
          <w:color w:val="24292E"/>
          <w:sz w:val="20"/>
          <w:szCs w:val="20"/>
          <w:bdr w:val="none" w:sz="0" w:space="0" w:color="auto" w:frame="1"/>
        </w:rPr>
        <w:t>mob','dob</w:t>
      </w:r>
      <w:proofErr w:type="spellEnd"/>
      <w:r w:rsidR="00DF2E30" w:rsidRPr="00DF2E30">
        <w:rPr>
          <w:rFonts w:ascii="Consolas" w:eastAsia="Times New Roman" w:hAnsi="Consolas" w:cs="Consolas"/>
          <w:color w:val="24292E"/>
          <w:sz w:val="20"/>
          <w:szCs w:val="20"/>
          <w:bdr w:val="none" w:sz="0" w:space="0" w:color="auto" w:frame="1"/>
        </w:rPr>
        <w:t>'),</w:t>
      </w:r>
    </w:p>
    <w:p w14:paraId="7B065A8E" w14:textId="77777777" w:rsidR="004B3B33"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4" w:author="Philip Collender" w:date="2019-06-04T18:25:00Z"/>
          <w:rFonts w:ascii="Consolas" w:eastAsia="Times New Roman" w:hAnsi="Consolas" w:cs="Consolas"/>
          <w:color w:val="24292E"/>
          <w:sz w:val="20"/>
          <w:szCs w:val="20"/>
          <w:bdr w:val="none" w:sz="0" w:space="0" w:color="auto" w:frame="1"/>
        </w:rPr>
      </w:pPr>
      <w:del w:id="355" w:author="Philip Collender" w:date="2019-06-04T18:25:00Z">
        <w:r w:rsidRPr="00DF2E30" w:rsidDel="004B3B33">
          <w:rPr>
            <w:rFonts w:ascii="Consolas" w:eastAsia="Times New Roman" w:hAnsi="Consolas" w:cs="Consolas"/>
            <w:color w:val="24292E"/>
            <w:sz w:val="20"/>
            <w:szCs w:val="20"/>
            <w:bdr w:val="none" w:sz="0" w:space="0" w:color="auto" w:frame="1"/>
          </w:rPr>
          <w:delText xml:space="preserve">       </w:delText>
        </w:r>
      </w:del>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stringdist.match</w:t>
      </w:r>
      <w:proofErr w:type="spellEnd"/>
      <w:proofErr w:type="gramEnd"/>
      <w:r w:rsidRPr="00DF2E30">
        <w:rPr>
          <w:rFonts w:ascii="Consolas" w:eastAsia="Times New Roman" w:hAnsi="Consolas" w:cs="Consolas"/>
          <w:color w:val="24292E"/>
          <w:sz w:val="20"/>
          <w:szCs w:val="20"/>
          <w:bdr w:val="none" w:sz="0" w:space="0" w:color="auto" w:frame="1"/>
        </w:rPr>
        <w:t xml:space="preserve"> = 'name', </w:t>
      </w:r>
    </w:p>
    <w:p w14:paraId="3DCD0541" w14:textId="77777777" w:rsidR="00DF2E30" w:rsidRPr="00DF2E30" w:rsidRDefault="004B3B33"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ins w:id="356" w:author="Philip Collender" w:date="2019-06-04T18:25:00Z">
        <w:r>
          <w:rPr>
            <w:rFonts w:ascii="Consolas" w:eastAsia="Times New Roman" w:hAnsi="Consolas" w:cs="Consolas"/>
            <w:color w:val="24292E"/>
            <w:sz w:val="20"/>
            <w:szCs w:val="20"/>
            <w:bdr w:val="none" w:sz="0" w:space="0" w:color="auto" w:frame="1"/>
          </w:rPr>
          <w:t xml:space="preserve">            </w:t>
        </w:r>
      </w:ins>
      <w:proofErr w:type="spellStart"/>
      <w:proofErr w:type="gramStart"/>
      <w:r w:rsidR="00DF2E30" w:rsidRPr="00DF2E30">
        <w:rPr>
          <w:rFonts w:ascii="Consolas" w:eastAsia="Times New Roman" w:hAnsi="Consolas" w:cs="Consolas"/>
          <w:color w:val="24292E"/>
          <w:sz w:val="20"/>
          <w:szCs w:val="20"/>
          <w:bdr w:val="none" w:sz="0" w:space="0" w:color="auto" w:frame="1"/>
        </w:rPr>
        <w:t>stringdist.method</w:t>
      </w:r>
      <w:proofErr w:type="spellEnd"/>
      <w:proofErr w:type="gramEnd"/>
      <w:r w:rsidR="00DF2E30" w:rsidRPr="00DF2E30">
        <w:rPr>
          <w:rFonts w:ascii="Consolas" w:eastAsia="Times New Roman" w:hAnsi="Consolas" w:cs="Consolas"/>
          <w:color w:val="24292E"/>
          <w:sz w:val="20"/>
          <w:szCs w:val="20"/>
          <w:bdr w:val="none" w:sz="0" w:space="0" w:color="auto" w:frame="1"/>
        </w:rPr>
        <w:t xml:space="preserve"> = </w:t>
      </w:r>
      <w:proofErr w:type="spellStart"/>
      <w:r w:rsidR="00DF2E30" w:rsidRPr="00DF2E30">
        <w:rPr>
          <w:rFonts w:ascii="Consolas" w:eastAsia="Times New Roman" w:hAnsi="Consolas" w:cs="Consolas"/>
          <w:color w:val="24292E"/>
          <w:sz w:val="20"/>
          <w:szCs w:val="20"/>
          <w:bdr w:val="none" w:sz="0" w:space="0" w:color="auto" w:frame="1"/>
        </w:rPr>
        <w:t>chin_strsim</w:t>
      </w:r>
      <w:proofErr w:type="spellEnd"/>
      <w:r w:rsidR="00DF2E30" w:rsidRPr="00DF2E30">
        <w:rPr>
          <w:rFonts w:ascii="Consolas" w:eastAsia="Times New Roman" w:hAnsi="Consolas" w:cs="Consolas"/>
          <w:color w:val="24292E"/>
          <w:sz w:val="20"/>
          <w:szCs w:val="20"/>
          <w:bdr w:val="none" w:sz="0" w:space="0" w:color="auto" w:frame="1"/>
        </w:rPr>
        <w:t>,</w:t>
      </w:r>
    </w:p>
    <w:p w14:paraId="7D4F584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del w:id="357" w:author="Philip Collender" w:date="2019-06-04T18:25:00Z">
        <w:r w:rsidRPr="00DF2E30" w:rsidDel="004B3B33">
          <w:rPr>
            <w:rFonts w:ascii="Consolas" w:eastAsia="Times New Roman" w:hAnsi="Consolas" w:cs="Consolas"/>
            <w:color w:val="24292E"/>
            <w:sz w:val="20"/>
            <w:szCs w:val="20"/>
            <w:bdr w:val="none" w:sz="0" w:space="0" w:color="auto" w:frame="1"/>
          </w:rPr>
          <w:delText xml:space="preserve">       </w:delText>
        </w:r>
      </w:del>
      <w:proofErr w:type="spellStart"/>
      <w:proofErr w:type="gramStart"/>
      <w:r w:rsidRPr="00DF2E30">
        <w:rPr>
          <w:rFonts w:ascii="Consolas" w:eastAsia="Times New Roman" w:hAnsi="Consolas" w:cs="Consolas"/>
          <w:color w:val="24292E"/>
          <w:sz w:val="20"/>
          <w:szCs w:val="20"/>
          <w:bdr w:val="none" w:sz="0" w:space="0" w:color="auto" w:frame="1"/>
        </w:rPr>
        <w:t>stringdist.args</w:t>
      </w:r>
      <w:proofErr w:type="spellEnd"/>
      <w:proofErr w:type="gramEnd"/>
      <w:r w:rsidRPr="00DF2E30">
        <w:rPr>
          <w:rFonts w:ascii="Consolas" w:eastAsia="Times New Roman" w:hAnsi="Consolas" w:cs="Consolas"/>
          <w:color w:val="24292E"/>
          <w:sz w:val="20"/>
          <w:szCs w:val="20"/>
          <w:bdr w:val="none" w:sz="0" w:space="0" w:color="auto" w:frame="1"/>
        </w:rPr>
        <w:t xml:space="preserve"> = list(model = model_10, </w:t>
      </w:r>
      <w:proofErr w:type="spellStart"/>
      <w:r w:rsidRPr="00DF2E30">
        <w:rPr>
          <w:rFonts w:ascii="Consolas" w:eastAsia="Times New Roman" w:hAnsi="Consolas" w:cs="Consolas"/>
          <w:color w:val="24292E"/>
          <w:sz w:val="20"/>
          <w:szCs w:val="20"/>
          <w:bdr w:val="none" w:sz="0" w:space="0" w:color="auto" w:frame="1"/>
        </w:rPr>
        <w:t>reftable</w:t>
      </w:r>
      <w:proofErr w:type="spellEnd"/>
      <w:r w:rsidRPr="00DF2E30">
        <w:rPr>
          <w:rFonts w:ascii="Consolas" w:eastAsia="Times New Roman" w:hAnsi="Consolas" w:cs="Consolas"/>
          <w:color w:val="24292E"/>
          <w:sz w:val="20"/>
          <w:szCs w:val="20"/>
          <w:bdr w:val="none" w:sz="0" w:space="0" w:color="auto" w:frame="1"/>
        </w:rPr>
        <w:t xml:space="preserve"> = unique(S1$name, S2$name)),</w:t>
      </w:r>
    </w:p>
    <w:p w14:paraId="67FA17BF"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del w:id="358" w:author="Philip Collender" w:date="2019-06-04T18:26:00Z">
        <w:r w:rsidRPr="00DF2E30" w:rsidDel="004B3B33">
          <w:rPr>
            <w:rFonts w:ascii="Consolas" w:eastAsia="Times New Roman" w:hAnsi="Consolas" w:cs="Consolas"/>
            <w:color w:val="24292E"/>
            <w:sz w:val="20"/>
            <w:szCs w:val="20"/>
            <w:bdr w:val="none" w:sz="0" w:space="0" w:color="auto" w:frame="1"/>
          </w:rPr>
          <w:delText xml:space="preserve">       </w:delText>
        </w:r>
      </w:del>
      <w:proofErr w:type="spellStart"/>
      <w:proofErr w:type="gramStart"/>
      <w:r w:rsidRPr="00DF2E30">
        <w:rPr>
          <w:rFonts w:ascii="Consolas" w:eastAsia="Times New Roman" w:hAnsi="Consolas" w:cs="Consolas"/>
          <w:color w:val="24292E"/>
          <w:sz w:val="20"/>
          <w:szCs w:val="20"/>
          <w:bdr w:val="none" w:sz="0" w:space="0" w:color="auto" w:frame="1"/>
        </w:rPr>
        <w:t>string.transform</w:t>
      </w:r>
      <w:proofErr w:type="spellEnd"/>
      <w:proofErr w:type="gramEnd"/>
      <w:r w:rsidRPr="00DF2E30">
        <w:rPr>
          <w:rFonts w:ascii="Consolas" w:eastAsia="Times New Roman" w:hAnsi="Consolas" w:cs="Consolas"/>
          <w:color w:val="24292E"/>
          <w:sz w:val="20"/>
          <w:szCs w:val="20"/>
          <w:bdr w:val="none" w:sz="0" w:space="0" w:color="auto" w:frame="1"/>
        </w:rPr>
        <w:t xml:space="preserve"> = </w:t>
      </w:r>
      <w:proofErr w:type="spellStart"/>
      <w:r w:rsidRPr="00DF2E30">
        <w:rPr>
          <w:rFonts w:ascii="Consolas" w:eastAsia="Times New Roman" w:hAnsi="Consolas" w:cs="Consolas"/>
          <w:color w:val="24292E"/>
          <w:sz w:val="20"/>
          <w:szCs w:val="20"/>
          <w:bdr w:val="none" w:sz="0" w:space="0" w:color="auto" w:frame="1"/>
        </w:rPr>
        <w:t>transparser</w:t>
      </w:r>
      <w:proofErr w:type="spellEnd"/>
      <w:r w:rsidRPr="00DF2E30">
        <w:rPr>
          <w:rFonts w:ascii="Consolas" w:eastAsia="Times New Roman" w:hAnsi="Consolas" w:cs="Consolas"/>
          <w:color w:val="24292E"/>
          <w:sz w:val="20"/>
          <w:szCs w:val="20"/>
          <w:bdr w:val="none" w:sz="0" w:space="0" w:color="auto" w:frame="1"/>
        </w:rPr>
        <w:t xml:space="preserve">, </w:t>
      </w:r>
    </w:p>
    <w:p w14:paraId="006DDBB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del w:id="359" w:author="Philip Collender" w:date="2019-06-04T18:26:00Z">
        <w:r w:rsidRPr="00DF2E30" w:rsidDel="004B3B33">
          <w:rPr>
            <w:rFonts w:ascii="Consolas" w:eastAsia="Times New Roman" w:hAnsi="Consolas" w:cs="Consolas"/>
            <w:color w:val="24292E"/>
            <w:sz w:val="20"/>
            <w:szCs w:val="20"/>
            <w:bdr w:val="none" w:sz="0" w:space="0" w:color="auto" w:frame="1"/>
          </w:rPr>
          <w:delText xml:space="preserve">       </w:delText>
        </w:r>
      </w:del>
      <w:proofErr w:type="spellStart"/>
      <w:proofErr w:type="gramStart"/>
      <w:r w:rsidRPr="00DF2E30">
        <w:rPr>
          <w:rFonts w:ascii="Consolas" w:eastAsia="Times New Roman" w:hAnsi="Consolas" w:cs="Consolas"/>
          <w:color w:val="24292E"/>
          <w:sz w:val="20"/>
          <w:szCs w:val="20"/>
          <w:bdr w:val="none" w:sz="0" w:space="0" w:color="auto" w:frame="1"/>
        </w:rPr>
        <w:t>string.transform</w:t>
      </w:r>
      <w:proofErr w:type="gramEnd"/>
      <w:r w:rsidRPr="00DF2E30">
        <w:rPr>
          <w:rFonts w:ascii="Consolas" w:eastAsia="Times New Roman" w:hAnsi="Consolas" w:cs="Consolas"/>
          <w:color w:val="24292E"/>
          <w:sz w:val="20"/>
          <w:szCs w:val="20"/>
          <w:bdr w:val="none" w:sz="0" w:space="0" w:color="auto" w:frame="1"/>
        </w:rPr>
        <w:t>.args</w:t>
      </w:r>
      <w:proofErr w:type="spellEnd"/>
      <w:r w:rsidRPr="00DF2E30">
        <w:rPr>
          <w:rFonts w:ascii="Consolas" w:eastAsia="Times New Roman" w:hAnsi="Consolas" w:cs="Consolas"/>
          <w:color w:val="24292E"/>
          <w:sz w:val="20"/>
          <w:szCs w:val="20"/>
          <w:bdr w:val="none" w:sz="0" w:space="0" w:color="auto" w:frame="1"/>
        </w:rPr>
        <w:t xml:space="preserve"> = list(model = model_10,reftable = unique(S1$name, S2$name)),</w:t>
      </w:r>
    </w:p>
    <w:p w14:paraId="1192F9D0" w14:textId="77777777" w:rsidR="004B3B33"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Philip Collender" w:date="2019-06-04T18:26:00Z"/>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del w:id="361" w:author="Philip Collender" w:date="2019-06-04T18:26:00Z">
        <w:r w:rsidRPr="00DF2E30" w:rsidDel="004B3B33">
          <w:rPr>
            <w:rFonts w:ascii="Consolas" w:eastAsia="Times New Roman" w:hAnsi="Consolas" w:cs="Consolas"/>
            <w:color w:val="24292E"/>
            <w:sz w:val="20"/>
            <w:szCs w:val="20"/>
            <w:bdr w:val="none" w:sz="0" w:space="0" w:color="auto" w:frame="1"/>
          </w:rPr>
          <w:delText xml:space="preserve">       </w:delText>
        </w:r>
      </w:del>
      <w:proofErr w:type="spellStart"/>
      <w:proofErr w:type="gramStart"/>
      <w:r w:rsidRPr="00DF2E30">
        <w:rPr>
          <w:rFonts w:ascii="Consolas" w:eastAsia="Times New Roman" w:hAnsi="Consolas" w:cs="Consolas"/>
          <w:color w:val="24292E"/>
          <w:sz w:val="20"/>
          <w:szCs w:val="20"/>
          <w:bdr w:val="none" w:sz="0" w:space="0" w:color="auto" w:frame="1"/>
        </w:rPr>
        <w:t>cut.a</w:t>
      </w:r>
      <w:proofErr w:type="spellEnd"/>
      <w:proofErr w:type="gramEnd"/>
      <w:r w:rsidRPr="00DF2E30">
        <w:rPr>
          <w:rFonts w:ascii="Consolas" w:eastAsia="Times New Roman" w:hAnsi="Consolas" w:cs="Consolas"/>
          <w:color w:val="24292E"/>
          <w:sz w:val="20"/>
          <w:szCs w:val="20"/>
          <w:bdr w:val="none" w:sz="0" w:space="0" w:color="auto" w:frame="1"/>
        </w:rPr>
        <w:t xml:space="preserve"> = xgb10</w:t>
      </w:r>
      <w:ins w:id="362" w:author="Philip Collender" w:date="2019-06-04T18:25:00Z">
        <w:r w:rsidR="004B3B33">
          <w:rPr>
            <w:rFonts w:ascii="Consolas" w:eastAsia="Times New Roman" w:hAnsi="Consolas" w:cs="Consolas"/>
            <w:color w:val="24292E"/>
            <w:sz w:val="20"/>
            <w:szCs w:val="20"/>
            <w:bdr w:val="none" w:sz="0" w:space="0" w:color="auto" w:frame="1"/>
          </w:rPr>
          <w:t>F1_filled$opt.</w:t>
        </w:r>
      </w:ins>
      <w:del w:id="363" w:author="Philip Collender" w:date="2019-06-04T18:25:00Z">
        <w:r w:rsidRPr="00DF2E30" w:rsidDel="004B3B33">
          <w:rPr>
            <w:rFonts w:ascii="Consolas" w:eastAsia="Times New Roman" w:hAnsi="Consolas" w:cs="Consolas"/>
            <w:color w:val="24292E"/>
            <w:sz w:val="20"/>
            <w:szCs w:val="20"/>
            <w:bdr w:val="none" w:sz="0" w:space="0" w:color="auto" w:frame="1"/>
          </w:rPr>
          <w:delText>_</w:delText>
        </w:r>
      </w:del>
      <w:r w:rsidRPr="00DF2E30">
        <w:rPr>
          <w:rFonts w:ascii="Consolas" w:eastAsia="Times New Roman" w:hAnsi="Consolas" w:cs="Consolas"/>
          <w:color w:val="24292E"/>
          <w:sz w:val="20"/>
          <w:szCs w:val="20"/>
          <w:bdr w:val="none" w:sz="0" w:space="0" w:color="auto" w:frame="1"/>
        </w:rPr>
        <w:t xml:space="preserve">thresh, </w:t>
      </w:r>
    </w:p>
    <w:p w14:paraId="4E865D7B" w14:textId="77777777" w:rsidR="00DF2E30" w:rsidRPr="00DF2E30" w:rsidRDefault="004B3B33"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ins w:id="364" w:author="Philip Collender" w:date="2019-06-04T18:26:00Z">
        <w:r>
          <w:rPr>
            <w:rFonts w:ascii="Consolas" w:eastAsia="Times New Roman" w:hAnsi="Consolas" w:cs="Consolas"/>
            <w:color w:val="24292E"/>
            <w:sz w:val="20"/>
            <w:szCs w:val="20"/>
            <w:bdr w:val="none" w:sz="0" w:space="0" w:color="auto" w:frame="1"/>
          </w:rPr>
          <w:t xml:space="preserve">            </w:t>
        </w:r>
      </w:ins>
      <w:r w:rsidR="00DF2E30" w:rsidRPr="00DF2E30">
        <w:rPr>
          <w:rFonts w:ascii="Consolas" w:eastAsia="Times New Roman" w:hAnsi="Consolas" w:cs="Consolas"/>
          <w:color w:val="24292E"/>
          <w:sz w:val="20"/>
          <w:szCs w:val="20"/>
          <w:bdr w:val="none" w:sz="0" w:space="0" w:color="auto" w:frame="1"/>
        </w:rPr>
        <w:t>verbose = T,</w:t>
      </w:r>
      <w:ins w:id="365" w:author="Philip Collender" w:date="2019-06-04T18:25:00Z">
        <w:r>
          <w:rPr>
            <w:rFonts w:ascii="Consolas" w:eastAsia="Times New Roman" w:hAnsi="Consolas" w:cs="Consolas"/>
            <w:color w:val="24292E"/>
            <w:sz w:val="20"/>
            <w:szCs w:val="20"/>
            <w:bdr w:val="none" w:sz="0" w:space="0" w:color="auto" w:frame="1"/>
          </w:rPr>
          <w:t xml:space="preserve"> </w:t>
        </w:r>
      </w:ins>
      <w:proofErr w:type="spellStart"/>
      <w:proofErr w:type="gramStart"/>
      <w:r w:rsidR="00DF2E30" w:rsidRPr="00DF2E30">
        <w:rPr>
          <w:rFonts w:ascii="Consolas" w:eastAsia="Times New Roman" w:hAnsi="Consolas" w:cs="Consolas"/>
          <w:color w:val="24292E"/>
          <w:sz w:val="20"/>
          <w:szCs w:val="20"/>
          <w:bdr w:val="none" w:sz="0" w:space="0" w:color="auto" w:frame="1"/>
        </w:rPr>
        <w:t>estimate.only</w:t>
      </w:r>
      <w:proofErr w:type="spellEnd"/>
      <w:proofErr w:type="gramEnd"/>
      <w:r w:rsidR="00DF2E30" w:rsidRPr="00DF2E30">
        <w:rPr>
          <w:rFonts w:ascii="Consolas" w:eastAsia="Times New Roman" w:hAnsi="Consolas" w:cs="Consolas"/>
          <w:color w:val="24292E"/>
          <w:sz w:val="20"/>
          <w:szCs w:val="20"/>
          <w:bdr w:val="none" w:sz="0" w:space="0" w:color="auto" w:frame="1"/>
        </w:rPr>
        <w:t xml:space="preserve"> = F,</w:t>
      </w:r>
      <w:ins w:id="366" w:author="Philip Collender" w:date="2019-06-04T18:26:00Z">
        <w:r>
          <w:rPr>
            <w:rFonts w:ascii="Consolas" w:eastAsia="Times New Roman" w:hAnsi="Consolas" w:cs="Consolas"/>
            <w:color w:val="24292E"/>
            <w:sz w:val="20"/>
            <w:szCs w:val="20"/>
            <w:bdr w:val="none" w:sz="0" w:space="0" w:color="auto" w:frame="1"/>
          </w:rPr>
          <w:t xml:space="preserve"> </w:t>
        </w:r>
      </w:ins>
      <w:proofErr w:type="spellStart"/>
      <w:r w:rsidR="00DF2E30" w:rsidRPr="00DF2E30">
        <w:rPr>
          <w:rFonts w:ascii="Consolas" w:eastAsia="Times New Roman" w:hAnsi="Consolas" w:cs="Consolas"/>
          <w:color w:val="24292E"/>
          <w:sz w:val="20"/>
          <w:szCs w:val="20"/>
          <w:bdr w:val="none" w:sz="0" w:space="0" w:color="auto" w:frame="1"/>
        </w:rPr>
        <w:t>cond.indep</w:t>
      </w:r>
      <w:proofErr w:type="spellEnd"/>
      <w:r w:rsidR="00DF2E30" w:rsidRPr="00DF2E30">
        <w:rPr>
          <w:rFonts w:ascii="Consolas" w:eastAsia="Times New Roman" w:hAnsi="Consolas" w:cs="Consolas"/>
          <w:color w:val="24292E"/>
          <w:sz w:val="20"/>
          <w:szCs w:val="20"/>
          <w:bdr w:val="none" w:sz="0" w:space="0" w:color="auto" w:frame="1"/>
        </w:rPr>
        <w:t xml:space="preserve"> = F)</w:t>
      </w:r>
    </w:p>
    <w:p w14:paraId="13BD1084"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dfA</w:t>
      </w:r>
      <w:proofErr w:type="spellEnd"/>
      <w:r w:rsidRPr="00DF2E30">
        <w:rPr>
          <w:rFonts w:ascii="Segoe UI" w:eastAsia="Times New Roman" w:hAnsi="Segoe UI" w:cs="Segoe UI"/>
          <w:color w:val="24292E"/>
          <w:sz w:val="24"/>
          <w:szCs w:val="24"/>
        </w:rPr>
        <w:t xml:space="preserve"> represents the first record set that needs to be matched, and </w:t>
      </w:r>
      <w:proofErr w:type="spellStart"/>
      <w:r w:rsidRPr="00DF2E30">
        <w:rPr>
          <w:rFonts w:ascii="Segoe UI" w:eastAsia="Times New Roman" w:hAnsi="Segoe UI" w:cs="Segoe UI"/>
          <w:color w:val="24292E"/>
          <w:sz w:val="24"/>
          <w:szCs w:val="24"/>
        </w:rPr>
        <w:t>dfB</w:t>
      </w:r>
      <w:proofErr w:type="spellEnd"/>
      <w:r w:rsidRPr="00DF2E30">
        <w:rPr>
          <w:rFonts w:ascii="Segoe UI" w:eastAsia="Times New Roman" w:hAnsi="Segoe UI" w:cs="Segoe UI"/>
          <w:color w:val="24292E"/>
          <w:sz w:val="24"/>
          <w:szCs w:val="24"/>
        </w:rPr>
        <w:t xml:space="preserve"> represents the second record set that needs to be matched. Here, since we are naming the data set named S1 and S2 when reading the data, set </w:t>
      </w:r>
      <w:proofErr w:type="spellStart"/>
      <w:r w:rsidRPr="00DF2E30">
        <w:rPr>
          <w:rFonts w:ascii="Segoe UI" w:eastAsia="Times New Roman" w:hAnsi="Segoe UI" w:cs="Segoe UI"/>
          <w:color w:val="24292E"/>
          <w:sz w:val="24"/>
          <w:szCs w:val="24"/>
        </w:rPr>
        <w:t>dfA</w:t>
      </w:r>
      <w:proofErr w:type="spellEnd"/>
      <w:r w:rsidRPr="00DF2E30">
        <w:rPr>
          <w:rFonts w:ascii="Segoe UI" w:eastAsia="Times New Roman" w:hAnsi="Segoe UI" w:cs="Segoe UI"/>
          <w:color w:val="24292E"/>
          <w:sz w:val="24"/>
          <w:szCs w:val="24"/>
        </w:rPr>
        <w:t xml:space="preserve"> = S1 when inputting. </w:t>
      </w:r>
      <w:proofErr w:type="spellStart"/>
      <w:r w:rsidRPr="00DF2E30">
        <w:rPr>
          <w:rFonts w:ascii="Segoe UI" w:eastAsia="Times New Roman" w:hAnsi="Segoe UI" w:cs="Segoe UI"/>
          <w:color w:val="24292E"/>
          <w:sz w:val="24"/>
          <w:szCs w:val="24"/>
        </w:rPr>
        <w:t>dfB</w:t>
      </w:r>
      <w:proofErr w:type="spellEnd"/>
      <w:r w:rsidRPr="00DF2E30">
        <w:rPr>
          <w:rFonts w:ascii="Segoe UI" w:eastAsia="Times New Roman" w:hAnsi="Segoe UI" w:cs="Segoe UI"/>
          <w:color w:val="24292E"/>
          <w:sz w:val="24"/>
          <w:szCs w:val="24"/>
        </w:rPr>
        <w:t xml:space="preserve"> = S2. In practice, you need to set it according to the name of the dataset you used when reading the data. It should be noted that in S1 and S2, please use a consistent field name, and it is best to use the English field name. For example, if the name field is named </w:t>
      </w:r>
      <w:proofErr w:type="spellStart"/>
      <w:r w:rsidRPr="00DF2E30">
        <w:rPr>
          <w:rFonts w:ascii="Segoe UI" w:eastAsia="Times New Roman" w:hAnsi="Segoe UI" w:cs="Segoe UI"/>
          <w:color w:val="24292E"/>
          <w:sz w:val="24"/>
          <w:szCs w:val="24"/>
        </w:rPr>
        <w:t>xingming</w:t>
      </w:r>
      <w:proofErr w:type="spellEnd"/>
      <w:r w:rsidRPr="00DF2E30">
        <w:rPr>
          <w:rFonts w:ascii="Segoe UI" w:eastAsia="Times New Roman" w:hAnsi="Segoe UI" w:cs="Segoe UI"/>
          <w:color w:val="24292E"/>
          <w:sz w:val="24"/>
          <w:szCs w:val="24"/>
        </w:rPr>
        <w:t xml:space="preserve"> in S1, then it should be consistent in S2, but not name.</w:t>
      </w:r>
      <w:ins w:id="367" w:author="Philip Collender" w:date="2019-06-04T18:27:00Z">
        <w:r w:rsidR="004B3B33">
          <w:rPr>
            <w:rFonts w:ascii="Segoe UI" w:eastAsia="Times New Roman" w:hAnsi="Segoe UI" w:cs="Segoe UI"/>
            <w:color w:val="24292E"/>
            <w:sz w:val="24"/>
            <w:szCs w:val="24"/>
          </w:rPr>
          <w:t xml:space="preserve"> In order to perform internal linkage or deduplication, provide the same </w:t>
        </w:r>
      </w:ins>
      <w:proofErr w:type="spellStart"/>
      <w:ins w:id="368" w:author="Philip Collender" w:date="2019-06-04T18:28:00Z">
        <w:r w:rsidR="004B3B33">
          <w:rPr>
            <w:rFonts w:ascii="Segoe UI" w:eastAsia="Times New Roman" w:hAnsi="Segoe UI" w:cs="Segoe UI"/>
            <w:color w:val="24292E"/>
            <w:sz w:val="24"/>
            <w:szCs w:val="24"/>
          </w:rPr>
          <w:t>dataframe</w:t>
        </w:r>
        <w:proofErr w:type="spellEnd"/>
        <w:r w:rsidR="004B3B33">
          <w:rPr>
            <w:rFonts w:ascii="Segoe UI" w:eastAsia="Times New Roman" w:hAnsi="Segoe UI" w:cs="Segoe UI"/>
            <w:color w:val="24292E"/>
            <w:sz w:val="24"/>
            <w:szCs w:val="24"/>
          </w:rPr>
          <w:t xml:space="preserve"> to both </w:t>
        </w:r>
        <w:proofErr w:type="spellStart"/>
        <w:r w:rsidR="004B3B33">
          <w:rPr>
            <w:rFonts w:ascii="Segoe UI" w:eastAsia="Times New Roman" w:hAnsi="Segoe UI" w:cs="Segoe UI"/>
            <w:color w:val="24292E"/>
            <w:sz w:val="24"/>
            <w:szCs w:val="24"/>
          </w:rPr>
          <w:t>dfA</w:t>
        </w:r>
        <w:proofErr w:type="spellEnd"/>
        <w:r w:rsidR="004B3B33">
          <w:rPr>
            <w:rFonts w:ascii="Segoe UI" w:eastAsia="Times New Roman" w:hAnsi="Segoe UI" w:cs="Segoe UI"/>
            <w:color w:val="24292E"/>
            <w:sz w:val="24"/>
            <w:szCs w:val="24"/>
          </w:rPr>
          <w:t xml:space="preserve"> and </w:t>
        </w:r>
        <w:proofErr w:type="spellStart"/>
        <w:r w:rsidR="004B3B33">
          <w:rPr>
            <w:rFonts w:ascii="Segoe UI" w:eastAsia="Times New Roman" w:hAnsi="Segoe UI" w:cs="Segoe UI"/>
            <w:color w:val="24292E"/>
            <w:sz w:val="24"/>
            <w:szCs w:val="24"/>
          </w:rPr>
          <w:t>dfB</w:t>
        </w:r>
        <w:proofErr w:type="spellEnd"/>
        <w:r w:rsidR="004B3B33">
          <w:rPr>
            <w:rFonts w:ascii="Segoe UI" w:eastAsia="Times New Roman" w:hAnsi="Segoe UI" w:cs="Segoe UI"/>
            <w:color w:val="24292E"/>
            <w:sz w:val="24"/>
            <w:szCs w:val="24"/>
          </w:rPr>
          <w:t>.</w:t>
        </w:r>
      </w:ins>
    </w:p>
    <w:p w14:paraId="572F450F" w14:textId="77777777" w:rsidR="00C87415" w:rsidRDefault="00DF2E30" w:rsidP="00DF2E30">
      <w:pPr>
        <w:numPr>
          <w:ilvl w:val="0"/>
          <w:numId w:val="11"/>
        </w:numPr>
        <w:shd w:val="clear" w:color="auto" w:fill="FFFFFF"/>
        <w:spacing w:before="240" w:after="240" w:line="240" w:lineRule="auto"/>
        <w:rPr>
          <w:ins w:id="369" w:author="Philip Collender" w:date="2019-06-04T12:44:00Z"/>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Varnames</w:t>
      </w:r>
      <w:proofErr w:type="spellEnd"/>
      <w:r w:rsidRPr="00DF2E30">
        <w:rPr>
          <w:rFonts w:ascii="Segoe UI" w:eastAsia="Times New Roman" w:hAnsi="Segoe UI" w:cs="Segoe UI"/>
          <w:color w:val="24292E"/>
          <w:sz w:val="24"/>
          <w:szCs w:val="24"/>
        </w:rPr>
        <w:t xml:space="preserve"> represents the fields that need to be used for matching. In S1 and S2, we match all five fields, name, sex, </w:t>
      </w:r>
      <w:proofErr w:type="spellStart"/>
      <w:r w:rsidRPr="00DF2E30">
        <w:rPr>
          <w:rFonts w:ascii="Segoe UI" w:eastAsia="Times New Roman" w:hAnsi="Segoe UI" w:cs="Segoe UI"/>
          <w:color w:val="24292E"/>
          <w:sz w:val="24"/>
          <w:szCs w:val="24"/>
        </w:rPr>
        <w:t>yob</w:t>
      </w:r>
      <w:proofErr w:type="spellEnd"/>
      <w:r w:rsidRPr="00DF2E30">
        <w:rPr>
          <w:rFonts w:ascii="Segoe UI" w:eastAsia="Times New Roman" w:hAnsi="Segoe UI" w:cs="Segoe UI"/>
          <w:color w:val="24292E"/>
          <w:sz w:val="24"/>
          <w:szCs w:val="24"/>
        </w:rPr>
        <w:t>, mob, and dob. </w:t>
      </w:r>
    </w:p>
    <w:p w14:paraId="4B7937A0"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Stringdist.match</w:t>
      </w:r>
      <w:proofErr w:type="spellEnd"/>
      <w:r w:rsidRPr="00DF2E30">
        <w:rPr>
          <w:rFonts w:ascii="Segoe UI" w:eastAsia="Times New Roman" w:hAnsi="Segoe UI" w:cs="Segoe UI"/>
          <w:color w:val="24292E"/>
          <w:sz w:val="24"/>
          <w:szCs w:val="24"/>
        </w:rPr>
        <w:t xml:space="preserve"> </w:t>
      </w:r>
      <w:ins w:id="370" w:author="Philip Collender" w:date="2019-06-04T12:44:00Z">
        <w:r w:rsidR="00C87415">
          <w:rPr>
            <w:rFonts w:ascii="Segoe UI" w:eastAsia="Times New Roman" w:hAnsi="Segoe UI" w:cs="Segoe UI"/>
            <w:color w:val="24292E"/>
            <w:sz w:val="24"/>
            <w:szCs w:val="24"/>
          </w:rPr>
          <w:t xml:space="preserve">lists the fields that we want to apply a string based fuzzy match to. The example here </w:t>
        </w:r>
      </w:ins>
      <w:r w:rsidRPr="00DF2E30">
        <w:rPr>
          <w:rFonts w:ascii="Segoe UI" w:eastAsia="Times New Roman" w:hAnsi="Segoe UI" w:cs="Segoe UI"/>
          <w:color w:val="24292E"/>
          <w:sz w:val="24"/>
          <w:szCs w:val="24"/>
        </w:rPr>
        <w:t xml:space="preserve">indicates that we need to use our Chinese matching method to match the fields, that is, through pinyin, four-corner number, five </w:t>
      </w:r>
      <w:r w:rsidRPr="00DF2E30">
        <w:rPr>
          <w:rFonts w:ascii="Segoe UI" w:eastAsia="Times New Roman" w:hAnsi="Segoe UI" w:cs="Segoe UI"/>
          <w:color w:val="24292E"/>
          <w:sz w:val="24"/>
          <w:szCs w:val="24"/>
        </w:rPr>
        <w:lastRenderedPageBreak/>
        <w:t>strokes, radicals, font structure and their combination to match. Here we only use Chinese for the name field. String matching. In practice, please set the name of the field you need to match your name.</w:t>
      </w:r>
      <w:ins w:id="371" w:author="Philip Collender" w:date="2019-06-04T12:45:00Z">
        <w:r w:rsidR="00C87415">
          <w:rPr>
            <w:rFonts w:ascii="Segoe UI" w:eastAsia="Times New Roman" w:hAnsi="Segoe UI" w:cs="Segoe UI"/>
            <w:color w:val="24292E"/>
            <w:sz w:val="24"/>
            <w:szCs w:val="24"/>
          </w:rPr>
          <w:t xml:space="preserve"> If no field names are provided to </w:t>
        </w:r>
        <w:proofErr w:type="spellStart"/>
        <w:r w:rsidR="00C87415">
          <w:rPr>
            <w:rFonts w:ascii="Segoe UI" w:eastAsia="Times New Roman" w:hAnsi="Segoe UI" w:cs="Segoe UI"/>
            <w:color w:val="24292E"/>
            <w:sz w:val="24"/>
            <w:szCs w:val="24"/>
          </w:rPr>
          <w:t>Stringdist.match</w:t>
        </w:r>
        <w:proofErr w:type="spellEnd"/>
        <w:r w:rsidR="00C87415">
          <w:rPr>
            <w:rFonts w:ascii="Segoe UI" w:eastAsia="Times New Roman" w:hAnsi="Segoe UI" w:cs="Segoe UI"/>
            <w:color w:val="24292E"/>
            <w:sz w:val="24"/>
            <w:szCs w:val="24"/>
          </w:rPr>
          <w:t>, the algorithm will</w:t>
        </w:r>
      </w:ins>
      <w:ins w:id="372" w:author="Philip Collender" w:date="2019-06-04T12:48:00Z">
        <w:r w:rsidR="00C87415">
          <w:rPr>
            <w:rFonts w:ascii="Segoe UI" w:eastAsia="Times New Roman" w:hAnsi="Segoe UI" w:cs="Segoe UI"/>
            <w:color w:val="24292E"/>
            <w:sz w:val="24"/>
            <w:szCs w:val="24"/>
          </w:rPr>
          <w:t xml:space="preserve"> define agreement on each field</w:t>
        </w:r>
      </w:ins>
      <w:ins w:id="373" w:author="Philip Collender" w:date="2019-06-04T12:45:00Z">
        <w:r w:rsidR="00C87415">
          <w:rPr>
            <w:rFonts w:ascii="Segoe UI" w:eastAsia="Times New Roman" w:hAnsi="Segoe UI" w:cs="Segoe UI"/>
            <w:color w:val="24292E"/>
            <w:sz w:val="24"/>
            <w:szCs w:val="24"/>
          </w:rPr>
          <w:t xml:space="preserve"> by exact matching.</w:t>
        </w:r>
      </w:ins>
    </w:p>
    <w:p w14:paraId="0457D38A"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Stringdist.method</w:t>
      </w:r>
      <w:proofErr w:type="spellEnd"/>
      <w:r w:rsidRPr="00DF2E30">
        <w:rPr>
          <w:rFonts w:ascii="Segoe UI" w:eastAsia="Times New Roman" w:hAnsi="Segoe UI" w:cs="Segoe UI"/>
          <w:color w:val="24292E"/>
          <w:sz w:val="24"/>
          <w:szCs w:val="24"/>
        </w:rPr>
        <w:t xml:space="preserve"> represents a function for calculating the similarity of a name whose return value is a matrix representing the similarity of each element in S1 and S2. The </w:t>
      </w:r>
      <w:proofErr w:type="spellStart"/>
      <w:r w:rsidRPr="00DF2E30">
        <w:rPr>
          <w:rFonts w:ascii="Segoe UI" w:eastAsia="Times New Roman" w:hAnsi="Segoe UI" w:cs="Segoe UI"/>
          <w:color w:val="24292E"/>
          <w:sz w:val="24"/>
          <w:szCs w:val="24"/>
        </w:rPr>
        <w:t>chin_strsim</w:t>
      </w:r>
      <w:proofErr w:type="spellEnd"/>
      <w:r w:rsidRPr="00DF2E30">
        <w:rPr>
          <w:rFonts w:ascii="Segoe UI" w:eastAsia="Times New Roman" w:hAnsi="Segoe UI" w:cs="Segoe UI"/>
          <w:color w:val="24292E"/>
          <w:sz w:val="24"/>
          <w:szCs w:val="24"/>
        </w:rPr>
        <w:t xml:space="preserve"> function is used here. </w:t>
      </w:r>
      <w:r w:rsidRPr="00DF2E30">
        <w:rPr>
          <w:rFonts w:ascii="Segoe UI" w:eastAsia="Times New Roman" w:hAnsi="Segoe UI" w:cs="Segoe UI"/>
          <w:b/>
          <w:bCs/>
          <w:color w:val="24292E"/>
          <w:sz w:val="24"/>
          <w:szCs w:val="24"/>
        </w:rPr>
        <w:t>Please do not modify this parameter</w:t>
      </w:r>
      <w:ins w:id="374" w:author="Philip Collender" w:date="2019-06-04T12:49:00Z">
        <w:r w:rsidR="00C87415">
          <w:rPr>
            <w:rFonts w:ascii="Segoe UI" w:eastAsia="Times New Roman" w:hAnsi="Segoe UI" w:cs="Segoe UI"/>
            <w:b/>
            <w:bCs/>
            <w:color w:val="24292E"/>
            <w:sz w:val="24"/>
            <w:szCs w:val="24"/>
          </w:rPr>
          <w:t xml:space="preserve"> unless you know what you are doing</w:t>
        </w:r>
      </w:ins>
      <w:r w:rsidRPr="00DF2E30">
        <w:rPr>
          <w:rFonts w:ascii="Segoe UI" w:eastAsia="Times New Roman" w:hAnsi="Segoe UI" w:cs="Segoe UI"/>
          <w:b/>
          <w:bCs/>
          <w:color w:val="24292E"/>
          <w:sz w:val="24"/>
          <w:szCs w:val="24"/>
        </w:rPr>
        <w:t>.</w:t>
      </w:r>
    </w:p>
    <w:p w14:paraId="385B0384"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Stringdist.args</w:t>
      </w:r>
      <w:proofErr w:type="spellEnd"/>
      <w:r w:rsidRPr="00DF2E30">
        <w:rPr>
          <w:rFonts w:ascii="Segoe UI" w:eastAsia="Times New Roman" w:hAnsi="Segoe UI" w:cs="Segoe UI"/>
          <w:color w:val="24292E"/>
          <w:sz w:val="24"/>
          <w:szCs w:val="24"/>
        </w:rPr>
        <w:t xml:space="preserve"> means to enter the parameters of the </w:t>
      </w:r>
      <w:proofErr w:type="spellStart"/>
      <w:r w:rsidRPr="00DF2E30">
        <w:rPr>
          <w:rFonts w:ascii="Segoe UI" w:eastAsia="Times New Roman" w:hAnsi="Segoe UI" w:cs="Segoe UI"/>
          <w:color w:val="24292E"/>
          <w:sz w:val="24"/>
          <w:szCs w:val="24"/>
        </w:rPr>
        <w:t>chin_strsim</w:t>
      </w:r>
      <w:proofErr w:type="spellEnd"/>
      <w:r w:rsidRPr="00DF2E30">
        <w:rPr>
          <w:rFonts w:ascii="Segoe UI" w:eastAsia="Times New Roman" w:hAnsi="Segoe UI" w:cs="Segoe UI"/>
          <w:color w:val="24292E"/>
          <w:sz w:val="24"/>
          <w:szCs w:val="24"/>
        </w:rPr>
        <w:t xml:space="preserve"> function</w:t>
      </w:r>
      <w:del w:id="375" w:author="Philip Collender" w:date="2019-06-04T12:50:00Z">
        <w:r w:rsidRPr="00DF2E30" w:rsidDel="00C87415">
          <w:rPr>
            <w:rFonts w:ascii="Segoe UI" w:eastAsia="Times New Roman" w:hAnsi="Segoe UI" w:cs="Segoe UI"/>
            <w:color w:val="24292E"/>
            <w:sz w:val="24"/>
            <w:szCs w:val="24"/>
          </w:rPr>
          <w:delText>.</w:delText>
        </w:r>
      </w:del>
      <w:ins w:id="376" w:author="Philip Collender" w:date="2019-06-04T12:49:00Z">
        <w:r w:rsidR="00C87415">
          <w:rPr>
            <w:rFonts w:ascii="Segoe UI" w:eastAsia="Times New Roman" w:hAnsi="Segoe UI" w:cs="Segoe UI"/>
            <w:color w:val="24292E"/>
            <w:sz w:val="24"/>
            <w:szCs w:val="24"/>
          </w:rPr>
          <w:t xml:space="preserve"> </w:t>
        </w:r>
      </w:ins>
      <w:ins w:id="377" w:author="Philip Collender" w:date="2019-06-04T12:50:00Z">
        <w:r w:rsidR="00C87415">
          <w:rPr>
            <w:rFonts w:ascii="Segoe UI" w:eastAsia="Times New Roman" w:hAnsi="Segoe UI" w:cs="Segoe UI"/>
            <w:color w:val="24292E"/>
            <w:sz w:val="24"/>
            <w:szCs w:val="24"/>
          </w:rPr>
          <w:t xml:space="preserve">or another custom function provided to </w:t>
        </w:r>
        <w:proofErr w:type="spellStart"/>
        <w:r w:rsidR="00C87415">
          <w:rPr>
            <w:rFonts w:ascii="Segoe UI" w:eastAsia="Times New Roman" w:hAnsi="Segoe UI" w:cs="Segoe UI"/>
            <w:color w:val="24292E"/>
            <w:sz w:val="24"/>
            <w:szCs w:val="24"/>
          </w:rPr>
          <w:t>Stringdist.method</w:t>
        </w:r>
        <w:proofErr w:type="spellEnd"/>
        <w:r w:rsidR="00C87415">
          <w:rPr>
            <w:rFonts w:ascii="Segoe UI" w:eastAsia="Times New Roman" w:hAnsi="Segoe UI" w:cs="Segoe UI"/>
            <w:color w:val="24292E"/>
            <w:sz w:val="24"/>
            <w:szCs w:val="24"/>
          </w:rPr>
          <w:t>.</w:t>
        </w:r>
      </w:ins>
      <w:r w:rsidRPr="00DF2E30">
        <w:rPr>
          <w:rFonts w:ascii="Segoe UI" w:eastAsia="Times New Roman" w:hAnsi="Segoe UI" w:cs="Segoe UI"/>
          <w:color w:val="24292E"/>
          <w:sz w:val="24"/>
          <w:szCs w:val="24"/>
        </w:rPr>
        <w:t xml:space="preserve"> </w:t>
      </w:r>
      <w:ins w:id="378" w:author="Philip Collender" w:date="2019-06-04T12:50:00Z">
        <w:r w:rsidR="00C87415">
          <w:rPr>
            <w:rFonts w:ascii="Segoe UI" w:eastAsia="Times New Roman" w:hAnsi="Segoe UI" w:cs="Segoe UI"/>
            <w:color w:val="24292E"/>
            <w:sz w:val="24"/>
            <w:szCs w:val="24"/>
          </w:rPr>
          <w:t xml:space="preserve">The arguments provided to </w:t>
        </w:r>
        <w:proofErr w:type="spellStart"/>
        <w:r w:rsidR="00C87415">
          <w:rPr>
            <w:rFonts w:ascii="Segoe UI" w:eastAsia="Times New Roman" w:hAnsi="Segoe UI" w:cs="Segoe UI"/>
            <w:color w:val="24292E"/>
            <w:sz w:val="24"/>
            <w:szCs w:val="24"/>
          </w:rPr>
          <w:t>chin_strsim</w:t>
        </w:r>
        <w:proofErr w:type="spellEnd"/>
        <w:r w:rsidR="00C87415">
          <w:rPr>
            <w:rFonts w:ascii="Segoe UI" w:eastAsia="Times New Roman" w:hAnsi="Segoe UI" w:cs="Segoe UI"/>
            <w:color w:val="24292E"/>
            <w:sz w:val="24"/>
            <w:szCs w:val="24"/>
          </w:rPr>
          <w:t xml:space="preserve"> include either a variable name </w:t>
        </w:r>
      </w:ins>
      <w:ins w:id="379" w:author="Philip Collender" w:date="2019-06-04T12:51:00Z">
        <w:r w:rsidR="00C87415">
          <w:rPr>
            <w:rFonts w:ascii="Segoe UI" w:eastAsia="Times New Roman" w:hAnsi="Segoe UI" w:cs="Segoe UI"/>
            <w:color w:val="24292E"/>
            <w:sz w:val="24"/>
            <w:szCs w:val="24"/>
          </w:rPr>
          <w:t xml:space="preserve">or model object, which will be parsed to see which transformations and similarity measures need to be calculated, and how to combine multiple similarity measures via the provided model. Additionally, </w:t>
        </w:r>
      </w:ins>
      <w:ins w:id="380" w:author="Philip Collender" w:date="2019-06-04T12:52:00Z">
        <w:r w:rsidR="00C87415">
          <w:rPr>
            <w:rFonts w:ascii="Segoe UI" w:eastAsia="Times New Roman" w:hAnsi="Segoe UI" w:cs="Segoe UI"/>
            <w:color w:val="24292E"/>
            <w:sz w:val="24"/>
            <w:szCs w:val="24"/>
          </w:rPr>
          <w:t xml:space="preserve">since some of our methods consider the </w:t>
        </w:r>
      </w:ins>
      <w:ins w:id="381" w:author="Philip Collender" w:date="2019-06-04T12:53:00Z">
        <w:r w:rsidR="005F1B83">
          <w:rPr>
            <w:rFonts w:ascii="Segoe UI" w:eastAsia="Times New Roman" w:hAnsi="Segoe UI" w:cs="Segoe UI"/>
            <w:color w:val="24292E"/>
            <w:sz w:val="24"/>
            <w:szCs w:val="24"/>
          </w:rPr>
          <w:t xml:space="preserve">frequency of surnames and given names (since a match on a common surname is less informative than a match on a rare surname), a </w:t>
        </w:r>
      </w:ins>
      <w:ins w:id="382" w:author="Philip Collender" w:date="2019-06-04T12:54:00Z">
        <w:r w:rsidR="005F1B83">
          <w:rPr>
            <w:rFonts w:ascii="Segoe UI" w:eastAsia="Times New Roman" w:hAnsi="Segoe UI" w:cs="Segoe UI"/>
            <w:color w:val="24292E"/>
            <w:sz w:val="24"/>
            <w:szCs w:val="24"/>
          </w:rPr>
          <w:t>list</w:t>
        </w:r>
      </w:ins>
      <w:ins w:id="383" w:author="Philip Collender" w:date="2019-06-04T12:53:00Z">
        <w:r w:rsidR="005F1B83">
          <w:rPr>
            <w:rFonts w:ascii="Segoe UI" w:eastAsia="Times New Roman" w:hAnsi="Segoe UI" w:cs="Segoe UI"/>
            <w:color w:val="24292E"/>
            <w:sz w:val="24"/>
            <w:szCs w:val="24"/>
          </w:rPr>
          <w:t xml:space="preserve"> of names from which to calculate frequencies may be needed. </w:t>
        </w:r>
      </w:ins>
      <w:r w:rsidRPr="00DF2E30">
        <w:rPr>
          <w:rFonts w:ascii="Segoe UI" w:eastAsia="Times New Roman" w:hAnsi="Segoe UI" w:cs="Segoe UI"/>
          <w:color w:val="24292E"/>
          <w:sz w:val="24"/>
          <w:szCs w:val="24"/>
        </w:rPr>
        <w:t xml:space="preserve">Replace S1 and S2 in </w:t>
      </w:r>
      <w:proofErr w:type="spellStart"/>
      <w:r w:rsidRPr="00DF2E30">
        <w:rPr>
          <w:rFonts w:ascii="Segoe UI" w:eastAsia="Times New Roman" w:hAnsi="Segoe UI" w:cs="Segoe UI"/>
          <w:color w:val="24292E"/>
          <w:sz w:val="24"/>
          <w:szCs w:val="24"/>
        </w:rPr>
        <w:t>reftable</w:t>
      </w:r>
      <w:proofErr w:type="spellEnd"/>
      <w:r w:rsidRPr="00DF2E30">
        <w:rPr>
          <w:rFonts w:ascii="Segoe UI" w:eastAsia="Times New Roman" w:hAnsi="Segoe UI" w:cs="Segoe UI"/>
          <w:color w:val="24292E"/>
          <w:sz w:val="24"/>
          <w:szCs w:val="24"/>
        </w:rPr>
        <w:t xml:space="preserve"> = </w:t>
      </w:r>
      <w:proofErr w:type="gramStart"/>
      <w:r w:rsidRPr="00DF2E30">
        <w:rPr>
          <w:rFonts w:ascii="Segoe UI" w:eastAsia="Times New Roman" w:hAnsi="Segoe UI" w:cs="Segoe UI"/>
          <w:color w:val="24292E"/>
          <w:sz w:val="24"/>
          <w:szCs w:val="24"/>
        </w:rPr>
        <w:t>unique(</w:t>
      </w:r>
      <w:proofErr w:type="gramEnd"/>
      <w:r w:rsidRPr="00DF2E30">
        <w:rPr>
          <w:rFonts w:ascii="Segoe UI" w:eastAsia="Times New Roman" w:hAnsi="Segoe UI" w:cs="Segoe UI"/>
          <w:color w:val="24292E"/>
          <w:sz w:val="24"/>
          <w:szCs w:val="24"/>
        </w:rPr>
        <w:t xml:space="preserve">S1$name, S2$name) with the names of </w:t>
      </w:r>
      <w:proofErr w:type="spellStart"/>
      <w:r w:rsidRPr="00DF2E30">
        <w:rPr>
          <w:rFonts w:ascii="Segoe UI" w:eastAsia="Times New Roman" w:hAnsi="Segoe UI" w:cs="Segoe UI"/>
          <w:color w:val="24292E"/>
          <w:sz w:val="24"/>
          <w:szCs w:val="24"/>
        </w:rPr>
        <w:t>dfA</w:t>
      </w:r>
      <w:proofErr w:type="spellEnd"/>
      <w:r w:rsidRPr="00DF2E30">
        <w:rPr>
          <w:rFonts w:ascii="Segoe UI" w:eastAsia="Times New Roman" w:hAnsi="Segoe UI" w:cs="Segoe UI"/>
          <w:color w:val="24292E"/>
          <w:sz w:val="24"/>
          <w:szCs w:val="24"/>
        </w:rPr>
        <w:t xml:space="preserve"> and </w:t>
      </w:r>
      <w:proofErr w:type="spellStart"/>
      <w:r w:rsidRPr="00DF2E30">
        <w:rPr>
          <w:rFonts w:ascii="Segoe UI" w:eastAsia="Times New Roman" w:hAnsi="Segoe UI" w:cs="Segoe UI"/>
          <w:color w:val="24292E"/>
          <w:sz w:val="24"/>
          <w:szCs w:val="24"/>
        </w:rPr>
        <w:t>dfB</w:t>
      </w:r>
      <w:proofErr w:type="spellEnd"/>
      <w:r w:rsidRPr="00DF2E30">
        <w:rPr>
          <w:rFonts w:ascii="Segoe UI" w:eastAsia="Times New Roman" w:hAnsi="Segoe UI" w:cs="Segoe UI"/>
          <w:color w:val="24292E"/>
          <w:sz w:val="24"/>
          <w:szCs w:val="24"/>
        </w:rPr>
        <w:t xml:space="preserve"> you use, and replace the name with the one you are using. </w:t>
      </w:r>
      <w:del w:id="384" w:author="Philip Collender" w:date="2019-06-04T12:54:00Z">
        <w:r w:rsidRPr="00DF2E30" w:rsidDel="005F1B83">
          <w:rPr>
            <w:rFonts w:ascii="Segoe UI" w:eastAsia="Times New Roman" w:hAnsi="Segoe UI" w:cs="Segoe UI"/>
            <w:color w:val="24292E"/>
            <w:sz w:val="24"/>
            <w:szCs w:val="24"/>
          </w:rPr>
          <w:delText>The name of the field that the name matches.</w:delText>
        </w:r>
      </w:del>
    </w:p>
    <w:p w14:paraId="16A2A324"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String.transform</w:t>
      </w:r>
      <w:proofErr w:type="spellEnd"/>
      <w:r w:rsidRPr="00DF2E30">
        <w:rPr>
          <w:rFonts w:ascii="Segoe UI" w:eastAsia="Times New Roman" w:hAnsi="Segoe UI" w:cs="Segoe UI"/>
          <w:color w:val="24292E"/>
          <w:sz w:val="24"/>
          <w:szCs w:val="24"/>
        </w:rPr>
        <w:t xml:space="preserve"> represents a function used to generate pinyin, four-corner numbers, five strokes, radicals, font structures, and combinations thereof. The </w:t>
      </w:r>
      <w:proofErr w:type="spellStart"/>
      <w:r w:rsidRPr="00DF2E30">
        <w:rPr>
          <w:rFonts w:ascii="Segoe UI" w:eastAsia="Times New Roman" w:hAnsi="Segoe UI" w:cs="Segoe UI"/>
          <w:color w:val="24292E"/>
          <w:sz w:val="24"/>
          <w:szCs w:val="24"/>
        </w:rPr>
        <w:t>transparser</w:t>
      </w:r>
      <w:proofErr w:type="spellEnd"/>
      <w:r w:rsidRPr="00DF2E30">
        <w:rPr>
          <w:rFonts w:ascii="Segoe UI" w:eastAsia="Times New Roman" w:hAnsi="Segoe UI" w:cs="Segoe UI"/>
          <w:color w:val="24292E"/>
          <w:sz w:val="24"/>
          <w:szCs w:val="24"/>
        </w:rPr>
        <w:t xml:space="preserve"> function is used here. </w:t>
      </w:r>
      <w:r w:rsidRPr="00DF2E30">
        <w:rPr>
          <w:rFonts w:ascii="Segoe UI" w:eastAsia="Times New Roman" w:hAnsi="Segoe UI" w:cs="Segoe UI"/>
          <w:b/>
          <w:bCs/>
          <w:color w:val="24292E"/>
          <w:sz w:val="24"/>
          <w:szCs w:val="24"/>
        </w:rPr>
        <w:t>Please do not modify this parameter</w:t>
      </w:r>
      <w:ins w:id="385" w:author="Philip Collender" w:date="2019-06-04T12:54:00Z">
        <w:r w:rsidR="005F1B83">
          <w:rPr>
            <w:rFonts w:ascii="Segoe UI" w:eastAsia="Times New Roman" w:hAnsi="Segoe UI" w:cs="Segoe UI"/>
            <w:b/>
            <w:bCs/>
            <w:color w:val="24292E"/>
            <w:sz w:val="24"/>
            <w:szCs w:val="24"/>
          </w:rPr>
          <w:t xml:space="preserve"> unless you know what you are doing</w:t>
        </w:r>
      </w:ins>
      <w:r w:rsidRPr="00DF2E30">
        <w:rPr>
          <w:rFonts w:ascii="Segoe UI" w:eastAsia="Times New Roman" w:hAnsi="Segoe UI" w:cs="Segoe UI"/>
          <w:b/>
          <w:bCs/>
          <w:color w:val="24292E"/>
          <w:sz w:val="24"/>
          <w:szCs w:val="24"/>
        </w:rPr>
        <w:t>.</w:t>
      </w:r>
    </w:p>
    <w:p w14:paraId="78595ACA"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proofErr w:type="gramStart"/>
      <w:r w:rsidRPr="00DF2E30">
        <w:rPr>
          <w:rFonts w:ascii="Segoe UI" w:eastAsia="Times New Roman" w:hAnsi="Segoe UI" w:cs="Segoe UI"/>
          <w:color w:val="24292E"/>
          <w:sz w:val="24"/>
          <w:szCs w:val="24"/>
        </w:rPr>
        <w:t>String.transform.args</w:t>
      </w:r>
      <w:proofErr w:type="spellEnd"/>
      <w:proofErr w:type="gramEnd"/>
      <w:r w:rsidRPr="00DF2E30">
        <w:rPr>
          <w:rFonts w:ascii="Segoe UI" w:eastAsia="Times New Roman" w:hAnsi="Segoe UI" w:cs="Segoe UI"/>
          <w:color w:val="24292E"/>
          <w:sz w:val="24"/>
          <w:szCs w:val="24"/>
        </w:rPr>
        <w:t xml:space="preserve"> represents the parameters input to the trans</w:t>
      </w:r>
      <w:ins w:id="386" w:author="Philip Collender" w:date="2019-06-04T12:54:00Z">
        <w:r w:rsidR="005F1B83">
          <w:rPr>
            <w:rFonts w:ascii="Segoe UI" w:eastAsia="Times New Roman" w:hAnsi="Segoe UI" w:cs="Segoe UI"/>
            <w:color w:val="24292E"/>
            <w:sz w:val="24"/>
            <w:szCs w:val="24"/>
          </w:rPr>
          <w:t>formation</w:t>
        </w:r>
      </w:ins>
      <w:del w:id="387" w:author="Philip Collender" w:date="2019-06-04T12:54:00Z">
        <w:r w:rsidRPr="00DF2E30" w:rsidDel="005F1B83">
          <w:rPr>
            <w:rFonts w:ascii="Segoe UI" w:eastAsia="Times New Roman" w:hAnsi="Segoe UI" w:cs="Segoe UI"/>
            <w:color w:val="24292E"/>
            <w:sz w:val="24"/>
            <w:szCs w:val="24"/>
          </w:rPr>
          <w:delText>ceiver</w:delText>
        </w:r>
      </w:del>
      <w:r w:rsidRPr="00DF2E30">
        <w:rPr>
          <w:rFonts w:ascii="Segoe UI" w:eastAsia="Times New Roman" w:hAnsi="Segoe UI" w:cs="Segoe UI"/>
          <w:color w:val="24292E"/>
          <w:sz w:val="24"/>
          <w:szCs w:val="24"/>
        </w:rPr>
        <w:t xml:space="preserve"> function. </w:t>
      </w:r>
      <w:proofErr w:type="spellStart"/>
      <w:ins w:id="388" w:author="Philip Collender" w:date="2019-06-04T12:55:00Z">
        <w:r w:rsidR="005F1B83">
          <w:rPr>
            <w:rFonts w:ascii="Segoe UI" w:eastAsia="Times New Roman" w:hAnsi="Segoe UI" w:cs="Segoe UI"/>
            <w:color w:val="24292E"/>
            <w:sz w:val="24"/>
            <w:szCs w:val="24"/>
          </w:rPr>
          <w:t>transparser</w:t>
        </w:r>
        <w:proofErr w:type="spellEnd"/>
        <w:r w:rsidR="005F1B83">
          <w:rPr>
            <w:rFonts w:ascii="Segoe UI" w:eastAsia="Times New Roman" w:hAnsi="Segoe UI" w:cs="Segoe UI"/>
            <w:color w:val="24292E"/>
            <w:sz w:val="24"/>
            <w:szCs w:val="24"/>
          </w:rPr>
          <w:t xml:space="preserve"> accepts the same arguments as </w:t>
        </w:r>
        <w:proofErr w:type="spellStart"/>
        <w:r w:rsidR="005F1B83">
          <w:rPr>
            <w:rFonts w:ascii="Segoe UI" w:eastAsia="Times New Roman" w:hAnsi="Segoe UI" w:cs="Segoe UI"/>
            <w:color w:val="24292E"/>
            <w:sz w:val="24"/>
            <w:szCs w:val="24"/>
          </w:rPr>
          <w:t>chin_strsim</w:t>
        </w:r>
        <w:proofErr w:type="spellEnd"/>
        <w:r w:rsidR="005F1B83">
          <w:rPr>
            <w:rFonts w:ascii="Segoe UI" w:eastAsia="Times New Roman" w:hAnsi="Segoe UI" w:cs="Segoe UI"/>
            <w:color w:val="24292E"/>
            <w:sz w:val="24"/>
            <w:szCs w:val="24"/>
          </w:rPr>
          <w:t xml:space="preserve">, except for some additional options not mentioned here. </w:t>
        </w:r>
      </w:ins>
      <w:r w:rsidRPr="00DF2E30">
        <w:rPr>
          <w:rFonts w:ascii="Segoe UI" w:eastAsia="Times New Roman" w:hAnsi="Segoe UI" w:cs="Segoe UI"/>
          <w:color w:val="24292E"/>
          <w:sz w:val="24"/>
          <w:szCs w:val="24"/>
        </w:rPr>
        <w:t xml:space="preserve">Same as above, </w:t>
      </w:r>
      <w:ins w:id="389" w:author="Philip Collender" w:date="2019-06-04T12:56:00Z">
        <w:r w:rsidR="005F1B83">
          <w:rPr>
            <w:rFonts w:ascii="Segoe UI" w:eastAsia="Times New Roman" w:hAnsi="Segoe UI" w:cs="Segoe UI"/>
            <w:color w:val="24292E"/>
            <w:sz w:val="24"/>
            <w:szCs w:val="24"/>
          </w:rPr>
          <w:t xml:space="preserve">for the name frequency table, </w:t>
        </w:r>
      </w:ins>
      <w:r w:rsidRPr="00DF2E30">
        <w:rPr>
          <w:rFonts w:ascii="Segoe UI" w:eastAsia="Times New Roman" w:hAnsi="Segoe UI" w:cs="Segoe UI"/>
          <w:color w:val="24292E"/>
          <w:sz w:val="24"/>
          <w:szCs w:val="24"/>
        </w:rPr>
        <w:t xml:space="preserve">replace S1 and S2 in </w:t>
      </w:r>
      <w:proofErr w:type="spellStart"/>
      <w:r w:rsidRPr="00DF2E30">
        <w:rPr>
          <w:rFonts w:ascii="Segoe UI" w:eastAsia="Times New Roman" w:hAnsi="Segoe UI" w:cs="Segoe UI"/>
          <w:color w:val="24292E"/>
          <w:sz w:val="24"/>
          <w:szCs w:val="24"/>
        </w:rPr>
        <w:t>reftable</w:t>
      </w:r>
      <w:proofErr w:type="spellEnd"/>
      <w:r w:rsidRPr="00DF2E30">
        <w:rPr>
          <w:rFonts w:ascii="Segoe UI" w:eastAsia="Times New Roman" w:hAnsi="Segoe UI" w:cs="Segoe UI"/>
          <w:color w:val="24292E"/>
          <w:sz w:val="24"/>
          <w:szCs w:val="24"/>
        </w:rPr>
        <w:t xml:space="preserve"> = </w:t>
      </w:r>
      <w:proofErr w:type="gramStart"/>
      <w:r w:rsidRPr="00DF2E30">
        <w:rPr>
          <w:rFonts w:ascii="Segoe UI" w:eastAsia="Times New Roman" w:hAnsi="Segoe UI" w:cs="Segoe UI"/>
          <w:color w:val="24292E"/>
          <w:sz w:val="24"/>
          <w:szCs w:val="24"/>
        </w:rPr>
        <w:t>unique(</w:t>
      </w:r>
      <w:proofErr w:type="gramEnd"/>
      <w:r w:rsidRPr="00DF2E30">
        <w:rPr>
          <w:rFonts w:ascii="Segoe UI" w:eastAsia="Times New Roman" w:hAnsi="Segoe UI" w:cs="Segoe UI"/>
          <w:color w:val="24292E"/>
          <w:sz w:val="24"/>
          <w:szCs w:val="24"/>
        </w:rPr>
        <w:t xml:space="preserve">S1$name, S2$name) with the names of </w:t>
      </w:r>
      <w:proofErr w:type="spellStart"/>
      <w:r w:rsidRPr="00DF2E30">
        <w:rPr>
          <w:rFonts w:ascii="Segoe UI" w:eastAsia="Times New Roman" w:hAnsi="Segoe UI" w:cs="Segoe UI"/>
          <w:color w:val="24292E"/>
          <w:sz w:val="24"/>
          <w:szCs w:val="24"/>
        </w:rPr>
        <w:t>dfA</w:t>
      </w:r>
      <w:proofErr w:type="spellEnd"/>
      <w:r w:rsidRPr="00DF2E30">
        <w:rPr>
          <w:rFonts w:ascii="Segoe UI" w:eastAsia="Times New Roman" w:hAnsi="Segoe UI" w:cs="Segoe UI"/>
          <w:color w:val="24292E"/>
          <w:sz w:val="24"/>
          <w:szCs w:val="24"/>
        </w:rPr>
        <w:t xml:space="preserve"> and </w:t>
      </w:r>
      <w:proofErr w:type="spellStart"/>
      <w:r w:rsidRPr="00DF2E30">
        <w:rPr>
          <w:rFonts w:ascii="Segoe UI" w:eastAsia="Times New Roman" w:hAnsi="Segoe UI" w:cs="Segoe UI"/>
          <w:color w:val="24292E"/>
          <w:sz w:val="24"/>
          <w:szCs w:val="24"/>
        </w:rPr>
        <w:t>dfB</w:t>
      </w:r>
      <w:proofErr w:type="spellEnd"/>
      <w:r w:rsidRPr="00DF2E30">
        <w:rPr>
          <w:rFonts w:ascii="Segoe UI" w:eastAsia="Times New Roman" w:hAnsi="Segoe UI" w:cs="Segoe UI"/>
          <w:color w:val="24292E"/>
          <w:sz w:val="24"/>
          <w:szCs w:val="24"/>
        </w:rPr>
        <w:t xml:space="preserve"> you use, and replace the name with you. </w:t>
      </w:r>
      <w:del w:id="390" w:author="Philip Collender" w:date="2019-06-04T12:56:00Z">
        <w:r w:rsidRPr="00DF2E30" w:rsidDel="005F1B83">
          <w:rPr>
            <w:rFonts w:ascii="Segoe UI" w:eastAsia="Times New Roman" w:hAnsi="Segoe UI" w:cs="Segoe UI"/>
            <w:color w:val="24292E"/>
            <w:sz w:val="24"/>
            <w:szCs w:val="24"/>
          </w:rPr>
          <w:delText>The name of the field used to perform name matching.</w:delText>
        </w:r>
      </w:del>
    </w:p>
    <w:p w14:paraId="16FCF8DD"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Cut.a</w:t>
      </w:r>
      <w:proofErr w:type="spellEnd"/>
      <w:r w:rsidRPr="00DF2E30">
        <w:rPr>
          <w:rFonts w:ascii="Segoe UI" w:eastAsia="Times New Roman" w:hAnsi="Segoe UI" w:cs="Segoe UI"/>
          <w:color w:val="24292E"/>
          <w:sz w:val="24"/>
          <w:szCs w:val="24"/>
        </w:rPr>
        <w:t xml:space="preserve"> indicates the threshold of similarity in judging whether the names </w:t>
      </w:r>
      <w:ins w:id="391" w:author="Philip Collender" w:date="2019-06-04T12:56:00Z">
        <w:r w:rsidR="005F1B83">
          <w:rPr>
            <w:rFonts w:ascii="Segoe UI" w:eastAsia="Times New Roman" w:hAnsi="Segoe UI" w:cs="Segoe UI"/>
            <w:color w:val="24292E"/>
            <w:sz w:val="24"/>
            <w:szCs w:val="24"/>
          </w:rPr>
          <w:t xml:space="preserve">fully </w:t>
        </w:r>
      </w:ins>
      <w:r w:rsidRPr="00DF2E30">
        <w:rPr>
          <w:rFonts w:ascii="Segoe UI" w:eastAsia="Times New Roman" w:hAnsi="Segoe UI" w:cs="Segoe UI"/>
          <w:color w:val="24292E"/>
          <w:sz w:val="24"/>
          <w:szCs w:val="24"/>
        </w:rPr>
        <w:t>match</w:t>
      </w:r>
      <w:proofErr w:type="gramStart"/>
      <w:ins w:id="392" w:author="Philip Collender" w:date="2019-06-04T12:56:00Z">
        <w:r w:rsidR="005F1B83">
          <w:rPr>
            <w:rFonts w:ascii="Segoe UI" w:eastAsia="Times New Roman" w:hAnsi="Segoe UI" w:cs="Segoe UI"/>
            <w:color w:val="24292E"/>
            <w:sz w:val="24"/>
            <w:szCs w:val="24"/>
          </w:rPr>
          <w:t xml:space="preserve">. </w:t>
        </w:r>
        <w:proofErr w:type="gramEnd"/>
        <w:r w:rsidR="005F1B83">
          <w:rPr>
            <w:rFonts w:ascii="Segoe UI" w:eastAsia="Times New Roman" w:hAnsi="Segoe UI" w:cs="Segoe UI"/>
            <w:color w:val="24292E"/>
            <w:sz w:val="24"/>
            <w:szCs w:val="24"/>
          </w:rPr>
          <w:t>Our current approach calculates this threshold based on validation data used to develop the name matching models</w:t>
        </w:r>
        <w:proofErr w:type="gramStart"/>
        <w:r w:rsidR="005F1B83">
          <w:rPr>
            <w:rFonts w:ascii="Segoe UI" w:eastAsia="Times New Roman" w:hAnsi="Segoe UI" w:cs="Segoe UI"/>
            <w:color w:val="24292E"/>
            <w:sz w:val="24"/>
            <w:szCs w:val="24"/>
          </w:rPr>
          <w:t xml:space="preserve">. </w:t>
        </w:r>
        <w:proofErr w:type="gramEnd"/>
        <w:r w:rsidR="005F1B83">
          <w:rPr>
            <w:rFonts w:ascii="Segoe UI" w:eastAsia="Times New Roman" w:hAnsi="Segoe UI" w:cs="Segoe UI"/>
            <w:color w:val="24292E"/>
            <w:sz w:val="24"/>
            <w:szCs w:val="24"/>
          </w:rPr>
          <w:t>The threshold may be optimally adj</w:t>
        </w:r>
      </w:ins>
      <w:ins w:id="393" w:author="Philip Collender" w:date="2019-06-04T12:57:00Z">
        <w:r w:rsidR="005F1B83">
          <w:rPr>
            <w:rFonts w:ascii="Segoe UI" w:eastAsia="Times New Roman" w:hAnsi="Segoe UI" w:cs="Segoe UI"/>
            <w:color w:val="24292E"/>
            <w:sz w:val="24"/>
            <w:szCs w:val="24"/>
          </w:rPr>
          <w:t>usted for each linkage application, which will be discussed in section 4.</w:t>
        </w:r>
      </w:ins>
      <w:del w:id="394" w:author="Philip Collender" w:date="2019-06-04T12:57:00Z">
        <w:r w:rsidRPr="00DF2E30" w:rsidDel="005F1B83">
          <w:rPr>
            <w:rFonts w:ascii="Segoe UI" w:eastAsia="Times New Roman" w:hAnsi="Segoe UI" w:cs="Segoe UI"/>
            <w:color w:val="24292E"/>
            <w:sz w:val="24"/>
            <w:szCs w:val="24"/>
          </w:rPr>
          <w:delText>, which is obtained here by the machine learning method xgboost. </w:delText>
        </w:r>
        <w:r w:rsidRPr="00DF2E30" w:rsidDel="005F1B83">
          <w:rPr>
            <w:rFonts w:ascii="Segoe UI" w:eastAsia="Times New Roman" w:hAnsi="Segoe UI" w:cs="Segoe UI"/>
            <w:b/>
            <w:bCs/>
            <w:color w:val="24292E"/>
            <w:sz w:val="24"/>
            <w:szCs w:val="24"/>
          </w:rPr>
          <w:delText>Please do not modify this parameter.</w:delText>
        </w:r>
      </w:del>
    </w:p>
    <w:p w14:paraId="01E3E4F8"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Verbose </w:t>
      </w:r>
      <w:del w:id="395" w:author="Philip Collender" w:date="2019-06-04T12:57:00Z">
        <w:r w:rsidRPr="00DF2E30" w:rsidDel="005F1B83">
          <w:rPr>
            <w:rFonts w:ascii="Segoe UI" w:eastAsia="Times New Roman" w:hAnsi="Segoe UI" w:cs="Segoe UI"/>
            <w:color w:val="24292E"/>
            <w:sz w:val="24"/>
            <w:szCs w:val="24"/>
          </w:rPr>
          <w:delText xml:space="preserve">indicates </w:delText>
        </w:r>
      </w:del>
      <w:ins w:id="396" w:author="Philip Collender" w:date="2019-06-04T12:57:00Z">
        <w:r w:rsidR="005F1B83">
          <w:rPr>
            <w:rFonts w:ascii="Segoe UI" w:eastAsia="Times New Roman" w:hAnsi="Segoe UI" w:cs="Segoe UI"/>
            <w:color w:val="24292E"/>
            <w:sz w:val="24"/>
            <w:szCs w:val="24"/>
          </w:rPr>
          <w:t>determines the degree of d</w:t>
        </w:r>
      </w:ins>
      <w:ins w:id="397" w:author="Philip Collender" w:date="2019-06-04T12:58:00Z">
        <w:r w:rsidR="005F1B83">
          <w:rPr>
            <w:rFonts w:ascii="Segoe UI" w:eastAsia="Times New Roman" w:hAnsi="Segoe UI" w:cs="Segoe UI"/>
            <w:color w:val="24292E"/>
            <w:sz w:val="24"/>
            <w:szCs w:val="24"/>
          </w:rPr>
          <w:t>etail displayed for</w:t>
        </w:r>
      </w:ins>
      <w:del w:id="398" w:author="Philip Collender" w:date="2019-06-04T12:58:00Z">
        <w:r w:rsidRPr="00DF2E30" w:rsidDel="005F1B83">
          <w:rPr>
            <w:rFonts w:ascii="Segoe UI" w:eastAsia="Times New Roman" w:hAnsi="Segoe UI" w:cs="Segoe UI"/>
            <w:color w:val="24292E"/>
            <w:sz w:val="24"/>
            <w:szCs w:val="24"/>
          </w:rPr>
          <w:delText>whether the</w:delText>
        </w:r>
      </w:del>
      <w:r w:rsidRPr="00DF2E30">
        <w:rPr>
          <w:rFonts w:ascii="Segoe UI" w:eastAsia="Times New Roman" w:hAnsi="Segoe UI" w:cs="Segoe UI"/>
          <w:color w:val="24292E"/>
          <w:sz w:val="24"/>
          <w:szCs w:val="24"/>
        </w:rPr>
        <w:t xml:space="preserve"> matching progress</w:t>
      </w:r>
      <w:del w:id="399" w:author="Philip Collender" w:date="2019-06-04T12:58:00Z">
        <w:r w:rsidRPr="00DF2E30" w:rsidDel="005F1B83">
          <w:rPr>
            <w:rFonts w:ascii="Segoe UI" w:eastAsia="Times New Roman" w:hAnsi="Segoe UI" w:cs="Segoe UI"/>
            <w:color w:val="24292E"/>
            <w:sz w:val="24"/>
            <w:szCs w:val="24"/>
          </w:rPr>
          <w:delText xml:space="preserve"> is displayed</w:delText>
        </w:r>
      </w:del>
      <w:r w:rsidRPr="00DF2E30">
        <w:rPr>
          <w:rFonts w:ascii="Segoe UI" w:eastAsia="Times New Roman" w:hAnsi="Segoe UI" w:cs="Segoe UI"/>
          <w:color w:val="24292E"/>
          <w:sz w:val="24"/>
          <w:szCs w:val="24"/>
        </w:rPr>
        <w:t>. When T is set to indicate yes, it is set to F to indicate no.</w:t>
      </w:r>
      <w:ins w:id="400" w:author="Philip Collender" w:date="2019-06-04T12:58:00Z">
        <w:r w:rsidR="005F1B83">
          <w:rPr>
            <w:rFonts w:ascii="Segoe UI" w:eastAsia="Times New Roman" w:hAnsi="Segoe UI" w:cs="Segoe UI"/>
            <w:color w:val="24292E"/>
            <w:sz w:val="24"/>
            <w:szCs w:val="24"/>
          </w:rPr>
          <w:t xml:space="preserve"> We recommend to leave this parameter set to T.</w:t>
        </w:r>
      </w:ins>
    </w:p>
    <w:p w14:paraId="1ED3B7CA"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lastRenderedPageBreak/>
        <w:t>Estimate.only</w:t>
      </w:r>
      <w:proofErr w:type="spellEnd"/>
      <w:r w:rsidRPr="00DF2E30">
        <w:rPr>
          <w:rFonts w:ascii="Segoe UI" w:eastAsia="Times New Roman" w:hAnsi="Segoe UI" w:cs="Segoe UI"/>
          <w:color w:val="24292E"/>
          <w:sz w:val="24"/>
          <w:szCs w:val="24"/>
        </w:rPr>
        <w:t xml:space="preserve"> indicates whether to output only the parameters, and does not output the matching result. When T is set, it means yes, that is, only the parameters of the model are output. If it is recommended to be F, the parameters and matching results can be output at the same time.</w:t>
      </w:r>
    </w:p>
    <w:p w14:paraId="3B3E94FB" w14:textId="77777777" w:rsidR="00DF2E30" w:rsidRPr="00DF2E30" w:rsidRDefault="00DF2E30" w:rsidP="00DF2E30">
      <w:pPr>
        <w:numPr>
          <w:ilvl w:val="0"/>
          <w:numId w:val="11"/>
        </w:numPr>
        <w:shd w:val="clear" w:color="auto" w:fill="FFFFFF"/>
        <w:spacing w:before="240" w:after="240"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Cond.indep</w:t>
      </w:r>
      <w:proofErr w:type="spellEnd"/>
      <w:r w:rsidRPr="00DF2E30">
        <w:rPr>
          <w:rFonts w:ascii="Segoe UI" w:eastAsia="Times New Roman" w:hAnsi="Segoe UI" w:cs="Segoe UI"/>
          <w:color w:val="24292E"/>
          <w:sz w:val="24"/>
          <w:szCs w:val="24"/>
        </w:rPr>
        <w:t xml:space="preserve"> indicates whether </w:t>
      </w:r>
      <w:ins w:id="401" w:author="Philip Collender" w:date="2019-06-04T12:58:00Z">
        <w:r w:rsidR="005F1B83">
          <w:rPr>
            <w:rFonts w:ascii="Segoe UI" w:eastAsia="Times New Roman" w:hAnsi="Segoe UI" w:cs="Segoe UI"/>
            <w:color w:val="24292E"/>
            <w:sz w:val="24"/>
            <w:szCs w:val="24"/>
          </w:rPr>
          <w:t xml:space="preserve">agreement </w:t>
        </w:r>
      </w:ins>
      <w:ins w:id="402" w:author="Philip Collender" w:date="2019-06-04T12:59:00Z">
        <w:r w:rsidR="005F1B83">
          <w:rPr>
            <w:rFonts w:ascii="Segoe UI" w:eastAsia="Times New Roman" w:hAnsi="Segoe UI" w:cs="Segoe UI"/>
            <w:color w:val="24292E"/>
            <w:sz w:val="24"/>
            <w:szCs w:val="24"/>
          </w:rPr>
          <w:t xml:space="preserve">between identifying fields is assumed to be </w:t>
        </w:r>
      </w:ins>
      <w:del w:id="403" w:author="Philip Collender" w:date="2019-06-04T12:59:00Z">
        <w:r w:rsidRPr="00DF2E30" w:rsidDel="005F1B83">
          <w:rPr>
            <w:rFonts w:ascii="Segoe UI" w:eastAsia="Times New Roman" w:hAnsi="Segoe UI" w:cs="Segoe UI"/>
            <w:color w:val="24292E"/>
            <w:sz w:val="24"/>
            <w:szCs w:val="24"/>
          </w:rPr>
          <w:delText xml:space="preserve">the condition is assumed to be </w:delText>
        </w:r>
      </w:del>
      <w:r w:rsidRPr="00DF2E30">
        <w:rPr>
          <w:rFonts w:ascii="Segoe UI" w:eastAsia="Times New Roman" w:hAnsi="Segoe UI" w:cs="Segoe UI"/>
          <w:color w:val="24292E"/>
          <w:sz w:val="24"/>
          <w:szCs w:val="24"/>
        </w:rPr>
        <w:t>independent</w:t>
      </w:r>
      <w:ins w:id="404" w:author="Philip Collender" w:date="2019-06-04T12:59:00Z">
        <w:r w:rsidR="005F1B83">
          <w:rPr>
            <w:rFonts w:ascii="Segoe UI" w:eastAsia="Times New Roman" w:hAnsi="Segoe UI" w:cs="Segoe UI"/>
            <w:color w:val="24292E"/>
            <w:sz w:val="24"/>
            <w:szCs w:val="24"/>
          </w:rPr>
          <w:t xml:space="preserve"> (e.g. names are equally likely to randomly match whether or not address also matches).</w:t>
        </w:r>
      </w:ins>
      <w:del w:id="405" w:author="Philip Collender" w:date="2019-06-04T12:59:00Z">
        <w:r w:rsidRPr="00DF2E30" w:rsidDel="005F1B83">
          <w:rPr>
            <w:rFonts w:ascii="Segoe UI" w:eastAsia="Times New Roman" w:hAnsi="Segoe UI" w:cs="Segoe UI"/>
            <w:color w:val="24292E"/>
            <w:sz w:val="24"/>
            <w:szCs w:val="24"/>
          </w:rPr>
          <w:delText>,</w:delText>
        </w:r>
      </w:del>
      <w:r w:rsidRPr="00DF2E30">
        <w:rPr>
          <w:rFonts w:ascii="Segoe UI" w:eastAsia="Times New Roman" w:hAnsi="Segoe UI" w:cs="Segoe UI"/>
          <w:color w:val="24292E"/>
          <w:sz w:val="24"/>
          <w:szCs w:val="24"/>
        </w:rPr>
        <w:t xml:space="preserve"> </w:t>
      </w:r>
      <w:del w:id="406" w:author="Philip Collender" w:date="2019-06-04T12:59:00Z">
        <w:r w:rsidRPr="00DF2E30" w:rsidDel="005F1B83">
          <w:rPr>
            <w:rFonts w:ascii="Segoe UI" w:eastAsia="Times New Roman" w:hAnsi="Segoe UI" w:cs="Segoe UI"/>
            <w:color w:val="24292E"/>
            <w:sz w:val="24"/>
            <w:szCs w:val="24"/>
          </w:rPr>
          <w:delText>i</w:delText>
        </w:r>
      </w:del>
      <w:ins w:id="407" w:author="Philip Collender" w:date="2019-06-04T12:59:00Z">
        <w:r w:rsidR="005F1B83">
          <w:rPr>
            <w:rFonts w:ascii="Segoe UI" w:eastAsia="Times New Roman" w:hAnsi="Segoe UI" w:cs="Segoe UI"/>
            <w:color w:val="24292E"/>
            <w:sz w:val="24"/>
            <w:szCs w:val="24"/>
          </w:rPr>
          <w:t>I</w:t>
        </w:r>
      </w:ins>
      <w:r w:rsidRPr="00DF2E30">
        <w:rPr>
          <w:rFonts w:ascii="Segoe UI" w:eastAsia="Times New Roman" w:hAnsi="Segoe UI" w:cs="Segoe UI"/>
          <w:color w:val="24292E"/>
          <w:sz w:val="24"/>
          <w:szCs w:val="24"/>
        </w:rPr>
        <w:t>t is recommended to set to F</w:t>
      </w:r>
      <w:ins w:id="408" w:author="Philip Collender" w:date="2019-06-04T12:59:00Z">
        <w:r w:rsidR="005F1B83">
          <w:rPr>
            <w:rFonts w:ascii="Segoe UI" w:eastAsia="Times New Roman" w:hAnsi="Segoe UI" w:cs="Segoe UI"/>
            <w:color w:val="24292E"/>
            <w:sz w:val="24"/>
            <w:szCs w:val="24"/>
          </w:rPr>
          <w:t>.</w:t>
        </w:r>
      </w:ins>
    </w:p>
    <w:p w14:paraId="6AE62E6F"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During the matching process, the </w:t>
      </w:r>
      <w:del w:id="409" w:author="Philip Collender" w:date="2019-06-04T18:23:00Z">
        <w:r w:rsidRPr="00DF2E30" w:rsidDel="004B3B33">
          <w:rPr>
            <w:rFonts w:ascii="Segoe UI" w:eastAsia="Times New Roman" w:hAnsi="Segoe UI" w:cs="Segoe UI"/>
            <w:color w:val="24292E"/>
            <w:sz w:val="24"/>
            <w:szCs w:val="24"/>
          </w:rPr>
          <w:delText xml:space="preserve">following </w:delText>
        </w:r>
      </w:del>
      <w:r w:rsidRPr="00DF2E30">
        <w:rPr>
          <w:rFonts w:ascii="Segoe UI" w:eastAsia="Times New Roman" w:hAnsi="Segoe UI" w:cs="Segoe UI"/>
          <w:color w:val="24292E"/>
          <w:sz w:val="24"/>
          <w:szCs w:val="24"/>
        </w:rPr>
        <w:t xml:space="preserve">information </w:t>
      </w:r>
      <w:ins w:id="410" w:author="Philip Collender" w:date="2019-06-04T18:23:00Z">
        <w:r w:rsidR="004B3B33">
          <w:rPr>
            <w:rFonts w:ascii="Segoe UI" w:eastAsia="Times New Roman" w:hAnsi="Segoe UI" w:cs="Segoe UI"/>
            <w:color w:val="24292E"/>
            <w:sz w:val="24"/>
            <w:szCs w:val="24"/>
          </w:rPr>
          <w:t xml:space="preserve">similar to the following </w:t>
        </w:r>
      </w:ins>
      <w:r w:rsidRPr="00DF2E30">
        <w:rPr>
          <w:rFonts w:ascii="Segoe UI" w:eastAsia="Times New Roman" w:hAnsi="Segoe UI" w:cs="Segoe UI"/>
          <w:color w:val="24292E"/>
          <w:sz w:val="24"/>
          <w:szCs w:val="24"/>
        </w:rPr>
        <w:t xml:space="preserve">will be </w:t>
      </w:r>
      <w:commentRangeStart w:id="411"/>
      <w:r w:rsidRPr="00DF2E30">
        <w:rPr>
          <w:rFonts w:ascii="Segoe UI" w:eastAsia="Times New Roman" w:hAnsi="Segoe UI" w:cs="Segoe UI"/>
          <w:color w:val="24292E"/>
          <w:sz w:val="24"/>
          <w:szCs w:val="24"/>
        </w:rPr>
        <w:t>output</w:t>
      </w:r>
      <w:del w:id="412" w:author="Philip Collender" w:date="2019-06-04T18:20:00Z">
        <w:r w:rsidRPr="00DF2E30" w:rsidDel="0075721E">
          <w:rPr>
            <w:rFonts w:ascii="Segoe UI" w:eastAsia="Times New Roman" w:hAnsi="Segoe UI" w:cs="Segoe UI"/>
            <w:color w:val="24292E"/>
            <w:sz w:val="24"/>
            <w:szCs w:val="24"/>
          </w:rPr>
          <w:delText>, please pay attention to the following output ( </w:delText>
        </w:r>
        <w:r w:rsidRPr="00DF2E30" w:rsidDel="0075721E">
          <w:rPr>
            <w:rFonts w:ascii="Segoe UI" w:eastAsia="Times New Roman" w:hAnsi="Segoe UI" w:cs="Segoe UI"/>
            <w:b/>
            <w:bCs/>
            <w:color w:val="24292E"/>
            <w:sz w:val="24"/>
            <w:szCs w:val="24"/>
          </w:rPr>
          <w:delText>Selective probability threshold is: 0.254680688264359</w:delText>
        </w:r>
        <w:r w:rsidRPr="00DF2E30" w:rsidDel="0075721E">
          <w:rPr>
            <w:rFonts w:ascii="Segoe UI" w:eastAsia="Times New Roman" w:hAnsi="Segoe UI" w:cs="Segoe UI"/>
            <w:color w:val="24292E"/>
            <w:sz w:val="24"/>
            <w:szCs w:val="24"/>
          </w:rPr>
          <w:delText> ), this needs to be the input of the next step</w:delText>
        </w:r>
      </w:del>
      <w:commentRangeEnd w:id="411"/>
      <w:r w:rsidR="004B3B33">
        <w:rPr>
          <w:rStyle w:val="CommentReference"/>
        </w:rPr>
        <w:commentReference w:id="411"/>
      </w:r>
      <w:r w:rsidRPr="00DF2E30">
        <w:rPr>
          <w:rFonts w:ascii="Segoe UI" w:eastAsia="Times New Roman" w:hAnsi="Segoe UI" w:cs="Segoe UI"/>
          <w:color w:val="24292E"/>
          <w:sz w:val="24"/>
          <w:szCs w:val="24"/>
        </w:rPr>
        <w:t>.</w:t>
      </w:r>
    </w:p>
    <w:p w14:paraId="1B903C95"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p>
    <w:p w14:paraId="0770D51B"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w:t>
      </w:r>
      <w:proofErr w:type="gramEnd"/>
      <w:r w:rsidRPr="00DF2E30">
        <w:rPr>
          <w:rFonts w:ascii="Consolas" w:eastAsia="Times New Roman" w:hAnsi="Consolas" w:cs="Consolas"/>
          <w:color w:val="24292E"/>
          <w:sz w:val="20"/>
          <w:szCs w:val="20"/>
          <w:bdr w:val="none" w:sz="0" w:space="0" w:color="auto" w:frame="1"/>
        </w:rPr>
        <w:t>): Fast Probabilistic Record Linkage</w:t>
      </w:r>
    </w:p>
    <w:p w14:paraId="0EAC306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p>
    <w:p w14:paraId="7EC96662"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0F69B9B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If you set </w:t>
      </w:r>
      <w:proofErr w:type="spellStart"/>
      <w:r w:rsidRPr="00DF2E30">
        <w:rPr>
          <w:rFonts w:ascii="Consolas" w:eastAsia="Times New Roman" w:hAnsi="Consolas" w:cs="Consolas"/>
          <w:color w:val="24292E"/>
          <w:sz w:val="20"/>
          <w:szCs w:val="20"/>
          <w:bdr w:val="none" w:sz="0" w:space="0" w:color="auto" w:frame="1"/>
        </w:rPr>
        <w:t>return.all</w:t>
      </w:r>
      <w:proofErr w:type="spellEnd"/>
      <w:r w:rsidRPr="00DF2E30">
        <w:rPr>
          <w:rFonts w:ascii="Consolas" w:eastAsia="Times New Roman" w:hAnsi="Consolas" w:cs="Consolas"/>
          <w:color w:val="24292E"/>
          <w:sz w:val="20"/>
          <w:szCs w:val="20"/>
          <w:bdr w:val="none" w:sz="0" w:space="0" w:color="auto" w:frame="1"/>
        </w:rPr>
        <w:t xml:space="preserve"> to FALSE, you will not be able to calculate a confusion table as a summary statistic.</w:t>
      </w:r>
    </w:p>
    <w:p w14:paraId="6605409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Calculating matches for each variable.</w:t>
      </w:r>
    </w:p>
    <w:p w14:paraId="728CE9A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Matching variable name using string-distance matching.</w:t>
      </w:r>
    </w:p>
    <w:p w14:paraId="22EBA57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WARNING: You have no exact matches for name.</w:t>
      </w:r>
    </w:p>
    <w:p w14:paraId="4537E0A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Matching variable sex using exact matching.</w:t>
      </w:r>
    </w:p>
    <w:p w14:paraId="0BB274B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Matching variable </w:t>
      </w:r>
      <w:proofErr w:type="spellStart"/>
      <w:r w:rsidRPr="00DF2E30">
        <w:rPr>
          <w:rFonts w:ascii="Consolas" w:eastAsia="Times New Roman" w:hAnsi="Consolas" w:cs="Consolas"/>
          <w:color w:val="24292E"/>
          <w:sz w:val="20"/>
          <w:szCs w:val="20"/>
          <w:bdr w:val="none" w:sz="0" w:space="0" w:color="auto" w:frame="1"/>
        </w:rPr>
        <w:t>yob</w:t>
      </w:r>
      <w:proofErr w:type="spellEnd"/>
      <w:r w:rsidRPr="00DF2E30">
        <w:rPr>
          <w:rFonts w:ascii="Consolas" w:eastAsia="Times New Roman" w:hAnsi="Consolas" w:cs="Consolas"/>
          <w:color w:val="24292E"/>
          <w:sz w:val="20"/>
          <w:szCs w:val="20"/>
          <w:bdr w:val="none" w:sz="0" w:space="0" w:color="auto" w:frame="1"/>
        </w:rPr>
        <w:t xml:space="preserve"> using exact matching.</w:t>
      </w:r>
    </w:p>
    <w:p w14:paraId="583512C2"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Matching variable mob using exact matching.</w:t>
      </w:r>
    </w:p>
    <w:p w14:paraId="071D7AB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Matching variable dob using exact matching.</w:t>
      </w:r>
    </w:p>
    <w:p w14:paraId="10FA6B7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Calculating matches for each variable took 0.7 minutes.</w:t>
      </w:r>
    </w:p>
    <w:p w14:paraId="71F9A705"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11894F2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counts for parameter estimation.</w:t>
      </w:r>
    </w:p>
    <w:p w14:paraId="5BAE20A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Parallelizing calculation using OpenMP. 1 </w:t>
      </w:r>
      <w:proofErr w:type="gramStart"/>
      <w:r w:rsidRPr="00DF2E30">
        <w:rPr>
          <w:rFonts w:ascii="Consolas" w:eastAsia="Times New Roman" w:hAnsi="Consolas" w:cs="Consolas"/>
          <w:color w:val="24292E"/>
          <w:sz w:val="20"/>
          <w:szCs w:val="20"/>
          <w:bdr w:val="none" w:sz="0" w:space="0" w:color="auto" w:frame="1"/>
        </w:rPr>
        <w:t>threads</w:t>
      </w:r>
      <w:proofErr w:type="gramEnd"/>
      <w:r w:rsidRPr="00DF2E30">
        <w:rPr>
          <w:rFonts w:ascii="Consolas" w:eastAsia="Times New Roman" w:hAnsi="Consolas" w:cs="Consolas"/>
          <w:color w:val="24292E"/>
          <w:sz w:val="20"/>
          <w:szCs w:val="20"/>
          <w:bdr w:val="none" w:sz="0" w:space="0" w:color="auto" w:frame="1"/>
        </w:rPr>
        <w:t xml:space="preserve"> out of 8 are used.</w:t>
      </w:r>
    </w:p>
    <w:p w14:paraId="4228455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counts for parameter estimation took 0 minutes.</w:t>
      </w:r>
    </w:p>
    <w:p w14:paraId="1DF9192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78470BB7"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Running the EM algorithm.</w:t>
      </w:r>
    </w:p>
    <w:p w14:paraId="589952C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Running the EM algorithm took 0.29 seconds.</w:t>
      </w:r>
    </w:p>
    <w:p w14:paraId="0D0A954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6A0CD872"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Selected match probability threshold is:  0.254680688264359</w:t>
      </w:r>
    </w:p>
    <w:p w14:paraId="09D8749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the indices of estimated matches.</w:t>
      </w:r>
    </w:p>
    <w:p w14:paraId="4FFDA34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Parallelizing calculation using OpenMP. 1 </w:t>
      </w:r>
      <w:proofErr w:type="gramStart"/>
      <w:r w:rsidRPr="00DF2E30">
        <w:rPr>
          <w:rFonts w:ascii="Consolas" w:eastAsia="Times New Roman" w:hAnsi="Consolas" w:cs="Consolas"/>
          <w:color w:val="24292E"/>
          <w:sz w:val="20"/>
          <w:szCs w:val="20"/>
          <w:bdr w:val="none" w:sz="0" w:space="0" w:color="auto" w:frame="1"/>
        </w:rPr>
        <w:t>threads</w:t>
      </w:r>
      <w:proofErr w:type="gramEnd"/>
      <w:r w:rsidRPr="00DF2E30">
        <w:rPr>
          <w:rFonts w:ascii="Consolas" w:eastAsia="Times New Roman" w:hAnsi="Consolas" w:cs="Consolas"/>
          <w:color w:val="24292E"/>
          <w:sz w:val="20"/>
          <w:szCs w:val="20"/>
          <w:bdr w:val="none" w:sz="0" w:space="0" w:color="auto" w:frame="1"/>
        </w:rPr>
        <w:t xml:space="preserve"> out of 8 are used.</w:t>
      </w:r>
    </w:p>
    <w:p w14:paraId="506D3C72"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the indices of estimated matches took 0 minutes.</w:t>
      </w:r>
    </w:p>
    <w:p w14:paraId="09B4CBF7"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7801817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Deduping the estimated matches.</w:t>
      </w:r>
    </w:p>
    <w:p w14:paraId="6CCFCD8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Deduping the estimated matches took 0 minutes.</w:t>
      </w:r>
    </w:p>
    <w:p w14:paraId="7B0C8915"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2AF3F12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the match patterns for each estimated match.</w:t>
      </w:r>
    </w:p>
    <w:p w14:paraId="6B76344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Getting the match patterns for each estimated match took 0 minutes.</w:t>
      </w:r>
    </w:p>
    <w:p w14:paraId="30BFCDC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4946F4D5" w14:textId="77777777" w:rsidR="00DF2E30" w:rsidRPr="00DF2E30" w:rsidRDefault="00DF2E30" w:rsidP="00DF2E30">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Extract matching records</w:t>
      </w:r>
    </w:p>
    <w:p w14:paraId="422B7488"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To extract matching records, you need to use the </w:t>
      </w:r>
      <w:proofErr w:type="spellStart"/>
      <w:r w:rsidRPr="00DF2E30">
        <w:rPr>
          <w:rFonts w:ascii="Segoe UI" w:eastAsia="Times New Roman" w:hAnsi="Segoe UI" w:cs="Segoe UI"/>
          <w:color w:val="24292E"/>
          <w:sz w:val="24"/>
          <w:szCs w:val="24"/>
        </w:rPr>
        <w:t>getMatches</w:t>
      </w:r>
      <w:proofErr w:type="spellEnd"/>
      <w:r w:rsidRPr="00DF2E30">
        <w:rPr>
          <w:rFonts w:ascii="Segoe UI" w:eastAsia="Times New Roman" w:hAnsi="Segoe UI" w:cs="Segoe UI"/>
          <w:color w:val="24292E"/>
          <w:sz w:val="24"/>
          <w:szCs w:val="24"/>
        </w:rPr>
        <w:t xml:space="preserve"> function</w:t>
      </w:r>
      <w:proofErr w:type="gramStart"/>
      <w:ins w:id="413" w:author="Philip Collender" w:date="2019-06-04T18:28:00Z">
        <w:r w:rsidR="004B3B33">
          <w:rPr>
            <w:rFonts w:ascii="Segoe UI" w:eastAsia="Times New Roman" w:hAnsi="Segoe UI" w:cs="Segoe UI"/>
            <w:color w:val="24292E"/>
            <w:sz w:val="24"/>
            <w:szCs w:val="24"/>
          </w:rPr>
          <w:t xml:space="preserve">. </w:t>
        </w:r>
        <w:proofErr w:type="gramEnd"/>
        <w:r w:rsidR="004B3B33">
          <w:rPr>
            <w:rFonts w:ascii="Segoe UI" w:eastAsia="Times New Roman" w:hAnsi="Segoe UI" w:cs="Segoe UI"/>
            <w:color w:val="24292E"/>
            <w:sz w:val="24"/>
            <w:szCs w:val="24"/>
          </w:rPr>
          <w:t xml:space="preserve">We will set the threshold linkage probability for matches to be the threshold </w:t>
        </w:r>
      </w:ins>
      <w:ins w:id="414" w:author="Philip Collender" w:date="2019-06-04T18:29:00Z">
        <w:r w:rsidR="004B3B33">
          <w:rPr>
            <w:rFonts w:ascii="Segoe UI" w:eastAsia="Times New Roman" w:hAnsi="Segoe UI" w:cs="Segoe UI"/>
            <w:color w:val="24292E"/>
            <w:sz w:val="24"/>
            <w:szCs w:val="24"/>
          </w:rPr>
          <w:t>selected by the algorithm, but in practice you may choose a different number</w:t>
        </w:r>
      </w:ins>
      <w:del w:id="415" w:author="Philip Collender" w:date="2019-06-04T18:29:00Z">
        <w:r w:rsidRPr="00DF2E30" w:rsidDel="004B3B33">
          <w:rPr>
            <w:rFonts w:ascii="Segoe UI" w:eastAsia="Times New Roman" w:hAnsi="Segoe UI" w:cs="Segoe UI"/>
            <w:color w:val="24292E"/>
            <w:sz w:val="24"/>
            <w:szCs w:val="24"/>
          </w:rPr>
          <w:delText>, where the threshold will be set to the output from the previous step, which is 0.254680688264359</w:delText>
        </w:r>
      </w:del>
      <w:r w:rsidRPr="00DF2E30">
        <w:rPr>
          <w:rFonts w:ascii="Segoe UI" w:eastAsia="Times New Roman" w:hAnsi="Segoe UI" w:cs="Segoe UI"/>
          <w:color w:val="24292E"/>
          <w:sz w:val="24"/>
          <w:szCs w:val="24"/>
        </w:rPr>
        <w:t>.</w:t>
      </w:r>
    </w:p>
    <w:p w14:paraId="1822677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DF2E30">
        <w:rPr>
          <w:rFonts w:ascii="Consolas" w:eastAsia="Times New Roman" w:hAnsi="Consolas" w:cs="Consolas"/>
          <w:color w:val="24292E"/>
          <w:sz w:val="20"/>
          <w:szCs w:val="20"/>
          <w:bdr w:val="none" w:sz="0" w:space="0" w:color="auto" w:frame="1"/>
        </w:rPr>
        <w:lastRenderedPageBreak/>
        <w:t>matched_dfs</w:t>
      </w:r>
      <w:proofErr w:type="spellEnd"/>
      <w:r w:rsidRPr="00DF2E30">
        <w:rPr>
          <w:rFonts w:ascii="Consolas" w:eastAsia="Times New Roman" w:hAnsi="Consolas" w:cs="Consolas"/>
          <w:color w:val="24292E"/>
          <w:sz w:val="20"/>
          <w:szCs w:val="20"/>
          <w:bdr w:val="none" w:sz="0" w:space="0" w:color="auto" w:frame="1"/>
        </w:rPr>
        <w:t xml:space="preserve"> &lt;- </w:t>
      </w:r>
      <w:proofErr w:type="spellStart"/>
      <w:proofErr w:type="gramStart"/>
      <w:r w:rsidRPr="00DF2E30">
        <w:rPr>
          <w:rFonts w:ascii="Consolas" w:eastAsia="Times New Roman" w:hAnsi="Consolas" w:cs="Consolas"/>
          <w:color w:val="24292E"/>
          <w:sz w:val="20"/>
          <w:szCs w:val="20"/>
          <w:bdr w:val="none" w:sz="0" w:space="0" w:color="auto" w:frame="1"/>
        </w:rPr>
        <w:t>getMatches</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dfA</w:t>
      </w:r>
      <w:proofErr w:type="spellEnd"/>
      <w:r w:rsidRPr="00DF2E30">
        <w:rPr>
          <w:rFonts w:ascii="Consolas" w:eastAsia="Times New Roman" w:hAnsi="Consolas" w:cs="Consolas"/>
          <w:color w:val="24292E"/>
          <w:sz w:val="20"/>
          <w:szCs w:val="20"/>
          <w:bdr w:val="none" w:sz="0" w:space="0" w:color="auto" w:frame="1"/>
        </w:rPr>
        <w:t xml:space="preserve"> = S1, </w:t>
      </w:r>
      <w:proofErr w:type="spellStart"/>
      <w:r w:rsidRPr="00DF2E30">
        <w:rPr>
          <w:rFonts w:ascii="Consolas" w:eastAsia="Times New Roman" w:hAnsi="Consolas" w:cs="Consolas"/>
          <w:color w:val="24292E"/>
          <w:sz w:val="20"/>
          <w:szCs w:val="20"/>
          <w:bdr w:val="none" w:sz="0" w:space="0" w:color="auto" w:frame="1"/>
        </w:rPr>
        <w:t>dfB</w:t>
      </w:r>
      <w:proofErr w:type="spellEnd"/>
      <w:r w:rsidRPr="00DF2E30">
        <w:rPr>
          <w:rFonts w:ascii="Consolas" w:eastAsia="Times New Roman" w:hAnsi="Consolas" w:cs="Consolas"/>
          <w:color w:val="24292E"/>
          <w:sz w:val="20"/>
          <w:szCs w:val="20"/>
          <w:bdr w:val="none" w:sz="0" w:space="0" w:color="auto" w:frame="1"/>
        </w:rPr>
        <w:t xml:space="preserve"> = S2, </w:t>
      </w:r>
      <w:proofErr w:type="spellStart"/>
      <w:r w:rsidRPr="00DF2E30">
        <w:rPr>
          <w:rFonts w:ascii="Consolas" w:eastAsia="Times New Roman" w:hAnsi="Consolas" w:cs="Consolas"/>
          <w:color w:val="24292E"/>
          <w:sz w:val="20"/>
          <w:szCs w:val="20"/>
          <w:bdr w:val="none" w:sz="0" w:space="0" w:color="auto" w:frame="1"/>
        </w:rPr>
        <w:t>fl.out</w:t>
      </w:r>
      <w:proofErr w:type="spellEnd"/>
      <w:r w:rsidRPr="00DF2E30">
        <w:rPr>
          <w:rFonts w:ascii="Consolas" w:eastAsia="Times New Roman" w:hAnsi="Consolas" w:cs="Consolas"/>
          <w:color w:val="24292E"/>
          <w:sz w:val="20"/>
          <w:szCs w:val="20"/>
          <w:bdr w:val="none" w:sz="0" w:space="0" w:color="auto" w:frame="1"/>
        </w:rPr>
        <w:t xml:space="preserve"> = </w:t>
      </w:r>
      <w:proofErr w:type="spellStart"/>
      <w:r w:rsidRPr="00DF2E30">
        <w:rPr>
          <w:rFonts w:ascii="Consolas" w:eastAsia="Times New Roman" w:hAnsi="Consolas" w:cs="Consolas"/>
          <w:color w:val="24292E"/>
          <w:sz w:val="20"/>
          <w:szCs w:val="20"/>
          <w:bdr w:val="none" w:sz="0" w:space="0" w:color="auto" w:frame="1"/>
        </w:rPr>
        <w:t>valres</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threshold.match</w:t>
      </w:r>
      <w:proofErr w:type="spellEnd"/>
      <w:r w:rsidRPr="00DF2E30">
        <w:rPr>
          <w:rFonts w:ascii="Consolas" w:eastAsia="Times New Roman" w:hAnsi="Consolas" w:cs="Consolas"/>
          <w:color w:val="24292E"/>
          <w:sz w:val="20"/>
          <w:szCs w:val="20"/>
          <w:bdr w:val="none" w:sz="0" w:space="0" w:color="auto" w:frame="1"/>
        </w:rPr>
        <w:t xml:space="preserve"> = </w:t>
      </w:r>
      <w:del w:id="416" w:author="Philip Collender" w:date="2019-06-04T18:29:00Z">
        <w:r w:rsidRPr="00DF2E30" w:rsidDel="004B3B33">
          <w:rPr>
            <w:rFonts w:ascii="Consolas" w:eastAsia="Times New Roman" w:hAnsi="Consolas" w:cs="Consolas"/>
            <w:color w:val="24292E"/>
            <w:sz w:val="20"/>
            <w:szCs w:val="20"/>
            <w:bdr w:val="none" w:sz="0" w:space="0" w:color="auto" w:frame="1"/>
          </w:rPr>
          <w:delText>0.254680688264359</w:delText>
        </w:r>
      </w:del>
      <w:proofErr w:type="spellStart"/>
      <w:ins w:id="417" w:author="Philip Collender" w:date="2019-06-04T18:29:00Z">
        <w:r w:rsidR="004B3B33">
          <w:rPr>
            <w:rFonts w:ascii="Consolas" w:eastAsia="Times New Roman" w:hAnsi="Consolas" w:cs="Consolas"/>
            <w:color w:val="24292E"/>
            <w:sz w:val="20"/>
            <w:szCs w:val="20"/>
            <w:bdr w:val="none" w:sz="0" w:space="0" w:color="auto" w:frame="1"/>
          </w:rPr>
          <w:t>valres$EM$threshold.match</w:t>
        </w:r>
      </w:ins>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combine.dfs</w:t>
      </w:r>
      <w:proofErr w:type="spellEnd"/>
      <w:r w:rsidRPr="00DF2E30">
        <w:rPr>
          <w:rFonts w:ascii="Consolas" w:eastAsia="Times New Roman" w:hAnsi="Consolas" w:cs="Consolas"/>
          <w:color w:val="24292E"/>
          <w:sz w:val="20"/>
          <w:szCs w:val="20"/>
          <w:bdr w:val="none" w:sz="0" w:space="0" w:color="auto" w:frame="1"/>
        </w:rPr>
        <w:t xml:space="preserve"> = FALSE, </w:t>
      </w:r>
      <w:proofErr w:type="spellStart"/>
      <w:r w:rsidRPr="00DF2E30">
        <w:rPr>
          <w:rFonts w:ascii="Consolas" w:eastAsia="Times New Roman" w:hAnsi="Consolas" w:cs="Consolas"/>
          <w:color w:val="24292E"/>
          <w:sz w:val="20"/>
          <w:szCs w:val="20"/>
          <w:bdr w:val="none" w:sz="0" w:space="0" w:color="auto" w:frame="1"/>
        </w:rPr>
        <w:t>twolineformat</w:t>
      </w:r>
      <w:proofErr w:type="spellEnd"/>
      <w:r w:rsidRPr="00DF2E30">
        <w:rPr>
          <w:rFonts w:ascii="Consolas" w:eastAsia="Times New Roman" w:hAnsi="Consolas" w:cs="Consolas"/>
          <w:color w:val="24292E"/>
          <w:sz w:val="20"/>
          <w:szCs w:val="20"/>
          <w:bdr w:val="none" w:sz="0" w:space="0" w:color="auto" w:frame="1"/>
        </w:rPr>
        <w:t xml:space="preserve"> = TRUE)</w:t>
      </w:r>
    </w:p>
    <w:p w14:paraId="7AE8F754" w14:textId="77777777" w:rsidR="00DF2E30" w:rsidRPr="00DF2E30" w:rsidRDefault="00DF2E30" w:rsidP="00DF2E30">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dfA</w:t>
      </w:r>
      <w:proofErr w:type="spellEnd"/>
      <w:r w:rsidRPr="00DF2E30">
        <w:rPr>
          <w:rFonts w:ascii="Segoe UI" w:eastAsia="Times New Roman" w:hAnsi="Segoe UI" w:cs="Segoe UI"/>
          <w:color w:val="24292E"/>
          <w:sz w:val="24"/>
          <w:szCs w:val="24"/>
        </w:rPr>
        <w:t xml:space="preserve"> and </w:t>
      </w:r>
      <w:proofErr w:type="spellStart"/>
      <w:r w:rsidRPr="00DF2E30">
        <w:rPr>
          <w:rFonts w:ascii="Segoe UI" w:eastAsia="Times New Roman" w:hAnsi="Segoe UI" w:cs="Segoe UI"/>
          <w:color w:val="24292E"/>
          <w:sz w:val="24"/>
          <w:szCs w:val="24"/>
        </w:rPr>
        <w:t>dfB</w:t>
      </w:r>
      <w:proofErr w:type="spellEnd"/>
      <w:r w:rsidRPr="00DF2E30">
        <w:rPr>
          <w:rFonts w:ascii="Segoe UI" w:eastAsia="Times New Roman" w:hAnsi="Segoe UI" w:cs="Segoe UI"/>
          <w:color w:val="24292E"/>
          <w:sz w:val="24"/>
          <w:szCs w:val="24"/>
        </w:rPr>
        <w:t xml:space="preserve"> represent two </w:t>
      </w:r>
      <w:ins w:id="418" w:author="Philip Collender" w:date="2019-06-04T18:29:00Z">
        <w:r w:rsidR="004B3B33">
          <w:rPr>
            <w:rFonts w:ascii="Segoe UI" w:eastAsia="Times New Roman" w:hAnsi="Segoe UI" w:cs="Segoe UI"/>
            <w:color w:val="24292E"/>
            <w:sz w:val="24"/>
            <w:szCs w:val="24"/>
          </w:rPr>
          <w:t xml:space="preserve">datasets that need to be linked. </w:t>
        </w:r>
      </w:ins>
      <w:ins w:id="419" w:author="Philip Collender" w:date="2019-06-04T18:30:00Z">
        <w:r w:rsidR="004B3B33">
          <w:rPr>
            <w:rFonts w:ascii="Segoe UI" w:eastAsia="Times New Roman" w:hAnsi="Segoe UI" w:cs="Segoe UI"/>
            <w:color w:val="24292E"/>
            <w:sz w:val="24"/>
            <w:szCs w:val="24"/>
          </w:rPr>
          <w:t xml:space="preserve">Again, for internal linkage, provide the same </w:t>
        </w:r>
        <w:proofErr w:type="spellStart"/>
        <w:r w:rsidR="004B3B33">
          <w:rPr>
            <w:rFonts w:ascii="Segoe UI" w:eastAsia="Times New Roman" w:hAnsi="Segoe UI" w:cs="Segoe UI"/>
            <w:color w:val="24292E"/>
            <w:sz w:val="24"/>
            <w:szCs w:val="24"/>
          </w:rPr>
          <w:t>dataframe</w:t>
        </w:r>
        <w:proofErr w:type="spellEnd"/>
        <w:r w:rsidR="004B3B33">
          <w:rPr>
            <w:rFonts w:ascii="Segoe UI" w:eastAsia="Times New Roman" w:hAnsi="Segoe UI" w:cs="Segoe UI"/>
            <w:color w:val="24292E"/>
            <w:sz w:val="24"/>
            <w:szCs w:val="24"/>
          </w:rPr>
          <w:t xml:space="preserve"> to both arguments</w:t>
        </w:r>
      </w:ins>
      <w:del w:id="420" w:author="Philip Collender" w:date="2019-06-04T18:30:00Z">
        <w:r w:rsidRPr="00DF2E30" w:rsidDel="004B3B33">
          <w:rPr>
            <w:rFonts w:ascii="Segoe UI" w:eastAsia="Times New Roman" w:hAnsi="Segoe UI" w:cs="Segoe UI"/>
            <w:color w:val="24292E"/>
            <w:sz w:val="24"/>
            <w:szCs w:val="24"/>
          </w:rPr>
          <w:delText>records that need to be matched, respectively</w:delText>
        </w:r>
      </w:del>
      <w:ins w:id="421" w:author="Philip Collender" w:date="2019-06-04T18:30:00Z">
        <w:r w:rsidR="004B3B33">
          <w:rPr>
            <w:rFonts w:ascii="Segoe UI" w:eastAsia="Times New Roman" w:hAnsi="Segoe UI" w:cs="Segoe UI"/>
            <w:color w:val="24292E"/>
            <w:sz w:val="24"/>
            <w:szCs w:val="24"/>
          </w:rPr>
          <w:t>.</w:t>
        </w:r>
      </w:ins>
    </w:p>
    <w:p w14:paraId="56655850" w14:textId="77777777" w:rsidR="00DF2E30" w:rsidRPr="00DF2E30" w:rsidRDefault="00DF2E30" w:rsidP="00DF2E3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del w:id="422" w:author="Philip Collender" w:date="2019-06-04T18:30:00Z">
        <w:r w:rsidRPr="00DF2E30" w:rsidDel="004B3B33">
          <w:rPr>
            <w:rFonts w:ascii="Segoe UI" w:eastAsia="Times New Roman" w:hAnsi="Segoe UI" w:cs="Segoe UI"/>
            <w:color w:val="24292E"/>
            <w:sz w:val="24"/>
            <w:szCs w:val="24"/>
          </w:rPr>
          <w:delText>F</w:delText>
        </w:r>
      </w:del>
      <w:proofErr w:type="spellStart"/>
      <w:ins w:id="423" w:author="Philip Collender" w:date="2019-06-04T18:30:00Z">
        <w:r w:rsidR="004B3B33">
          <w:rPr>
            <w:rFonts w:ascii="Segoe UI" w:eastAsia="Times New Roman" w:hAnsi="Segoe UI" w:cs="Segoe UI"/>
            <w:color w:val="24292E"/>
            <w:sz w:val="24"/>
            <w:szCs w:val="24"/>
          </w:rPr>
          <w:t>f</w:t>
        </w:r>
      </w:ins>
      <w:r w:rsidRPr="00DF2E30">
        <w:rPr>
          <w:rFonts w:ascii="Segoe UI" w:eastAsia="Times New Roman" w:hAnsi="Segoe UI" w:cs="Segoe UI"/>
          <w:color w:val="24292E"/>
          <w:sz w:val="24"/>
          <w:szCs w:val="24"/>
        </w:rPr>
        <w:t>l.out</w:t>
      </w:r>
      <w:proofErr w:type="spellEnd"/>
      <w:r w:rsidRPr="00DF2E30">
        <w:rPr>
          <w:rFonts w:ascii="Segoe UI" w:eastAsia="Times New Roman" w:hAnsi="Segoe UI" w:cs="Segoe UI"/>
          <w:color w:val="24292E"/>
          <w:sz w:val="24"/>
          <w:szCs w:val="24"/>
        </w:rPr>
        <w:t xml:space="preserve"> represents the output of </w:t>
      </w:r>
      <w:proofErr w:type="spellStart"/>
      <w:r w:rsidRPr="00DF2E30">
        <w:rPr>
          <w:rFonts w:ascii="Segoe UI" w:eastAsia="Times New Roman" w:hAnsi="Segoe UI" w:cs="Segoe UI"/>
          <w:color w:val="24292E"/>
          <w:sz w:val="24"/>
          <w:szCs w:val="24"/>
        </w:rPr>
        <w:t>fastLink</w:t>
      </w:r>
      <w:proofErr w:type="spellEnd"/>
      <w:r w:rsidRPr="00DF2E30">
        <w:rPr>
          <w:rFonts w:ascii="Segoe UI" w:eastAsia="Times New Roman" w:hAnsi="Segoe UI" w:cs="Segoe UI"/>
          <w:color w:val="24292E"/>
          <w:sz w:val="24"/>
          <w:szCs w:val="24"/>
        </w:rPr>
        <w:t xml:space="preserve">, here </w:t>
      </w:r>
      <w:proofErr w:type="spellStart"/>
      <w:r w:rsidRPr="00DF2E30">
        <w:rPr>
          <w:rFonts w:ascii="Segoe UI" w:eastAsia="Times New Roman" w:hAnsi="Segoe UI" w:cs="Segoe UI"/>
          <w:color w:val="24292E"/>
          <w:sz w:val="24"/>
          <w:szCs w:val="24"/>
        </w:rPr>
        <w:t>valres</w:t>
      </w:r>
      <w:proofErr w:type="spellEnd"/>
    </w:p>
    <w:p w14:paraId="08F9C637" w14:textId="77777777" w:rsidR="00DF2E30" w:rsidRPr="00DF2E30" w:rsidRDefault="00DF2E30" w:rsidP="00DF2E3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del w:id="424" w:author="Philip Collender" w:date="2019-06-04T18:30:00Z">
        <w:r w:rsidRPr="00DF2E30" w:rsidDel="004B3B33">
          <w:rPr>
            <w:rFonts w:ascii="Segoe UI" w:eastAsia="Times New Roman" w:hAnsi="Segoe UI" w:cs="Segoe UI"/>
            <w:color w:val="24292E"/>
            <w:sz w:val="24"/>
            <w:szCs w:val="24"/>
          </w:rPr>
          <w:delText>T</w:delText>
        </w:r>
      </w:del>
      <w:proofErr w:type="spellStart"/>
      <w:proofErr w:type="gramStart"/>
      <w:ins w:id="425" w:author="Philip Collender" w:date="2019-06-04T18:30:00Z">
        <w:r w:rsidR="004B3B33">
          <w:rPr>
            <w:rFonts w:ascii="Segoe UI" w:eastAsia="Times New Roman" w:hAnsi="Segoe UI" w:cs="Segoe UI"/>
            <w:color w:val="24292E"/>
            <w:sz w:val="24"/>
            <w:szCs w:val="24"/>
          </w:rPr>
          <w:t>t</w:t>
        </w:r>
      </w:ins>
      <w:r w:rsidRPr="00DF2E30">
        <w:rPr>
          <w:rFonts w:ascii="Segoe UI" w:eastAsia="Times New Roman" w:hAnsi="Segoe UI" w:cs="Segoe UI"/>
          <w:color w:val="24292E"/>
          <w:sz w:val="24"/>
          <w:szCs w:val="24"/>
        </w:rPr>
        <w:t>hreshold.match</w:t>
      </w:r>
      <w:proofErr w:type="spellEnd"/>
      <w:proofErr w:type="gramEnd"/>
      <w:r w:rsidRPr="00DF2E30">
        <w:rPr>
          <w:rFonts w:ascii="Segoe UI" w:eastAsia="Times New Roman" w:hAnsi="Segoe UI" w:cs="Segoe UI"/>
          <w:color w:val="24292E"/>
          <w:sz w:val="24"/>
          <w:szCs w:val="24"/>
        </w:rPr>
        <w:t xml:space="preserve"> represents the </w:t>
      </w:r>
      <w:ins w:id="426" w:author="Philip Collender" w:date="2019-06-04T18:30:00Z">
        <w:r w:rsidR="004B3B33">
          <w:rPr>
            <w:rFonts w:ascii="Segoe UI" w:eastAsia="Times New Roman" w:hAnsi="Segoe UI" w:cs="Segoe UI"/>
            <w:color w:val="24292E"/>
            <w:sz w:val="24"/>
            <w:szCs w:val="24"/>
          </w:rPr>
          <w:t xml:space="preserve">cutoff matching probability for retrieving linked record pairs. Here we use the </w:t>
        </w:r>
      </w:ins>
      <w:ins w:id="427" w:author="Philip Collender" w:date="2019-06-04T18:31:00Z">
        <w:r w:rsidR="004B3B33">
          <w:rPr>
            <w:rFonts w:ascii="Segoe UI" w:eastAsia="Times New Roman" w:hAnsi="Segoe UI" w:cs="Segoe UI"/>
            <w:color w:val="24292E"/>
            <w:sz w:val="24"/>
            <w:szCs w:val="24"/>
          </w:rPr>
          <w:t>optimal threshold estimated during the linkage process</w:t>
        </w:r>
      </w:ins>
      <w:del w:id="428" w:author="Philip Collender" w:date="2019-06-04T18:31:00Z">
        <w:r w:rsidRPr="00DF2E30" w:rsidDel="004B3B33">
          <w:rPr>
            <w:rFonts w:ascii="Segoe UI" w:eastAsia="Times New Roman" w:hAnsi="Segoe UI" w:cs="Segoe UI"/>
            <w:color w:val="24292E"/>
            <w:sz w:val="24"/>
            <w:szCs w:val="24"/>
          </w:rPr>
          <w:delText>threshold used by fastLink in the console output, here is 0.254680688264359</w:delText>
        </w:r>
      </w:del>
      <w:ins w:id="429" w:author="Philip Collender" w:date="2019-06-04T18:31:00Z">
        <w:r w:rsidR="004B3B33">
          <w:rPr>
            <w:rFonts w:ascii="Segoe UI" w:eastAsia="Times New Roman" w:hAnsi="Segoe UI" w:cs="Segoe UI"/>
            <w:color w:val="24292E"/>
            <w:sz w:val="24"/>
            <w:szCs w:val="24"/>
          </w:rPr>
          <w:t>.</w:t>
        </w:r>
      </w:ins>
    </w:p>
    <w:p w14:paraId="7135D497" w14:textId="77777777" w:rsidR="00DF2E30" w:rsidRPr="00DF2E30" w:rsidRDefault="00DF2E30" w:rsidP="00DF2E3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When </w:t>
      </w:r>
      <w:proofErr w:type="spellStart"/>
      <w:r w:rsidRPr="00DF2E30">
        <w:rPr>
          <w:rFonts w:ascii="Segoe UI" w:eastAsia="Times New Roman" w:hAnsi="Segoe UI" w:cs="Segoe UI"/>
          <w:color w:val="24292E"/>
          <w:sz w:val="24"/>
          <w:szCs w:val="24"/>
        </w:rPr>
        <w:t>combine.dfs</w:t>
      </w:r>
      <w:proofErr w:type="spellEnd"/>
      <w:r w:rsidRPr="00DF2E30">
        <w:rPr>
          <w:rFonts w:ascii="Segoe UI" w:eastAsia="Times New Roman" w:hAnsi="Segoe UI" w:cs="Segoe UI"/>
          <w:color w:val="24292E"/>
          <w:sz w:val="24"/>
          <w:szCs w:val="24"/>
        </w:rPr>
        <w:t xml:space="preserve"> is set to F or FALSE, two data tables are output. When T or TRUE is set, the data table in which the matching records are merged is output. </w:t>
      </w:r>
      <w:ins w:id="430" w:author="Philip Collender" w:date="2019-06-04T18:31:00Z">
        <w:r w:rsidR="00764839">
          <w:rPr>
            <w:rFonts w:ascii="Segoe UI" w:eastAsia="Times New Roman" w:hAnsi="Segoe UI" w:cs="Segoe UI"/>
            <w:color w:val="24292E"/>
            <w:sz w:val="24"/>
            <w:szCs w:val="24"/>
          </w:rPr>
          <w:t>This merged table can be use</w:t>
        </w:r>
      </w:ins>
      <w:ins w:id="431" w:author="Philip Collender" w:date="2019-06-04T18:32:00Z">
        <w:r w:rsidR="00764839">
          <w:rPr>
            <w:rFonts w:ascii="Segoe UI" w:eastAsia="Times New Roman" w:hAnsi="Segoe UI" w:cs="Segoe UI"/>
            <w:color w:val="24292E"/>
            <w:sz w:val="24"/>
            <w:szCs w:val="24"/>
          </w:rPr>
          <w:t>ful in cases where e.g. and independent and dependent variable are contained in separate datasets</w:t>
        </w:r>
      </w:ins>
      <w:del w:id="432" w:author="Philip Collender" w:date="2019-06-04T18:32:00Z">
        <w:r w:rsidRPr="00DF2E30" w:rsidDel="00764839">
          <w:rPr>
            <w:rFonts w:ascii="Segoe UI" w:eastAsia="Times New Roman" w:hAnsi="Segoe UI" w:cs="Segoe UI"/>
            <w:color w:val="24292E"/>
            <w:sz w:val="24"/>
            <w:szCs w:val="24"/>
          </w:rPr>
          <w:delText>Can be set to T or F separately to see the difference in output</w:delText>
        </w:r>
      </w:del>
      <w:ins w:id="433" w:author="Philip Collender" w:date="2019-06-04T18:31:00Z">
        <w:r w:rsidR="00764839">
          <w:rPr>
            <w:rFonts w:ascii="Segoe UI" w:eastAsia="Times New Roman" w:hAnsi="Segoe UI" w:cs="Segoe UI"/>
            <w:color w:val="24292E"/>
            <w:sz w:val="24"/>
            <w:szCs w:val="24"/>
          </w:rPr>
          <w:t>.</w:t>
        </w:r>
      </w:ins>
    </w:p>
    <w:p w14:paraId="39298FEE" w14:textId="77777777" w:rsidR="00DF2E30" w:rsidRPr="00DF2E30" w:rsidRDefault="00DF2E30" w:rsidP="00DF2E30">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DF2E30">
        <w:rPr>
          <w:rFonts w:ascii="Segoe UI" w:eastAsia="Times New Roman" w:hAnsi="Segoe UI" w:cs="Segoe UI"/>
          <w:color w:val="24292E"/>
          <w:sz w:val="24"/>
          <w:szCs w:val="24"/>
        </w:rPr>
        <w:t>Twolineformat</w:t>
      </w:r>
      <w:proofErr w:type="spellEnd"/>
      <w:r w:rsidRPr="00DF2E30">
        <w:rPr>
          <w:rFonts w:ascii="Segoe UI" w:eastAsia="Times New Roman" w:hAnsi="Segoe UI" w:cs="Segoe UI"/>
          <w:color w:val="24292E"/>
          <w:sz w:val="24"/>
          <w:szCs w:val="24"/>
        </w:rPr>
        <w:t xml:space="preserve"> is </w:t>
      </w:r>
      <w:ins w:id="434" w:author="Philip Collender" w:date="2019-06-04T18:32:00Z">
        <w:r w:rsidR="00764839">
          <w:rPr>
            <w:rFonts w:ascii="Segoe UI" w:eastAsia="Times New Roman" w:hAnsi="Segoe UI" w:cs="Segoe UI"/>
            <w:color w:val="24292E"/>
            <w:sz w:val="24"/>
            <w:szCs w:val="24"/>
          </w:rPr>
          <w:t xml:space="preserve">an additional option for formatting the output, which may be convenient when reviewing the quality of the links. </w:t>
        </w:r>
      </w:ins>
      <w:del w:id="435" w:author="Philip Collender" w:date="2019-06-04T18:33:00Z">
        <w:r w:rsidRPr="00DF2E30" w:rsidDel="00764839">
          <w:rPr>
            <w:rFonts w:ascii="Segoe UI" w:eastAsia="Times New Roman" w:hAnsi="Segoe UI" w:cs="Segoe UI"/>
            <w:color w:val="24292E"/>
            <w:sz w:val="24"/>
            <w:szCs w:val="24"/>
          </w:rPr>
          <w:delText xml:space="preserve">the format of the output data. When set to F, two data tables are output. </w:delText>
        </w:r>
      </w:del>
      <w:r w:rsidRPr="00DF2E30">
        <w:rPr>
          <w:rFonts w:ascii="Segoe UI" w:eastAsia="Times New Roman" w:hAnsi="Segoe UI" w:cs="Segoe UI"/>
          <w:color w:val="24292E"/>
          <w:sz w:val="24"/>
          <w:szCs w:val="24"/>
        </w:rPr>
        <w:t>When set to T</w:t>
      </w:r>
      <w:ins w:id="436" w:author="Philip Collender" w:date="2019-06-04T18:33:00Z">
        <w:r w:rsidR="00764839">
          <w:rPr>
            <w:rFonts w:ascii="Segoe UI" w:eastAsia="Times New Roman" w:hAnsi="Segoe UI" w:cs="Segoe UI"/>
            <w:color w:val="24292E"/>
            <w:sz w:val="24"/>
            <w:szCs w:val="24"/>
          </w:rPr>
          <w:t>(RUE)</w:t>
        </w:r>
      </w:ins>
      <w:r w:rsidRPr="00DF2E30">
        <w:rPr>
          <w:rFonts w:ascii="Segoe UI" w:eastAsia="Times New Roman" w:hAnsi="Segoe UI" w:cs="Segoe UI"/>
          <w:color w:val="24292E"/>
          <w:sz w:val="24"/>
          <w:szCs w:val="24"/>
        </w:rPr>
        <w:t>, the matching records are displayed together.</w:t>
      </w:r>
      <w:ins w:id="437" w:author="Philip Collender" w:date="2019-06-04T18:31:00Z">
        <w:r w:rsidR="00764839">
          <w:rPr>
            <w:rFonts w:ascii="Segoe UI" w:eastAsia="Times New Roman" w:hAnsi="Segoe UI" w:cs="Segoe UI"/>
            <w:color w:val="24292E"/>
            <w:sz w:val="24"/>
            <w:szCs w:val="24"/>
          </w:rPr>
          <w:t xml:space="preserve"> Only works if </w:t>
        </w:r>
        <w:proofErr w:type="spellStart"/>
        <w:r w:rsidR="00764839">
          <w:rPr>
            <w:rFonts w:ascii="Segoe UI" w:eastAsia="Times New Roman" w:hAnsi="Segoe UI" w:cs="Segoe UI"/>
            <w:color w:val="24292E"/>
            <w:sz w:val="24"/>
            <w:szCs w:val="24"/>
          </w:rPr>
          <w:t>combine.dfs</w:t>
        </w:r>
        <w:proofErr w:type="spellEnd"/>
        <w:r w:rsidR="00764839">
          <w:rPr>
            <w:rFonts w:ascii="Segoe UI" w:eastAsia="Times New Roman" w:hAnsi="Segoe UI" w:cs="Segoe UI"/>
            <w:color w:val="24292E"/>
            <w:sz w:val="24"/>
            <w:szCs w:val="24"/>
          </w:rPr>
          <w:t xml:space="preserve"> is set to F(ALSE).</w:t>
        </w:r>
      </w:ins>
    </w:p>
    <w:p w14:paraId="0A8366AB" w14:textId="77777777" w:rsidR="00DF2E30" w:rsidRPr="00DF2E30" w:rsidRDefault="00DF2E30" w:rsidP="00DF2E30">
      <w:pPr>
        <w:shd w:val="clear" w:color="auto" w:fill="FFFFFF"/>
        <w:spacing w:after="240" w:line="240" w:lineRule="auto"/>
        <w:rPr>
          <w:rFonts w:ascii="Segoe UI" w:eastAsia="Times New Roman" w:hAnsi="Segoe UI" w:cs="Segoe UI"/>
          <w:color w:val="24292E"/>
          <w:sz w:val="24"/>
          <w:szCs w:val="24"/>
        </w:rPr>
      </w:pPr>
      <w:r w:rsidRPr="00DF2E30">
        <w:rPr>
          <w:rFonts w:ascii="Segoe UI" w:eastAsia="Times New Roman" w:hAnsi="Segoe UI" w:cs="Segoe UI"/>
          <w:color w:val="24292E"/>
          <w:sz w:val="24"/>
          <w:szCs w:val="24"/>
        </w:rPr>
        <w:t xml:space="preserve">The following are sample results when </w:t>
      </w:r>
      <w:proofErr w:type="spellStart"/>
      <w:r w:rsidRPr="00DF2E30">
        <w:rPr>
          <w:rFonts w:ascii="Segoe UI" w:eastAsia="Times New Roman" w:hAnsi="Segoe UI" w:cs="Segoe UI"/>
          <w:color w:val="24292E"/>
          <w:sz w:val="24"/>
          <w:szCs w:val="24"/>
        </w:rPr>
        <w:t>combine.dfs</w:t>
      </w:r>
      <w:proofErr w:type="spellEnd"/>
      <w:r w:rsidRPr="00DF2E30">
        <w:rPr>
          <w:rFonts w:ascii="Segoe UI" w:eastAsia="Times New Roman" w:hAnsi="Segoe UI" w:cs="Segoe UI"/>
          <w:color w:val="24292E"/>
          <w:sz w:val="24"/>
          <w:szCs w:val="24"/>
        </w:rPr>
        <w:t xml:space="preserve">, </w:t>
      </w:r>
      <w:proofErr w:type="spellStart"/>
      <w:r w:rsidRPr="00DF2E30">
        <w:rPr>
          <w:rFonts w:ascii="Segoe UI" w:eastAsia="Times New Roman" w:hAnsi="Segoe UI" w:cs="Segoe UI"/>
          <w:color w:val="24292E"/>
          <w:sz w:val="24"/>
          <w:szCs w:val="24"/>
        </w:rPr>
        <w:t>twolineformat</w:t>
      </w:r>
      <w:proofErr w:type="spellEnd"/>
      <w:r w:rsidRPr="00DF2E30">
        <w:rPr>
          <w:rFonts w:ascii="Segoe UI" w:eastAsia="Times New Roman" w:hAnsi="Segoe UI" w:cs="Segoe UI"/>
          <w:color w:val="24292E"/>
          <w:sz w:val="24"/>
          <w:szCs w:val="24"/>
        </w:rPr>
        <w:t xml:space="preserve"> is set to T or F.</w:t>
      </w:r>
    </w:p>
    <w:p w14:paraId="6E06735A" w14:textId="77777777" w:rsidR="00DF2E30" w:rsidRPr="00DF2E30" w:rsidRDefault="00DF2E30" w:rsidP="00DF2E30">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del w:id="438" w:author="Philip Collender" w:date="2019-06-04T18:33:00Z">
        <w:r w:rsidRPr="00DF2E30" w:rsidDel="00764839">
          <w:rPr>
            <w:rFonts w:ascii="Segoe UI" w:eastAsia="Times New Roman" w:hAnsi="Segoe UI" w:cs="Segoe UI"/>
            <w:color w:val="24292E"/>
            <w:sz w:val="24"/>
            <w:szCs w:val="24"/>
          </w:rPr>
          <w:delText>C</w:delText>
        </w:r>
      </w:del>
      <w:proofErr w:type="spellStart"/>
      <w:ins w:id="439" w:author="Philip Collender" w:date="2019-06-04T18:33:00Z">
        <w:r w:rsidR="00764839">
          <w:rPr>
            <w:rFonts w:ascii="Segoe UI" w:eastAsia="Times New Roman" w:hAnsi="Segoe UI" w:cs="Segoe UI"/>
            <w:color w:val="24292E"/>
            <w:sz w:val="24"/>
            <w:szCs w:val="24"/>
          </w:rPr>
          <w:t>c</w:t>
        </w:r>
      </w:ins>
      <w:r w:rsidRPr="00DF2E30">
        <w:rPr>
          <w:rFonts w:ascii="Segoe UI" w:eastAsia="Times New Roman" w:hAnsi="Segoe UI" w:cs="Segoe UI"/>
          <w:color w:val="24292E"/>
          <w:sz w:val="24"/>
          <w:szCs w:val="24"/>
        </w:rPr>
        <w:t>ombine.dfs</w:t>
      </w:r>
      <w:proofErr w:type="spellEnd"/>
      <w:r w:rsidRPr="00DF2E30">
        <w:rPr>
          <w:rFonts w:ascii="Segoe UI" w:eastAsia="Times New Roman" w:hAnsi="Segoe UI" w:cs="Segoe UI"/>
          <w:color w:val="24292E"/>
          <w:sz w:val="24"/>
          <w:szCs w:val="24"/>
        </w:rPr>
        <w:t xml:space="preserve"> = T, </w:t>
      </w:r>
      <w:proofErr w:type="spellStart"/>
      <w:r w:rsidRPr="00DF2E30">
        <w:rPr>
          <w:rFonts w:ascii="Segoe UI" w:eastAsia="Times New Roman" w:hAnsi="Segoe UI" w:cs="Segoe UI"/>
          <w:color w:val="24292E"/>
          <w:sz w:val="24"/>
          <w:szCs w:val="24"/>
        </w:rPr>
        <w:t>twolineformat</w:t>
      </w:r>
      <w:proofErr w:type="spellEnd"/>
      <w:r w:rsidRPr="00DF2E30">
        <w:rPr>
          <w:rFonts w:ascii="Segoe UI" w:eastAsia="Times New Roman" w:hAnsi="Segoe UI" w:cs="Segoe UI"/>
          <w:color w:val="24292E"/>
          <w:sz w:val="24"/>
          <w:szCs w:val="24"/>
        </w:rPr>
        <w:t xml:space="preserve"> = F, the result is that the two </w:t>
      </w:r>
      <w:proofErr w:type="spellStart"/>
      <w:r w:rsidRPr="00DF2E30">
        <w:rPr>
          <w:rFonts w:ascii="Segoe UI" w:eastAsia="Times New Roman" w:hAnsi="Segoe UI" w:cs="Segoe UI"/>
          <w:color w:val="24292E"/>
          <w:sz w:val="24"/>
          <w:szCs w:val="24"/>
        </w:rPr>
        <w:t>recordsets</w:t>
      </w:r>
      <w:proofErr w:type="spellEnd"/>
      <w:r w:rsidRPr="00DF2E30">
        <w:rPr>
          <w:rFonts w:ascii="Segoe UI" w:eastAsia="Times New Roman" w:hAnsi="Segoe UI" w:cs="Segoe UI"/>
          <w:color w:val="24292E"/>
          <w:sz w:val="24"/>
          <w:szCs w:val="24"/>
        </w:rPr>
        <w:t xml:space="preserve"> are displayed together, showing only the individual properties in dataset A. Gamma.name, </w:t>
      </w:r>
      <w:proofErr w:type="spellStart"/>
      <w:r w:rsidRPr="00DF2E30">
        <w:rPr>
          <w:rFonts w:ascii="Segoe UI" w:eastAsia="Times New Roman" w:hAnsi="Segoe UI" w:cs="Segoe UI"/>
          <w:color w:val="24292E"/>
          <w:sz w:val="24"/>
          <w:szCs w:val="24"/>
        </w:rPr>
        <w:t>gamma.sex</w:t>
      </w:r>
      <w:proofErr w:type="spellEnd"/>
      <w:r w:rsidRPr="00DF2E30">
        <w:rPr>
          <w:rFonts w:ascii="Segoe UI" w:eastAsia="Times New Roman" w:hAnsi="Segoe UI" w:cs="Segoe UI"/>
          <w:color w:val="24292E"/>
          <w:sz w:val="24"/>
          <w:szCs w:val="24"/>
        </w:rPr>
        <w:t xml:space="preserve">... respectively represent whether each attribute matches, 0 means no match, 2 means </w:t>
      </w:r>
      <w:proofErr w:type="gramStart"/>
      <w:r w:rsidRPr="00DF2E30">
        <w:rPr>
          <w:rFonts w:ascii="Segoe UI" w:eastAsia="Times New Roman" w:hAnsi="Segoe UI" w:cs="Segoe UI"/>
          <w:color w:val="24292E"/>
          <w:sz w:val="24"/>
          <w:szCs w:val="24"/>
        </w:rPr>
        <w:t>match</w:t>
      </w:r>
      <w:proofErr w:type="gramEnd"/>
      <w:r w:rsidRPr="00DF2E30">
        <w:rPr>
          <w:rFonts w:ascii="Segoe UI" w:eastAsia="Times New Roman" w:hAnsi="Segoe UI" w:cs="Segoe UI"/>
          <w:color w:val="24292E"/>
          <w:sz w:val="24"/>
          <w:szCs w:val="24"/>
        </w:rPr>
        <w:t>. In the first line, gamma.name = 0, which means that the names are inconsistent in the first matching record.</w:t>
      </w:r>
    </w:p>
    <w:p w14:paraId="08843D9B"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name sex </w:t>
      </w:r>
      <w:proofErr w:type="spellStart"/>
      <w:r w:rsidRPr="00DF2E30">
        <w:rPr>
          <w:rFonts w:ascii="Consolas" w:eastAsia="Times New Roman" w:hAnsi="Consolas" w:cs="Consolas"/>
          <w:color w:val="24292E"/>
          <w:sz w:val="20"/>
          <w:szCs w:val="20"/>
          <w:bdr w:val="none" w:sz="0" w:space="0" w:color="auto" w:frame="1"/>
        </w:rPr>
        <w:t>yob</w:t>
      </w:r>
      <w:proofErr w:type="spellEnd"/>
      <w:r w:rsidRPr="00DF2E30">
        <w:rPr>
          <w:rFonts w:ascii="Consolas" w:eastAsia="Times New Roman" w:hAnsi="Consolas" w:cs="Consolas"/>
          <w:color w:val="24292E"/>
          <w:sz w:val="20"/>
          <w:szCs w:val="20"/>
          <w:bdr w:val="none" w:sz="0" w:space="0" w:color="auto" w:frame="1"/>
        </w:rPr>
        <w:t xml:space="preserve">   mob </w:t>
      </w:r>
      <w:proofErr w:type="gramStart"/>
      <w:r w:rsidRPr="00DF2E30">
        <w:rPr>
          <w:rFonts w:ascii="Consolas" w:eastAsia="Times New Roman" w:hAnsi="Consolas" w:cs="Consolas"/>
          <w:color w:val="24292E"/>
          <w:sz w:val="20"/>
          <w:szCs w:val="20"/>
          <w:bdr w:val="none" w:sz="0" w:space="0" w:color="auto" w:frame="1"/>
        </w:rPr>
        <w:t>dob  gamma.name</w:t>
      </w:r>
      <w:proofErr w:type="gram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gamma.sex</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gamma.yob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gamma.mob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gamma.dob</w:t>
      </w:r>
      <w:proofErr w:type="spellEnd"/>
    </w:p>
    <w:p w14:paraId="543C2B2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         </w:t>
      </w:r>
      <w:r w:rsidRPr="00DF2E30">
        <w:rPr>
          <w:rFonts w:ascii="Microsoft YaHei" w:eastAsia="Microsoft YaHei" w:hAnsi="Microsoft YaHei" w:cs="Microsoft YaHei" w:hint="eastAsia"/>
          <w:color w:val="24292E"/>
          <w:sz w:val="20"/>
          <w:szCs w:val="20"/>
          <w:bdr w:val="none" w:sz="0" w:space="0" w:color="auto" w:frame="1"/>
        </w:rPr>
        <w:t>孙文</w:t>
      </w:r>
      <w:r w:rsidRPr="00DF2E30">
        <w:rPr>
          <w:rFonts w:ascii="Consolas" w:eastAsia="Times New Roman" w:hAnsi="Consolas" w:cs="Consolas"/>
          <w:color w:val="24292E"/>
          <w:sz w:val="20"/>
          <w:szCs w:val="20"/>
          <w:bdr w:val="none" w:sz="0" w:space="0" w:color="auto" w:frame="1"/>
        </w:rPr>
        <w:t xml:space="preserve">   0 1975   6   1          0         2         2         2         2</w:t>
      </w:r>
    </w:p>
    <w:p w14:paraId="2350CB8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w:t>
      </w:r>
      <w:r w:rsidRPr="00DF2E30">
        <w:rPr>
          <w:rFonts w:ascii="Microsoft YaHei" w:eastAsia="Microsoft YaHei" w:hAnsi="Microsoft YaHei" w:cs="Microsoft YaHei" w:hint="eastAsia"/>
          <w:color w:val="24292E"/>
          <w:sz w:val="20"/>
          <w:szCs w:val="20"/>
          <w:bdr w:val="none" w:sz="0" w:space="0" w:color="auto" w:frame="1"/>
        </w:rPr>
        <w:t>莊子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17          0         2         2         2         2</w:t>
      </w:r>
    </w:p>
    <w:p w14:paraId="6D9C57F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w:t>
      </w:r>
      <w:r w:rsidRPr="00DF2E30">
        <w:rPr>
          <w:rFonts w:ascii="Microsoft YaHei" w:eastAsia="Microsoft YaHei" w:hAnsi="Microsoft YaHei" w:cs="Microsoft YaHei" w:hint="eastAsia"/>
          <w:color w:val="24292E"/>
          <w:sz w:val="20"/>
          <w:szCs w:val="20"/>
          <w:bdr w:val="none" w:sz="0" w:space="0" w:color="auto" w:frame="1"/>
        </w:rPr>
        <w:t>伊姆荷太普</w:t>
      </w:r>
      <w:r w:rsidRPr="00DF2E30">
        <w:rPr>
          <w:rFonts w:ascii="Consolas" w:eastAsia="Times New Roman" w:hAnsi="Consolas" w:cs="Consolas"/>
          <w:color w:val="24292E"/>
          <w:sz w:val="20"/>
          <w:szCs w:val="20"/>
          <w:bdr w:val="none" w:sz="0" w:space="0" w:color="auto" w:frame="1"/>
        </w:rPr>
        <w:t xml:space="preserve">   1 1993   4   6          0         2         2         2         2</w:t>
      </w:r>
    </w:p>
    <w:p w14:paraId="21E6ECA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r w:rsidRPr="00DF2E30">
        <w:rPr>
          <w:rFonts w:ascii="Microsoft YaHei" w:eastAsia="Microsoft YaHei" w:hAnsi="Microsoft YaHei" w:cs="Microsoft YaHei" w:hint="eastAsia"/>
          <w:color w:val="24292E"/>
          <w:sz w:val="20"/>
          <w:szCs w:val="20"/>
          <w:bdr w:val="none" w:sz="0" w:space="0" w:color="auto" w:frame="1"/>
        </w:rPr>
        <w:t>神农氏</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9          0         2         2         2         2</w:t>
      </w:r>
    </w:p>
    <w:p w14:paraId="33129C2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w:t>
      </w:r>
      <w:r w:rsidRPr="00DF2E30">
        <w:rPr>
          <w:rFonts w:ascii="Microsoft YaHei" w:eastAsia="Microsoft YaHei" w:hAnsi="Microsoft YaHei" w:cs="Microsoft YaHei" w:hint="eastAsia"/>
          <w:color w:val="24292E"/>
          <w:sz w:val="20"/>
          <w:szCs w:val="20"/>
          <w:bdr w:val="none" w:sz="0" w:space="0" w:color="auto" w:frame="1"/>
        </w:rPr>
        <w:t>陈水扁</w:t>
      </w:r>
      <w:r w:rsidRPr="00DF2E30">
        <w:rPr>
          <w:rFonts w:ascii="Consolas" w:eastAsia="Times New Roman" w:hAnsi="Consolas" w:cs="Consolas"/>
          <w:color w:val="24292E"/>
          <w:sz w:val="20"/>
          <w:szCs w:val="20"/>
          <w:bdr w:val="none" w:sz="0" w:space="0" w:color="auto" w:frame="1"/>
        </w:rPr>
        <w:t xml:space="preserve">   0 1977   9   6          2         2         2         2         2</w:t>
      </w:r>
    </w:p>
    <w:p w14:paraId="6BFDBFA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w:t>
      </w:r>
      <w:r w:rsidRPr="00DF2E30">
        <w:rPr>
          <w:rFonts w:ascii="Microsoft YaHei" w:eastAsia="Microsoft YaHei" w:hAnsi="Microsoft YaHei" w:cs="Microsoft YaHei" w:hint="eastAsia"/>
          <w:color w:val="24292E"/>
          <w:sz w:val="20"/>
          <w:szCs w:val="20"/>
          <w:bdr w:val="none" w:sz="0" w:space="0" w:color="auto" w:frame="1"/>
        </w:rPr>
        <w:t>拿破仑</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r w:rsidRPr="00DF2E30">
        <w:rPr>
          <w:rFonts w:ascii="Consolas" w:eastAsia="Times New Roman" w:hAnsi="Consolas" w:cs="Consolas"/>
          <w:color w:val="24292E"/>
          <w:sz w:val="20"/>
          <w:szCs w:val="20"/>
          <w:bdr w:val="none" w:sz="0" w:space="0" w:color="auto" w:frame="1"/>
        </w:rPr>
        <w:t xml:space="preserve">          0         2         2         2         2</w:t>
      </w:r>
    </w:p>
    <w:p w14:paraId="00ADBBE4" w14:textId="77777777" w:rsidR="00DF2E30" w:rsidRPr="00DF2E30" w:rsidRDefault="00DF2E30" w:rsidP="00DF2E30">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del w:id="440" w:author="Philip Collender" w:date="2019-06-04T18:34:00Z">
        <w:r w:rsidRPr="00DF2E30" w:rsidDel="00764839">
          <w:rPr>
            <w:rFonts w:ascii="Segoe UI" w:eastAsia="Times New Roman" w:hAnsi="Segoe UI" w:cs="Segoe UI"/>
            <w:color w:val="24292E"/>
            <w:sz w:val="24"/>
            <w:szCs w:val="24"/>
          </w:rPr>
          <w:delText>C</w:delText>
        </w:r>
      </w:del>
      <w:proofErr w:type="spellStart"/>
      <w:ins w:id="441" w:author="Philip Collender" w:date="2019-06-04T18:34:00Z">
        <w:r w:rsidR="00764839">
          <w:rPr>
            <w:rFonts w:ascii="Segoe UI" w:eastAsia="Times New Roman" w:hAnsi="Segoe UI" w:cs="Segoe UI"/>
            <w:color w:val="24292E"/>
            <w:sz w:val="24"/>
            <w:szCs w:val="24"/>
          </w:rPr>
          <w:t>c</w:t>
        </w:r>
      </w:ins>
      <w:r w:rsidRPr="00DF2E30">
        <w:rPr>
          <w:rFonts w:ascii="Segoe UI" w:eastAsia="Times New Roman" w:hAnsi="Segoe UI" w:cs="Segoe UI"/>
          <w:color w:val="24292E"/>
          <w:sz w:val="24"/>
          <w:szCs w:val="24"/>
        </w:rPr>
        <w:t>ombine.dfs</w:t>
      </w:r>
      <w:proofErr w:type="spellEnd"/>
      <w:r w:rsidRPr="00DF2E30">
        <w:rPr>
          <w:rFonts w:ascii="Segoe UI" w:eastAsia="Times New Roman" w:hAnsi="Segoe UI" w:cs="Segoe UI"/>
          <w:color w:val="24292E"/>
          <w:sz w:val="24"/>
          <w:szCs w:val="24"/>
        </w:rPr>
        <w:t xml:space="preserve"> = F, </w:t>
      </w:r>
      <w:proofErr w:type="spellStart"/>
      <w:r w:rsidRPr="00DF2E30">
        <w:rPr>
          <w:rFonts w:ascii="Segoe UI" w:eastAsia="Times New Roman" w:hAnsi="Segoe UI" w:cs="Segoe UI"/>
          <w:color w:val="24292E"/>
          <w:sz w:val="24"/>
          <w:szCs w:val="24"/>
        </w:rPr>
        <w:t>twolineformat</w:t>
      </w:r>
      <w:proofErr w:type="spellEnd"/>
      <w:r w:rsidRPr="00DF2E30">
        <w:rPr>
          <w:rFonts w:ascii="Segoe UI" w:eastAsia="Times New Roman" w:hAnsi="Segoe UI" w:cs="Segoe UI"/>
          <w:color w:val="24292E"/>
          <w:sz w:val="24"/>
          <w:szCs w:val="24"/>
        </w:rPr>
        <w:t xml:space="preserve"> = F At this point, the matching records are displayed as two data sets, that is, the first line in </w:t>
      </w:r>
      <w:proofErr w:type="spellStart"/>
      <w:r w:rsidRPr="00DF2E30">
        <w:rPr>
          <w:rFonts w:ascii="Segoe UI" w:eastAsia="Times New Roman" w:hAnsi="Segoe UI" w:cs="Segoe UI"/>
          <w:color w:val="24292E"/>
          <w:sz w:val="24"/>
          <w:szCs w:val="24"/>
        </w:rPr>
        <w:t>dfA.match</w:t>
      </w:r>
      <w:proofErr w:type="spellEnd"/>
      <w:r w:rsidRPr="00DF2E30">
        <w:rPr>
          <w:rFonts w:ascii="Segoe UI" w:eastAsia="Times New Roman" w:hAnsi="Segoe UI" w:cs="Segoe UI"/>
          <w:color w:val="24292E"/>
          <w:sz w:val="24"/>
          <w:szCs w:val="24"/>
        </w:rPr>
        <w:t xml:space="preserve"> corresponds to the first line in </w:t>
      </w:r>
      <w:proofErr w:type="spellStart"/>
      <w:r w:rsidRPr="00DF2E30">
        <w:rPr>
          <w:rFonts w:ascii="Segoe UI" w:eastAsia="Times New Roman" w:hAnsi="Segoe UI" w:cs="Segoe UI"/>
          <w:color w:val="24292E"/>
          <w:sz w:val="24"/>
          <w:szCs w:val="24"/>
        </w:rPr>
        <w:t>dfB.match</w:t>
      </w:r>
      <w:proofErr w:type="spellEnd"/>
      <w:r w:rsidRPr="00DF2E30">
        <w:rPr>
          <w:rFonts w:ascii="Segoe UI" w:eastAsia="Times New Roman" w:hAnsi="Segoe UI" w:cs="Segoe UI"/>
          <w:color w:val="24292E"/>
          <w:sz w:val="24"/>
          <w:szCs w:val="24"/>
        </w:rPr>
        <w:t>.</w:t>
      </w:r>
    </w:p>
    <w:p w14:paraId="240DCE0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w:t>
      </w:r>
      <w:proofErr w:type="spellStart"/>
      <w:r w:rsidRPr="00DF2E30">
        <w:rPr>
          <w:rFonts w:ascii="Consolas" w:eastAsia="Times New Roman" w:hAnsi="Consolas" w:cs="Consolas"/>
          <w:color w:val="24292E"/>
          <w:sz w:val="20"/>
          <w:szCs w:val="20"/>
          <w:bdr w:val="none" w:sz="0" w:space="0" w:color="auto" w:frame="1"/>
        </w:rPr>
        <w:t>dfA.match</w:t>
      </w:r>
      <w:proofErr w:type="spellEnd"/>
      <w:r w:rsidRPr="00DF2E30">
        <w:rPr>
          <w:rFonts w:ascii="Consolas" w:eastAsia="Times New Roman" w:hAnsi="Consolas" w:cs="Consolas"/>
          <w:color w:val="24292E"/>
          <w:sz w:val="20"/>
          <w:szCs w:val="20"/>
          <w:bdr w:val="none" w:sz="0" w:space="0" w:color="auto" w:frame="1"/>
        </w:rPr>
        <w:t>`</w:t>
      </w:r>
    </w:p>
    <w:p w14:paraId="40A6B9B7"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name </w:t>
      </w:r>
      <w:proofErr w:type="gramStart"/>
      <w:r w:rsidRPr="00DF2E30">
        <w:rPr>
          <w:rFonts w:ascii="Consolas" w:eastAsia="Times New Roman" w:hAnsi="Consolas" w:cs="Consolas"/>
          <w:color w:val="24292E"/>
          <w:sz w:val="20"/>
          <w:szCs w:val="20"/>
          <w:bdr w:val="none" w:sz="0" w:space="0" w:color="auto" w:frame="1"/>
        </w:rPr>
        <w:t xml:space="preserve">sex  </w:t>
      </w:r>
      <w:proofErr w:type="spellStart"/>
      <w:r w:rsidRPr="00DF2E30">
        <w:rPr>
          <w:rFonts w:ascii="Consolas" w:eastAsia="Times New Roman" w:hAnsi="Consolas" w:cs="Consolas"/>
          <w:color w:val="24292E"/>
          <w:sz w:val="20"/>
          <w:szCs w:val="20"/>
          <w:bdr w:val="none" w:sz="0" w:space="0" w:color="auto" w:frame="1"/>
        </w:rPr>
        <w:t>yob</w:t>
      </w:r>
      <w:proofErr w:type="spellEnd"/>
      <w:proofErr w:type="gramEnd"/>
      <w:r w:rsidRPr="00DF2E30">
        <w:rPr>
          <w:rFonts w:ascii="Consolas" w:eastAsia="Times New Roman" w:hAnsi="Consolas" w:cs="Consolas"/>
          <w:color w:val="24292E"/>
          <w:sz w:val="20"/>
          <w:szCs w:val="20"/>
          <w:bdr w:val="none" w:sz="0" w:space="0" w:color="auto" w:frame="1"/>
        </w:rPr>
        <w:t xml:space="preserve"> mob dob gamma.name </w:t>
      </w:r>
      <w:proofErr w:type="spellStart"/>
      <w:r w:rsidRPr="00DF2E30">
        <w:rPr>
          <w:rFonts w:ascii="Consolas" w:eastAsia="Times New Roman" w:hAnsi="Consolas" w:cs="Consolas"/>
          <w:color w:val="24292E"/>
          <w:sz w:val="20"/>
          <w:szCs w:val="20"/>
          <w:bdr w:val="none" w:sz="0" w:space="0" w:color="auto" w:frame="1"/>
        </w:rPr>
        <w:t>gamma.sex</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gamma.yob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gamma.mob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gamma.dob</w:t>
      </w:r>
      <w:proofErr w:type="spellEnd"/>
      <w:r w:rsidRPr="00DF2E30">
        <w:rPr>
          <w:rFonts w:ascii="Consolas" w:eastAsia="Times New Roman" w:hAnsi="Consolas" w:cs="Consolas"/>
          <w:color w:val="24292E"/>
          <w:sz w:val="20"/>
          <w:szCs w:val="20"/>
          <w:bdr w:val="none" w:sz="0" w:space="0" w:color="auto" w:frame="1"/>
        </w:rPr>
        <w:t xml:space="preserve">          posterior</w:t>
      </w:r>
    </w:p>
    <w:p w14:paraId="572F838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lastRenderedPageBreak/>
        <w:t xml:space="preserve">1         </w:t>
      </w:r>
      <w:r w:rsidRPr="00DF2E30">
        <w:rPr>
          <w:rFonts w:ascii="Microsoft YaHei" w:eastAsia="Microsoft YaHei" w:hAnsi="Microsoft YaHei" w:cs="Microsoft YaHei" w:hint="eastAsia"/>
          <w:color w:val="24292E"/>
          <w:sz w:val="20"/>
          <w:szCs w:val="20"/>
          <w:bdr w:val="none" w:sz="0" w:space="0" w:color="auto" w:frame="1"/>
        </w:rPr>
        <w:t>孙文</w:t>
      </w:r>
      <w:r w:rsidRPr="00DF2E30">
        <w:rPr>
          <w:rFonts w:ascii="Consolas" w:eastAsia="Times New Roman" w:hAnsi="Consolas" w:cs="Consolas"/>
          <w:color w:val="24292E"/>
          <w:sz w:val="20"/>
          <w:szCs w:val="20"/>
          <w:bdr w:val="none" w:sz="0" w:space="0" w:color="auto" w:frame="1"/>
        </w:rPr>
        <w:t xml:space="preserve">   0 1975   6   1          0         2         2         2         2 0.9891703137473733</w:t>
      </w:r>
    </w:p>
    <w:p w14:paraId="54D58C5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w:t>
      </w:r>
      <w:r w:rsidRPr="00DF2E30">
        <w:rPr>
          <w:rFonts w:ascii="Microsoft YaHei" w:eastAsia="Microsoft YaHei" w:hAnsi="Microsoft YaHei" w:cs="Microsoft YaHei" w:hint="eastAsia"/>
          <w:color w:val="24292E"/>
          <w:sz w:val="20"/>
          <w:szCs w:val="20"/>
          <w:bdr w:val="none" w:sz="0" w:space="0" w:color="auto" w:frame="1"/>
        </w:rPr>
        <w:t>莊子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17          0         2         2         2         2 0.9891703137473733</w:t>
      </w:r>
    </w:p>
    <w:p w14:paraId="1F75A53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w:t>
      </w:r>
      <w:r w:rsidRPr="00DF2E30">
        <w:rPr>
          <w:rFonts w:ascii="Microsoft YaHei" w:eastAsia="Microsoft YaHei" w:hAnsi="Microsoft YaHei" w:cs="Microsoft YaHei" w:hint="eastAsia"/>
          <w:color w:val="24292E"/>
          <w:sz w:val="20"/>
          <w:szCs w:val="20"/>
          <w:bdr w:val="none" w:sz="0" w:space="0" w:color="auto" w:frame="1"/>
        </w:rPr>
        <w:t>伊姆荷太普</w:t>
      </w:r>
      <w:r w:rsidRPr="00DF2E30">
        <w:rPr>
          <w:rFonts w:ascii="Consolas" w:eastAsia="Times New Roman" w:hAnsi="Consolas" w:cs="Consolas"/>
          <w:color w:val="24292E"/>
          <w:sz w:val="20"/>
          <w:szCs w:val="20"/>
          <w:bdr w:val="none" w:sz="0" w:space="0" w:color="auto" w:frame="1"/>
        </w:rPr>
        <w:t xml:space="preserve">   1 1993   4   6          0         2         2         2         2 0.9891703137473733</w:t>
      </w:r>
    </w:p>
    <w:p w14:paraId="7F503759"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r w:rsidRPr="00DF2E30">
        <w:rPr>
          <w:rFonts w:ascii="Microsoft YaHei" w:eastAsia="Microsoft YaHei" w:hAnsi="Microsoft YaHei" w:cs="Microsoft YaHei" w:hint="eastAsia"/>
          <w:color w:val="24292E"/>
          <w:sz w:val="20"/>
          <w:szCs w:val="20"/>
          <w:bdr w:val="none" w:sz="0" w:space="0" w:color="auto" w:frame="1"/>
        </w:rPr>
        <w:t>神农氏</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9          0         2         2         2         2 0.9891703137473733</w:t>
      </w:r>
    </w:p>
    <w:p w14:paraId="436841A6"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w:t>
      </w:r>
      <w:r w:rsidRPr="00DF2E30">
        <w:rPr>
          <w:rFonts w:ascii="Microsoft YaHei" w:eastAsia="Microsoft YaHei" w:hAnsi="Microsoft YaHei" w:cs="Microsoft YaHei" w:hint="eastAsia"/>
          <w:color w:val="24292E"/>
          <w:sz w:val="20"/>
          <w:szCs w:val="20"/>
          <w:bdr w:val="none" w:sz="0" w:space="0" w:color="auto" w:frame="1"/>
        </w:rPr>
        <w:t>陈水扁</w:t>
      </w:r>
      <w:r w:rsidRPr="00DF2E30">
        <w:rPr>
          <w:rFonts w:ascii="Consolas" w:eastAsia="Times New Roman" w:hAnsi="Consolas" w:cs="Consolas"/>
          <w:color w:val="24292E"/>
          <w:sz w:val="20"/>
          <w:szCs w:val="20"/>
          <w:bdr w:val="none" w:sz="0" w:space="0" w:color="auto" w:frame="1"/>
        </w:rPr>
        <w:t xml:space="preserve">   0 1977   9   6          2         2         2         2         2 0.9999983070577794</w:t>
      </w:r>
    </w:p>
    <w:p w14:paraId="11AB61F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w:t>
      </w:r>
      <w:r w:rsidRPr="00DF2E30">
        <w:rPr>
          <w:rFonts w:ascii="Microsoft YaHei" w:eastAsia="Microsoft YaHei" w:hAnsi="Microsoft YaHei" w:cs="Microsoft YaHei" w:hint="eastAsia"/>
          <w:color w:val="24292E"/>
          <w:sz w:val="20"/>
          <w:szCs w:val="20"/>
          <w:bdr w:val="none" w:sz="0" w:space="0" w:color="auto" w:frame="1"/>
        </w:rPr>
        <w:t>拿破仑</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r w:rsidRPr="00DF2E30">
        <w:rPr>
          <w:rFonts w:ascii="Consolas" w:eastAsia="Times New Roman" w:hAnsi="Consolas" w:cs="Consolas"/>
          <w:color w:val="24292E"/>
          <w:sz w:val="20"/>
          <w:szCs w:val="20"/>
          <w:bdr w:val="none" w:sz="0" w:space="0" w:color="auto" w:frame="1"/>
        </w:rPr>
        <w:t xml:space="preserve">          0         2         2         2         2 0.9891703137473733</w:t>
      </w:r>
    </w:p>
    <w:p w14:paraId="76D8E57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14:paraId="79E8DA2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w:t>
      </w:r>
      <w:proofErr w:type="spellStart"/>
      <w:r w:rsidRPr="00DF2E30">
        <w:rPr>
          <w:rFonts w:ascii="Consolas" w:eastAsia="Times New Roman" w:hAnsi="Consolas" w:cs="Consolas"/>
          <w:color w:val="24292E"/>
          <w:sz w:val="20"/>
          <w:szCs w:val="20"/>
          <w:bdr w:val="none" w:sz="0" w:space="0" w:color="auto" w:frame="1"/>
        </w:rPr>
        <w:t>dfB.match</w:t>
      </w:r>
      <w:proofErr w:type="spellEnd"/>
    </w:p>
    <w:p w14:paraId="7506F49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name </w:t>
      </w:r>
      <w:proofErr w:type="gramStart"/>
      <w:r w:rsidRPr="00DF2E30">
        <w:rPr>
          <w:rFonts w:ascii="Consolas" w:eastAsia="Times New Roman" w:hAnsi="Consolas" w:cs="Consolas"/>
          <w:color w:val="24292E"/>
          <w:sz w:val="20"/>
          <w:szCs w:val="20"/>
          <w:bdr w:val="none" w:sz="0" w:space="0" w:color="auto" w:frame="1"/>
        </w:rPr>
        <w:t xml:space="preserve">sex  </w:t>
      </w:r>
      <w:proofErr w:type="spellStart"/>
      <w:r w:rsidRPr="00DF2E30">
        <w:rPr>
          <w:rFonts w:ascii="Consolas" w:eastAsia="Times New Roman" w:hAnsi="Consolas" w:cs="Consolas"/>
          <w:color w:val="24292E"/>
          <w:sz w:val="20"/>
          <w:szCs w:val="20"/>
          <w:bdr w:val="none" w:sz="0" w:space="0" w:color="auto" w:frame="1"/>
        </w:rPr>
        <w:t>yob</w:t>
      </w:r>
      <w:proofErr w:type="spellEnd"/>
      <w:proofErr w:type="gramEnd"/>
      <w:r w:rsidRPr="00DF2E30">
        <w:rPr>
          <w:rFonts w:ascii="Consolas" w:eastAsia="Times New Roman" w:hAnsi="Consolas" w:cs="Consolas"/>
          <w:color w:val="24292E"/>
          <w:sz w:val="20"/>
          <w:szCs w:val="20"/>
          <w:bdr w:val="none" w:sz="0" w:space="0" w:color="auto" w:frame="1"/>
        </w:rPr>
        <w:t xml:space="preserve"> mob dob gamma.name </w:t>
      </w:r>
      <w:proofErr w:type="spellStart"/>
      <w:r w:rsidRPr="00DF2E30">
        <w:rPr>
          <w:rFonts w:ascii="Consolas" w:eastAsia="Times New Roman" w:hAnsi="Consolas" w:cs="Consolas"/>
          <w:color w:val="24292E"/>
          <w:sz w:val="20"/>
          <w:szCs w:val="20"/>
          <w:bdr w:val="none" w:sz="0" w:space="0" w:color="auto" w:frame="1"/>
        </w:rPr>
        <w:t>gamma.sex</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gamma.yob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gamma.mob</w:t>
      </w:r>
      <w:proofErr w:type="spellEnd"/>
      <w:r w:rsidRPr="00DF2E30">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gamma.dob</w:t>
      </w:r>
      <w:proofErr w:type="spellEnd"/>
      <w:r w:rsidRPr="00DF2E30">
        <w:rPr>
          <w:rFonts w:ascii="Consolas" w:eastAsia="Times New Roman" w:hAnsi="Consolas" w:cs="Consolas"/>
          <w:color w:val="24292E"/>
          <w:sz w:val="20"/>
          <w:szCs w:val="20"/>
          <w:bdr w:val="none" w:sz="0" w:space="0" w:color="auto" w:frame="1"/>
        </w:rPr>
        <w:t xml:space="preserve">          posterior</w:t>
      </w:r>
    </w:p>
    <w:p w14:paraId="26E25BF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       </w:t>
      </w:r>
      <w:r w:rsidRPr="00DF2E30">
        <w:rPr>
          <w:rFonts w:ascii="Microsoft YaHei" w:eastAsia="Microsoft YaHei" w:hAnsi="Microsoft YaHei" w:cs="Microsoft YaHei" w:hint="eastAsia"/>
          <w:color w:val="24292E"/>
          <w:sz w:val="20"/>
          <w:szCs w:val="20"/>
          <w:bdr w:val="none" w:sz="0" w:space="0" w:color="auto" w:frame="1"/>
        </w:rPr>
        <w:t>孫中山</w:t>
      </w:r>
      <w:r w:rsidRPr="00DF2E30">
        <w:rPr>
          <w:rFonts w:ascii="Consolas" w:eastAsia="Times New Roman" w:hAnsi="Consolas" w:cs="Consolas"/>
          <w:color w:val="24292E"/>
          <w:sz w:val="20"/>
          <w:szCs w:val="20"/>
          <w:bdr w:val="none" w:sz="0" w:space="0" w:color="auto" w:frame="1"/>
        </w:rPr>
        <w:t xml:space="preserve">   0 1975   6   1          0         2         2         2         2 0.9891703137473733</w:t>
      </w:r>
    </w:p>
    <w:p w14:paraId="54EFBA9F"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w:t>
      </w:r>
      <w:r w:rsidRPr="00DF2E30">
        <w:rPr>
          <w:rFonts w:ascii="Microsoft YaHei" w:eastAsia="Microsoft YaHei" w:hAnsi="Microsoft YaHei" w:cs="Microsoft YaHei" w:hint="eastAsia"/>
          <w:color w:val="24292E"/>
          <w:sz w:val="20"/>
          <w:szCs w:val="20"/>
          <w:bdr w:val="none" w:sz="0" w:space="0" w:color="auto" w:frame="1"/>
        </w:rPr>
        <w:t>庄子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17          0         2         2         2         2 0.9891703137473733</w:t>
      </w:r>
    </w:p>
    <w:p w14:paraId="0BD74B1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w:t>
      </w:r>
      <w:r w:rsidRPr="00DF2E30">
        <w:rPr>
          <w:rFonts w:ascii="Microsoft YaHei" w:eastAsia="Microsoft YaHei" w:hAnsi="Microsoft YaHei" w:cs="Microsoft YaHei" w:hint="eastAsia"/>
          <w:color w:val="24292E"/>
          <w:sz w:val="20"/>
          <w:szCs w:val="20"/>
          <w:bdr w:val="none" w:sz="0" w:space="0" w:color="auto" w:frame="1"/>
        </w:rPr>
        <w:t>印何闐</w:t>
      </w:r>
      <w:r w:rsidRPr="00DF2E30">
        <w:rPr>
          <w:rFonts w:ascii="Consolas" w:eastAsia="Times New Roman" w:hAnsi="Consolas" w:cs="Consolas"/>
          <w:color w:val="24292E"/>
          <w:sz w:val="20"/>
          <w:szCs w:val="20"/>
          <w:bdr w:val="none" w:sz="0" w:space="0" w:color="auto" w:frame="1"/>
        </w:rPr>
        <w:t xml:space="preserve">   1 1993   4   6          0         2         2         2         2 0.9891703137473733</w:t>
      </w:r>
    </w:p>
    <w:p w14:paraId="5D6794D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r w:rsidRPr="00DF2E30">
        <w:rPr>
          <w:rFonts w:ascii="Microsoft YaHei" w:eastAsia="Microsoft YaHei" w:hAnsi="Microsoft YaHei" w:cs="Microsoft YaHei" w:hint="eastAsia"/>
          <w:color w:val="24292E"/>
          <w:sz w:val="20"/>
          <w:szCs w:val="20"/>
          <w:bdr w:val="none" w:sz="0" w:space="0" w:color="auto" w:frame="1"/>
        </w:rPr>
        <w:t>神农</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9          0         2         2         2         2 0.9891703137473733</w:t>
      </w:r>
    </w:p>
    <w:p w14:paraId="69C5780F"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w:t>
      </w:r>
      <w:r w:rsidRPr="00DF2E30">
        <w:rPr>
          <w:rFonts w:ascii="Microsoft YaHei" w:eastAsia="Microsoft YaHei" w:hAnsi="Microsoft YaHei" w:cs="Microsoft YaHei" w:hint="eastAsia"/>
          <w:color w:val="24292E"/>
          <w:sz w:val="20"/>
          <w:szCs w:val="20"/>
          <w:bdr w:val="none" w:sz="0" w:space="0" w:color="auto" w:frame="1"/>
        </w:rPr>
        <w:t>陳水扁</w:t>
      </w:r>
      <w:r w:rsidRPr="00DF2E30">
        <w:rPr>
          <w:rFonts w:ascii="Consolas" w:eastAsia="Times New Roman" w:hAnsi="Consolas" w:cs="Consolas"/>
          <w:color w:val="24292E"/>
          <w:sz w:val="20"/>
          <w:szCs w:val="20"/>
          <w:bdr w:val="none" w:sz="0" w:space="0" w:color="auto" w:frame="1"/>
        </w:rPr>
        <w:t xml:space="preserve">   0 1977   9   6          2         2         2         2         2 0.9999983070577794</w:t>
      </w:r>
    </w:p>
    <w:p w14:paraId="579BB8A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w:t>
      </w:r>
      <w:r w:rsidRPr="00DF2E30">
        <w:rPr>
          <w:rFonts w:ascii="Microsoft YaHei" w:eastAsia="Microsoft YaHei" w:hAnsi="Microsoft YaHei" w:cs="Microsoft YaHei" w:hint="eastAsia"/>
          <w:color w:val="24292E"/>
          <w:sz w:val="20"/>
          <w:szCs w:val="20"/>
          <w:bdr w:val="none" w:sz="0" w:space="0" w:color="auto" w:frame="1"/>
        </w:rPr>
        <w:t>拿破仑一世</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r w:rsidRPr="00DF2E30">
        <w:rPr>
          <w:rFonts w:ascii="Consolas" w:eastAsia="Times New Roman" w:hAnsi="Consolas" w:cs="Consolas"/>
          <w:color w:val="24292E"/>
          <w:sz w:val="20"/>
          <w:szCs w:val="20"/>
          <w:bdr w:val="none" w:sz="0" w:space="0" w:color="auto" w:frame="1"/>
        </w:rPr>
        <w:t xml:space="preserve">          0         2         2         2         2 0.9891703137473733</w:t>
      </w:r>
    </w:p>
    <w:p w14:paraId="0C06E8E2" w14:textId="77777777" w:rsidR="00DF2E30" w:rsidRPr="00DF2E30" w:rsidRDefault="00DF2E30" w:rsidP="00DF2E30">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del w:id="442" w:author="Philip Collender" w:date="2019-06-04T18:35:00Z">
        <w:r w:rsidRPr="00DF2E30" w:rsidDel="00764839">
          <w:rPr>
            <w:rFonts w:ascii="Segoe UI" w:eastAsia="Times New Roman" w:hAnsi="Segoe UI" w:cs="Segoe UI"/>
            <w:color w:val="24292E"/>
            <w:sz w:val="24"/>
            <w:szCs w:val="24"/>
          </w:rPr>
          <w:delText>C</w:delText>
        </w:r>
      </w:del>
      <w:proofErr w:type="spellStart"/>
      <w:ins w:id="443" w:author="Philip Collender" w:date="2019-06-04T18:35:00Z">
        <w:r w:rsidR="00764839">
          <w:rPr>
            <w:rFonts w:ascii="Segoe UI" w:eastAsia="Times New Roman" w:hAnsi="Segoe UI" w:cs="Segoe UI"/>
            <w:color w:val="24292E"/>
            <w:sz w:val="24"/>
            <w:szCs w:val="24"/>
          </w:rPr>
          <w:t>c</w:t>
        </w:r>
      </w:ins>
      <w:r w:rsidRPr="00DF2E30">
        <w:rPr>
          <w:rFonts w:ascii="Segoe UI" w:eastAsia="Times New Roman" w:hAnsi="Segoe UI" w:cs="Segoe UI"/>
          <w:color w:val="24292E"/>
          <w:sz w:val="24"/>
          <w:szCs w:val="24"/>
        </w:rPr>
        <w:t>ombine.dfs</w:t>
      </w:r>
      <w:proofErr w:type="spellEnd"/>
      <w:r w:rsidRPr="00DF2E30">
        <w:rPr>
          <w:rFonts w:ascii="Segoe UI" w:eastAsia="Times New Roman" w:hAnsi="Segoe UI" w:cs="Segoe UI"/>
          <w:color w:val="24292E"/>
          <w:sz w:val="24"/>
          <w:szCs w:val="24"/>
        </w:rPr>
        <w:t xml:space="preserve"> = F, </w:t>
      </w:r>
      <w:proofErr w:type="spellStart"/>
      <w:r w:rsidRPr="00DF2E30">
        <w:rPr>
          <w:rFonts w:ascii="Segoe UI" w:eastAsia="Times New Roman" w:hAnsi="Segoe UI" w:cs="Segoe UI"/>
          <w:color w:val="24292E"/>
          <w:sz w:val="24"/>
          <w:szCs w:val="24"/>
        </w:rPr>
        <w:t>twolineformat</w:t>
      </w:r>
      <w:proofErr w:type="spellEnd"/>
      <w:r w:rsidRPr="00DF2E30">
        <w:rPr>
          <w:rFonts w:ascii="Segoe UI" w:eastAsia="Times New Roman" w:hAnsi="Segoe UI" w:cs="Segoe UI"/>
          <w:color w:val="24292E"/>
          <w:sz w:val="24"/>
          <w:szCs w:val="24"/>
        </w:rPr>
        <w:t xml:space="preserve"> = T now matches the matching records</w:t>
      </w:r>
    </w:p>
    <w:p w14:paraId="0020EB4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row.index</w:t>
      </w:r>
      <w:proofErr w:type="spellEnd"/>
      <w:proofErr w:type="gramEnd"/>
      <w:r w:rsidRPr="00DF2E30">
        <w:rPr>
          <w:rFonts w:ascii="Consolas" w:eastAsia="Times New Roman" w:hAnsi="Consolas" w:cs="Consolas"/>
          <w:color w:val="24292E"/>
          <w:sz w:val="20"/>
          <w:szCs w:val="20"/>
          <w:bdr w:val="none" w:sz="0" w:space="0" w:color="auto" w:frame="1"/>
        </w:rPr>
        <w:t xml:space="preserve">       name sex  </w:t>
      </w:r>
      <w:proofErr w:type="spellStart"/>
      <w:r w:rsidRPr="00DF2E30">
        <w:rPr>
          <w:rFonts w:ascii="Consolas" w:eastAsia="Times New Roman" w:hAnsi="Consolas" w:cs="Consolas"/>
          <w:color w:val="24292E"/>
          <w:sz w:val="20"/>
          <w:szCs w:val="20"/>
          <w:bdr w:val="none" w:sz="0" w:space="0" w:color="auto" w:frame="1"/>
        </w:rPr>
        <w:t>yob</w:t>
      </w:r>
      <w:proofErr w:type="spellEnd"/>
      <w:r w:rsidRPr="00DF2E30">
        <w:rPr>
          <w:rFonts w:ascii="Consolas" w:eastAsia="Times New Roman" w:hAnsi="Consolas" w:cs="Consolas"/>
          <w:color w:val="24292E"/>
          <w:sz w:val="20"/>
          <w:szCs w:val="20"/>
          <w:bdr w:val="none" w:sz="0" w:space="0" w:color="auto" w:frame="1"/>
        </w:rPr>
        <w:t xml:space="preserve"> mob dob </w:t>
      </w:r>
      <w:proofErr w:type="spellStart"/>
      <w:r w:rsidRPr="00DF2E30">
        <w:rPr>
          <w:rFonts w:ascii="Consolas" w:eastAsia="Times New Roman" w:hAnsi="Consolas" w:cs="Consolas"/>
          <w:color w:val="24292E"/>
          <w:sz w:val="20"/>
          <w:szCs w:val="20"/>
          <w:bdr w:val="none" w:sz="0" w:space="0" w:color="auto" w:frame="1"/>
        </w:rPr>
        <w:t>p_match</w:t>
      </w:r>
      <w:proofErr w:type="spellEnd"/>
    </w:p>
    <w:p w14:paraId="09EE35E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                dfA.1       </w:t>
      </w:r>
      <w:r w:rsidRPr="00DF2E30">
        <w:rPr>
          <w:rFonts w:ascii="Microsoft YaHei" w:eastAsia="Microsoft YaHei" w:hAnsi="Microsoft YaHei" w:cs="Microsoft YaHei" w:hint="eastAsia"/>
          <w:color w:val="24292E"/>
          <w:sz w:val="20"/>
          <w:szCs w:val="20"/>
          <w:bdr w:val="none" w:sz="0" w:space="0" w:color="auto" w:frame="1"/>
        </w:rPr>
        <w:t>孙文</w:t>
      </w:r>
      <w:r w:rsidRPr="00DF2E30">
        <w:rPr>
          <w:rFonts w:ascii="Consolas" w:eastAsia="Times New Roman" w:hAnsi="Consolas" w:cs="Consolas"/>
          <w:color w:val="24292E"/>
          <w:sz w:val="20"/>
          <w:szCs w:val="20"/>
          <w:bdr w:val="none" w:sz="0" w:space="0" w:color="auto" w:frame="1"/>
        </w:rPr>
        <w:t xml:space="preserve">   0 1975   6   1        </w:t>
      </w:r>
    </w:p>
    <w:p w14:paraId="12974447"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                dfB.1     </w:t>
      </w:r>
      <w:r w:rsidRPr="00DF2E30">
        <w:rPr>
          <w:rFonts w:ascii="Microsoft YaHei" w:eastAsia="Microsoft YaHei" w:hAnsi="Microsoft YaHei" w:cs="Microsoft YaHei" w:hint="eastAsia"/>
          <w:color w:val="24292E"/>
          <w:sz w:val="20"/>
          <w:szCs w:val="20"/>
          <w:bdr w:val="none" w:sz="0" w:space="0" w:color="auto" w:frame="1"/>
        </w:rPr>
        <w:t>孫中山</w:t>
      </w:r>
      <w:r w:rsidRPr="00DF2E30">
        <w:rPr>
          <w:rFonts w:ascii="Consolas" w:eastAsia="Times New Roman" w:hAnsi="Consolas" w:cs="Consolas"/>
          <w:color w:val="24292E"/>
          <w:sz w:val="20"/>
          <w:szCs w:val="20"/>
          <w:bdr w:val="none" w:sz="0" w:space="0" w:color="auto" w:frame="1"/>
        </w:rPr>
        <w:t xml:space="preserve">   0 1975   6   1        </w:t>
      </w:r>
    </w:p>
    <w:p w14:paraId="502319B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3   agreement pattern:          0   2    2   2   </w:t>
      </w:r>
      <w:proofErr w:type="gramStart"/>
      <w:r w:rsidRPr="00DF2E30">
        <w:rPr>
          <w:rFonts w:ascii="Consolas" w:eastAsia="Times New Roman" w:hAnsi="Consolas" w:cs="Consolas"/>
          <w:color w:val="24292E"/>
          <w:sz w:val="20"/>
          <w:szCs w:val="20"/>
          <w:bdr w:val="none" w:sz="0" w:space="0" w:color="auto" w:frame="1"/>
        </w:rPr>
        <w:t>2  0.9892</w:t>
      </w:r>
      <w:proofErr w:type="gramEnd"/>
    </w:p>
    <w:p w14:paraId="6D9E92C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4                                                         </w:t>
      </w:r>
    </w:p>
    <w:p w14:paraId="7772BAA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5                dfA.2       </w:t>
      </w:r>
      <w:r w:rsidRPr="00DF2E30">
        <w:rPr>
          <w:rFonts w:ascii="Microsoft YaHei" w:eastAsia="Microsoft YaHei" w:hAnsi="Microsoft YaHei" w:cs="Microsoft YaHei" w:hint="eastAsia"/>
          <w:color w:val="24292E"/>
          <w:sz w:val="20"/>
          <w:szCs w:val="20"/>
          <w:bdr w:val="none" w:sz="0" w:space="0" w:color="auto" w:frame="1"/>
        </w:rPr>
        <w:t>莊子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        </w:t>
      </w:r>
    </w:p>
    <w:p w14:paraId="076FA65C"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6                dfB.2       </w:t>
      </w:r>
      <w:r w:rsidRPr="00DF2E30">
        <w:rPr>
          <w:rFonts w:ascii="Microsoft YaHei" w:eastAsia="Microsoft YaHei" w:hAnsi="Microsoft YaHei" w:cs="Microsoft YaHei" w:hint="eastAsia"/>
          <w:color w:val="24292E"/>
          <w:sz w:val="20"/>
          <w:szCs w:val="20"/>
          <w:bdr w:val="none" w:sz="0" w:space="0" w:color="auto" w:frame="1"/>
        </w:rPr>
        <w:t>庄子</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1980  10</w:t>
      </w:r>
      <w:proofErr w:type="gramEnd"/>
      <w:r w:rsidRPr="00DF2E30">
        <w:rPr>
          <w:rFonts w:ascii="Consolas" w:eastAsia="Times New Roman" w:hAnsi="Consolas" w:cs="Consolas"/>
          <w:color w:val="24292E"/>
          <w:sz w:val="20"/>
          <w:szCs w:val="20"/>
          <w:bdr w:val="none" w:sz="0" w:space="0" w:color="auto" w:frame="1"/>
        </w:rPr>
        <w:t xml:space="preserve">  17        </w:t>
      </w:r>
    </w:p>
    <w:p w14:paraId="614DDD7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7   agreement pattern:          0   2    2   2   </w:t>
      </w:r>
      <w:proofErr w:type="gramStart"/>
      <w:r w:rsidRPr="00DF2E30">
        <w:rPr>
          <w:rFonts w:ascii="Consolas" w:eastAsia="Times New Roman" w:hAnsi="Consolas" w:cs="Consolas"/>
          <w:color w:val="24292E"/>
          <w:sz w:val="20"/>
          <w:szCs w:val="20"/>
          <w:bdr w:val="none" w:sz="0" w:space="0" w:color="auto" w:frame="1"/>
        </w:rPr>
        <w:t>2  0.9892</w:t>
      </w:r>
      <w:proofErr w:type="gramEnd"/>
    </w:p>
    <w:p w14:paraId="03368B2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8                                                         </w:t>
      </w:r>
    </w:p>
    <w:p w14:paraId="5E853E5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9                dfA.3 </w:t>
      </w:r>
      <w:r w:rsidRPr="00DF2E30">
        <w:rPr>
          <w:rFonts w:ascii="Microsoft YaHei" w:eastAsia="Microsoft YaHei" w:hAnsi="Microsoft YaHei" w:cs="Microsoft YaHei" w:hint="eastAsia"/>
          <w:color w:val="24292E"/>
          <w:sz w:val="20"/>
          <w:szCs w:val="20"/>
          <w:bdr w:val="none" w:sz="0" w:space="0" w:color="auto" w:frame="1"/>
        </w:rPr>
        <w:t>伊姆荷太普</w:t>
      </w:r>
      <w:r w:rsidRPr="00DF2E30">
        <w:rPr>
          <w:rFonts w:ascii="Consolas" w:eastAsia="Times New Roman" w:hAnsi="Consolas" w:cs="Consolas"/>
          <w:color w:val="24292E"/>
          <w:sz w:val="20"/>
          <w:szCs w:val="20"/>
          <w:bdr w:val="none" w:sz="0" w:space="0" w:color="auto" w:frame="1"/>
        </w:rPr>
        <w:t xml:space="preserve">   1 1993   4   6        </w:t>
      </w:r>
    </w:p>
    <w:p w14:paraId="38B59462"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10               dfB.3     </w:t>
      </w:r>
      <w:r w:rsidRPr="00DF2E30">
        <w:rPr>
          <w:rFonts w:ascii="Microsoft YaHei" w:eastAsia="Microsoft YaHei" w:hAnsi="Microsoft YaHei" w:cs="Microsoft YaHei" w:hint="eastAsia"/>
          <w:color w:val="24292E"/>
          <w:sz w:val="20"/>
          <w:szCs w:val="20"/>
          <w:bdr w:val="none" w:sz="0" w:space="0" w:color="auto" w:frame="1"/>
        </w:rPr>
        <w:t>印何闐</w:t>
      </w:r>
      <w:r w:rsidRPr="00DF2E30">
        <w:rPr>
          <w:rFonts w:ascii="Consolas" w:eastAsia="Times New Roman" w:hAnsi="Consolas" w:cs="Consolas"/>
          <w:color w:val="24292E"/>
          <w:sz w:val="20"/>
          <w:szCs w:val="20"/>
          <w:bdr w:val="none" w:sz="0" w:space="0" w:color="auto" w:frame="1"/>
        </w:rPr>
        <w:t xml:space="preserve">   1 1993   4   6        </w:t>
      </w:r>
    </w:p>
    <w:p w14:paraId="290A38FD"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F2E30">
        <w:rPr>
          <w:rFonts w:ascii="Consolas" w:eastAsia="Times New Roman" w:hAnsi="Consolas" w:cs="Consolas"/>
          <w:color w:val="24292E"/>
          <w:sz w:val="20"/>
          <w:szCs w:val="20"/>
          <w:bdr w:val="none" w:sz="0" w:space="0" w:color="auto" w:frame="1"/>
        </w:rPr>
        <w:t>11  agreement</w:t>
      </w:r>
      <w:proofErr w:type="gramEnd"/>
      <w:r w:rsidRPr="00DF2E30">
        <w:rPr>
          <w:rFonts w:ascii="Consolas" w:eastAsia="Times New Roman" w:hAnsi="Consolas" w:cs="Consolas"/>
          <w:color w:val="24292E"/>
          <w:sz w:val="20"/>
          <w:szCs w:val="20"/>
          <w:bdr w:val="none" w:sz="0" w:space="0" w:color="auto" w:frame="1"/>
        </w:rPr>
        <w:t xml:space="preserve"> pattern:          0   2    2   2   2  0.9892</w:t>
      </w:r>
    </w:p>
    <w:p w14:paraId="0838FD0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12                                                        </w:t>
      </w:r>
    </w:p>
    <w:p w14:paraId="0D4FDB73"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13               dfA.4     </w:t>
      </w:r>
      <w:r w:rsidRPr="00DF2E30">
        <w:rPr>
          <w:rFonts w:ascii="Microsoft YaHei" w:eastAsia="Microsoft YaHei" w:hAnsi="Microsoft YaHei" w:cs="Microsoft YaHei" w:hint="eastAsia"/>
          <w:color w:val="24292E"/>
          <w:sz w:val="20"/>
          <w:szCs w:val="20"/>
          <w:bdr w:val="none" w:sz="0" w:space="0" w:color="auto" w:frame="1"/>
        </w:rPr>
        <w:t>神农氏</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        </w:t>
      </w:r>
    </w:p>
    <w:p w14:paraId="4BA27F74"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lastRenderedPageBreak/>
        <w:t xml:space="preserve">14               dfB.4       </w:t>
      </w:r>
      <w:r w:rsidRPr="00DF2E30">
        <w:rPr>
          <w:rFonts w:ascii="Microsoft YaHei" w:eastAsia="Microsoft YaHei" w:hAnsi="Microsoft YaHei" w:cs="Microsoft YaHei" w:hint="eastAsia"/>
          <w:color w:val="24292E"/>
          <w:sz w:val="20"/>
          <w:szCs w:val="20"/>
          <w:bdr w:val="none" w:sz="0" w:space="0" w:color="auto" w:frame="1"/>
        </w:rPr>
        <w:t>神农</w:t>
      </w:r>
      <w:r w:rsidRPr="00DF2E30">
        <w:rPr>
          <w:rFonts w:ascii="Consolas" w:eastAsia="Times New Roman" w:hAnsi="Consolas" w:cs="Consolas"/>
          <w:color w:val="24292E"/>
          <w:sz w:val="20"/>
          <w:szCs w:val="20"/>
          <w:bdr w:val="none" w:sz="0" w:space="0" w:color="auto" w:frame="1"/>
        </w:rPr>
        <w:t xml:space="preserve">   1 </w:t>
      </w:r>
      <w:proofErr w:type="gramStart"/>
      <w:r w:rsidRPr="00DF2E30">
        <w:rPr>
          <w:rFonts w:ascii="Consolas" w:eastAsia="Times New Roman" w:hAnsi="Consolas" w:cs="Consolas"/>
          <w:color w:val="24292E"/>
          <w:sz w:val="20"/>
          <w:szCs w:val="20"/>
          <w:bdr w:val="none" w:sz="0" w:space="0" w:color="auto" w:frame="1"/>
        </w:rPr>
        <w:t>1983  11</w:t>
      </w:r>
      <w:proofErr w:type="gramEnd"/>
      <w:r w:rsidRPr="00DF2E30">
        <w:rPr>
          <w:rFonts w:ascii="Consolas" w:eastAsia="Times New Roman" w:hAnsi="Consolas" w:cs="Consolas"/>
          <w:color w:val="24292E"/>
          <w:sz w:val="20"/>
          <w:szCs w:val="20"/>
          <w:bdr w:val="none" w:sz="0" w:space="0" w:color="auto" w:frame="1"/>
        </w:rPr>
        <w:t xml:space="preserve">   9        </w:t>
      </w:r>
    </w:p>
    <w:p w14:paraId="3400533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F2E30">
        <w:rPr>
          <w:rFonts w:ascii="Consolas" w:eastAsia="Times New Roman" w:hAnsi="Consolas" w:cs="Consolas"/>
          <w:color w:val="24292E"/>
          <w:sz w:val="20"/>
          <w:szCs w:val="20"/>
          <w:bdr w:val="none" w:sz="0" w:space="0" w:color="auto" w:frame="1"/>
        </w:rPr>
        <w:t>15  agreement</w:t>
      </w:r>
      <w:proofErr w:type="gramEnd"/>
      <w:r w:rsidRPr="00DF2E30">
        <w:rPr>
          <w:rFonts w:ascii="Consolas" w:eastAsia="Times New Roman" w:hAnsi="Consolas" w:cs="Consolas"/>
          <w:color w:val="24292E"/>
          <w:sz w:val="20"/>
          <w:szCs w:val="20"/>
          <w:bdr w:val="none" w:sz="0" w:space="0" w:color="auto" w:frame="1"/>
        </w:rPr>
        <w:t xml:space="preserve"> pattern:          0   2    2   2   2  0.9892</w:t>
      </w:r>
    </w:p>
    <w:p w14:paraId="0B85492A"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16                                                        </w:t>
      </w:r>
    </w:p>
    <w:p w14:paraId="13547E1E"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17               dfA.5     </w:t>
      </w:r>
      <w:r w:rsidRPr="00DF2E30">
        <w:rPr>
          <w:rFonts w:ascii="Microsoft YaHei" w:eastAsia="Microsoft YaHei" w:hAnsi="Microsoft YaHei" w:cs="Microsoft YaHei" w:hint="eastAsia"/>
          <w:color w:val="24292E"/>
          <w:sz w:val="20"/>
          <w:szCs w:val="20"/>
          <w:bdr w:val="none" w:sz="0" w:space="0" w:color="auto" w:frame="1"/>
        </w:rPr>
        <w:t>陈水扁</w:t>
      </w:r>
      <w:r w:rsidRPr="00DF2E30">
        <w:rPr>
          <w:rFonts w:ascii="Consolas" w:eastAsia="Times New Roman" w:hAnsi="Consolas" w:cs="Consolas"/>
          <w:color w:val="24292E"/>
          <w:sz w:val="20"/>
          <w:szCs w:val="20"/>
          <w:bdr w:val="none" w:sz="0" w:space="0" w:color="auto" w:frame="1"/>
        </w:rPr>
        <w:t xml:space="preserve">   0 1977   9   6        </w:t>
      </w:r>
    </w:p>
    <w:p w14:paraId="2B76FEAB"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18               dfB.5     </w:t>
      </w:r>
      <w:r w:rsidRPr="00DF2E30">
        <w:rPr>
          <w:rFonts w:ascii="Microsoft YaHei" w:eastAsia="Microsoft YaHei" w:hAnsi="Microsoft YaHei" w:cs="Microsoft YaHei" w:hint="eastAsia"/>
          <w:color w:val="24292E"/>
          <w:sz w:val="20"/>
          <w:szCs w:val="20"/>
          <w:bdr w:val="none" w:sz="0" w:space="0" w:color="auto" w:frame="1"/>
        </w:rPr>
        <w:t>陳水扁</w:t>
      </w:r>
      <w:r w:rsidRPr="00DF2E30">
        <w:rPr>
          <w:rFonts w:ascii="Consolas" w:eastAsia="Times New Roman" w:hAnsi="Consolas" w:cs="Consolas"/>
          <w:color w:val="24292E"/>
          <w:sz w:val="20"/>
          <w:szCs w:val="20"/>
          <w:bdr w:val="none" w:sz="0" w:space="0" w:color="auto" w:frame="1"/>
        </w:rPr>
        <w:t xml:space="preserve">   0 1977   9   6        </w:t>
      </w:r>
    </w:p>
    <w:p w14:paraId="0F14C1B0"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DF2E30">
        <w:rPr>
          <w:rFonts w:ascii="Consolas" w:eastAsia="Times New Roman" w:hAnsi="Consolas" w:cs="Consolas"/>
          <w:color w:val="24292E"/>
          <w:sz w:val="20"/>
          <w:szCs w:val="20"/>
          <w:bdr w:val="none" w:sz="0" w:space="0" w:color="auto" w:frame="1"/>
        </w:rPr>
        <w:t>19  agreement</w:t>
      </w:r>
      <w:proofErr w:type="gramEnd"/>
      <w:r w:rsidRPr="00DF2E30">
        <w:rPr>
          <w:rFonts w:ascii="Consolas" w:eastAsia="Times New Roman" w:hAnsi="Consolas" w:cs="Consolas"/>
          <w:color w:val="24292E"/>
          <w:sz w:val="20"/>
          <w:szCs w:val="20"/>
          <w:bdr w:val="none" w:sz="0" w:space="0" w:color="auto" w:frame="1"/>
        </w:rPr>
        <w:t xml:space="preserve"> pattern:          2   2    2   2   2       1</w:t>
      </w:r>
    </w:p>
    <w:p w14:paraId="2A572F1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20                                                        </w:t>
      </w:r>
    </w:p>
    <w:p w14:paraId="6DB5668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21               dfA.6     </w:t>
      </w:r>
      <w:r w:rsidRPr="00DF2E30">
        <w:rPr>
          <w:rFonts w:ascii="Microsoft YaHei" w:eastAsia="Microsoft YaHei" w:hAnsi="Microsoft YaHei" w:cs="Microsoft YaHei" w:hint="eastAsia"/>
          <w:color w:val="24292E"/>
          <w:sz w:val="20"/>
          <w:szCs w:val="20"/>
          <w:bdr w:val="none" w:sz="0" w:space="0" w:color="auto" w:frame="1"/>
        </w:rPr>
        <w:t>拿破仑</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r w:rsidRPr="00DF2E30">
        <w:rPr>
          <w:rFonts w:ascii="Consolas" w:eastAsia="Times New Roman" w:hAnsi="Consolas" w:cs="Consolas"/>
          <w:color w:val="24292E"/>
          <w:sz w:val="20"/>
          <w:szCs w:val="20"/>
          <w:bdr w:val="none" w:sz="0" w:space="0" w:color="auto" w:frame="1"/>
        </w:rPr>
        <w:t xml:space="preserve">        </w:t>
      </w:r>
    </w:p>
    <w:p w14:paraId="632A6011"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DF2E30">
        <w:rPr>
          <w:rFonts w:ascii="Consolas" w:eastAsia="Times New Roman" w:hAnsi="Consolas" w:cs="Consolas"/>
          <w:color w:val="24292E"/>
          <w:sz w:val="20"/>
          <w:szCs w:val="20"/>
          <w:bdr w:val="none" w:sz="0" w:space="0" w:color="auto" w:frame="1"/>
        </w:rPr>
        <w:t xml:space="preserve">22               dfB.6 </w:t>
      </w:r>
      <w:r w:rsidRPr="00DF2E30">
        <w:rPr>
          <w:rFonts w:ascii="Microsoft YaHei" w:eastAsia="Microsoft YaHei" w:hAnsi="Microsoft YaHei" w:cs="Microsoft YaHei" w:hint="eastAsia"/>
          <w:color w:val="24292E"/>
          <w:sz w:val="20"/>
          <w:szCs w:val="20"/>
          <w:bdr w:val="none" w:sz="0" w:space="0" w:color="auto" w:frame="1"/>
        </w:rPr>
        <w:t>拿破仑一世</w:t>
      </w:r>
      <w:r w:rsidRPr="00DF2E30">
        <w:rPr>
          <w:rFonts w:ascii="Consolas" w:eastAsia="Times New Roman" w:hAnsi="Consolas" w:cs="Consolas"/>
          <w:color w:val="24292E"/>
          <w:sz w:val="20"/>
          <w:szCs w:val="20"/>
          <w:bdr w:val="none" w:sz="0" w:space="0" w:color="auto" w:frame="1"/>
        </w:rPr>
        <w:t xml:space="preserve">   1 1958   </w:t>
      </w:r>
      <w:proofErr w:type="gramStart"/>
      <w:r w:rsidRPr="00DF2E30">
        <w:rPr>
          <w:rFonts w:ascii="Consolas" w:eastAsia="Times New Roman" w:hAnsi="Consolas" w:cs="Consolas"/>
          <w:color w:val="24292E"/>
          <w:sz w:val="20"/>
          <w:szCs w:val="20"/>
          <w:bdr w:val="none" w:sz="0" w:space="0" w:color="auto" w:frame="1"/>
        </w:rPr>
        <w:t>8  19</w:t>
      </w:r>
      <w:proofErr w:type="gramEnd"/>
      <w:r w:rsidRPr="00DF2E30">
        <w:rPr>
          <w:rFonts w:ascii="Consolas" w:eastAsia="Times New Roman" w:hAnsi="Consolas" w:cs="Consolas"/>
          <w:color w:val="24292E"/>
          <w:sz w:val="20"/>
          <w:szCs w:val="20"/>
          <w:bdr w:val="none" w:sz="0" w:space="0" w:color="auto" w:frame="1"/>
        </w:rPr>
        <w:t xml:space="preserve">        </w:t>
      </w:r>
    </w:p>
    <w:p w14:paraId="6BB45A18" w14:textId="77777777" w:rsidR="00DF2E30" w:rsidRPr="00DF2E30" w:rsidRDefault="00DF2E30" w:rsidP="00DF2E3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DF2E30">
        <w:rPr>
          <w:rFonts w:ascii="Consolas" w:eastAsia="Times New Roman" w:hAnsi="Consolas" w:cs="Consolas"/>
          <w:color w:val="24292E"/>
          <w:sz w:val="20"/>
          <w:szCs w:val="20"/>
          <w:bdr w:val="none" w:sz="0" w:space="0" w:color="auto" w:frame="1"/>
        </w:rPr>
        <w:t>23  agreement</w:t>
      </w:r>
      <w:proofErr w:type="gramEnd"/>
      <w:r w:rsidRPr="00DF2E30">
        <w:rPr>
          <w:rFonts w:ascii="Consolas" w:eastAsia="Times New Roman" w:hAnsi="Consolas" w:cs="Consolas"/>
          <w:color w:val="24292E"/>
          <w:sz w:val="20"/>
          <w:szCs w:val="20"/>
          <w:bdr w:val="none" w:sz="0" w:space="0" w:color="auto" w:frame="1"/>
        </w:rPr>
        <w:t xml:space="preserve"> pattern:          0   2    2   2   2  0.9892</w:t>
      </w:r>
    </w:p>
    <w:p w14:paraId="00F13678" w14:textId="77777777" w:rsidR="00764839" w:rsidRDefault="00764839" w:rsidP="00764839">
      <w:pPr>
        <w:pStyle w:val="ListParagraph"/>
        <w:shd w:val="clear" w:color="auto" w:fill="FFFFFF"/>
        <w:spacing w:after="240" w:line="240" w:lineRule="auto"/>
        <w:rPr>
          <w:ins w:id="444" w:author="Philip Collender" w:date="2019-06-04T18:36:00Z"/>
          <w:rFonts w:ascii="Segoe UI" w:eastAsia="Times New Roman" w:hAnsi="Segoe UI" w:cs="Segoe UI"/>
          <w:color w:val="24292E"/>
          <w:sz w:val="24"/>
          <w:szCs w:val="24"/>
        </w:rPr>
        <w:pPrChange w:id="445" w:author="Philip Collender" w:date="2019-06-04T18:36:00Z">
          <w:pPr>
            <w:pStyle w:val="ListParagraph"/>
            <w:numPr>
              <w:numId w:val="17"/>
            </w:numPr>
            <w:shd w:val="clear" w:color="auto" w:fill="FFFFFF"/>
            <w:tabs>
              <w:tab w:val="num" w:pos="720"/>
            </w:tabs>
            <w:spacing w:after="240" w:line="240" w:lineRule="auto"/>
            <w:ind w:hanging="360"/>
          </w:pPr>
        </w:pPrChange>
      </w:pPr>
    </w:p>
    <w:p w14:paraId="40C354DD" w14:textId="77777777" w:rsidR="00764839" w:rsidRDefault="00764839" w:rsidP="00764839">
      <w:pPr>
        <w:pStyle w:val="ListParagraph"/>
        <w:numPr>
          <w:ilvl w:val="0"/>
          <w:numId w:val="10"/>
        </w:numPr>
        <w:shd w:val="clear" w:color="auto" w:fill="FFFFFF"/>
        <w:spacing w:after="240" w:line="240" w:lineRule="auto"/>
        <w:rPr>
          <w:ins w:id="446" w:author="Philip Collender" w:date="2019-06-04T18:49:00Z"/>
          <w:rFonts w:ascii="Segoe UI" w:eastAsia="Times New Roman" w:hAnsi="Segoe UI" w:cs="Segoe UI"/>
          <w:color w:val="24292E"/>
          <w:sz w:val="24"/>
          <w:szCs w:val="24"/>
        </w:rPr>
      </w:pPr>
      <w:ins w:id="447" w:author="Philip Collender" w:date="2019-06-04T18:37:00Z">
        <w:r>
          <w:rPr>
            <w:rFonts w:ascii="Segoe UI" w:eastAsia="Times New Roman" w:hAnsi="Segoe UI" w:cs="Segoe UI"/>
            <w:color w:val="24292E"/>
            <w:sz w:val="24"/>
            <w:szCs w:val="24"/>
          </w:rPr>
          <w:t>Refining the threshold for name matching</w:t>
        </w:r>
      </w:ins>
    </w:p>
    <w:p w14:paraId="209B6FC4" w14:textId="77777777" w:rsidR="00401EE5" w:rsidRDefault="00BF2202" w:rsidP="00401EE5">
      <w:pPr>
        <w:shd w:val="clear" w:color="auto" w:fill="FFFFFF"/>
        <w:spacing w:after="240" w:line="240" w:lineRule="auto"/>
        <w:rPr>
          <w:ins w:id="448" w:author="Philip Collender" w:date="2019-06-04T19:03:00Z"/>
          <w:rFonts w:ascii="Segoe UI" w:eastAsia="Times New Roman" w:hAnsi="Segoe UI" w:cs="Segoe UI"/>
          <w:color w:val="24292E"/>
          <w:sz w:val="24"/>
          <w:szCs w:val="24"/>
        </w:rPr>
      </w:pPr>
      <w:ins w:id="449" w:author="Philip Collender" w:date="2019-06-04T18:56:00Z">
        <w:r>
          <w:rPr>
            <w:rFonts w:ascii="Segoe UI" w:eastAsia="Times New Roman" w:hAnsi="Segoe UI" w:cs="Segoe UI"/>
            <w:color w:val="24292E"/>
            <w:sz w:val="24"/>
            <w:szCs w:val="24"/>
          </w:rPr>
          <w:t xml:space="preserve">The </w:t>
        </w:r>
      </w:ins>
      <w:ins w:id="450" w:author="Philip Collender" w:date="2019-06-04T18:57:00Z">
        <w:r>
          <w:rPr>
            <w:rFonts w:ascii="Segoe UI" w:eastAsia="Times New Roman" w:hAnsi="Segoe UI" w:cs="Segoe UI"/>
            <w:color w:val="24292E"/>
            <w:sz w:val="24"/>
            <w:szCs w:val="24"/>
          </w:rPr>
          <w:t>optimal threshold for declaring matching name pairs</w:t>
        </w:r>
      </w:ins>
      <w:ins w:id="451" w:author="Philip Collender" w:date="2019-06-04T18:58:00Z">
        <w:r>
          <w:rPr>
            <w:rFonts w:ascii="Segoe UI" w:eastAsia="Times New Roman" w:hAnsi="Segoe UI" w:cs="Segoe UI"/>
            <w:color w:val="24292E"/>
            <w:sz w:val="24"/>
            <w:szCs w:val="24"/>
          </w:rPr>
          <w:t xml:space="preserve"> depends on the expected ratio of matched record pairs to non-matches, as well as the </w:t>
        </w:r>
      </w:ins>
      <w:ins w:id="452" w:author="Philip Collender" w:date="2019-06-04T19:00:00Z">
        <w:r>
          <w:rPr>
            <w:rFonts w:ascii="Segoe UI" w:eastAsia="Times New Roman" w:hAnsi="Segoe UI" w:cs="Segoe UI"/>
            <w:color w:val="24292E"/>
            <w:sz w:val="24"/>
            <w:szCs w:val="24"/>
          </w:rPr>
          <w:t>quality of information provided by other fields used in linkage. If the expected ratio of matches is relatively high</w:t>
        </w:r>
      </w:ins>
      <w:ins w:id="453" w:author="Philip Collender" w:date="2019-06-04T19:01:00Z">
        <w:r>
          <w:rPr>
            <w:rFonts w:ascii="Segoe UI" w:eastAsia="Times New Roman" w:hAnsi="Segoe UI" w:cs="Segoe UI"/>
            <w:color w:val="24292E"/>
            <w:sz w:val="24"/>
            <w:szCs w:val="24"/>
          </w:rPr>
          <w:t xml:space="preserve">, and other available identifiers provide good discrimination between matching and non-matching records, we can </w:t>
        </w:r>
      </w:ins>
      <w:ins w:id="454" w:author="Philip Collender" w:date="2019-06-04T19:02:00Z">
        <w:r>
          <w:rPr>
            <w:rFonts w:ascii="Segoe UI" w:eastAsia="Times New Roman" w:hAnsi="Segoe UI" w:cs="Segoe UI"/>
            <w:color w:val="24292E"/>
            <w:sz w:val="24"/>
            <w:szCs w:val="24"/>
          </w:rPr>
          <w:t>set a lower threshold for name matching</w:t>
        </w:r>
      </w:ins>
      <w:ins w:id="455" w:author="Philip Collender" w:date="2019-06-04T19:03:00Z">
        <w:r>
          <w:rPr>
            <w:rFonts w:ascii="Segoe UI" w:eastAsia="Times New Roman" w:hAnsi="Segoe UI" w:cs="Segoe UI"/>
            <w:color w:val="24292E"/>
            <w:sz w:val="24"/>
            <w:szCs w:val="24"/>
          </w:rPr>
          <w:t>, increasing linkage sensitivity</w:t>
        </w:r>
      </w:ins>
      <w:ins w:id="456" w:author="Philip Collender" w:date="2019-06-04T19:02:00Z">
        <w:r>
          <w:rPr>
            <w:rFonts w:ascii="Segoe UI" w:eastAsia="Times New Roman" w:hAnsi="Segoe UI" w:cs="Segoe UI"/>
            <w:color w:val="24292E"/>
            <w:sz w:val="24"/>
            <w:szCs w:val="24"/>
          </w:rPr>
          <w:t xml:space="preserve"> with little risk of retrieving an excess of false positive links.</w:t>
        </w:r>
      </w:ins>
      <w:ins w:id="457" w:author="Philip Collender" w:date="2019-06-04T19:03:00Z">
        <w:r>
          <w:rPr>
            <w:rFonts w:ascii="Segoe UI" w:eastAsia="Times New Roman" w:hAnsi="Segoe UI" w:cs="Segoe UI"/>
            <w:color w:val="24292E"/>
            <w:sz w:val="24"/>
            <w:szCs w:val="24"/>
          </w:rPr>
          <w:t xml:space="preserve"> </w:t>
        </w:r>
      </w:ins>
    </w:p>
    <w:p w14:paraId="061B6A1A" w14:textId="77777777" w:rsidR="00BF2202" w:rsidRDefault="00BF2202" w:rsidP="00401EE5">
      <w:pPr>
        <w:shd w:val="clear" w:color="auto" w:fill="FFFFFF"/>
        <w:spacing w:after="240" w:line="240" w:lineRule="auto"/>
        <w:rPr>
          <w:ins w:id="458" w:author="Philip Collender" w:date="2019-06-04T19:06:00Z"/>
          <w:rFonts w:ascii="Segoe UI" w:eastAsia="Times New Roman" w:hAnsi="Segoe UI" w:cs="Segoe UI"/>
          <w:color w:val="24292E"/>
          <w:sz w:val="24"/>
          <w:szCs w:val="24"/>
        </w:rPr>
      </w:pPr>
      <w:ins w:id="459" w:author="Philip Collender" w:date="2019-06-04T19:03:00Z">
        <w:r>
          <w:rPr>
            <w:rFonts w:ascii="Segoe UI" w:eastAsia="Times New Roman" w:hAnsi="Segoe UI" w:cs="Segoe UI"/>
            <w:color w:val="24292E"/>
            <w:sz w:val="24"/>
            <w:szCs w:val="24"/>
          </w:rPr>
          <w:t xml:space="preserve">In order to set an estimated optimal threshold for any linkage application, </w:t>
        </w:r>
      </w:ins>
      <w:ins w:id="460" w:author="Philip Collender" w:date="2019-06-04T19:05:00Z">
        <w:r w:rsidR="00C20093">
          <w:rPr>
            <w:rFonts w:ascii="Segoe UI" w:eastAsia="Times New Roman" w:hAnsi="Segoe UI" w:cs="Segoe UI"/>
            <w:color w:val="24292E"/>
            <w:sz w:val="24"/>
            <w:szCs w:val="24"/>
          </w:rPr>
          <w:t>our suggested workflow is to first run a linkage based on exact matching to estimate the ratio of matching record pairs, as well as the information</w:t>
        </w:r>
      </w:ins>
      <w:ins w:id="461" w:author="Philip Collender" w:date="2019-06-04T19:06:00Z">
        <w:r w:rsidR="00C20093">
          <w:rPr>
            <w:rFonts w:ascii="Segoe UI" w:eastAsia="Times New Roman" w:hAnsi="Segoe UI" w:cs="Segoe UI"/>
            <w:color w:val="24292E"/>
            <w:sz w:val="24"/>
            <w:szCs w:val="24"/>
          </w:rPr>
          <w:t>al content of the available identifiers.</w:t>
        </w:r>
      </w:ins>
    </w:p>
    <w:p w14:paraId="64C22E40" w14:textId="77777777" w:rsidR="00C20093" w:rsidRDefault="00C20093" w:rsidP="00C200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Philip Collender" w:date="2019-06-04T19:09:00Z"/>
          <w:rFonts w:ascii="Consolas" w:eastAsia="Times New Roman" w:hAnsi="Consolas" w:cs="Consolas"/>
          <w:color w:val="24292E"/>
          <w:sz w:val="20"/>
          <w:szCs w:val="20"/>
          <w:bdr w:val="none" w:sz="0" w:space="0" w:color="auto" w:frame="1"/>
        </w:rPr>
      </w:pPr>
      <w:proofErr w:type="spellStart"/>
      <w:ins w:id="463" w:author="Philip Collender" w:date="2019-06-04T19:09:00Z">
        <w:r>
          <w:rPr>
            <w:rFonts w:ascii="Consolas" w:eastAsia="Times New Roman" w:hAnsi="Consolas" w:cs="Consolas"/>
            <w:color w:val="24292E"/>
            <w:sz w:val="20"/>
            <w:szCs w:val="20"/>
            <w:bdr w:val="none" w:sz="0" w:space="0" w:color="auto" w:frame="1"/>
          </w:rPr>
          <w:t>exact_match_</w:t>
        </w:r>
        <w:r w:rsidRPr="00DF2E30">
          <w:rPr>
            <w:rFonts w:ascii="Consolas" w:eastAsia="Times New Roman" w:hAnsi="Consolas" w:cs="Consolas"/>
            <w:color w:val="24292E"/>
            <w:sz w:val="20"/>
            <w:szCs w:val="20"/>
            <w:bdr w:val="none" w:sz="0" w:space="0" w:color="auto" w:frame="1"/>
          </w:rPr>
          <w:t>res</w:t>
        </w:r>
        <w:proofErr w:type="spellEnd"/>
        <w:r w:rsidRPr="00DF2E30">
          <w:rPr>
            <w:rFonts w:ascii="Consolas" w:eastAsia="Times New Roman" w:hAnsi="Consolas" w:cs="Consolas"/>
            <w:color w:val="24292E"/>
            <w:sz w:val="20"/>
            <w:szCs w:val="20"/>
            <w:bdr w:val="none" w:sz="0" w:space="0" w:color="auto" w:frame="1"/>
          </w:rPr>
          <w:t xml:space="preserve"> &lt;- </w:t>
        </w:r>
        <w:proofErr w:type="spellStart"/>
        <w:proofErr w:type="gram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dfA</w:t>
        </w:r>
        <w:proofErr w:type="spellEnd"/>
        <w:r w:rsidRPr="00DF2E30">
          <w:rPr>
            <w:rFonts w:ascii="Consolas" w:eastAsia="Times New Roman" w:hAnsi="Consolas" w:cs="Consolas"/>
            <w:color w:val="24292E"/>
            <w:sz w:val="20"/>
            <w:szCs w:val="20"/>
            <w:bdr w:val="none" w:sz="0" w:space="0" w:color="auto" w:frame="1"/>
          </w:rPr>
          <w:t xml:space="preserve"> = S1, </w:t>
        </w:r>
        <w:proofErr w:type="spellStart"/>
        <w:r w:rsidRPr="00DF2E30">
          <w:rPr>
            <w:rFonts w:ascii="Consolas" w:eastAsia="Times New Roman" w:hAnsi="Consolas" w:cs="Consolas"/>
            <w:color w:val="24292E"/>
            <w:sz w:val="20"/>
            <w:szCs w:val="20"/>
            <w:bdr w:val="none" w:sz="0" w:space="0" w:color="auto" w:frame="1"/>
          </w:rPr>
          <w:t>dfB</w:t>
        </w:r>
        <w:proofErr w:type="spellEnd"/>
        <w:r w:rsidRPr="00DF2E30">
          <w:rPr>
            <w:rFonts w:ascii="Consolas" w:eastAsia="Times New Roman" w:hAnsi="Consolas" w:cs="Consolas"/>
            <w:color w:val="24292E"/>
            <w:sz w:val="20"/>
            <w:szCs w:val="20"/>
            <w:bdr w:val="none" w:sz="0" w:space="0" w:color="auto" w:frame="1"/>
          </w:rPr>
          <w:t xml:space="preserve"> = S2, </w:t>
        </w:r>
      </w:ins>
    </w:p>
    <w:p w14:paraId="0875400B" w14:textId="77777777" w:rsidR="00C20093" w:rsidRPr="00DF2E30" w:rsidRDefault="00C20093" w:rsidP="00C2009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Philip Collender" w:date="2019-06-04T19:09:00Z"/>
          <w:rFonts w:ascii="Consolas" w:eastAsia="Times New Roman" w:hAnsi="Consolas" w:cs="Consolas"/>
          <w:color w:val="24292E"/>
          <w:sz w:val="20"/>
          <w:szCs w:val="20"/>
          <w:bdr w:val="none" w:sz="0" w:space="0" w:color="auto" w:frame="1"/>
        </w:rPr>
      </w:pPr>
      <w:ins w:id="465" w:author="Philip Collender" w:date="2019-06-04T19:09:00Z">
        <w:r>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varnames</w:t>
        </w:r>
        <w:proofErr w:type="spellEnd"/>
        <w:r w:rsidRPr="00DF2E30">
          <w:rPr>
            <w:rFonts w:ascii="Consolas" w:eastAsia="Times New Roman" w:hAnsi="Consolas" w:cs="Consolas"/>
            <w:color w:val="24292E"/>
            <w:sz w:val="20"/>
            <w:szCs w:val="20"/>
            <w:bdr w:val="none" w:sz="0" w:space="0" w:color="auto" w:frame="1"/>
          </w:rPr>
          <w:t xml:space="preserve"> = c('name','sex','</w:t>
        </w:r>
        <w:proofErr w:type="spellStart"/>
        <w:r w:rsidRPr="00DF2E30">
          <w:rPr>
            <w:rFonts w:ascii="Consolas" w:eastAsia="Times New Roman" w:hAnsi="Consolas" w:cs="Consolas"/>
            <w:color w:val="24292E"/>
            <w:sz w:val="20"/>
            <w:szCs w:val="20"/>
            <w:bdr w:val="none" w:sz="0" w:space="0" w:color="auto" w:frame="1"/>
          </w:rPr>
          <w:t>yob</w:t>
        </w:r>
        <w:proofErr w:type="spellEnd"/>
        <w:r w:rsidRPr="00DF2E30">
          <w:rPr>
            <w:rFonts w:ascii="Consolas" w:eastAsia="Times New Roman" w:hAnsi="Consolas" w:cs="Consolas"/>
            <w:color w:val="24292E"/>
            <w:sz w:val="20"/>
            <w:szCs w:val="20"/>
            <w:bdr w:val="none" w:sz="0" w:space="0" w:color="auto" w:frame="1"/>
          </w:rPr>
          <w:t>','</w:t>
        </w:r>
        <w:proofErr w:type="spellStart"/>
        <w:r w:rsidRPr="00DF2E30">
          <w:rPr>
            <w:rFonts w:ascii="Consolas" w:eastAsia="Times New Roman" w:hAnsi="Consolas" w:cs="Consolas"/>
            <w:color w:val="24292E"/>
            <w:sz w:val="20"/>
            <w:szCs w:val="20"/>
            <w:bdr w:val="none" w:sz="0" w:space="0" w:color="auto" w:frame="1"/>
          </w:rPr>
          <w:t>mob','dob</w:t>
        </w:r>
        <w:proofErr w:type="spellEnd"/>
        <w:r w:rsidRPr="00DF2E30">
          <w:rPr>
            <w:rFonts w:ascii="Consolas" w:eastAsia="Times New Roman" w:hAnsi="Consolas" w:cs="Consolas"/>
            <w:color w:val="24292E"/>
            <w:sz w:val="20"/>
            <w:szCs w:val="20"/>
            <w:bdr w:val="none" w:sz="0" w:space="0" w:color="auto" w:frame="1"/>
          </w:rPr>
          <w:t>'),</w:t>
        </w:r>
      </w:ins>
    </w:p>
    <w:p w14:paraId="1526A3F7" w14:textId="77777777" w:rsidR="00C20093" w:rsidRPr="00DF2E30" w:rsidRDefault="00C20093" w:rsidP="004B3B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6" w:author="Philip Collender" w:date="2019-06-04T19:09:00Z"/>
          <w:rFonts w:ascii="Consolas" w:eastAsia="Times New Roman" w:hAnsi="Consolas" w:cs="Consolas"/>
          <w:color w:val="24292E"/>
          <w:sz w:val="20"/>
          <w:szCs w:val="20"/>
          <w:bdr w:val="none" w:sz="0" w:space="0" w:color="auto" w:frame="1"/>
        </w:rPr>
      </w:pPr>
      <w:ins w:id="467" w:author="Philip Collender" w:date="2019-06-04T19:09:00Z">
        <w:r w:rsidRPr="00DF2E30">
          <w:rPr>
            <w:rFonts w:ascii="Consolas" w:eastAsia="Times New Roman" w:hAnsi="Consolas" w:cs="Consolas"/>
            <w:color w:val="24292E"/>
            <w:sz w:val="20"/>
            <w:szCs w:val="20"/>
            <w:bdr w:val="none" w:sz="0" w:space="0" w:color="auto" w:frame="1"/>
          </w:rPr>
          <w:t xml:space="preserve">            verbose = T,</w:t>
        </w:r>
        <w:r>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estimate.only</w:t>
        </w:r>
        <w:proofErr w:type="spellEnd"/>
        <w:proofErr w:type="gramEnd"/>
        <w:r w:rsidRPr="00DF2E30">
          <w:rPr>
            <w:rFonts w:ascii="Consolas" w:eastAsia="Times New Roman" w:hAnsi="Consolas" w:cs="Consolas"/>
            <w:color w:val="24292E"/>
            <w:sz w:val="20"/>
            <w:szCs w:val="20"/>
            <w:bdr w:val="none" w:sz="0" w:space="0" w:color="auto" w:frame="1"/>
          </w:rPr>
          <w:t xml:space="preserve"> = F,</w:t>
        </w:r>
        <w:r>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cond.indep</w:t>
        </w:r>
        <w:proofErr w:type="spellEnd"/>
        <w:r w:rsidRPr="00DF2E30">
          <w:rPr>
            <w:rFonts w:ascii="Consolas" w:eastAsia="Times New Roman" w:hAnsi="Consolas" w:cs="Consolas"/>
            <w:color w:val="24292E"/>
            <w:sz w:val="20"/>
            <w:szCs w:val="20"/>
            <w:bdr w:val="none" w:sz="0" w:space="0" w:color="auto" w:frame="1"/>
          </w:rPr>
          <w:t xml:space="preserve"> = F)</w:t>
        </w:r>
      </w:ins>
    </w:p>
    <w:p w14:paraId="066CF687" w14:textId="77777777" w:rsidR="00C20093" w:rsidRDefault="00C20093" w:rsidP="00401EE5">
      <w:pPr>
        <w:shd w:val="clear" w:color="auto" w:fill="FFFFFF"/>
        <w:spacing w:after="240" w:line="240" w:lineRule="auto"/>
        <w:rPr>
          <w:ins w:id="468" w:author="Philip Collender" w:date="2019-06-04T19:09:00Z"/>
          <w:rFonts w:ascii="Segoe UI" w:eastAsia="Times New Roman" w:hAnsi="Segoe UI" w:cs="Segoe UI"/>
          <w:color w:val="24292E"/>
          <w:sz w:val="24"/>
          <w:szCs w:val="24"/>
        </w:rPr>
      </w:pPr>
    </w:p>
    <w:p w14:paraId="1D3A4A93"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69" w:author="Philip Collender" w:date="2019-06-04T20:22:00Z"/>
          <w:rFonts w:ascii="Lucida Console" w:eastAsia="Times New Roman" w:hAnsi="Lucida Console" w:cs="Courier New"/>
          <w:color w:val="E6E1DC"/>
          <w:sz w:val="20"/>
          <w:szCs w:val="20"/>
          <w:bdr w:val="none" w:sz="0" w:space="0" w:color="auto" w:frame="1"/>
        </w:rPr>
      </w:pPr>
      <w:ins w:id="470" w:author="Philip Collender" w:date="2019-06-04T20:22:00Z">
        <w:r w:rsidRPr="00D35E43">
          <w:rPr>
            <w:rFonts w:ascii="Lucida Console" w:eastAsia="Times New Roman" w:hAnsi="Lucida Console" w:cs="Courier New"/>
            <w:color w:val="E6E1DC"/>
            <w:sz w:val="20"/>
            <w:szCs w:val="20"/>
            <w:bdr w:val="none" w:sz="0" w:space="0" w:color="auto" w:frame="1"/>
          </w:rPr>
          <w:t xml:space="preserve">==================== </w:t>
        </w:r>
      </w:ins>
    </w:p>
    <w:p w14:paraId="604B9F59"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71" w:author="Philip Collender" w:date="2019-06-04T20:22:00Z"/>
          <w:rFonts w:ascii="Lucida Console" w:eastAsia="Times New Roman" w:hAnsi="Lucida Console" w:cs="Courier New"/>
          <w:color w:val="E6E1DC"/>
          <w:sz w:val="20"/>
          <w:szCs w:val="20"/>
          <w:bdr w:val="none" w:sz="0" w:space="0" w:color="auto" w:frame="1"/>
        </w:rPr>
      </w:pPr>
      <w:proofErr w:type="spellStart"/>
      <w:proofErr w:type="gramStart"/>
      <w:ins w:id="472" w:author="Philip Collender" w:date="2019-06-04T20:22:00Z">
        <w:r w:rsidRPr="00D35E43">
          <w:rPr>
            <w:rFonts w:ascii="Lucida Console" w:eastAsia="Times New Roman" w:hAnsi="Lucida Console" w:cs="Courier New"/>
            <w:color w:val="E6E1DC"/>
            <w:sz w:val="20"/>
            <w:szCs w:val="20"/>
            <w:bdr w:val="none" w:sz="0" w:space="0" w:color="auto" w:frame="1"/>
          </w:rPr>
          <w:t>fastLink</w:t>
        </w:r>
        <w:proofErr w:type="spellEnd"/>
        <w:r w:rsidRPr="00D35E43">
          <w:rPr>
            <w:rFonts w:ascii="Lucida Console" w:eastAsia="Times New Roman" w:hAnsi="Lucida Console" w:cs="Courier New"/>
            <w:color w:val="E6E1DC"/>
            <w:sz w:val="20"/>
            <w:szCs w:val="20"/>
            <w:bdr w:val="none" w:sz="0" w:space="0" w:color="auto" w:frame="1"/>
          </w:rPr>
          <w:t>(</w:t>
        </w:r>
        <w:proofErr w:type="gramEnd"/>
        <w:r w:rsidRPr="00D35E43">
          <w:rPr>
            <w:rFonts w:ascii="Lucida Console" w:eastAsia="Times New Roman" w:hAnsi="Lucida Console" w:cs="Courier New"/>
            <w:color w:val="E6E1DC"/>
            <w:sz w:val="20"/>
            <w:szCs w:val="20"/>
            <w:bdr w:val="none" w:sz="0" w:space="0" w:color="auto" w:frame="1"/>
          </w:rPr>
          <w:t>): Fast Probabilistic Record Linkage</w:t>
        </w:r>
      </w:ins>
    </w:p>
    <w:p w14:paraId="502D1124"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73" w:author="Philip Collender" w:date="2019-06-04T20:22:00Z"/>
          <w:rFonts w:ascii="Lucida Console" w:eastAsia="Times New Roman" w:hAnsi="Lucida Console" w:cs="Courier New"/>
          <w:color w:val="E6E1DC"/>
          <w:sz w:val="20"/>
          <w:szCs w:val="20"/>
          <w:bdr w:val="none" w:sz="0" w:space="0" w:color="auto" w:frame="1"/>
        </w:rPr>
      </w:pPr>
      <w:ins w:id="474" w:author="Philip Collender" w:date="2019-06-04T20:22:00Z">
        <w:r w:rsidRPr="00D35E43">
          <w:rPr>
            <w:rFonts w:ascii="Lucida Console" w:eastAsia="Times New Roman" w:hAnsi="Lucida Console" w:cs="Courier New"/>
            <w:color w:val="E6E1DC"/>
            <w:sz w:val="20"/>
            <w:szCs w:val="20"/>
            <w:bdr w:val="none" w:sz="0" w:space="0" w:color="auto" w:frame="1"/>
          </w:rPr>
          <w:t xml:space="preserve">==================== </w:t>
        </w:r>
      </w:ins>
    </w:p>
    <w:p w14:paraId="6BF77CEC"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75" w:author="Philip Collender" w:date="2019-06-04T20:22:00Z"/>
          <w:rFonts w:ascii="Lucida Console" w:eastAsia="Times New Roman" w:hAnsi="Lucida Console" w:cs="Courier New"/>
          <w:color w:val="E6E1DC"/>
          <w:sz w:val="20"/>
          <w:szCs w:val="20"/>
          <w:bdr w:val="none" w:sz="0" w:space="0" w:color="auto" w:frame="1"/>
        </w:rPr>
      </w:pPr>
    </w:p>
    <w:p w14:paraId="10806AB0"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76" w:author="Philip Collender" w:date="2019-06-04T20:22:00Z"/>
          <w:rFonts w:ascii="Lucida Console" w:eastAsia="Times New Roman" w:hAnsi="Lucida Console" w:cs="Courier New"/>
          <w:color w:val="E6E1DC"/>
          <w:sz w:val="20"/>
          <w:szCs w:val="20"/>
          <w:bdr w:val="none" w:sz="0" w:space="0" w:color="auto" w:frame="1"/>
        </w:rPr>
      </w:pPr>
      <w:ins w:id="477" w:author="Philip Collender" w:date="2019-06-04T20:22:00Z">
        <w:r w:rsidRPr="00D35E43">
          <w:rPr>
            <w:rFonts w:ascii="Lucida Console" w:eastAsia="Times New Roman" w:hAnsi="Lucida Console" w:cs="Courier New"/>
            <w:color w:val="E6E1DC"/>
            <w:sz w:val="20"/>
            <w:szCs w:val="20"/>
            <w:bdr w:val="none" w:sz="0" w:space="0" w:color="auto" w:frame="1"/>
          </w:rPr>
          <w:t xml:space="preserve">If you set </w:t>
        </w:r>
        <w:proofErr w:type="spellStart"/>
        <w:r w:rsidRPr="00D35E43">
          <w:rPr>
            <w:rFonts w:ascii="Lucida Console" w:eastAsia="Times New Roman" w:hAnsi="Lucida Console" w:cs="Courier New"/>
            <w:color w:val="E6E1DC"/>
            <w:sz w:val="20"/>
            <w:szCs w:val="20"/>
            <w:bdr w:val="none" w:sz="0" w:space="0" w:color="auto" w:frame="1"/>
          </w:rPr>
          <w:t>return.all</w:t>
        </w:r>
        <w:proofErr w:type="spellEnd"/>
        <w:r w:rsidRPr="00D35E43">
          <w:rPr>
            <w:rFonts w:ascii="Lucida Console" w:eastAsia="Times New Roman" w:hAnsi="Lucida Console" w:cs="Courier New"/>
            <w:color w:val="E6E1DC"/>
            <w:sz w:val="20"/>
            <w:szCs w:val="20"/>
            <w:bdr w:val="none" w:sz="0" w:space="0" w:color="auto" w:frame="1"/>
          </w:rPr>
          <w:t xml:space="preserve"> to FALSE, you will not be able to calculate a confusion table as a summary statistic.</w:t>
        </w:r>
      </w:ins>
    </w:p>
    <w:p w14:paraId="2989ACA5"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78" w:author="Philip Collender" w:date="2019-06-04T20:22:00Z"/>
          <w:rFonts w:ascii="Lucida Console" w:eastAsia="Times New Roman" w:hAnsi="Lucida Console" w:cs="Courier New"/>
          <w:color w:val="E6E1DC"/>
          <w:sz w:val="20"/>
          <w:szCs w:val="20"/>
          <w:bdr w:val="none" w:sz="0" w:space="0" w:color="auto" w:frame="1"/>
        </w:rPr>
      </w:pPr>
      <w:ins w:id="479" w:author="Philip Collender" w:date="2019-06-04T20:22:00Z">
        <w:r w:rsidRPr="00D35E43">
          <w:rPr>
            <w:rFonts w:ascii="Lucida Console" w:eastAsia="Times New Roman" w:hAnsi="Lucida Console" w:cs="Courier New"/>
            <w:color w:val="E6E1DC"/>
            <w:sz w:val="20"/>
            <w:szCs w:val="20"/>
            <w:bdr w:val="none" w:sz="0" w:space="0" w:color="auto" w:frame="1"/>
          </w:rPr>
          <w:t>Calculating matches for each variable.</w:t>
        </w:r>
      </w:ins>
    </w:p>
    <w:p w14:paraId="21B0ED17"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80" w:author="Philip Collender" w:date="2019-06-04T20:22:00Z"/>
          <w:rFonts w:ascii="Lucida Console" w:eastAsia="Times New Roman" w:hAnsi="Lucida Console" w:cs="Courier New"/>
          <w:color w:val="E6E1DC"/>
          <w:sz w:val="20"/>
          <w:szCs w:val="20"/>
          <w:bdr w:val="none" w:sz="0" w:space="0" w:color="auto" w:frame="1"/>
        </w:rPr>
      </w:pPr>
      <w:ins w:id="481" w:author="Philip Collender" w:date="2019-06-04T20:22:00Z">
        <w:r w:rsidRPr="00D35E43">
          <w:rPr>
            <w:rFonts w:ascii="Lucida Console" w:eastAsia="Times New Roman" w:hAnsi="Lucida Console" w:cs="Courier New"/>
            <w:color w:val="E6E1DC"/>
            <w:sz w:val="20"/>
            <w:szCs w:val="20"/>
            <w:bdr w:val="none" w:sz="0" w:space="0" w:color="auto" w:frame="1"/>
          </w:rPr>
          <w:t xml:space="preserve">    Matching variable name using exact matching.</w:t>
        </w:r>
      </w:ins>
    </w:p>
    <w:p w14:paraId="1B845935"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82" w:author="Philip Collender" w:date="2019-06-04T20:22:00Z"/>
          <w:rFonts w:ascii="Lucida Console" w:eastAsia="Times New Roman" w:hAnsi="Lucida Console" w:cs="Courier New"/>
          <w:color w:val="E6E1DC"/>
          <w:sz w:val="20"/>
          <w:szCs w:val="20"/>
          <w:bdr w:val="none" w:sz="0" w:space="0" w:color="auto" w:frame="1"/>
        </w:rPr>
      </w:pPr>
      <w:ins w:id="483" w:author="Philip Collender" w:date="2019-06-04T20:22:00Z">
        <w:r w:rsidRPr="00D35E43">
          <w:rPr>
            <w:rFonts w:ascii="Lucida Console" w:eastAsia="Times New Roman" w:hAnsi="Lucida Console" w:cs="Courier New"/>
            <w:color w:val="E6E1DC"/>
            <w:sz w:val="20"/>
            <w:szCs w:val="20"/>
            <w:bdr w:val="none" w:sz="0" w:space="0" w:color="auto" w:frame="1"/>
          </w:rPr>
          <w:t>WARNING: You have no exact matches for name.    Matching variable sex using exact matching.</w:t>
        </w:r>
      </w:ins>
    </w:p>
    <w:p w14:paraId="3F5F1587"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84" w:author="Philip Collender" w:date="2019-06-04T20:22:00Z"/>
          <w:rFonts w:ascii="Lucida Console" w:eastAsia="Times New Roman" w:hAnsi="Lucida Console" w:cs="Courier New"/>
          <w:color w:val="E6E1DC"/>
          <w:sz w:val="20"/>
          <w:szCs w:val="20"/>
          <w:bdr w:val="none" w:sz="0" w:space="0" w:color="auto" w:frame="1"/>
        </w:rPr>
      </w:pPr>
      <w:ins w:id="485" w:author="Philip Collender" w:date="2019-06-04T20:22:00Z">
        <w:r w:rsidRPr="00D35E43">
          <w:rPr>
            <w:rFonts w:ascii="Lucida Console" w:eastAsia="Times New Roman" w:hAnsi="Lucida Console" w:cs="Courier New"/>
            <w:color w:val="E6E1DC"/>
            <w:sz w:val="20"/>
            <w:szCs w:val="20"/>
            <w:bdr w:val="none" w:sz="0" w:space="0" w:color="auto" w:frame="1"/>
          </w:rPr>
          <w:t xml:space="preserve">    Matching variable </w:t>
        </w:r>
        <w:proofErr w:type="spellStart"/>
        <w:r w:rsidRPr="00D35E43">
          <w:rPr>
            <w:rFonts w:ascii="Lucida Console" w:eastAsia="Times New Roman" w:hAnsi="Lucida Console" w:cs="Courier New"/>
            <w:color w:val="E6E1DC"/>
            <w:sz w:val="20"/>
            <w:szCs w:val="20"/>
            <w:bdr w:val="none" w:sz="0" w:space="0" w:color="auto" w:frame="1"/>
          </w:rPr>
          <w:t>yob</w:t>
        </w:r>
        <w:proofErr w:type="spellEnd"/>
        <w:r w:rsidRPr="00D35E43">
          <w:rPr>
            <w:rFonts w:ascii="Lucida Console" w:eastAsia="Times New Roman" w:hAnsi="Lucida Console" w:cs="Courier New"/>
            <w:color w:val="E6E1DC"/>
            <w:sz w:val="20"/>
            <w:szCs w:val="20"/>
            <w:bdr w:val="none" w:sz="0" w:space="0" w:color="auto" w:frame="1"/>
          </w:rPr>
          <w:t xml:space="preserve"> using exact matching.</w:t>
        </w:r>
      </w:ins>
    </w:p>
    <w:p w14:paraId="3DC9BCA0"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86" w:author="Philip Collender" w:date="2019-06-04T20:22:00Z"/>
          <w:rFonts w:ascii="Lucida Console" w:eastAsia="Times New Roman" w:hAnsi="Lucida Console" w:cs="Courier New"/>
          <w:color w:val="E6E1DC"/>
          <w:sz w:val="20"/>
          <w:szCs w:val="20"/>
          <w:bdr w:val="none" w:sz="0" w:space="0" w:color="auto" w:frame="1"/>
        </w:rPr>
      </w:pPr>
      <w:ins w:id="487" w:author="Philip Collender" w:date="2019-06-04T20:22:00Z">
        <w:r w:rsidRPr="00D35E43">
          <w:rPr>
            <w:rFonts w:ascii="Lucida Console" w:eastAsia="Times New Roman" w:hAnsi="Lucida Console" w:cs="Courier New"/>
            <w:color w:val="E6E1DC"/>
            <w:sz w:val="20"/>
            <w:szCs w:val="20"/>
            <w:bdr w:val="none" w:sz="0" w:space="0" w:color="auto" w:frame="1"/>
          </w:rPr>
          <w:t xml:space="preserve">    Matching variable mob using exact matching.</w:t>
        </w:r>
      </w:ins>
    </w:p>
    <w:p w14:paraId="7F562521"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88" w:author="Philip Collender" w:date="2019-06-04T20:22:00Z"/>
          <w:rFonts w:ascii="Lucida Console" w:eastAsia="Times New Roman" w:hAnsi="Lucida Console" w:cs="Courier New"/>
          <w:color w:val="E6E1DC"/>
          <w:sz w:val="20"/>
          <w:szCs w:val="20"/>
          <w:bdr w:val="none" w:sz="0" w:space="0" w:color="auto" w:frame="1"/>
        </w:rPr>
      </w:pPr>
      <w:ins w:id="489" w:author="Philip Collender" w:date="2019-06-04T20:22:00Z">
        <w:r w:rsidRPr="00D35E43">
          <w:rPr>
            <w:rFonts w:ascii="Lucida Console" w:eastAsia="Times New Roman" w:hAnsi="Lucida Console" w:cs="Courier New"/>
            <w:color w:val="E6E1DC"/>
            <w:sz w:val="20"/>
            <w:szCs w:val="20"/>
            <w:bdr w:val="none" w:sz="0" w:space="0" w:color="auto" w:frame="1"/>
          </w:rPr>
          <w:t xml:space="preserve">    Matching variable dob using exact matching.</w:t>
        </w:r>
      </w:ins>
    </w:p>
    <w:p w14:paraId="26DB6F7B"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0" w:author="Philip Collender" w:date="2019-06-04T20:22:00Z"/>
          <w:rFonts w:ascii="Lucida Console" w:eastAsia="Times New Roman" w:hAnsi="Lucida Console" w:cs="Courier New"/>
          <w:color w:val="E6E1DC"/>
          <w:sz w:val="20"/>
          <w:szCs w:val="20"/>
          <w:bdr w:val="none" w:sz="0" w:space="0" w:color="auto" w:frame="1"/>
        </w:rPr>
      </w:pPr>
      <w:ins w:id="491" w:author="Philip Collender" w:date="2019-06-04T20:22:00Z">
        <w:r w:rsidRPr="00D35E43">
          <w:rPr>
            <w:rFonts w:ascii="Lucida Console" w:eastAsia="Times New Roman" w:hAnsi="Lucida Console" w:cs="Courier New"/>
            <w:color w:val="E6E1DC"/>
            <w:sz w:val="20"/>
            <w:szCs w:val="20"/>
            <w:bdr w:val="none" w:sz="0" w:space="0" w:color="auto" w:frame="1"/>
          </w:rPr>
          <w:t>Calculating matches for each variable took 0.43 minutes.</w:t>
        </w:r>
      </w:ins>
    </w:p>
    <w:p w14:paraId="4B508B56"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2" w:author="Philip Collender" w:date="2019-06-04T20:22:00Z"/>
          <w:rFonts w:ascii="Lucida Console" w:eastAsia="Times New Roman" w:hAnsi="Lucida Console" w:cs="Courier New"/>
          <w:color w:val="E6E1DC"/>
          <w:sz w:val="20"/>
          <w:szCs w:val="20"/>
          <w:bdr w:val="none" w:sz="0" w:space="0" w:color="auto" w:frame="1"/>
        </w:rPr>
      </w:pPr>
    </w:p>
    <w:p w14:paraId="6BFE5149"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3" w:author="Philip Collender" w:date="2019-06-04T20:22:00Z"/>
          <w:rFonts w:ascii="Lucida Console" w:eastAsia="Times New Roman" w:hAnsi="Lucida Console" w:cs="Courier New"/>
          <w:color w:val="E6E1DC"/>
          <w:sz w:val="20"/>
          <w:szCs w:val="20"/>
          <w:bdr w:val="none" w:sz="0" w:space="0" w:color="auto" w:frame="1"/>
        </w:rPr>
      </w:pPr>
      <w:ins w:id="494" w:author="Philip Collender" w:date="2019-06-04T20:22:00Z">
        <w:r w:rsidRPr="00D35E43">
          <w:rPr>
            <w:rFonts w:ascii="Lucida Console" w:eastAsia="Times New Roman" w:hAnsi="Lucida Console" w:cs="Courier New"/>
            <w:color w:val="E6E1DC"/>
            <w:sz w:val="20"/>
            <w:szCs w:val="20"/>
            <w:bdr w:val="none" w:sz="0" w:space="0" w:color="auto" w:frame="1"/>
          </w:rPr>
          <w:t>Getting counts for parameter estimation.</w:t>
        </w:r>
      </w:ins>
    </w:p>
    <w:p w14:paraId="16813EB4"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5" w:author="Philip Collender" w:date="2019-06-04T20:22:00Z"/>
          <w:rFonts w:ascii="Lucida Console" w:eastAsia="Times New Roman" w:hAnsi="Lucida Console" w:cs="Courier New"/>
          <w:color w:val="E6E1DC"/>
          <w:sz w:val="20"/>
          <w:szCs w:val="20"/>
          <w:bdr w:val="none" w:sz="0" w:space="0" w:color="auto" w:frame="1"/>
        </w:rPr>
      </w:pPr>
      <w:ins w:id="496" w:author="Philip Collender" w:date="2019-06-04T20:22:00Z">
        <w:r w:rsidRPr="00D35E43">
          <w:rPr>
            <w:rFonts w:ascii="Lucida Console" w:eastAsia="Times New Roman" w:hAnsi="Lucida Console" w:cs="Courier New"/>
            <w:color w:val="E6E1DC"/>
            <w:sz w:val="20"/>
            <w:szCs w:val="20"/>
            <w:bdr w:val="none" w:sz="0" w:space="0" w:color="auto" w:frame="1"/>
          </w:rPr>
          <w:t xml:space="preserve">    Parallelizing calculation using OpenMP. 1 </w:t>
        </w:r>
        <w:proofErr w:type="gramStart"/>
        <w:r w:rsidRPr="00D35E43">
          <w:rPr>
            <w:rFonts w:ascii="Lucida Console" w:eastAsia="Times New Roman" w:hAnsi="Lucida Console" w:cs="Courier New"/>
            <w:color w:val="E6E1DC"/>
            <w:sz w:val="20"/>
            <w:szCs w:val="20"/>
            <w:bdr w:val="none" w:sz="0" w:space="0" w:color="auto" w:frame="1"/>
          </w:rPr>
          <w:t>threads</w:t>
        </w:r>
        <w:proofErr w:type="gramEnd"/>
        <w:r w:rsidRPr="00D35E43">
          <w:rPr>
            <w:rFonts w:ascii="Lucida Console" w:eastAsia="Times New Roman" w:hAnsi="Lucida Console" w:cs="Courier New"/>
            <w:color w:val="E6E1DC"/>
            <w:sz w:val="20"/>
            <w:szCs w:val="20"/>
            <w:bdr w:val="none" w:sz="0" w:space="0" w:color="auto" w:frame="1"/>
          </w:rPr>
          <w:t xml:space="preserve"> out of 4 are used.</w:t>
        </w:r>
      </w:ins>
    </w:p>
    <w:p w14:paraId="774F497E"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7" w:author="Philip Collender" w:date="2019-06-04T20:22:00Z"/>
          <w:rFonts w:ascii="Lucida Console" w:eastAsia="Times New Roman" w:hAnsi="Lucida Console" w:cs="Courier New"/>
          <w:color w:val="E6E1DC"/>
          <w:sz w:val="20"/>
          <w:szCs w:val="20"/>
          <w:bdr w:val="none" w:sz="0" w:space="0" w:color="auto" w:frame="1"/>
        </w:rPr>
      </w:pPr>
      <w:ins w:id="498" w:author="Philip Collender" w:date="2019-06-04T20:22:00Z">
        <w:r w:rsidRPr="00D35E43">
          <w:rPr>
            <w:rFonts w:ascii="Lucida Console" w:eastAsia="Times New Roman" w:hAnsi="Lucida Console" w:cs="Courier New"/>
            <w:color w:val="E6E1DC"/>
            <w:sz w:val="20"/>
            <w:szCs w:val="20"/>
            <w:bdr w:val="none" w:sz="0" w:space="0" w:color="auto" w:frame="1"/>
          </w:rPr>
          <w:t>Getting counts for parameter estimation took 0.01 minutes.</w:t>
        </w:r>
      </w:ins>
    </w:p>
    <w:p w14:paraId="37C35944"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499" w:author="Philip Collender" w:date="2019-06-04T20:22:00Z"/>
          <w:rFonts w:ascii="Lucida Console" w:eastAsia="Times New Roman" w:hAnsi="Lucida Console" w:cs="Courier New"/>
          <w:color w:val="E6E1DC"/>
          <w:sz w:val="20"/>
          <w:szCs w:val="20"/>
          <w:bdr w:val="none" w:sz="0" w:space="0" w:color="auto" w:frame="1"/>
        </w:rPr>
      </w:pPr>
    </w:p>
    <w:p w14:paraId="5C444E28"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0" w:author="Philip Collender" w:date="2019-06-04T20:22:00Z"/>
          <w:rFonts w:ascii="Lucida Console" w:eastAsia="Times New Roman" w:hAnsi="Lucida Console" w:cs="Courier New"/>
          <w:color w:val="E6E1DC"/>
          <w:sz w:val="20"/>
          <w:szCs w:val="20"/>
          <w:bdr w:val="none" w:sz="0" w:space="0" w:color="auto" w:frame="1"/>
        </w:rPr>
      </w:pPr>
      <w:ins w:id="501" w:author="Philip Collender" w:date="2019-06-04T20:22:00Z">
        <w:r w:rsidRPr="00D35E43">
          <w:rPr>
            <w:rFonts w:ascii="Lucida Console" w:eastAsia="Times New Roman" w:hAnsi="Lucida Console" w:cs="Courier New"/>
            <w:color w:val="E6E1DC"/>
            <w:sz w:val="20"/>
            <w:szCs w:val="20"/>
            <w:bdr w:val="none" w:sz="0" w:space="0" w:color="auto" w:frame="1"/>
          </w:rPr>
          <w:t>Running the EM algorithm.</w:t>
        </w:r>
      </w:ins>
    </w:p>
    <w:p w14:paraId="4377472C"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2" w:author="Philip Collender" w:date="2019-06-04T20:22:00Z"/>
          <w:rFonts w:ascii="Lucida Console" w:eastAsia="Times New Roman" w:hAnsi="Lucida Console" w:cs="Courier New"/>
          <w:color w:val="E6E1DC"/>
          <w:sz w:val="20"/>
          <w:szCs w:val="20"/>
          <w:bdr w:val="none" w:sz="0" w:space="0" w:color="auto" w:frame="1"/>
        </w:rPr>
      </w:pPr>
      <w:ins w:id="503" w:author="Philip Collender" w:date="2019-06-04T20:22:00Z">
        <w:r w:rsidRPr="00D35E43">
          <w:rPr>
            <w:rFonts w:ascii="Lucida Console" w:eastAsia="Times New Roman" w:hAnsi="Lucida Console" w:cs="Courier New"/>
            <w:color w:val="E6E1DC"/>
            <w:sz w:val="20"/>
            <w:szCs w:val="20"/>
            <w:bdr w:val="none" w:sz="0" w:space="0" w:color="auto" w:frame="1"/>
          </w:rPr>
          <w:t>Running the EM algorithm took 1.37 seconds.</w:t>
        </w:r>
      </w:ins>
    </w:p>
    <w:p w14:paraId="51F23960"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4" w:author="Philip Collender" w:date="2019-06-04T20:22:00Z"/>
          <w:rFonts w:ascii="Lucida Console" w:eastAsia="Times New Roman" w:hAnsi="Lucida Console" w:cs="Courier New"/>
          <w:color w:val="E6E1DC"/>
          <w:sz w:val="20"/>
          <w:szCs w:val="20"/>
          <w:bdr w:val="none" w:sz="0" w:space="0" w:color="auto" w:frame="1"/>
        </w:rPr>
      </w:pPr>
    </w:p>
    <w:p w14:paraId="54900246"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5" w:author="Philip Collender" w:date="2019-06-04T20:22:00Z"/>
          <w:rFonts w:ascii="Lucida Console" w:eastAsia="Times New Roman" w:hAnsi="Lucida Console" w:cs="Courier New"/>
          <w:color w:val="E6E1DC"/>
          <w:sz w:val="20"/>
          <w:szCs w:val="20"/>
          <w:bdr w:val="none" w:sz="0" w:space="0" w:color="auto" w:frame="1"/>
        </w:rPr>
      </w:pPr>
      <w:ins w:id="506" w:author="Philip Collender" w:date="2019-06-04T20:22:00Z">
        <w:r w:rsidRPr="00D35E43">
          <w:rPr>
            <w:rFonts w:ascii="Lucida Console" w:eastAsia="Times New Roman" w:hAnsi="Lucida Console" w:cs="Courier New"/>
            <w:color w:val="E6E1DC"/>
            <w:sz w:val="20"/>
            <w:szCs w:val="20"/>
            <w:bdr w:val="none" w:sz="0" w:space="0" w:color="auto" w:frame="1"/>
          </w:rPr>
          <w:t xml:space="preserve">Selected match probability threshold is:  0.3841493573918854 </w:t>
        </w:r>
      </w:ins>
    </w:p>
    <w:p w14:paraId="33B40E93"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7" w:author="Philip Collender" w:date="2019-06-04T20:22:00Z"/>
          <w:rFonts w:ascii="Lucida Console" w:eastAsia="Times New Roman" w:hAnsi="Lucida Console" w:cs="Courier New"/>
          <w:color w:val="E6E1DC"/>
          <w:sz w:val="20"/>
          <w:szCs w:val="20"/>
          <w:bdr w:val="none" w:sz="0" w:space="0" w:color="auto" w:frame="1"/>
        </w:rPr>
      </w:pPr>
      <w:ins w:id="508" w:author="Philip Collender" w:date="2019-06-04T20:22:00Z">
        <w:r w:rsidRPr="00D35E43">
          <w:rPr>
            <w:rFonts w:ascii="Lucida Console" w:eastAsia="Times New Roman" w:hAnsi="Lucida Console" w:cs="Courier New"/>
            <w:color w:val="E6E1DC"/>
            <w:sz w:val="20"/>
            <w:szCs w:val="20"/>
            <w:bdr w:val="none" w:sz="0" w:space="0" w:color="auto" w:frame="1"/>
          </w:rPr>
          <w:t>Getting the indices of estimated matches.</w:t>
        </w:r>
      </w:ins>
    </w:p>
    <w:p w14:paraId="1D9FDA65"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09" w:author="Philip Collender" w:date="2019-06-04T20:22:00Z"/>
          <w:rFonts w:ascii="Lucida Console" w:eastAsia="Times New Roman" w:hAnsi="Lucida Console" w:cs="Courier New"/>
          <w:color w:val="E6E1DC"/>
          <w:sz w:val="20"/>
          <w:szCs w:val="20"/>
          <w:bdr w:val="none" w:sz="0" w:space="0" w:color="auto" w:frame="1"/>
        </w:rPr>
      </w:pPr>
      <w:ins w:id="510" w:author="Philip Collender" w:date="2019-06-04T20:22:00Z">
        <w:r w:rsidRPr="00D35E43">
          <w:rPr>
            <w:rFonts w:ascii="Lucida Console" w:eastAsia="Times New Roman" w:hAnsi="Lucida Console" w:cs="Courier New"/>
            <w:color w:val="E6E1DC"/>
            <w:sz w:val="20"/>
            <w:szCs w:val="20"/>
            <w:bdr w:val="none" w:sz="0" w:space="0" w:color="auto" w:frame="1"/>
          </w:rPr>
          <w:t xml:space="preserve">    Parallelizing calculation using OpenMP. 1 </w:t>
        </w:r>
        <w:proofErr w:type="gramStart"/>
        <w:r w:rsidRPr="00D35E43">
          <w:rPr>
            <w:rFonts w:ascii="Lucida Console" w:eastAsia="Times New Roman" w:hAnsi="Lucida Console" w:cs="Courier New"/>
            <w:color w:val="E6E1DC"/>
            <w:sz w:val="20"/>
            <w:szCs w:val="20"/>
            <w:bdr w:val="none" w:sz="0" w:space="0" w:color="auto" w:frame="1"/>
          </w:rPr>
          <w:t>threads</w:t>
        </w:r>
        <w:proofErr w:type="gramEnd"/>
        <w:r w:rsidRPr="00D35E43">
          <w:rPr>
            <w:rFonts w:ascii="Lucida Console" w:eastAsia="Times New Roman" w:hAnsi="Lucida Console" w:cs="Courier New"/>
            <w:color w:val="E6E1DC"/>
            <w:sz w:val="20"/>
            <w:szCs w:val="20"/>
            <w:bdr w:val="none" w:sz="0" w:space="0" w:color="auto" w:frame="1"/>
          </w:rPr>
          <w:t xml:space="preserve"> out of 4 are used.</w:t>
        </w:r>
      </w:ins>
    </w:p>
    <w:p w14:paraId="188A28FD"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1" w:author="Philip Collender" w:date="2019-06-04T20:22:00Z"/>
          <w:rFonts w:ascii="Lucida Console" w:eastAsia="Times New Roman" w:hAnsi="Lucida Console" w:cs="Courier New"/>
          <w:color w:val="E6E1DC"/>
          <w:sz w:val="20"/>
          <w:szCs w:val="20"/>
          <w:bdr w:val="none" w:sz="0" w:space="0" w:color="auto" w:frame="1"/>
        </w:rPr>
      </w:pPr>
      <w:ins w:id="512" w:author="Philip Collender" w:date="2019-06-04T20:22:00Z">
        <w:r w:rsidRPr="00D35E43">
          <w:rPr>
            <w:rFonts w:ascii="Lucida Console" w:eastAsia="Times New Roman" w:hAnsi="Lucida Console" w:cs="Courier New"/>
            <w:color w:val="E6E1DC"/>
            <w:sz w:val="20"/>
            <w:szCs w:val="20"/>
            <w:bdr w:val="none" w:sz="0" w:space="0" w:color="auto" w:frame="1"/>
          </w:rPr>
          <w:t>Getting the indices of estimated matches took 0 minutes.</w:t>
        </w:r>
      </w:ins>
    </w:p>
    <w:p w14:paraId="075332A7"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3" w:author="Philip Collender" w:date="2019-06-04T20:22:00Z"/>
          <w:rFonts w:ascii="Lucida Console" w:eastAsia="Times New Roman" w:hAnsi="Lucida Console" w:cs="Courier New"/>
          <w:color w:val="E6E1DC"/>
          <w:sz w:val="20"/>
          <w:szCs w:val="20"/>
          <w:bdr w:val="none" w:sz="0" w:space="0" w:color="auto" w:frame="1"/>
        </w:rPr>
      </w:pPr>
    </w:p>
    <w:p w14:paraId="1DCAE1C0"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4" w:author="Philip Collender" w:date="2019-06-04T20:22:00Z"/>
          <w:rFonts w:ascii="Lucida Console" w:eastAsia="Times New Roman" w:hAnsi="Lucida Console" w:cs="Courier New"/>
          <w:color w:val="E6E1DC"/>
          <w:sz w:val="20"/>
          <w:szCs w:val="20"/>
          <w:bdr w:val="none" w:sz="0" w:space="0" w:color="auto" w:frame="1"/>
        </w:rPr>
      </w:pPr>
      <w:ins w:id="515" w:author="Philip Collender" w:date="2019-06-04T20:22:00Z">
        <w:r w:rsidRPr="00D35E43">
          <w:rPr>
            <w:rFonts w:ascii="Lucida Console" w:eastAsia="Times New Roman" w:hAnsi="Lucida Console" w:cs="Courier New"/>
            <w:color w:val="E6E1DC"/>
            <w:sz w:val="20"/>
            <w:szCs w:val="20"/>
            <w:bdr w:val="none" w:sz="0" w:space="0" w:color="auto" w:frame="1"/>
          </w:rPr>
          <w:t>Deduping the estimated matches.</w:t>
        </w:r>
      </w:ins>
    </w:p>
    <w:p w14:paraId="0B433541"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6" w:author="Philip Collender" w:date="2019-06-04T20:22:00Z"/>
          <w:rFonts w:ascii="Lucida Console" w:eastAsia="Times New Roman" w:hAnsi="Lucida Console" w:cs="Courier New"/>
          <w:color w:val="E6E1DC"/>
          <w:sz w:val="20"/>
          <w:szCs w:val="20"/>
          <w:bdr w:val="none" w:sz="0" w:space="0" w:color="auto" w:frame="1"/>
        </w:rPr>
      </w:pPr>
      <w:ins w:id="517" w:author="Philip Collender" w:date="2019-06-04T20:22:00Z">
        <w:r w:rsidRPr="00D35E43">
          <w:rPr>
            <w:rFonts w:ascii="Lucida Console" w:eastAsia="Times New Roman" w:hAnsi="Lucida Console" w:cs="Courier New"/>
            <w:color w:val="E6E1DC"/>
            <w:sz w:val="20"/>
            <w:szCs w:val="20"/>
            <w:bdr w:val="none" w:sz="0" w:space="0" w:color="auto" w:frame="1"/>
          </w:rPr>
          <w:t>Deduping the estimated matches took 0.01 minutes.</w:t>
        </w:r>
      </w:ins>
    </w:p>
    <w:p w14:paraId="2C5EC26D"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8" w:author="Philip Collender" w:date="2019-06-04T20:22:00Z"/>
          <w:rFonts w:ascii="Lucida Console" w:eastAsia="Times New Roman" w:hAnsi="Lucida Console" w:cs="Courier New"/>
          <w:color w:val="E6E1DC"/>
          <w:sz w:val="20"/>
          <w:szCs w:val="20"/>
          <w:bdr w:val="none" w:sz="0" w:space="0" w:color="auto" w:frame="1"/>
        </w:rPr>
      </w:pPr>
    </w:p>
    <w:p w14:paraId="4A5591D5"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19" w:author="Philip Collender" w:date="2019-06-04T20:22:00Z"/>
          <w:rFonts w:ascii="Lucida Console" w:eastAsia="Times New Roman" w:hAnsi="Lucida Console" w:cs="Courier New"/>
          <w:color w:val="E6E1DC"/>
          <w:sz w:val="20"/>
          <w:szCs w:val="20"/>
          <w:bdr w:val="none" w:sz="0" w:space="0" w:color="auto" w:frame="1"/>
        </w:rPr>
      </w:pPr>
      <w:ins w:id="520" w:author="Philip Collender" w:date="2019-06-04T20:22:00Z">
        <w:r w:rsidRPr="00D35E43">
          <w:rPr>
            <w:rFonts w:ascii="Lucida Console" w:eastAsia="Times New Roman" w:hAnsi="Lucida Console" w:cs="Courier New"/>
            <w:color w:val="E6E1DC"/>
            <w:sz w:val="20"/>
            <w:szCs w:val="20"/>
            <w:bdr w:val="none" w:sz="0" w:space="0" w:color="auto" w:frame="1"/>
          </w:rPr>
          <w:t>Getting the match patterns for each estimated match.</w:t>
        </w:r>
      </w:ins>
    </w:p>
    <w:p w14:paraId="4FC88819" w14:textId="77777777" w:rsidR="00D35E43" w:rsidRPr="00D35E43" w:rsidRDefault="00D35E43" w:rsidP="00D35E43">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ins w:id="521" w:author="Philip Collender" w:date="2019-06-04T20:22:00Z"/>
          <w:rFonts w:ascii="Lucida Console" w:eastAsia="Times New Roman" w:hAnsi="Lucida Console" w:cs="Courier New"/>
          <w:color w:val="E6E1DC"/>
          <w:sz w:val="20"/>
          <w:szCs w:val="20"/>
        </w:rPr>
      </w:pPr>
      <w:ins w:id="522" w:author="Philip Collender" w:date="2019-06-04T20:22:00Z">
        <w:r w:rsidRPr="00D35E43">
          <w:rPr>
            <w:rFonts w:ascii="Lucida Console" w:eastAsia="Times New Roman" w:hAnsi="Lucida Console" w:cs="Courier New"/>
            <w:color w:val="E6E1DC"/>
            <w:sz w:val="20"/>
            <w:szCs w:val="20"/>
            <w:bdr w:val="none" w:sz="0" w:space="0" w:color="auto" w:frame="1"/>
          </w:rPr>
          <w:t>Getting the match patterns for each estimated match took 0 minutes.</w:t>
        </w:r>
      </w:ins>
    </w:p>
    <w:p w14:paraId="5B19FA40" w14:textId="77777777" w:rsidR="00C20093" w:rsidRDefault="00C20093" w:rsidP="00401EE5">
      <w:pPr>
        <w:shd w:val="clear" w:color="auto" w:fill="FFFFFF"/>
        <w:spacing w:after="240" w:line="240" w:lineRule="auto"/>
        <w:rPr>
          <w:ins w:id="523" w:author="Philip Collender" w:date="2019-06-04T20:22:00Z"/>
          <w:rFonts w:ascii="Segoe UI" w:eastAsia="Times New Roman" w:hAnsi="Segoe UI" w:cs="Segoe UI"/>
          <w:color w:val="24292E"/>
          <w:sz w:val="24"/>
          <w:szCs w:val="24"/>
        </w:rPr>
      </w:pPr>
    </w:p>
    <w:p w14:paraId="0EA25AEB" w14:textId="77777777" w:rsidR="001F1EAC" w:rsidRDefault="001F1EAC" w:rsidP="00401EE5">
      <w:pPr>
        <w:shd w:val="clear" w:color="auto" w:fill="FFFFFF"/>
        <w:spacing w:after="240" w:line="240" w:lineRule="auto"/>
        <w:rPr>
          <w:ins w:id="524" w:author="Philip Collender" w:date="2019-06-04T20:25:00Z"/>
          <w:rFonts w:ascii="Segoe UI" w:eastAsia="Times New Roman" w:hAnsi="Segoe UI" w:cs="Segoe UI"/>
          <w:color w:val="24292E"/>
          <w:sz w:val="24"/>
          <w:szCs w:val="24"/>
        </w:rPr>
      </w:pPr>
      <w:ins w:id="525" w:author="Philip Collender" w:date="2019-06-04T20:22:00Z">
        <w:r>
          <w:rPr>
            <w:rFonts w:ascii="Segoe UI" w:eastAsia="Times New Roman" w:hAnsi="Segoe UI" w:cs="Segoe UI"/>
            <w:color w:val="24292E"/>
            <w:sz w:val="24"/>
            <w:szCs w:val="24"/>
          </w:rPr>
          <w:t xml:space="preserve">Now we can use the function </w:t>
        </w:r>
      </w:ins>
      <w:proofErr w:type="spellStart"/>
      <w:ins w:id="526" w:author="Philip Collender" w:date="2019-06-04T20:24:00Z">
        <w:r>
          <w:rPr>
            <w:rFonts w:ascii="Segoe UI" w:eastAsia="Times New Roman" w:hAnsi="Segoe UI" w:cs="Segoe UI"/>
            <w:color w:val="24292E"/>
            <w:sz w:val="24"/>
            <w:szCs w:val="24"/>
          </w:rPr>
          <w:t>F_adjust_link</w:t>
        </w:r>
        <w:proofErr w:type="spellEnd"/>
        <w:r>
          <w:rPr>
            <w:rFonts w:ascii="Segoe UI" w:eastAsia="Times New Roman" w:hAnsi="Segoe UI" w:cs="Segoe UI"/>
            <w:color w:val="24292E"/>
            <w:sz w:val="24"/>
            <w:szCs w:val="24"/>
          </w:rPr>
          <w:t xml:space="preserve"> to estimate an optimal threshold for name matching</w:t>
        </w:r>
      </w:ins>
      <w:ins w:id="527" w:author="Philip Collender" w:date="2019-06-04T20:25:00Z">
        <w:r>
          <w:rPr>
            <w:rFonts w:ascii="Segoe UI" w:eastAsia="Times New Roman" w:hAnsi="Segoe UI" w:cs="Segoe UI"/>
            <w:color w:val="24292E"/>
            <w:sz w:val="24"/>
            <w:szCs w:val="24"/>
          </w:rPr>
          <w:t>. Arguments are:</w:t>
        </w:r>
      </w:ins>
    </w:p>
    <w:p w14:paraId="0586B1E8" w14:textId="77777777" w:rsidR="001F1EAC" w:rsidRDefault="001F1EAC" w:rsidP="001F1EAC">
      <w:pPr>
        <w:pStyle w:val="ListParagraph"/>
        <w:numPr>
          <w:ilvl w:val="1"/>
          <w:numId w:val="10"/>
        </w:numPr>
        <w:shd w:val="clear" w:color="auto" w:fill="FFFFFF"/>
        <w:spacing w:after="240" w:line="240" w:lineRule="auto"/>
        <w:rPr>
          <w:ins w:id="528" w:author="Philip Collender" w:date="2019-06-04T20:26:00Z"/>
          <w:rFonts w:ascii="Segoe UI" w:eastAsia="Times New Roman" w:hAnsi="Segoe UI" w:cs="Segoe UI"/>
          <w:color w:val="24292E"/>
          <w:sz w:val="24"/>
          <w:szCs w:val="24"/>
        </w:rPr>
      </w:pPr>
      <w:proofErr w:type="spellStart"/>
      <w:ins w:id="529" w:author="Philip Collender" w:date="2019-06-04T20:25:00Z">
        <w:r>
          <w:rPr>
            <w:rFonts w:ascii="Segoe UI" w:eastAsia="Times New Roman" w:hAnsi="Segoe UI" w:cs="Segoe UI"/>
            <w:color w:val="24292E"/>
            <w:sz w:val="24"/>
            <w:szCs w:val="24"/>
          </w:rPr>
          <w:t>Fcurve</w:t>
        </w:r>
        <w:proofErr w:type="spellEnd"/>
        <w:r>
          <w:rPr>
            <w:rFonts w:ascii="Segoe UI" w:eastAsia="Times New Roman" w:hAnsi="Segoe UI" w:cs="Segoe UI"/>
            <w:color w:val="24292E"/>
            <w:sz w:val="24"/>
            <w:szCs w:val="24"/>
          </w:rPr>
          <w:t xml:space="preserve"> – an object storing the F1</w:t>
        </w:r>
      </w:ins>
      <w:ins w:id="530" w:author="Philip Collender" w:date="2019-06-04T20:26:00Z">
        <w:r>
          <w:rPr>
            <w:rFonts w:ascii="Segoe UI" w:eastAsia="Times New Roman" w:hAnsi="Segoe UI" w:cs="Segoe UI"/>
            <w:color w:val="24292E"/>
            <w:sz w:val="24"/>
            <w:szCs w:val="24"/>
          </w:rPr>
          <w:t xml:space="preserve"> score across multiple thresholds based on model validation data</w:t>
        </w:r>
      </w:ins>
    </w:p>
    <w:p w14:paraId="1B63BE2A" w14:textId="77777777" w:rsidR="001F1EAC" w:rsidRDefault="001F1EAC" w:rsidP="001F1EAC">
      <w:pPr>
        <w:pStyle w:val="ListParagraph"/>
        <w:numPr>
          <w:ilvl w:val="1"/>
          <w:numId w:val="10"/>
        </w:numPr>
        <w:shd w:val="clear" w:color="auto" w:fill="FFFFFF"/>
        <w:spacing w:after="240" w:line="240" w:lineRule="auto"/>
        <w:rPr>
          <w:ins w:id="531" w:author="Philip Collender" w:date="2019-06-04T20:26:00Z"/>
          <w:rFonts w:ascii="Segoe UI" w:eastAsia="Times New Roman" w:hAnsi="Segoe UI" w:cs="Segoe UI"/>
          <w:color w:val="24292E"/>
          <w:sz w:val="24"/>
          <w:szCs w:val="24"/>
        </w:rPr>
      </w:pPr>
      <w:proofErr w:type="spellStart"/>
      <w:ins w:id="532" w:author="Philip Collender" w:date="2019-06-04T20:27:00Z">
        <w:r>
          <w:rPr>
            <w:rFonts w:ascii="Segoe UI" w:eastAsia="Times New Roman" w:hAnsi="Segoe UI" w:cs="Segoe UI"/>
            <w:color w:val="24292E"/>
            <w:sz w:val="24"/>
            <w:szCs w:val="24"/>
          </w:rPr>
          <w:t>f</w:t>
        </w:r>
      </w:ins>
      <w:ins w:id="533" w:author="Philip Collender" w:date="2019-06-04T20:26:00Z">
        <w:r>
          <w:rPr>
            <w:rFonts w:ascii="Segoe UI" w:eastAsia="Times New Roman" w:hAnsi="Segoe UI" w:cs="Segoe UI"/>
            <w:color w:val="24292E"/>
            <w:sz w:val="24"/>
            <w:szCs w:val="24"/>
          </w:rPr>
          <w:t>linkres</w:t>
        </w:r>
        <w:proofErr w:type="spellEnd"/>
        <w:r>
          <w:rPr>
            <w:rFonts w:ascii="Segoe UI" w:eastAsia="Times New Roman" w:hAnsi="Segoe UI" w:cs="Segoe UI"/>
            <w:color w:val="24292E"/>
            <w:sz w:val="24"/>
            <w:szCs w:val="24"/>
          </w:rPr>
          <w:t xml:space="preserve"> – A </w:t>
        </w:r>
        <w:proofErr w:type="spellStart"/>
        <w:r>
          <w:rPr>
            <w:rFonts w:ascii="Segoe UI" w:eastAsia="Times New Roman" w:hAnsi="Segoe UI" w:cs="Segoe UI"/>
            <w:color w:val="24292E"/>
            <w:sz w:val="24"/>
            <w:szCs w:val="24"/>
          </w:rPr>
          <w:t>fastLink</w:t>
        </w:r>
        <w:proofErr w:type="spellEnd"/>
        <w:r>
          <w:rPr>
            <w:rFonts w:ascii="Segoe UI" w:eastAsia="Times New Roman" w:hAnsi="Segoe UI" w:cs="Segoe UI"/>
            <w:color w:val="24292E"/>
            <w:sz w:val="24"/>
            <w:szCs w:val="24"/>
          </w:rPr>
          <w:t xml:space="preserve"> EM object</w:t>
        </w:r>
      </w:ins>
    </w:p>
    <w:p w14:paraId="5C832387" w14:textId="77777777" w:rsidR="001F1EAC" w:rsidRDefault="001F1EAC" w:rsidP="001F1EAC">
      <w:pPr>
        <w:pStyle w:val="ListParagraph"/>
        <w:numPr>
          <w:ilvl w:val="1"/>
          <w:numId w:val="10"/>
        </w:numPr>
        <w:shd w:val="clear" w:color="auto" w:fill="FFFFFF"/>
        <w:spacing w:after="240" w:line="240" w:lineRule="auto"/>
        <w:rPr>
          <w:ins w:id="534" w:author="Philip Collender" w:date="2019-06-04T20:27:00Z"/>
          <w:rFonts w:ascii="Segoe UI" w:eastAsia="Times New Roman" w:hAnsi="Segoe UI" w:cs="Segoe UI"/>
          <w:color w:val="24292E"/>
          <w:sz w:val="24"/>
          <w:szCs w:val="24"/>
        </w:rPr>
      </w:pPr>
      <w:proofErr w:type="spellStart"/>
      <w:proofErr w:type="gramStart"/>
      <w:ins w:id="535" w:author="Philip Collender" w:date="2019-06-04T20:27:00Z">
        <w:r>
          <w:rPr>
            <w:rFonts w:ascii="Segoe UI" w:eastAsia="Times New Roman" w:hAnsi="Segoe UI" w:cs="Segoe UI"/>
            <w:color w:val="24292E"/>
            <w:sz w:val="24"/>
            <w:szCs w:val="24"/>
          </w:rPr>
          <w:t>t</w:t>
        </w:r>
      </w:ins>
      <w:ins w:id="536" w:author="Philip Collender" w:date="2019-06-04T20:26:00Z">
        <w:r>
          <w:rPr>
            <w:rFonts w:ascii="Segoe UI" w:eastAsia="Times New Roman" w:hAnsi="Segoe UI" w:cs="Segoe UI"/>
            <w:color w:val="24292E"/>
            <w:sz w:val="24"/>
            <w:szCs w:val="24"/>
          </w:rPr>
          <w:t>hresh.matc</w:t>
        </w:r>
      </w:ins>
      <w:ins w:id="537" w:author="Philip Collender" w:date="2019-06-04T20:27:00Z">
        <w:r>
          <w:rPr>
            <w:rFonts w:ascii="Segoe UI" w:eastAsia="Times New Roman" w:hAnsi="Segoe UI" w:cs="Segoe UI"/>
            <w:color w:val="24292E"/>
            <w:sz w:val="24"/>
            <w:szCs w:val="24"/>
          </w:rPr>
          <w:t>h</w:t>
        </w:r>
        <w:proofErr w:type="spellEnd"/>
        <w:proofErr w:type="gramEnd"/>
        <w:r>
          <w:rPr>
            <w:rFonts w:ascii="Segoe UI" w:eastAsia="Times New Roman" w:hAnsi="Segoe UI" w:cs="Segoe UI"/>
            <w:color w:val="24292E"/>
            <w:sz w:val="24"/>
            <w:szCs w:val="24"/>
          </w:rPr>
          <w:t xml:space="preserve"> – the threshold probability for declaring matches from the </w:t>
        </w:r>
        <w:proofErr w:type="spellStart"/>
        <w:r>
          <w:rPr>
            <w:rFonts w:ascii="Segoe UI" w:eastAsia="Times New Roman" w:hAnsi="Segoe UI" w:cs="Segoe UI"/>
            <w:color w:val="24292E"/>
            <w:sz w:val="24"/>
            <w:szCs w:val="24"/>
          </w:rPr>
          <w:t>fastLink</w:t>
        </w:r>
        <w:proofErr w:type="spellEnd"/>
        <w:r>
          <w:rPr>
            <w:rFonts w:ascii="Segoe UI" w:eastAsia="Times New Roman" w:hAnsi="Segoe UI" w:cs="Segoe UI"/>
            <w:color w:val="24292E"/>
            <w:sz w:val="24"/>
            <w:szCs w:val="24"/>
          </w:rPr>
          <w:t xml:space="preserve"> run</w:t>
        </w:r>
      </w:ins>
    </w:p>
    <w:p w14:paraId="2DF6DCD1" w14:textId="77777777" w:rsidR="001F1EAC" w:rsidRDefault="001F1EAC" w:rsidP="001F1EAC">
      <w:pPr>
        <w:pStyle w:val="ListParagraph"/>
        <w:numPr>
          <w:ilvl w:val="1"/>
          <w:numId w:val="10"/>
        </w:numPr>
        <w:shd w:val="clear" w:color="auto" w:fill="FFFFFF"/>
        <w:spacing w:after="240" w:line="240" w:lineRule="auto"/>
        <w:rPr>
          <w:ins w:id="538" w:author="Philip Collender" w:date="2019-06-04T20:29:00Z"/>
          <w:rFonts w:ascii="Segoe UI" w:eastAsia="Times New Roman" w:hAnsi="Segoe UI" w:cs="Segoe UI"/>
          <w:color w:val="24292E"/>
          <w:sz w:val="24"/>
          <w:szCs w:val="24"/>
        </w:rPr>
      </w:pPr>
      <w:proofErr w:type="spellStart"/>
      <w:ins w:id="539" w:author="Philip Collender" w:date="2019-06-04T20:27:00Z">
        <w:r>
          <w:rPr>
            <w:rFonts w:ascii="Segoe UI" w:eastAsia="Times New Roman" w:hAnsi="Segoe UI" w:cs="Segoe UI"/>
            <w:color w:val="24292E"/>
            <w:sz w:val="24"/>
            <w:szCs w:val="24"/>
          </w:rPr>
          <w:t>namecol</w:t>
        </w:r>
        <w:proofErr w:type="spellEnd"/>
        <w:r>
          <w:rPr>
            <w:rFonts w:ascii="Segoe UI" w:eastAsia="Times New Roman" w:hAnsi="Segoe UI" w:cs="Segoe UI"/>
            <w:color w:val="24292E"/>
            <w:sz w:val="24"/>
            <w:szCs w:val="24"/>
          </w:rPr>
          <w:t xml:space="preserve"> – the name of the column in which names are stored</w:t>
        </w:r>
      </w:ins>
    </w:p>
    <w:p w14:paraId="7282118B" w14:textId="77777777" w:rsidR="001F1EAC" w:rsidRDefault="001F1EAC" w:rsidP="001F1EAC">
      <w:pPr>
        <w:pStyle w:val="ListParagraph"/>
        <w:numPr>
          <w:ilvl w:val="1"/>
          <w:numId w:val="10"/>
        </w:numPr>
        <w:shd w:val="clear" w:color="auto" w:fill="FFFFFF"/>
        <w:spacing w:after="240" w:line="240" w:lineRule="auto"/>
        <w:rPr>
          <w:ins w:id="540" w:author="Philip Collender" w:date="2019-06-04T20:31:00Z"/>
          <w:rFonts w:ascii="Segoe UI" w:eastAsia="Times New Roman" w:hAnsi="Segoe UI" w:cs="Segoe UI"/>
          <w:color w:val="24292E"/>
          <w:sz w:val="24"/>
          <w:szCs w:val="24"/>
        </w:rPr>
      </w:pPr>
      <w:ins w:id="541" w:author="Philip Collender" w:date="2019-06-04T20:29:00Z">
        <w:r>
          <w:rPr>
            <w:rFonts w:ascii="Segoe UI" w:eastAsia="Times New Roman" w:hAnsi="Segoe UI" w:cs="Segoe UI"/>
            <w:color w:val="24292E"/>
            <w:sz w:val="24"/>
            <w:szCs w:val="24"/>
          </w:rPr>
          <w:t>plot – an option to plot the original</w:t>
        </w:r>
      </w:ins>
      <w:ins w:id="542" w:author="Philip Collender" w:date="2019-06-04T20:36:00Z">
        <w:r w:rsidR="00226AF8">
          <w:rPr>
            <w:rFonts w:ascii="Segoe UI" w:eastAsia="Times New Roman" w:hAnsi="Segoe UI" w:cs="Segoe UI"/>
            <w:color w:val="24292E"/>
            <w:sz w:val="24"/>
            <w:szCs w:val="24"/>
          </w:rPr>
          <w:t xml:space="preserve"> (red)</w:t>
        </w:r>
      </w:ins>
      <w:ins w:id="543" w:author="Philip Collender" w:date="2019-06-04T20:29:00Z">
        <w:r>
          <w:rPr>
            <w:rFonts w:ascii="Segoe UI" w:eastAsia="Times New Roman" w:hAnsi="Segoe UI" w:cs="Segoe UI"/>
            <w:color w:val="24292E"/>
            <w:sz w:val="24"/>
            <w:szCs w:val="24"/>
          </w:rPr>
          <w:t xml:space="preserve"> and calibrated </w:t>
        </w:r>
      </w:ins>
      <w:ins w:id="544" w:author="Philip Collender" w:date="2019-06-04T20:36:00Z">
        <w:r w:rsidR="00226AF8">
          <w:rPr>
            <w:rFonts w:ascii="Segoe UI" w:eastAsia="Times New Roman" w:hAnsi="Segoe UI" w:cs="Segoe UI"/>
            <w:color w:val="24292E"/>
            <w:sz w:val="24"/>
            <w:szCs w:val="24"/>
          </w:rPr>
          <w:t xml:space="preserve">(blue) </w:t>
        </w:r>
      </w:ins>
      <w:ins w:id="545" w:author="Philip Collender" w:date="2019-06-04T20:29:00Z">
        <w:r>
          <w:rPr>
            <w:rFonts w:ascii="Segoe UI" w:eastAsia="Times New Roman" w:hAnsi="Segoe UI" w:cs="Segoe UI"/>
            <w:color w:val="24292E"/>
            <w:sz w:val="24"/>
            <w:szCs w:val="24"/>
          </w:rPr>
          <w:t>F curves</w:t>
        </w:r>
      </w:ins>
    </w:p>
    <w:p w14:paraId="02E7F69D" w14:textId="77777777" w:rsidR="001F1EAC" w:rsidRDefault="001F1EAC" w:rsidP="001F1E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6" w:author="Philip Collender" w:date="2019-06-04T20:32:00Z"/>
          <w:rFonts w:ascii="Consolas" w:eastAsia="Times New Roman" w:hAnsi="Consolas" w:cs="Consolas"/>
          <w:color w:val="24292E"/>
          <w:sz w:val="20"/>
          <w:szCs w:val="20"/>
          <w:bdr w:val="none" w:sz="0" w:space="0" w:color="auto" w:frame="1"/>
        </w:rPr>
      </w:pPr>
      <w:proofErr w:type="spellStart"/>
      <w:ins w:id="547" w:author="Philip Collender" w:date="2019-06-04T20:31:00Z">
        <w:r>
          <w:rPr>
            <w:rFonts w:ascii="Consolas" w:eastAsia="Times New Roman" w:hAnsi="Consolas" w:cs="Consolas"/>
            <w:color w:val="24292E"/>
            <w:sz w:val="20"/>
            <w:szCs w:val="20"/>
            <w:bdr w:val="none" w:sz="0" w:space="0" w:color="auto" w:frame="1"/>
          </w:rPr>
          <w:t>adjusted_F</w:t>
        </w:r>
        <w:proofErr w:type="spellEnd"/>
        <w:r w:rsidRPr="001F1EAC">
          <w:rPr>
            <w:rFonts w:ascii="Consolas" w:eastAsia="Times New Roman" w:hAnsi="Consolas" w:cs="Consolas"/>
            <w:color w:val="24292E"/>
            <w:sz w:val="20"/>
            <w:szCs w:val="20"/>
            <w:bdr w:val="none" w:sz="0" w:space="0" w:color="auto" w:frame="1"/>
            <w:rPrChange w:id="548" w:author="Philip Collender" w:date="2019-06-04T20:31:00Z">
              <w:rPr>
                <w:bdr w:val="none" w:sz="0" w:space="0" w:color="auto" w:frame="1"/>
              </w:rPr>
            </w:rPrChange>
          </w:rPr>
          <w:t xml:space="preserve"> &lt;- </w:t>
        </w:r>
        <w:proofErr w:type="spellStart"/>
        <w:r>
          <w:rPr>
            <w:rFonts w:ascii="Consolas" w:eastAsia="Times New Roman" w:hAnsi="Consolas" w:cs="Consolas"/>
            <w:color w:val="24292E"/>
            <w:sz w:val="20"/>
            <w:szCs w:val="20"/>
            <w:bdr w:val="none" w:sz="0" w:space="0" w:color="auto" w:frame="1"/>
          </w:rPr>
          <w:t>F_adjust_</w:t>
        </w:r>
        <w:proofErr w:type="gramStart"/>
        <w:r>
          <w:rPr>
            <w:rFonts w:ascii="Consolas" w:eastAsia="Times New Roman" w:hAnsi="Consolas" w:cs="Consolas"/>
            <w:color w:val="24292E"/>
            <w:sz w:val="20"/>
            <w:szCs w:val="20"/>
            <w:bdr w:val="none" w:sz="0" w:space="0" w:color="auto" w:frame="1"/>
          </w:rPr>
          <w:t>link</w:t>
        </w:r>
        <w:proofErr w:type="spellEnd"/>
        <w:r w:rsidRPr="001F1EAC">
          <w:rPr>
            <w:rFonts w:ascii="Consolas" w:eastAsia="Times New Roman" w:hAnsi="Consolas" w:cs="Consolas"/>
            <w:color w:val="24292E"/>
            <w:sz w:val="20"/>
            <w:szCs w:val="20"/>
            <w:bdr w:val="none" w:sz="0" w:space="0" w:color="auto" w:frame="1"/>
            <w:rPrChange w:id="549" w:author="Philip Collender" w:date="2019-06-04T20:31:00Z">
              <w:rPr>
                <w:bdr w:val="none" w:sz="0" w:space="0" w:color="auto" w:frame="1"/>
              </w:rPr>
            </w:rPrChange>
          </w:rPr>
          <w:t>(</w:t>
        </w:r>
      </w:ins>
      <w:proofErr w:type="spellStart"/>
      <w:proofErr w:type="gramEnd"/>
      <w:ins w:id="550" w:author="Philip Collender" w:date="2019-06-04T20:32:00Z">
        <w:r>
          <w:rPr>
            <w:rFonts w:ascii="Consolas" w:eastAsia="Times New Roman" w:hAnsi="Consolas" w:cs="Consolas"/>
            <w:color w:val="24292E"/>
            <w:sz w:val="20"/>
            <w:szCs w:val="20"/>
            <w:bdr w:val="none" w:sz="0" w:space="0" w:color="auto" w:frame="1"/>
          </w:rPr>
          <w:t>Fcurve</w:t>
        </w:r>
        <w:proofErr w:type="spellEnd"/>
        <w:r>
          <w:rPr>
            <w:rFonts w:ascii="Consolas" w:eastAsia="Times New Roman" w:hAnsi="Consolas" w:cs="Consolas"/>
            <w:color w:val="24292E"/>
            <w:sz w:val="20"/>
            <w:szCs w:val="20"/>
            <w:bdr w:val="none" w:sz="0" w:space="0" w:color="auto" w:frame="1"/>
          </w:rPr>
          <w:t xml:space="preserve"> = </w:t>
        </w:r>
        <w:r w:rsidRPr="001F1EAC">
          <w:rPr>
            <w:rFonts w:ascii="Consolas" w:eastAsia="Times New Roman" w:hAnsi="Consolas" w:cs="Consolas"/>
            <w:color w:val="24292E"/>
            <w:sz w:val="20"/>
            <w:szCs w:val="20"/>
            <w:bdr w:val="none" w:sz="0" w:space="0" w:color="auto" w:frame="1"/>
          </w:rPr>
          <w:t>xgb10F1_filled</w:t>
        </w:r>
        <w:r>
          <w:rPr>
            <w:rFonts w:ascii="Consolas" w:eastAsia="Times New Roman" w:hAnsi="Consolas" w:cs="Consolas"/>
            <w:color w:val="24292E"/>
            <w:sz w:val="20"/>
            <w:szCs w:val="20"/>
            <w:bdr w:val="none" w:sz="0" w:space="0" w:color="auto" w:frame="1"/>
          </w:rPr>
          <w:t>$curvedat</w:t>
        </w:r>
      </w:ins>
      <w:ins w:id="551" w:author="Philip Collender" w:date="2019-06-04T20:31:00Z">
        <w:r w:rsidRPr="001F1EAC">
          <w:rPr>
            <w:rFonts w:ascii="Consolas" w:eastAsia="Times New Roman" w:hAnsi="Consolas" w:cs="Consolas"/>
            <w:color w:val="24292E"/>
            <w:sz w:val="20"/>
            <w:szCs w:val="20"/>
            <w:bdr w:val="none" w:sz="0" w:space="0" w:color="auto" w:frame="1"/>
            <w:rPrChange w:id="552" w:author="Philip Collender" w:date="2019-06-04T20:31:00Z">
              <w:rPr>
                <w:bdr w:val="none" w:sz="0" w:space="0" w:color="auto" w:frame="1"/>
              </w:rPr>
            </w:rPrChange>
          </w:rPr>
          <w:t xml:space="preserve">, </w:t>
        </w:r>
      </w:ins>
    </w:p>
    <w:p w14:paraId="17EC94EB" w14:textId="77777777" w:rsidR="001F1EAC" w:rsidRDefault="001F1EAC" w:rsidP="001F1E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Philip Collender" w:date="2019-06-04T20:32:00Z"/>
          <w:rFonts w:ascii="Consolas" w:eastAsia="Times New Roman" w:hAnsi="Consolas" w:cs="Consolas"/>
          <w:color w:val="24292E"/>
          <w:sz w:val="20"/>
          <w:szCs w:val="20"/>
          <w:bdr w:val="none" w:sz="0" w:space="0" w:color="auto" w:frame="1"/>
        </w:rPr>
      </w:pPr>
      <w:ins w:id="554" w:author="Philip Collender" w:date="2019-06-04T20:32:00Z">
        <w:r>
          <w:rPr>
            <w:rFonts w:ascii="Consolas" w:eastAsia="Times New Roman" w:hAnsi="Consolas" w:cs="Consolas"/>
            <w:color w:val="24292E"/>
            <w:sz w:val="20"/>
            <w:szCs w:val="20"/>
            <w:bdr w:val="none" w:sz="0" w:space="0" w:color="auto" w:frame="1"/>
          </w:rPr>
          <w:t xml:space="preserve">                            </w:t>
        </w:r>
        <w:proofErr w:type="spellStart"/>
        <w:r>
          <w:rPr>
            <w:rFonts w:ascii="Consolas" w:eastAsia="Times New Roman" w:hAnsi="Consolas" w:cs="Consolas"/>
            <w:color w:val="24292E"/>
            <w:sz w:val="20"/>
            <w:szCs w:val="20"/>
            <w:bdr w:val="none" w:sz="0" w:space="0" w:color="auto" w:frame="1"/>
          </w:rPr>
          <w:t>flinkres</w:t>
        </w:r>
      </w:ins>
      <w:proofErr w:type="spellEnd"/>
      <w:ins w:id="555" w:author="Philip Collender" w:date="2019-06-04T20:31:00Z">
        <w:r w:rsidRPr="001F1EAC">
          <w:rPr>
            <w:rFonts w:ascii="Consolas" w:eastAsia="Times New Roman" w:hAnsi="Consolas" w:cs="Consolas"/>
            <w:color w:val="24292E"/>
            <w:sz w:val="20"/>
            <w:szCs w:val="20"/>
            <w:bdr w:val="none" w:sz="0" w:space="0" w:color="auto" w:frame="1"/>
            <w:rPrChange w:id="556" w:author="Philip Collender" w:date="2019-06-04T20:31:00Z">
              <w:rPr>
                <w:bdr w:val="none" w:sz="0" w:space="0" w:color="auto" w:frame="1"/>
              </w:rPr>
            </w:rPrChange>
          </w:rPr>
          <w:t xml:space="preserve"> = </w:t>
        </w:r>
      </w:ins>
      <w:proofErr w:type="spellStart"/>
      <w:ins w:id="557" w:author="Philip Collender" w:date="2019-06-04T20:32:00Z">
        <w:r>
          <w:rPr>
            <w:rFonts w:ascii="Consolas" w:eastAsia="Times New Roman" w:hAnsi="Consolas" w:cs="Consolas"/>
            <w:color w:val="24292E"/>
            <w:sz w:val="20"/>
            <w:szCs w:val="20"/>
            <w:bdr w:val="none" w:sz="0" w:space="0" w:color="auto" w:frame="1"/>
          </w:rPr>
          <w:t>exact_match_res$EM</w:t>
        </w:r>
      </w:ins>
      <w:proofErr w:type="spellEnd"/>
      <w:ins w:id="558" w:author="Philip Collender" w:date="2019-06-04T20:31:00Z">
        <w:r w:rsidRPr="001F1EAC">
          <w:rPr>
            <w:rFonts w:ascii="Consolas" w:eastAsia="Times New Roman" w:hAnsi="Consolas" w:cs="Consolas"/>
            <w:color w:val="24292E"/>
            <w:sz w:val="20"/>
            <w:szCs w:val="20"/>
            <w:bdr w:val="none" w:sz="0" w:space="0" w:color="auto" w:frame="1"/>
            <w:rPrChange w:id="559" w:author="Philip Collender" w:date="2019-06-04T20:31:00Z">
              <w:rPr>
                <w:bdr w:val="none" w:sz="0" w:space="0" w:color="auto" w:frame="1"/>
              </w:rPr>
            </w:rPrChange>
          </w:rPr>
          <w:t>,</w:t>
        </w:r>
      </w:ins>
    </w:p>
    <w:p w14:paraId="6A19B178" w14:textId="77777777" w:rsidR="001F1EAC" w:rsidRDefault="001F1EAC" w:rsidP="001F1E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0" w:author="Philip Collender" w:date="2019-06-04T20:33:00Z"/>
          <w:rFonts w:ascii="Consolas" w:eastAsia="Times New Roman" w:hAnsi="Consolas" w:cs="Consolas"/>
          <w:color w:val="24292E"/>
          <w:sz w:val="20"/>
          <w:szCs w:val="20"/>
          <w:bdr w:val="none" w:sz="0" w:space="0" w:color="auto" w:frame="1"/>
        </w:rPr>
      </w:pPr>
      <w:ins w:id="561" w:author="Philip Collender" w:date="2019-06-04T20:32:00Z">
        <w:r>
          <w:rPr>
            <w:rFonts w:ascii="Consolas" w:eastAsia="Times New Roman" w:hAnsi="Consolas" w:cs="Consolas"/>
            <w:color w:val="24292E"/>
            <w:sz w:val="20"/>
            <w:szCs w:val="20"/>
            <w:bdr w:val="none" w:sz="0" w:space="0" w:color="auto" w:frame="1"/>
          </w:rPr>
          <w:t xml:space="preserve">                            </w:t>
        </w:r>
      </w:ins>
      <w:proofErr w:type="spellStart"/>
      <w:proofErr w:type="gramStart"/>
      <w:ins w:id="562" w:author="Philip Collender" w:date="2019-06-04T20:33:00Z">
        <w:r>
          <w:rPr>
            <w:rFonts w:ascii="Consolas" w:eastAsia="Times New Roman" w:hAnsi="Consolas" w:cs="Consolas"/>
            <w:color w:val="24292E"/>
            <w:sz w:val="20"/>
            <w:szCs w:val="20"/>
            <w:bdr w:val="none" w:sz="0" w:space="0" w:color="auto" w:frame="1"/>
          </w:rPr>
          <w:t>thresh.match</w:t>
        </w:r>
        <w:proofErr w:type="spellEnd"/>
        <w:proofErr w:type="gramEnd"/>
        <w:r>
          <w:rPr>
            <w:rFonts w:ascii="Consolas" w:eastAsia="Times New Roman" w:hAnsi="Consolas" w:cs="Consolas"/>
            <w:color w:val="24292E"/>
            <w:sz w:val="20"/>
            <w:szCs w:val="20"/>
            <w:bdr w:val="none" w:sz="0" w:space="0" w:color="auto" w:frame="1"/>
          </w:rPr>
          <w:t xml:space="preserve"> = </w:t>
        </w:r>
        <w:proofErr w:type="spellStart"/>
        <w:r>
          <w:rPr>
            <w:rFonts w:ascii="Consolas" w:eastAsia="Times New Roman" w:hAnsi="Consolas" w:cs="Consolas"/>
            <w:color w:val="24292E"/>
            <w:sz w:val="20"/>
            <w:szCs w:val="20"/>
            <w:bdr w:val="none" w:sz="0" w:space="0" w:color="auto" w:frame="1"/>
          </w:rPr>
          <w:t>exact_match_res$EM$threshold.match</w:t>
        </w:r>
        <w:proofErr w:type="spellEnd"/>
        <w:r>
          <w:rPr>
            <w:rFonts w:ascii="Consolas" w:eastAsia="Times New Roman" w:hAnsi="Consolas" w:cs="Consolas"/>
            <w:color w:val="24292E"/>
            <w:sz w:val="20"/>
            <w:szCs w:val="20"/>
            <w:bdr w:val="none" w:sz="0" w:space="0" w:color="auto" w:frame="1"/>
          </w:rPr>
          <w:t>,</w:t>
        </w:r>
      </w:ins>
    </w:p>
    <w:p w14:paraId="76BA3EFA" w14:textId="77777777" w:rsidR="00226AF8" w:rsidRDefault="001F1EAC" w:rsidP="001F1E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Philip Collender" w:date="2019-06-04T20:33:00Z"/>
          <w:rFonts w:ascii="Consolas" w:eastAsia="Times New Roman" w:hAnsi="Consolas" w:cs="Consolas"/>
          <w:color w:val="24292E"/>
          <w:sz w:val="20"/>
          <w:szCs w:val="20"/>
          <w:bdr w:val="none" w:sz="0" w:space="0" w:color="auto" w:frame="1"/>
        </w:rPr>
      </w:pPr>
      <w:ins w:id="564" w:author="Philip Collender" w:date="2019-06-04T20:33:00Z">
        <w:r>
          <w:rPr>
            <w:rFonts w:ascii="Consolas" w:eastAsia="Times New Roman" w:hAnsi="Consolas" w:cs="Consolas"/>
            <w:color w:val="24292E"/>
            <w:sz w:val="20"/>
            <w:szCs w:val="20"/>
            <w:bdr w:val="none" w:sz="0" w:space="0" w:color="auto" w:frame="1"/>
          </w:rPr>
          <w:t xml:space="preserve">                            </w:t>
        </w:r>
        <w:proofErr w:type="spellStart"/>
        <w:r>
          <w:rPr>
            <w:rFonts w:ascii="Consolas" w:eastAsia="Times New Roman" w:hAnsi="Consolas" w:cs="Consolas"/>
            <w:color w:val="24292E"/>
            <w:sz w:val="20"/>
            <w:szCs w:val="20"/>
            <w:bdr w:val="none" w:sz="0" w:space="0" w:color="auto" w:frame="1"/>
          </w:rPr>
          <w:t>namecol</w:t>
        </w:r>
        <w:proofErr w:type="spellEnd"/>
        <w:r>
          <w:rPr>
            <w:rFonts w:ascii="Consolas" w:eastAsia="Times New Roman" w:hAnsi="Consolas" w:cs="Consolas"/>
            <w:color w:val="24292E"/>
            <w:sz w:val="20"/>
            <w:szCs w:val="20"/>
            <w:bdr w:val="none" w:sz="0" w:space="0" w:color="auto" w:frame="1"/>
          </w:rPr>
          <w:t xml:space="preserve"> = ‘name’</w:t>
        </w:r>
        <w:r w:rsidR="00226AF8">
          <w:rPr>
            <w:rFonts w:ascii="Consolas" w:eastAsia="Times New Roman" w:hAnsi="Consolas" w:cs="Consolas"/>
            <w:color w:val="24292E"/>
            <w:sz w:val="20"/>
            <w:szCs w:val="20"/>
            <w:bdr w:val="none" w:sz="0" w:space="0" w:color="auto" w:frame="1"/>
          </w:rPr>
          <w:t>,</w:t>
        </w:r>
      </w:ins>
    </w:p>
    <w:p w14:paraId="620EFCB9" w14:textId="77777777" w:rsidR="001F1EAC" w:rsidRPr="001F1EAC" w:rsidRDefault="00226AF8" w:rsidP="001F1E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Philip Collender" w:date="2019-06-04T20:31:00Z"/>
          <w:rFonts w:ascii="Consolas" w:eastAsia="Times New Roman" w:hAnsi="Consolas" w:cs="Consolas"/>
          <w:color w:val="24292E"/>
          <w:sz w:val="20"/>
          <w:szCs w:val="20"/>
          <w:bdr w:val="none" w:sz="0" w:space="0" w:color="auto" w:frame="1"/>
          <w:rPrChange w:id="566" w:author="Philip Collender" w:date="2019-06-04T20:31:00Z">
            <w:rPr>
              <w:ins w:id="567" w:author="Philip Collender" w:date="2019-06-04T20:31:00Z"/>
              <w:bdr w:val="none" w:sz="0" w:space="0" w:color="auto" w:frame="1"/>
            </w:rPr>
          </w:rPrChange>
        </w:rPr>
        <w:pPrChange w:id="568" w:author="Philip Collender" w:date="2019-06-04T20:31:00Z">
          <w:pPr>
            <w:pStyle w:val="ListParagraph"/>
            <w:numPr>
              <w:numId w:val="10"/>
            </w:numPr>
            <w:shd w:val="clear" w:color="auto" w:fill="F6F8FA"/>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ins w:id="569" w:author="Philip Collender" w:date="2019-06-04T20:33:00Z">
        <w:r>
          <w:rPr>
            <w:rFonts w:ascii="Consolas" w:eastAsia="Times New Roman" w:hAnsi="Consolas" w:cs="Consolas"/>
            <w:color w:val="24292E"/>
            <w:sz w:val="20"/>
            <w:szCs w:val="20"/>
            <w:bdr w:val="none" w:sz="0" w:space="0" w:color="auto" w:frame="1"/>
          </w:rPr>
          <w:t xml:space="preserve">                            plot = T)</w:t>
        </w:r>
      </w:ins>
      <w:ins w:id="570" w:author="Philip Collender" w:date="2019-06-04T20:31:00Z">
        <w:r w:rsidR="001F1EAC" w:rsidRPr="001F1EAC">
          <w:rPr>
            <w:rFonts w:ascii="Consolas" w:eastAsia="Times New Roman" w:hAnsi="Consolas" w:cs="Consolas"/>
            <w:color w:val="24292E"/>
            <w:sz w:val="20"/>
            <w:szCs w:val="20"/>
            <w:bdr w:val="none" w:sz="0" w:space="0" w:color="auto" w:frame="1"/>
            <w:rPrChange w:id="571" w:author="Philip Collender" w:date="2019-06-04T20:31:00Z">
              <w:rPr>
                <w:bdr w:val="none" w:sz="0" w:space="0" w:color="auto" w:frame="1"/>
              </w:rPr>
            </w:rPrChange>
          </w:rPr>
          <w:t xml:space="preserve"> </w:t>
        </w:r>
      </w:ins>
    </w:p>
    <w:p w14:paraId="74022171" w14:textId="77777777" w:rsidR="001F1EAC" w:rsidRDefault="001F1EAC" w:rsidP="001F1EAC">
      <w:pPr>
        <w:shd w:val="clear" w:color="auto" w:fill="FFFFFF"/>
        <w:spacing w:after="240" w:line="240" w:lineRule="auto"/>
        <w:rPr>
          <w:ins w:id="572" w:author="Philip Collender" w:date="2019-06-04T20:38:00Z"/>
          <w:rFonts w:ascii="Segoe UI" w:eastAsia="Times New Roman" w:hAnsi="Segoe UI" w:cs="Segoe UI"/>
          <w:color w:val="24292E"/>
          <w:sz w:val="24"/>
          <w:szCs w:val="24"/>
        </w:rPr>
      </w:pPr>
    </w:p>
    <w:p w14:paraId="10C9DCE5" w14:textId="77777777" w:rsidR="00226AF8" w:rsidRDefault="00226AF8" w:rsidP="001F1EAC">
      <w:pPr>
        <w:shd w:val="clear" w:color="auto" w:fill="FFFFFF"/>
        <w:spacing w:after="240" w:line="240" w:lineRule="auto"/>
        <w:rPr>
          <w:ins w:id="573" w:author="Philip Collender" w:date="2019-06-04T20:39:00Z"/>
          <w:rFonts w:ascii="Segoe UI" w:eastAsia="Times New Roman" w:hAnsi="Segoe UI" w:cs="Segoe UI"/>
          <w:color w:val="24292E"/>
          <w:sz w:val="24"/>
          <w:szCs w:val="24"/>
        </w:rPr>
      </w:pPr>
      <w:ins w:id="574" w:author="Philip Collender" w:date="2019-06-04T20:38:00Z">
        <w:r>
          <w:rPr>
            <w:rFonts w:ascii="Segoe UI" w:eastAsia="Times New Roman" w:hAnsi="Segoe UI" w:cs="Segoe UI"/>
            <w:color w:val="24292E"/>
            <w:sz w:val="24"/>
            <w:szCs w:val="24"/>
          </w:rPr>
          <w:t xml:space="preserve">Now we can run the </w:t>
        </w:r>
        <w:proofErr w:type="spellStart"/>
        <w:r>
          <w:rPr>
            <w:rFonts w:ascii="Segoe UI" w:eastAsia="Times New Roman" w:hAnsi="Segoe UI" w:cs="Segoe UI"/>
            <w:color w:val="24292E"/>
            <w:sz w:val="24"/>
            <w:szCs w:val="24"/>
          </w:rPr>
          <w:t>fastLink</w:t>
        </w:r>
        <w:proofErr w:type="spellEnd"/>
        <w:r>
          <w:rPr>
            <w:rFonts w:ascii="Segoe UI" w:eastAsia="Times New Roman" w:hAnsi="Segoe UI" w:cs="Segoe UI"/>
            <w:color w:val="24292E"/>
            <w:sz w:val="24"/>
            <w:szCs w:val="24"/>
          </w:rPr>
          <w:t xml:space="preserve"> algorithm with the optimized name matching criterion for this particular application</w:t>
        </w:r>
      </w:ins>
    </w:p>
    <w:p w14:paraId="2B2C05F3" w14:textId="77777777" w:rsidR="00226AF8"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Philip Collender" w:date="2019-06-04T20:40:00Z"/>
          <w:rFonts w:ascii="Consolas" w:eastAsia="Times New Roman" w:hAnsi="Consolas" w:cs="Consolas"/>
          <w:color w:val="24292E"/>
          <w:sz w:val="20"/>
          <w:szCs w:val="20"/>
          <w:bdr w:val="none" w:sz="0" w:space="0" w:color="auto" w:frame="1"/>
        </w:rPr>
      </w:pPr>
      <w:proofErr w:type="spellStart"/>
      <w:ins w:id="576" w:author="Philip Collender" w:date="2019-06-04T20:40:00Z">
        <w:r w:rsidRPr="00DF2E30">
          <w:rPr>
            <w:rFonts w:ascii="Consolas" w:eastAsia="Times New Roman" w:hAnsi="Consolas" w:cs="Consolas"/>
            <w:color w:val="24292E"/>
            <w:sz w:val="20"/>
            <w:szCs w:val="20"/>
            <w:bdr w:val="none" w:sz="0" w:space="0" w:color="auto" w:frame="1"/>
          </w:rPr>
          <w:t>valres</w:t>
        </w:r>
        <w:proofErr w:type="spellEnd"/>
        <w:r w:rsidRPr="00DF2E30">
          <w:rPr>
            <w:rFonts w:ascii="Consolas" w:eastAsia="Times New Roman" w:hAnsi="Consolas" w:cs="Consolas"/>
            <w:color w:val="24292E"/>
            <w:sz w:val="20"/>
            <w:szCs w:val="20"/>
            <w:bdr w:val="none" w:sz="0" w:space="0" w:color="auto" w:frame="1"/>
          </w:rPr>
          <w:t xml:space="preserve"> &lt;- </w:t>
        </w:r>
        <w:proofErr w:type="spellStart"/>
        <w:proofErr w:type="gramStart"/>
        <w:r w:rsidRPr="00DF2E30">
          <w:rPr>
            <w:rFonts w:ascii="Consolas" w:eastAsia="Times New Roman" w:hAnsi="Consolas" w:cs="Consolas"/>
            <w:color w:val="24292E"/>
            <w:sz w:val="20"/>
            <w:szCs w:val="20"/>
            <w:bdr w:val="none" w:sz="0" w:space="0" w:color="auto" w:frame="1"/>
          </w:rPr>
          <w:t>fastLink</w:t>
        </w:r>
        <w:proofErr w:type="spellEnd"/>
        <w:r w:rsidRPr="00DF2E30">
          <w:rPr>
            <w:rFonts w:ascii="Consolas" w:eastAsia="Times New Roman" w:hAnsi="Consolas" w:cs="Consolas"/>
            <w:color w:val="24292E"/>
            <w:sz w:val="20"/>
            <w:szCs w:val="20"/>
            <w:bdr w:val="none" w:sz="0" w:space="0" w:color="auto" w:frame="1"/>
          </w:rPr>
          <w:t>(</w:t>
        </w:r>
        <w:proofErr w:type="spellStart"/>
        <w:proofErr w:type="gramEnd"/>
        <w:r w:rsidRPr="00DF2E30">
          <w:rPr>
            <w:rFonts w:ascii="Consolas" w:eastAsia="Times New Roman" w:hAnsi="Consolas" w:cs="Consolas"/>
            <w:color w:val="24292E"/>
            <w:sz w:val="20"/>
            <w:szCs w:val="20"/>
            <w:bdr w:val="none" w:sz="0" w:space="0" w:color="auto" w:frame="1"/>
          </w:rPr>
          <w:t>dfA</w:t>
        </w:r>
        <w:proofErr w:type="spellEnd"/>
        <w:r w:rsidRPr="00DF2E30">
          <w:rPr>
            <w:rFonts w:ascii="Consolas" w:eastAsia="Times New Roman" w:hAnsi="Consolas" w:cs="Consolas"/>
            <w:color w:val="24292E"/>
            <w:sz w:val="20"/>
            <w:szCs w:val="20"/>
            <w:bdr w:val="none" w:sz="0" w:space="0" w:color="auto" w:frame="1"/>
          </w:rPr>
          <w:t xml:space="preserve"> = S1, </w:t>
        </w:r>
        <w:proofErr w:type="spellStart"/>
        <w:r w:rsidRPr="00DF2E30">
          <w:rPr>
            <w:rFonts w:ascii="Consolas" w:eastAsia="Times New Roman" w:hAnsi="Consolas" w:cs="Consolas"/>
            <w:color w:val="24292E"/>
            <w:sz w:val="20"/>
            <w:szCs w:val="20"/>
            <w:bdr w:val="none" w:sz="0" w:space="0" w:color="auto" w:frame="1"/>
          </w:rPr>
          <w:t>dfB</w:t>
        </w:r>
        <w:proofErr w:type="spellEnd"/>
        <w:r w:rsidRPr="00DF2E30">
          <w:rPr>
            <w:rFonts w:ascii="Consolas" w:eastAsia="Times New Roman" w:hAnsi="Consolas" w:cs="Consolas"/>
            <w:color w:val="24292E"/>
            <w:sz w:val="20"/>
            <w:szCs w:val="20"/>
            <w:bdr w:val="none" w:sz="0" w:space="0" w:color="auto" w:frame="1"/>
          </w:rPr>
          <w:t xml:space="preserve"> = S2, </w:t>
        </w:r>
      </w:ins>
    </w:p>
    <w:p w14:paraId="52ECFD10" w14:textId="77777777" w:rsidR="00226AF8" w:rsidRPr="00DF2E30"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Philip Collender" w:date="2019-06-04T20:40:00Z"/>
          <w:rFonts w:ascii="Consolas" w:eastAsia="Times New Roman" w:hAnsi="Consolas" w:cs="Consolas"/>
          <w:color w:val="24292E"/>
          <w:sz w:val="20"/>
          <w:szCs w:val="20"/>
          <w:bdr w:val="none" w:sz="0" w:space="0" w:color="auto" w:frame="1"/>
        </w:rPr>
      </w:pPr>
      <w:ins w:id="578" w:author="Philip Collender" w:date="2019-06-04T20:40:00Z">
        <w:r>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varnames</w:t>
        </w:r>
        <w:proofErr w:type="spellEnd"/>
        <w:r w:rsidRPr="00DF2E30">
          <w:rPr>
            <w:rFonts w:ascii="Consolas" w:eastAsia="Times New Roman" w:hAnsi="Consolas" w:cs="Consolas"/>
            <w:color w:val="24292E"/>
            <w:sz w:val="20"/>
            <w:szCs w:val="20"/>
            <w:bdr w:val="none" w:sz="0" w:space="0" w:color="auto" w:frame="1"/>
          </w:rPr>
          <w:t xml:space="preserve"> = c('name','sex','</w:t>
        </w:r>
        <w:proofErr w:type="spellStart"/>
        <w:r w:rsidRPr="00DF2E30">
          <w:rPr>
            <w:rFonts w:ascii="Consolas" w:eastAsia="Times New Roman" w:hAnsi="Consolas" w:cs="Consolas"/>
            <w:color w:val="24292E"/>
            <w:sz w:val="20"/>
            <w:szCs w:val="20"/>
            <w:bdr w:val="none" w:sz="0" w:space="0" w:color="auto" w:frame="1"/>
          </w:rPr>
          <w:t>yob</w:t>
        </w:r>
        <w:proofErr w:type="spellEnd"/>
        <w:r w:rsidRPr="00DF2E30">
          <w:rPr>
            <w:rFonts w:ascii="Consolas" w:eastAsia="Times New Roman" w:hAnsi="Consolas" w:cs="Consolas"/>
            <w:color w:val="24292E"/>
            <w:sz w:val="20"/>
            <w:szCs w:val="20"/>
            <w:bdr w:val="none" w:sz="0" w:space="0" w:color="auto" w:frame="1"/>
          </w:rPr>
          <w:t>','</w:t>
        </w:r>
        <w:proofErr w:type="spellStart"/>
        <w:r w:rsidRPr="00DF2E30">
          <w:rPr>
            <w:rFonts w:ascii="Consolas" w:eastAsia="Times New Roman" w:hAnsi="Consolas" w:cs="Consolas"/>
            <w:color w:val="24292E"/>
            <w:sz w:val="20"/>
            <w:szCs w:val="20"/>
            <w:bdr w:val="none" w:sz="0" w:space="0" w:color="auto" w:frame="1"/>
          </w:rPr>
          <w:t>mob','dob</w:t>
        </w:r>
        <w:proofErr w:type="spellEnd"/>
        <w:r w:rsidRPr="00DF2E30">
          <w:rPr>
            <w:rFonts w:ascii="Consolas" w:eastAsia="Times New Roman" w:hAnsi="Consolas" w:cs="Consolas"/>
            <w:color w:val="24292E"/>
            <w:sz w:val="20"/>
            <w:szCs w:val="20"/>
            <w:bdr w:val="none" w:sz="0" w:space="0" w:color="auto" w:frame="1"/>
          </w:rPr>
          <w:t>'),</w:t>
        </w:r>
      </w:ins>
    </w:p>
    <w:p w14:paraId="68B53B15" w14:textId="77777777" w:rsidR="00226AF8"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9" w:author="Philip Collender" w:date="2019-06-04T20:40:00Z"/>
          <w:rFonts w:ascii="Consolas" w:eastAsia="Times New Roman" w:hAnsi="Consolas" w:cs="Consolas"/>
          <w:color w:val="24292E"/>
          <w:sz w:val="20"/>
          <w:szCs w:val="20"/>
          <w:bdr w:val="none" w:sz="0" w:space="0" w:color="auto" w:frame="1"/>
        </w:rPr>
      </w:pPr>
      <w:ins w:id="580" w:author="Philip Collender" w:date="2019-06-04T20:40:00Z">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stringdist.match</w:t>
        </w:r>
        <w:proofErr w:type="spellEnd"/>
        <w:proofErr w:type="gramEnd"/>
        <w:r w:rsidRPr="00DF2E30">
          <w:rPr>
            <w:rFonts w:ascii="Consolas" w:eastAsia="Times New Roman" w:hAnsi="Consolas" w:cs="Consolas"/>
            <w:color w:val="24292E"/>
            <w:sz w:val="20"/>
            <w:szCs w:val="20"/>
            <w:bdr w:val="none" w:sz="0" w:space="0" w:color="auto" w:frame="1"/>
          </w:rPr>
          <w:t xml:space="preserve"> = 'name', </w:t>
        </w:r>
      </w:ins>
    </w:p>
    <w:p w14:paraId="0BA88087" w14:textId="77777777" w:rsidR="00226AF8" w:rsidRPr="00DF2E30"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1" w:author="Philip Collender" w:date="2019-06-04T20:40:00Z"/>
          <w:rFonts w:ascii="Consolas" w:eastAsia="Times New Roman" w:hAnsi="Consolas" w:cs="Consolas"/>
          <w:color w:val="24292E"/>
          <w:sz w:val="20"/>
          <w:szCs w:val="20"/>
          <w:bdr w:val="none" w:sz="0" w:space="0" w:color="auto" w:frame="1"/>
        </w:rPr>
      </w:pPr>
      <w:ins w:id="582" w:author="Philip Collender" w:date="2019-06-04T20:40:00Z">
        <w:r>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stringdist.method</w:t>
        </w:r>
        <w:proofErr w:type="spellEnd"/>
        <w:proofErr w:type="gramEnd"/>
        <w:r w:rsidRPr="00DF2E30">
          <w:rPr>
            <w:rFonts w:ascii="Consolas" w:eastAsia="Times New Roman" w:hAnsi="Consolas" w:cs="Consolas"/>
            <w:color w:val="24292E"/>
            <w:sz w:val="20"/>
            <w:szCs w:val="20"/>
            <w:bdr w:val="none" w:sz="0" w:space="0" w:color="auto" w:frame="1"/>
          </w:rPr>
          <w:t xml:space="preserve"> = </w:t>
        </w:r>
        <w:proofErr w:type="spellStart"/>
        <w:r w:rsidRPr="00DF2E30">
          <w:rPr>
            <w:rFonts w:ascii="Consolas" w:eastAsia="Times New Roman" w:hAnsi="Consolas" w:cs="Consolas"/>
            <w:color w:val="24292E"/>
            <w:sz w:val="20"/>
            <w:szCs w:val="20"/>
            <w:bdr w:val="none" w:sz="0" w:space="0" w:color="auto" w:frame="1"/>
          </w:rPr>
          <w:t>chin_strsim</w:t>
        </w:r>
        <w:proofErr w:type="spellEnd"/>
        <w:r w:rsidRPr="00DF2E30">
          <w:rPr>
            <w:rFonts w:ascii="Consolas" w:eastAsia="Times New Roman" w:hAnsi="Consolas" w:cs="Consolas"/>
            <w:color w:val="24292E"/>
            <w:sz w:val="20"/>
            <w:szCs w:val="20"/>
            <w:bdr w:val="none" w:sz="0" w:space="0" w:color="auto" w:frame="1"/>
          </w:rPr>
          <w:t>,</w:t>
        </w:r>
      </w:ins>
    </w:p>
    <w:p w14:paraId="5A578419" w14:textId="77777777" w:rsidR="00226AF8" w:rsidRPr="00DF2E30"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3" w:author="Philip Collender" w:date="2019-06-04T20:40:00Z"/>
          <w:rFonts w:ascii="Consolas" w:eastAsia="Times New Roman" w:hAnsi="Consolas" w:cs="Consolas"/>
          <w:color w:val="24292E"/>
          <w:sz w:val="20"/>
          <w:szCs w:val="20"/>
          <w:bdr w:val="none" w:sz="0" w:space="0" w:color="auto" w:frame="1"/>
        </w:rPr>
      </w:pPr>
      <w:ins w:id="584" w:author="Philip Collender" w:date="2019-06-04T20:40:00Z">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stringdist.args</w:t>
        </w:r>
        <w:proofErr w:type="spellEnd"/>
        <w:proofErr w:type="gramEnd"/>
        <w:r w:rsidRPr="00DF2E30">
          <w:rPr>
            <w:rFonts w:ascii="Consolas" w:eastAsia="Times New Roman" w:hAnsi="Consolas" w:cs="Consolas"/>
            <w:color w:val="24292E"/>
            <w:sz w:val="20"/>
            <w:szCs w:val="20"/>
            <w:bdr w:val="none" w:sz="0" w:space="0" w:color="auto" w:frame="1"/>
          </w:rPr>
          <w:t xml:space="preserve"> = list(model = model_10, </w:t>
        </w:r>
        <w:proofErr w:type="spellStart"/>
        <w:r w:rsidRPr="00DF2E30">
          <w:rPr>
            <w:rFonts w:ascii="Consolas" w:eastAsia="Times New Roman" w:hAnsi="Consolas" w:cs="Consolas"/>
            <w:color w:val="24292E"/>
            <w:sz w:val="20"/>
            <w:szCs w:val="20"/>
            <w:bdr w:val="none" w:sz="0" w:space="0" w:color="auto" w:frame="1"/>
          </w:rPr>
          <w:t>reftable</w:t>
        </w:r>
        <w:proofErr w:type="spellEnd"/>
        <w:r w:rsidRPr="00DF2E30">
          <w:rPr>
            <w:rFonts w:ascii="Consolas" w:eastAsia="Times New Roman" w:hAnsi="Consolas" w:cs="Consolas"/>
            <w:color w:val="24292E"/>
            <w:sz w:val="20"/>
            <w:szCs w:val="20"/>
            <w:bdr w:val="none" w:sz="0" w:space="0" w:color="auto" w:frame="1"/>
          </w:rPr>
          <w:t xml:space="preserve"> = unique(S1$name, S2$name)),</w:t>
        </w:r>
      </w:ins>
    </w:p>
    <w:p w14:paraId="6A7390BD" w14:textId="77777777" w:rsidR="00226AF8" w:rsidRPr="00DF2E30"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5" w:author="Philip Collender" w:date="2019-06-04T20:40:00Z"/>
          <w:rFonts w:ascii="Consolas" w:eastAsia="Times New Roman" w:hAnsi="Consolas" w:cs="Consolas"/>
          <w:color w:val="24292E"/>
          <w:sz w:val="20"/>
          <w:szCs w:val="20"/>
          <w:bdr w:val="none" w:sz="0" w:space="0" w:color="auto" w:frame="1"/>
        </w:rPr>
      </w:pPr>
      <w:ins w:id="586" w:author="Philip Collender" w:date="2019-06-04T20:40:00Z">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string.transform</w:t>
        </w:r>
        <w:proofErr w:type="spellEnd"/>
        <w:proofErr w:type="gramEnd"/>
        <w:r w:rsidRPr="00DF2E30">
          <w:rPr>
            <w:rFonts w:ascii="Consolas" w:eastAsia="Times New Roman" w:hAnsi="Consolas" w:cs="Consolas"/>
            <w:color w:val="24292E"/>
            <w:sz w:val="20"/>
            <w:szCs w:val="20"/>
            <w:bdr w:val="none" w:sz="0" w:space="0" w:color="auto" w:frame="1"/>
          </w:rPr>
          <w:t xml:space="preserve"> = </w:t>
        </w:r>
        <w:proofErr w:type="spellStart"/>
        <w:r w:rsidRPr="00DF2E30">
          <w:rPr>
            <w:rFonts w:ascii="Consolas" w:eastAsia="Times New Roman" w:hAnsi="Consolas" w:cs="Consolas"/>
            <w:color w:val="24292E"/>
            <w:sz w:val="20"/>
            <w:szCs w:val="20"/>
            <w:bdr w:val="none" w:sz="0" w:space="0" w:color="auto" w:frame="1"/>
          </w:rPr>
          <w:t>transparser</w:t>
        </w:r>
        <w:proofErr w:type="spellEnd"/>
        <w:r w:rsidRPr="00DF2E30">
          <w:rPr>
            <w:rFonts w:ascii="Consolas" w:eastAsia="Times New Roman" w:hAnsi="Consolas" w:cs="Consolas"/>
            <w:color w:val="24292E"/>
            <w:sz w:val="20"/>
            <w:szCs w:val="20"/>
            <w:bdr w:val="none" w:sz="0" w:space="0" w:color="auto" w:frame="1"/>
          </w:rPr>
          <w:t xml:space="preserve">, </w:t>
        </w:r>
      </w:ins>
    </w:p>
    <w:p w14:paraId="6E84A4CF" w14:textId="77777777" w:rsidR="00226AF8" w:rsidRPr="00DF2E30"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7" w:author="Philip Collender" w:date="2019-06-04T20:40:00Z"/>
          <w:rFonts w:ascii="Consolas" w:eastAsia="Times New Roman" w:hAnsi="Consolas" w:cs="Consolas"/>
          <w:color w:val="24292E"/>
          <w:sz w:val="20"/>
          <w:szCs w:val="20"/>
          <w:bdr w:val="none" w:sz="0" w:space="0" w:color="auto" w:frame="1"/>
        </w:rPr>
      </w:pPr>
      <w:ins w:id="588" w:author="Philip Collender" w:date="2019-06-04T20:40:00Z">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string.transform</w:t>
        </w:r>
        <w:proofErr w:type="gramEnd"/>
        <w:r w:rsidRPr="00DF2E30">
          <w:rPr>
            <w:rFonts w:ascii="Consolas" w:eastAsia="Times New Roman" w:hAnsi="Consolas" w:cs="Consolas"/>
            <w:color w:val="24292E"/>
            <w:sz w:val="20"/>
            <w:szCs w:val="20"/>
            <w:bdr w:val="none" w:sz="0" w:space="0" w:color="auto" w:frame="1"/>
          </w:rPr>
          <w:t>.args</w:t>
        </w:r>
        <w:proofErr w:type="spellEnd"/>
        <w:r w:rsidRPr="00DF2E30">
          <w:rPr>
            <w:rFonts w:ascii="Consolas" w:eastAsia="Times New Roman" w:hAnsi="Consolas" w:cs="Consolas"/>
            <w:color w:val="24292E"/>
            <w:sz w:val="20"/>
            <w:szCs w:val="20"/>
            <w:bdr w:val="none" w:sz="0" w:space="0" w:color="auto" w:frame="1"/>
          </w:rPr>
          <w:t xml:space="preserve"> = list(model = model_10,reftable = unique(S1$name, S2$name)),</w:t>
        </w:r>
      </w:ins>
    </w:p>
    <w:p w14:paraId="71B38698" w14:textId="77777777" w:rsidR="00226AF8"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9" w:author="Philip Collender" w:date="2019-06-04T20:40:00Z"/>
          <w:rFonts w:ascii="Consolas" w:eastAsia="Times New Roman" w:hAnsi="Consolas" w:cs="Consolas"/>
          <w:color w:val="24292E"/>
          <w:sz w:val="20"/>
          <w:szCs w:val="20"/>
          <w:bdr w:val="none" w:sz="0" w:space="0" w:color="auto" w:frame="1"/>
        </w:rPr>
      </w:pPr>
      <w:ins w:id="590" w:author="Philip Collender" w:date="2019-06-04T20:40:00Z">
        <w:r w:rsidRPr="00DF2E30">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cut.a</w:t>
        </w:r>
        <w:proofErr w:type="spellEnd"/>
        <w:proofErr w:type="gramEnd"/>
        <w:r w:rsidRPr="00DF2E30">
          <w:rPr>
            <w:rFonts w:ascii="Consolas" w:eastAsia="Times New Roman" w:hAnsi="Consolas" w:cs="Consolas"/>
            <w:color w:val="24292E"/>
            <w:sz w:val="20"/>
            <w:szCs w:val="20"/>
            <w:bdr w:val="none" w:sz="0" w:space="0" w:color="auto" w:frame="1"/>
          </w:rPr>
          <w:t xml:space="preserve"> = </w:t>
        </w:r>
        <w:proofErr w:type="spellStart"/>
        <w:r>
          <w:rPr>
            <w:rFonts w:ascii="Consolas" w:eastAsia="Times New Roman" w:hAnsi="Consolas" w:cs="Consolas"/>
            <w:color w:val="24292E"/>
            <w:sz w:val="20"/>
            <w:szCs w:val="20"/>
            <w:bdr w:val="none" w:sz="0" w:space="0" w:color="auto" w:frame="1"/>
          </w:rPr>
          <w:t>adjusted_F$opt.thresh</w:t>
        </w:r>
        <w:proofErr w:type="spellEnd"/>
        <w:r w:rsidRPr="00DF2E30">
          <w:rPr>
            <w:rFonts w:ascii="Consolas" w:eastAsia="Times New Roman" w:hAnsi="Consolas" w:cs="Consolas"/>
            <w:color w:val="24292E"/>
            <w:sz w:val="20"/>
            <w:szCs w:val="20"/>
            <w:bdr w:val="none" w:sz="0" w:space="0" w:color="auto" w:frame="1"/>
          </w:rPr>
          <w:t xml:space="preserve">, </w:t>
        </w:r>
      </w:ins>
    </w:p>
    <w:p w14:paraId="0F3F568E" w14:textId="77777777" w:rsidR="00226AF8" w:rsidRDefault="00226AF8"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1" w:author="Philip Collender" w:date="2019-06-04T20:53:00Z"/>
          <w:rFonts w:ascii="Consolas" w:eastAsia="Times New Roman" w:hAnsi="Consolas" w:cs="Consolas"/>
          <w:color w:val="24292E"/>
          <w:sz w:val="20"/>
          <w:szCs w:val="20"/>
          <w:bdr w:val="none" w:sz="0" w:space="0" w:color="auto" w:frame="1"/>
        </w:rPr>
      </w:pPr>
      <w:ins w:id="592" w:author="Philip Collender" w:date="2019-06-04T20:40:00Z">
        <w:r>
          <w:rPr>
            <w:rFonts w:ascii="Consolas" w:eastAsia="Times New Roman" w:hAnsi="Consolas" w:cs="Consolas"/>
            <w:color w:val="24292E"/>
            <w:sz w:val="20"/>
            <w:szCs w:val="20"/>
            <w:bdr w:val="none" w:sz="0" w:space="0" w:color="auto" w:frame="1"/>
          </w:rPr>
          <w:t xml:space="preserve">            </w:t>
        </w:r>
        <w:r w:rsidRPr="00DF2E30">
          <w:rPr>
            <w:rFonts w:ascii="Consolas" w:eastAsia="Times New Roman" w:hAnsi="Consolas" w:cs="Consolas"/>
            <w:color w:val="24292E"/>
            <w:sz w:val="20"/>
            <w:szCs w:val="20"/>
            <w:bdr w:val="none" w:sz="0" w:space="0" w:color="auto" w:frame="1"/>
          </w:rPr>
          <w:t>verbose = T,</w:t>
        </w:r>
        <w:r>
          <w:rPr>
            <w:rFonts w:ascii="Consolas" w:eastAsia="Times New Roman" w:hAnsi="Consolas" w:cs="Consolas"/>
            <w:color w:val="24292E"/>
            <w:sz w:val="20"/>
            <w:szCs w:val="20"/>
            <w:bdr w:val="none" w:sz="0" w:space="0" w:color="auto" w:frame="1"/>
          </w:rPr>
          <w:t xml:space="preserve"> </w:t>
        </w:r>
        <w:proofErr w:type="spellStart"/>
        <w:proofErr w:type="gramStart"/>
        <w:r w:rsidRPr="00DF2E30">
          <w:rPr>
            <w:rFonts w:ascii="Consolas" w:eastAsia="Times New Roman" w:hAnsi="Consolas" w:cs="Consolas"/>
            <w:color w:val="24292E"/>
            <w:sz w:val="20"/>
            <w:szCs w:val="20"/>
            <w:bdr w:val="none" w:sz="0" w:space="0" w:color="auto" w:frame="1"/>
          </w:rPr>
          <w:t>estimate.only</w:t>
        </w:r>
        <w:proofErr w:type="spellEnd"/>
        <w:proofErr w:type="gramEnd"/>
        <w:r w:rsidRPr="00DF2E30">
          <w:rPr>
            <w:rFonts w:ascii="Consolas" w:eastAsia="Times New Roman" w:hAnsi="Consolas" w:cs="Consolas"/>
            <w:color w:val="24292E"/>
            <w:sz w:val="20"/>
            <w:szCs w:val="20"/>
            <w:bdr w:val="none" w:sz="0" w:space="0" w:color="auto" w:frame="1"/>
          </w:rPr>
          <w:t xml:space="preserve"> = F,</w:t>
        </w:r>
        <w:r>
          <w:rPr>
            <w:rFonts w:ascii="Consolas" w:eastAsia="Times New Roman" w:hAnsi="Consolas" w:cs="Consolas"/>
            <w:color w:val="24292E"/>
            <w:sz w:val="20"/>
            <w:szCs w:val="20"/>
            <w:bdr w:val="none" w:sz="0" w:space="0" w:color="auto" w:frame="1"/>
          </w:rPr>
          <w:t xml:space="preserve"> </w:t>
        </w:r>
        <w:proofErr w:type="spellStart"/>
        <w:r w:rsidRPr="00DF2E30">
          <w:rPr>
            <w:rFonts w:ascii="Consolas" w:eastAsia="Times New Roman" w:hAnsi="Consolas" w:cs="Consolas"/>
            <w:color w:val="24292E"/>
            <w:sz w:val="20"/>
            <w:szCs w:val="20"/>
            <w:bdr w:val="none" w:sz="0" w:space="0" w:color="auto" w:frame="1"/>
          </w:rPr>
          <w:t>cond.indep</w:t>
        </w:r>
        <w:proofErr w:type="spellEnd"/>
        <w:r w:rsidRPr="00DF2E30">
          <w:rPr>
            <w:rFonts w:ascii="Consolas" w:eastAsia="Times New Roman" w:hAnsi="Consolas" w:cs="Consolas"/>
            <w:color w:val="24292E"/>
            <w:sz w:val="20"/>
            <w:szCs w:val="20"/>
            <w:bdr w:val="none" w:sz="0" w:space="0" w:color="auto" w:frame="1"/>
          </w:rPr>
          <w:t xml:space="preserve"> = F)</w:t>
        </w:r>
      </w:ins>
    </w:p>
    <w:p w14:paraId="0BE83744" w14:textId="77777777" w:rsidR="00A4011D" w:rsidRDefault="00A4011D"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Philip Collender" w:date="2019-06-04T20:53:00Z"/>
          <w:rFonts w:ascii="Consolas" w:eastAsia="Times New Roman" w:hAnsi="Consolas" w:cs="Consolas"/>
          <w:color w:val="24292E"/>
          <w:sz w:val="20"/>
          <w:szCs w:val="20"/>
          <w:bdr w:val="none" w:sz="0" w:space="0" w:color="auto" w:frame="1"/>
        </w:rPr>
      </w:pPr>
    </w:p>
    <w:p w14:paraId="669CEF96" w14:textId="77777777" w:rsidR="00A4011D" w:rsidRDefault="00A4011D"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4" w:author="Philip Collender" w:date="2019-06-04T20:54:00Z"/>
          <w:rFonts w:ascii="Consolas" w:eastAsia="Times New Roman" w:hAnsi="Consolas" w:cs="Consolas"/>
          <w:color w:val="24292E"/>
          <w:sz w:val="20"/>
          <w:szCs w:val="20"/>
          <w:bdr w:val="none" w:sz="0" w:space="0" w:color="auto" w:frame="1"/>
        </w:rPr>
      </w:pPr>
      <w:proofErr w:type="spellStart"/>
      <w:proofErr w:type="gramStart"/>
      <w:ins w:id="595" w:author="Philip Collender" w:date="2019-06-04T20:53:00Z">
        <w:r>
          <w:rPr>
            <w:rFonts w:ascii="Consolas" w:eastAsia="Times New Roman" w:hAnsi="Consolas" w:cs="Consolas"/>
            <w:color w:val="24292E"/>
            <w:sz w:val="20"/>
            <w:szCs w:val="20"/>
            <w:bdr w:val="none" w:sz="0" w:space="0" w:color="auto" w:frame="1"/>
          </w:rPr>
          <w:t>getMatches</w:t>
        </w:r>
        <w:proofErr w:type="spellEnd"/>
        <w:r>
          <w:rPr>
            <w:rFonts w:ascii="Consolas" w:eastAsia="Times New Roman" w:hAnsi="Consolas" w:cs="Consolas"/>
            <w:color w:val="24292E"/>
            <w:sz w:val="20"/>
            <w:szCs w:val="20"/>
            <w:bdr w:val="none" w:sz="0" w:space="0" w:color="auto" w:frame="1"/>
          </w:rPr>
          <w:t>(</w:t>
        </w:r>
        <w:proofErr w:type="gramEnd"/>
        <w:r>
          <w:rPr>
            <w:rFonts w:ascii="Consolas" w:eastAsia="Times New Roman" w:hAnsi="Consolas" w:cs="Consolas"/>
            <w:color w:val="24292E"/>
            <w:sz w:val="20"/>
            <w:szCs w:val="20"/>
            <w:bdr w:val="none" w:sz="0" w:space="0" w:color="auto" w:frame="1"/>
          </w:rPr>
          <w:t xml:space="preserve">S1, S2, </w:t>
        </w:r>
        <w:proofErr w:type="spellStart"/>
        <w:r>
          <w:rPr>
            <w:rFonts w:ascii="Consolas" w:eastAsia="Times New Roman" w:hAnsi="Consolas" w:cs="Consolas"/>
            <w:color w:val="24292E"/>
            <w:sz w:val="20"/>
            <w:szCs w:val="20"/>
            <w:bdr w:val="none" w:sz="0" w:space="0" w:color="auto" w:frame="1"/>
          </w:rPr>
          <w:t>valres</w:t>
        </w:r>
        <w:proofErr w:type="spellEnd"/>
        <w:r>
          <w:rPr>
            <w:rFonts w:ascii="Consolas" w:eastAsia="Times New Roman" w:hAnsi="Consolas" w:cs="Consolas"/>
            <w:color w:val="24292E"/>
            <w:sz w:val="20"/>
            <w:szCs w:val="20"/>
            <w:bdr w:val="none" w:sz="0" w:space="0" w:color="auto" w:frame="1"/>
          </w:rPr>
          <w:t xml:space="preserve">, </w:t>
        </w:r>
        <w:proofErr w:type="spellStart"/>
        <w:r>
          <w:rPr>
            <w:rFonts w:ascii="Consolas" w:eastAsia="Times New Roman" w:hAnsi="Consolas" w:cs="Consolas"/>
            <w:color w:val="24292E"/>
            <w:sz w:val="20"/>
            <w:szCs w:val="20"/>
            <w:bdr w:val="none" w:sz="0" w:space="0" w:color="auto" w:frame="1"/>
          </w:rPr>
          <w:t>valres$EM$threshold.match</w:t>
        </w:r>
        <w:proofErr w:type="spellEnd"/>
        <w:r>
          <w:rPr>
            <w:rFonts w:ascii="Consolas" w:eastAsia="Times New Roman" w:hAnsi="Consolas" w:cs="Consolas"/>
            <w:color w:val="24292E"/>
            <w:sz w:val="20"/>
            <w:szCs w:val="20"/>
            <w:bdr w:val="none" w:sz="0" w:space="0" w:color="auto" w:frame="1"/>
          </w:rPr>
          <w:t xml:space="preserve">, </w:t>
        </w:r>
        <w:proofErr w:type="spellStart"/>
        <w:r>
          <w:rPr>
            <w:rFonts w:ascii="Consolas" w:eastAsia="Times New Roman" w:hAnsi="Consolas" w:cs="Consolas"/>
            <w:color w:val="24292E"/>
            <w:sz w:val="20"/>
            <w:szCs w:val="20"/>
            <w:bdr w:val="none" w:sz="0" w:space="0" w:color="auto" w:frame="1"/>
          </w:rPr>
          <w:t>combine.dfs</w:t>
        </w:r>
        <w:proofErr w:type="spellEnd"/>
        <w:r>
          <w:rPr>
            <w:rFonts w:ascii="Consolas" w:eastAsia="Times New Roman" w:hAnsi="Consolas" w:cs="Consolas"/>
            <w:color w:val="24292E"/>
            <w:sz w:val="20"/>
            <w:szCs w:val="20"/>
            <w:bdr w:val="none" w:sz="0" w:space="0" w:color="auto" w:frame="1"/>
          </w:rPr>
          <w:t xml:space="preserve"> = F, </w:t>
        </w:r>
        <w:proofErr w:type="spellStart"/>
        <w:r>
          <w:rPr>
            <w:rFonts w:ascii="Consolas" w:eastAsia="Times New Roman" w:hAnsi="Consolas" w:cs="Consolas"/>
            <w:color w:val="24292E"/>
            <w:sz w:val="20"/>
            <w:szCs w:val="20"/>
            <w:bdr w:val="none" w:sz="0" w:space="0" w:color="auto" w:frame="1"/>
          </w:rPr>
          <w:t>twoline</w:t>
        </w:r>
      </w:ins>
      <w:ins w:id="596" w:author="Philip Collender" w:date="2019-06-04T20:54:00Z">
        <w:r>
          <w:rPr>
            <w:rFonts w:ascii="Consolas" w:eastAsia="Times New Roman" w:hAnsi="Consolas" w:cs="Consolas"/>
            <w:color w:val="24292E"/>
            <w:sz w:val="20"/>
            <w:szCs w:val="20"/>
            <w:bdr w:val="none" w:sz="0" w:space="0" w:color="auto" w:frame="1"/>
          </w:rPr>
          <w:t>format</w:t>
        </w:r>
        <w:proofErr w:type="spellEnd"/>
        <w:r>
          <w:rPr>
            <w:rFonts w:ascii="Consolas" w:eastAsia="Times New Roman" w:hAnsi="Consolas" w:cs="Consolas"/>
            <w:color w:val="24292E"/>
            <w:sz w:val="20"/>
            <w:szCs w:val="20"/>
            <w:bdr w:val="none" w:sz="0" w:space="0" w:color="auto" w:frame="1"/>
          </w:rPr>
          <w:t xml:space="preserve"> = T)</w:t>
        </w:r>
      </w:ins>
    </w:p>
    <w:tbl>
      <w:tblPr>
        <w:tblW w:w="7875" w:type="dxa"/>
        <w:tblCellSpacing w:w="0" w:type="dxa"/>
        <w:shd w:val="clear" w:color="auto" w:fill="1C1C1C"/>
        <w:tblCellMar>
          <w:top w:w="15" w:type="dxa"/>
          <w:left w:w="15" w:type="dxa"/>
          <w:bottom w:w="15" w:type="dxa"/>
          <w:right w:w="15" w:type="dxa"/>
        </w:tblCellMar>
        <w:tblLook w:val="04A0" w:firstRow="1" w:lastRow="0" w:firstColumn="1" w:lastColumn="0" w:noHBand="0" w:noVBand="1"/>
      </w:tblPr>
      <w:tblGrid>
        <w:gridCol w:w="665"/>
        <w:gridCol w:w="2429"/>
        <w:gridCol w:w="1534"/>
        <w:gridCol w:w="388"/>
        <w:gridCol w:w="804"/>
        <w:gridCol w:w="528"/>
        <w:gridCol w:w="528"/>
        <w:gridCol w:w="999"/>
      </w:tblGrid>
      <w:tr w:rsidR="00A4011D" w:rsidRPr="00A4011D" w14:paraId="20C12D4F" w14:textId="77777777" w:rsidTr="00A4011D">
        <w:trPr>
          <w:trHeight w:val="345"/>
          <w:tblCellSpacing w:w="0" w:type="dxa"/>
          <w:ins w:id="59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DA03D10" w14:textId="77777777" w:rsidR="00A4011D" w:rsidRPr="00A4011D" w:rsidRDefault="00A4011D" w:rsidP="00A4011D">
            <w:pPr>
              <w:spacing w:after="540" w:line="240" w:lineRule="auto"/>
              <w:jc w:val="right"/>
              <w:rPr>
                <w:ins w:id="598" w:author="Philip Collender" w:date="2019-06-04T20:54:00Z"/>
                <w:rFonts w:ascii="Segoe UI" w:eastAsia="Times New Roman" w:hAnsi="Segoe UI" w:cs="Segoe UI"/>
                <w:color w:val="FFFFFF"/>
                <w:sz w:val="17"/>
                <w:szCs w:val="17"/>
              </w:rPr>
            </w:pPr>
            <w:ins w:id="599" w:author="Philip Collender" w:date="2019-06-04T20:54:00Z">
              <w:r w:rsidRPr="00A4011D">
                <w:rPr>
                  <w:rFonts w:ascii="Segoe UI" w:eastAsia="Times New Roman" w:hAnsi="Segoe UI" w:cs="Segoe UI"/>
                  <w:color w:val="FFFFFF"/>
                  <w:sz w:val="17"/>
                  <w:szCs w:val="17"/>
                </w:rPr>
                <w:lastRenderedPageBreak/>
                <w:t>146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53540B" w14:textId="77777777" w:rsidR="00A4011D" w:rsidRPr="00A4011D" w:rsidRDefault="00A4011D" w:rsidP="00A4011D">
            <w:pPr>
              <w:spacing w:after="540" w:line="240" w:lineRule="auto"/>
              <w:rPr>
                <w:ins w:id="600" w:author="Philip Collender" w:date="2019-06-04T20:54:00Z"/>
                <w:rFonts w:ascii="Segoe UI" w:eastAsia="Times New Roman" w:hAnsi="Segoe UI" w:cs="Segoe UI"/>
                <w:color w:val="E6E1DC"/>
                <w:sz w:val="17"/>
                <w:szCs w:val="17"/>
              </w:rPr>
            </w:pPr>
            <w:ins w:id="601" w:author="Philip Collender" w:date="2019-06-04T20:54:00Z">
              <w:r w:rsidRPr="00A4011D">
                <w:rPr>
                  <w:rFonts w:ascii="Segoe UI" w:eastAsia="Times New Roman" w:hAnsi="Segoe UI" w:cs="Segoe UI"/>
                  <w:color w:val="E6E1DC"/>
                  <w:sz w:val="17"/>
                  <w:szCs w:val="17"/>
                </w:rPr>
                <w:t>dfB.38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CC23E7" w14:textId="77777777" w:rsidR="00A4011D" w:rsidRPr="00A4011D" w:rsidRDefault="00A4011D" w:rsidP="00A4011D">
            <w:pPr>
              <w:spacing w:after="540" w:line="240" w:lineRule="auto"/>
              <w:rPr>
                <w:ins w:id="602" w:author="Philip Collender" w:date="2019-06-04T20:54:00Z"/>
                <w:rFonts w:ascii="Segoe UI" w:eastAsia="Times New Roman" w:hAnsi="Segoe UI" w:cs="Segoe UI"/>
                <w:color w:val="E6E1DC"/>
                <w:sz w:val="17"/>
                <w:szCs w:val="17"/>
              </w:rPr>
            </w:pPr>
            <w:ins w:id="603" w:author="Philip Collender" w:date="2019-06-04T20:54:00Z">
              <w:r w:rsidRPr="00A4011D">
                <w:rPr>
                  <w:rFonts w:ascii="Microsoft YaHei" w:eastAsia="Microsoft YaHei" w:hAnsi="Microsoft YaHei" w:cs="Microsoft YaHei"/>
                  <w:color w:val="E6E1DC"/>
                  <w:sz w:val="17"/>
                  <w:szCs w:val="17"/>
                </w:rPr>
                <w:t>太公望</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8A4322" w14:textId="77777777" w:rsidR="00A4011D" w:rsidRPr="00A4011D" w:rsidRDefault="00A4011D" w:rsidP="00A4011D">
            <w:pPr>
              <w:spacing w:after="540" w:line="240" w:lineRule="auto"/>
              <w:rPr>
                <w:ins w:id="604" w:author="Philip Collender" w:date="2019-06-04T20:54:00Z"/>
                <w:rFonts w:ascii="Segoe UI" w:eastAsia="Times New Roman" w:hAnsi="Segoe UI" w:cs="Segoe UI"/>
                <w:color w:val="E6E1DC"/>
                <w:sz w:val="17"/>
                <w:szCs w:val="17"/>
              </w:rPr>
            </w:pPr>
            <w:ins w:id="60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3E76F8" w14:textId="77777777" w:rsidR="00A4011D" w:rsidRPr="00A4011D" w:rsidRDefault="00A4011D" w:rsidP="00A4011D">
            <w:pPr>
              <w:spacing w:after="540" w:line="240" w:lineRule="auto"/>
              <w:rPr>
                <w:ins w:id="606" w:author="Philip Collender" w:date="2019-06-04T20:54:00Z"/>
                <w:rFonts w:ascii="Segoe UI" w:eastAsia="Times New Roman" w:hAnsi="Segoe UI" w:cs="Segoe UI"/>
                <w:color w:val="E6E1DC"/>
                <w:sz w:val="17"/>
                <w:szCs w:val="17"/>
              </w:rPr>
            </w:pPr>
            <w:ins w:id="607"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66FF9A" w14:textId="77777777" w:rsidR="00A4011D" w:rsidRPr="00A4011D" w:rsidRDefault="00A4011D" w:rsidP="00A4011D">
            <w:pPr>
              <w:spacing w:after="540" w:line="240" w:lineRule="auto"/>
              <w:rPr>
                <w:ins w:id="608" w:author="Philip Collender" w:date="2019-06-04T20:54:00Z"/>
                <w:rFonts w:ascii="Segoe UI" w:eastAsia="Times New Roman" w:hAnsi="Segoe UI" w:cs="Segoe UI"/>
                <w:color w:val="E6E1DC"/>
                <w:sz w:val="17"/>
                <w:szCs w:val="17"/>
              </w:rPr>
            </w:pPr>
            <w:ins w:id="609"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68AC48" w14:textId="77777777" w:rsidR="00A4011D" w:rsidRPr="00A4011D" w:rsidRDefault="00A4011D" w:rsidP="00A4011D">
            <w:pPr>
              <w:spacing w:after="540" w:line="240" w:lineRule="auto"/>
              <w:rPr>
                <w:ins w:id="610" w:author="Philip Collender" w:date="2019-06-04T20:54:00Z"/>
                <w:rFonts w:ascii="Segoe UI" w:eastAsia="Times New Roman" w:hAnsi="Segoe UI" w:cs="Segoe UI"/>
                <w:color w:val="E6E1DC"/>
                <w:sz w:val="17"/>
                <w:szCs w:val="17"/>
              </w:rPr>
            </w:pPr>
            <w:ins w:id="611" w:author="Philip Collender" w:date="2019-06-04T20:54:00Z">
              <w:r w:rsidRPr="00A4011D">
                <w:rPr>
                  <w:rFonts w:ascii="Segoe UI" w:eastAsia="Times New Roman" w:hAnsi="Segoe UI" w:cs="Segoe UI"/>
                  <w:color w:val="E6E1DC"/>
                  <w:sz w:val="17"/>
                  <w:szCs w:val="17"/>
                </w:rPr>
                <w:t>25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A63161" w14:textId="77777777" w:rsidR="00A4011D" w:rsidRPr="00A4011D" w:rsidRDefault="00A4011D" w:rsidP="00A4011D">
            <w:pPr>
              <w:spacing w:after="540" w:line="240" w:lineRule="auto"/>
              <w:rPr>
                <w:ins w:id="612" w:author="Philip Collender" w:date="2019-06-04T20:54:00Z"/>
                <w:rFonts w:ascii="Segoe UI" w:eastAsia="Times New Roman" w:hAnsi="Segoe UI" w:cs="Segoe UI"/>
                <w:color w:val="E6E1DC"/>
                <w:sz w:val="17"/>
                <w:szCs w:val="17"/>
              </w:rPr>
            </w:pPr>
          </w:p>
        </w:tc>
      </w:tr>
      <w:tr w:rsidR="00A4011D" w:rsidRPr="00A4011D" w14:paraId="42DA8F8C" w14:textId="77777777" w:rsidTr="00A4011D">
        <w:trPr>
          <w:trHeight w:val="345"/>
          <w:tblCellSpacing w:w="0" w:type="dxa"/>
          <w:ins w:id="61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DF3E5B9" w14:textId="77777777" w:rsidR="00A4011D" w:rsidRPr="00A4011D" w:rsidRDefault="00A4011D" w:rsidP="00A4011D">
            <w:pPr>
              <w:spacing w:after="540" w:line="240" w:lineRule="auto"/>
              <w:jc w:val="right"/>
              <w:rPr>
                <w:ins w:id="614" w:author="Philip Collender" w:date="2019-06-04T20:54:00Z"/>
                <w:rFonts w:ascii="Segoe UI" w:eastAsia="Times New Roman" w:hAnsi="Segoe UI" w:cs="Segoe UI"/>
                <w:color w:val="FFFFFF"/>
                <w:sz w:val="17"/>
                <w:szCs w:val="17"/>
              </w:rPr>
            </w:pPr>
            <w:ins w:id="615" w:author="Philip Collender" w:date="2019-06-04T20:54:00Z">
              <w:r w:rsidRPr="00A4011D">
                <w:rPr>
                  <w:rFonts w:ascii="Segoe UI" w:eastAsia="Times New Roman" w:hAnsi="Segoe UI" w:cs="Segoe UI"/>
                  <w:color w:val="FFFFFF"/>
                  <w:sz w:val="17"/>
                  <w:szCs w:val="17"/>
                </w:rPr>
                <w:t>147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C0C2A0" w14:textId="77777777" w:rsidR="00A4011D" w:rsidRPr="00A4011D" w:rsidRDefault="00A4011D" w:rsidP="00A4011D">
            <w:pPr>
              <w:spacing w:after="540" w:line="240" w:lineRule="auto"/>
              <w:rPr>
                <w:ins w:id="616" w:author="Philip Collender" w:date="2019-06-04T20:54:00Z"/>
                <w:rFonts w:ascii="Segoe UI" w:eastAsia="Times New Roman" w:hAnsi="Segoe UI" w:cs="Segoe UI"/>
                <w:color w:val="E6E1DC"/>
                <w:sz w:val="17"/>
                <w:szCs w:val="17"/>
              </w:rPr>
            </w:pPr>
            <w:ins w:id="61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F7347C" w14:textId="77777777" w:rsidR="00A4011D" w:rsidRPr="00A4011D" w:rsidRDefault="00A4011D" w:rsidP="00A4011D">
            <w:pPr>
              <w:spacing w:after="540" w:line="240" w:lineRule="auto"/>
              <w:rPr>
                <w:ins w:id="618" w:author="Philip Collender" w:date="2019-06-04T20:54:00Z"/>
                <w:rFonts w:ascii="Segoe UI" w:eastAsia="Times New Roman" w:hAnsi="Segoe UI" w:cs="Segoe UI"/>
                <w:color w:val="E6E1DC"/>
                <w:sz w:val="17"/>
                <w:szCs w:val="17"/>
              </w:rPr>
            </w:pPr>
            <w:ins w:id="61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A57A61" w14:textId="77777777" w:rsidR="00A4011D" w:rsidRPr="00A4011D" w:rsidRDefault="00A4011D" w:rsidP="00A4011D">
            <w:pPr>
              <w:spacing w:after="540" w:line="240" w:lineRule="auto"/>
              <w:rPr>
                <w:ins w:id="620" w:author="Philip Collender" w:date="2019-06-04T20:54:00Z"/>
                <w:rFonts w:ascii="Segoe UI" w:eastAsia="Times New Roman" w:hAnsi="Segoe UI" w:cs="Segoe UI"/>
                <w:color w:val="E6E1DC"/>
                <w:sz w:val="17"/>
                <w:szCs w:val="17"/>
              </w:rPr>
            </w:pPr>
            <w:ins w:id="62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548785" w14:textId="77777777" w:rsidR="00A4011D" w:rsidRPr="00A4011D" w:rsidRDefault="00A4011D" w:rsidP="00A4011D">
            <w:pPr>
              <w:spacing w:after="540" w:line="240" w:lineRule="auto"/>
              <w:rPr>
                <w:ins w:id="622" w:author="Philip Collender" w:date="2019-06-04T20:54:00Z"/>
                <w:rFonts w:ascii="Segoe UI" w:eastAsia="Times New Roman" w:hAnsi="Segoe UI" w:cs="Segoe UI"/>
                <w:color w:val="E6E1DC"/>
                <w:sz w:val="17"/>
                <w:szCs w:val="17"/>
              </w:rPr>
            </w:pPr>
            <w:ins w:id="62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DFE091" w14:textId="77777777" w:rsidR="00A4011D" w:rsidRPr="00A4011D" w:rsidRDefault="00A4011D" w:rsidP="00A4011D">
            <w:pPr>
              <w:spacing w:after="540" w:line="240" w:lineRule="auto"/>
              <w:rPr>
                <w:ins w:id="624" w:author="Philip Collender" w:date="2019-06-04T20:54:00Z"/>
                <w:rFonts w:ascii="Segoe UI" w:eastAsia="Times New Roman" w:hAnsi="Segoe UI" w:cs="Segoe UI"/>
                <w:color w:val="E6E1DC"/>
                <w:sz w:val="17"/>
                <w:szCs w:val="17"/>
              </w:rPr>
            </w:pPr>
            <w:ins w:id="62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B7000D" w14:textId="77777777" w:rsidR="00A4011D" w:rsidRPr="00A4011D" w:rsidRDefault="00A4011D" w:rsidP="00A4011D">
            <w:pPr>
              <w:spacing w:after="540" w:line="240" w:lineRule="auto"/>
              <w:rPr>
                <w:ins w:id="626" w:author="Philip Collender" w:date="2019-06-04T20:54:00Z"/>
                <w:rFonts w:ascii="Segoe UI" w:eastAsia="Times New Roman" w:hAnsi="Segoe UI" w:cs="Segoe UI"/>
                <w:color w:val="E6E1DC"/>
                <w:sz w:val="17"/>
                <w:szCs w:val="17"/>
              </w:rPr>
            </w:pPr>
            <w:ins w:id="62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89E9C9" w14:textId="77777777" w:rsidR="00A4011D" w:rsidRPr="00A4011D" w:rsidRDefault="00A4011D" w:rsidP="00A4011D">
            <w:pPr>
              <w:spacing w:after="540" w:line="240" w:lineRule="auto"/>
              <w:rPr>
                <w:ins w:id="628" w:author="Philip Collender" w:date="2019-06-04T20:54:00Z"/>
                <w:rFonts w:ascii="Segoe UI" w:eastAsia="Times New Roman" w:hAnsi="Segoe UI" w:cs="Segoe UI"/>
                <w:color w:val="E6E1DC"/>
                <w:sz w:val="17"/>
                <w:szCs w:val="17"/>
              </w:rPr>
            </w:pPr>
            <w:ins w:id="629" w:author="Philip Collender" w:date="2019-06-04T20:54:00Z">
              <w:r w:rsidRPr="00A4011D">
                <w:rPr>
                  <w:rFonts w:ascii="Segoe UI" w:eastAsia="Times New Roman" w:hAnsi="Segoe UI" w:cs="Segoe UI"/>
                  <w:color w:val="E6E1DC"/>
                  <w:sz w:val="17"/>
                  <w:szCs w:val="17"/>
                </w:rPr>
                <w:t>0.9994</w:t>
              </w:r>
            </w:ins>
          </w:p>
        </w:tc>
      </w:tr>
      <w:tr w:rsidR="00A4011D" w:rsidRPr="00A4011D" w14:paraId="35C5E09F" w14:textId="77777777" w:rsidTr="00A4011D">
        <w:trPr>
          <w:trHeight w:val="345"/>
          <w:tblCellSpacing w:w="0" w:type="dxa"/>
          <w:ins w:id="63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5C1CB4B" w14:textId="77777777" w:rsidR="00A4011D" w:rsidRPr="00A4011D" w:rsidRDefault="00A4011D" w:rsidP="00A4011D">
            <w:pPr>
              <w:spacing w:after="540" w:line="240" w:lineRule="auto"/>
              <w:jc w:val="right"/>
              <w:rPr>
                <w:ins w:id="631" w:author="Philip Collender" w:date="2019-06-04T20:54:00Z"/>
                <w:rFonts w:ascii="Segoe UI" w:eastAsia="Times New Roman" w:hAnsi="Segoe UI" w:cs="Segoe UI"/>
                <w:color w:val="FFFFFF"/>
                <w:sz w:val="17"/>
                <w:szCs w:val="17"/>
              </w:rPr>
            </w:pPr>
            <w:ins w:id="632" w:author="Philip Collender" w:date="2019-06-04T20:54:00Z">
              <w:r w:rsidRPr="00A4011D">
                <w:rPr>
                  <w:rFonts w:ascii="Segoe UI" w:eastAsia="Times New Roman" w:hAnsi="Segoe UI" w:cs="Segoe UI"/>
                  <w:color w:val="FFFFFF"/>
                  <w:sz w:val="17"/>
                  <w:szCs w:val="17"/>
                </w:rPr>
                <w:t>148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A0E97F" w14:textId="77777777" w:rsidR="00A4011D" w:rsidRPr="00A4011D" w:rsidRDefault="00A4011D" w:rsidP="00A4011D">
            <w:pPr>
              <w:spacing w:after="540" w:line="240" w:lineRule="auto"/>
              <w:jc w:val="right"/>
              <w:rPr>
                <w:ins w:id="63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2A5A2B" w14:textId="77777777" w:rsidR="00A4011D" w:rsidRPr="00A4011D" w:rsidRDefault="00A4011D" w:rsidP="00A4011D">
            <w:pPr>
              <w:spacing w:after="540" w:line="240" w:lineRule="auto"/>
              <w:rPr>
                <w:ins w:id="63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D203D5" w14:textId="77777777" w:rsidR="00A4011D" w:rsidRPr="00A4011D" w:rsidRDefault="00A4011D" w:rsidP="00A4011D">
            <w:pPr>
              <w:spacing w:after="540" w:line="240" w:lineRule="auto"/>
              <w:rPr>
                <w:ins w:id="63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E9BE8B" w14:textId="77777777" w:rsidR="00A4011D" w:rsidRPr="00A4011D" w:rsidRDefault="00A4011D" w:rsidP="00A4011D">
            <w:pPr>
              <w:spacing w:after="540" w:line="240" w:lineRule="auto"/>
              <w:rPr>
                <w:ins w:id="63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3FD53B" w14:textId="77777777" w:rsidR="00A4011D" w:rsidRPr="00A4011D" w:rsidRDefault="00A4011D" w:rsidP="00A4011D">
            <w:pPr>
              <w:spacing w:after="540" w:line="240" w:lineRule="auto"/>
              <w:rPr>
                <w:ins w:id="63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E41737" w14:textId="77777777" w:rsidR="00A4011D" w:rsidRPr="00A4011D" w:rsidRDefault="00A4011D" w:rsidP="00A4011D">
            <w:pPr>
              <w:spacing w:after="540" w:line="240" w:lineRule="auto"/>
              <w:rPr>
                <w:ins w:id="63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5B9091" w14:textId="77777777" w:rsidR="00A4011D" w:rsidRPr="00A4011D" w:rsidRDefault="00A4011D" w:rsidP="00A4011D">
            <w:pPr>
              <w:spacing w:after="540" w:line="240" w:lineRule="auto"/>
              <w:rPr>
                <w:ins w:id="639" w:author="Philip Collender" w:date="2019-06-04T20:54:00Z"/>
                <w:rFonts w:ascii="Times New Roman" w:eastAsia="Times New Roman" w:hAnsi="Times New Roman" w:cs="Times New Roman"/>
                <w:sz w:val="20"/>
                <w:szCs w:val="20"/>
              </w:rPr>
            </w:pPr>
          </w:p>
        </w:tc>
      </w:tr>
      <w:tr w:rsidR="00A4011D" w:rsidRPr="00A4011D" w14:paraId="15624CF7" w14:textId="77777777" w:rsidTr="00A4011D">
        <w:trPr>
          <w:trHeight w:val="345"/>
          <w:tblCellSpacing w:w="0" w:type="dxa"/>
          <w:ins w:id="64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346F45B" w14:textId="77777777" w:rsidR="00A4011D" w:rsidRPr="00A4011D" w:rsidRDefault="00A4011D" w:rsidP="00A4011D">
            <w:pPr>
              <w:spacing w:after="540" w:line="240" w:lineRule="auto"/>
              <w:jc w:val="right"/>
              <w:rPr>
                <w:ins w:id="641" w:author="Philip Collender" w:date="2019-06-04T20:54:00Z"/>
                <w:rFonts w:ascii="Segoe UI" w:eastAsia="Times New Roman" w:hAnsi="Segoe UI" w:cs="Segoe UI"/>
                <w:color w:val="FFFFFF"/>
                <w:sz w:val="17"/>
                <w:szCs w:val="17"/>
              </w:rPr>
            </w:pPr>
            <w:ins w:id="642" w:author="Philip Collender" w:date="2019-06-04T20:54:00Z">
              <w:r w:rsidRPr="00A4011D">
                <w:rPr>
                  <w:rFonts w:ascii="Segoe UI" w:eastAsia="Times New Roman" w:hAnsi="Segoe UI" w:cs="Segoe UI"/>
                  <w:color w:val="FFFFFF"/>
                  <w:sz w:val="17"/>
                  <w:szCs w:val="17"/>
                </w:rPr>
                <w:t>149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18EA33" w14:textId="77777777" w:rsidR="00A4011D" w:rsidRPr="00A4011D" w:rsidRDefault="00A4011D" w:rsidP="00A4011D">
            <w:pPr>
              <w:spacing w:after="540" w:line="240" w:lineRule="auto"/>
              <w:rPr>
                <w:ins w:id="643" w:author="Philip Collender" w:date="2019-06-04T20:54:00Z"/>
                <w:rFonts w:ascii="Segoe UI" w:eastAsia="Times New Roman" w:hAnsi="Segoe UI" w:cs="Segoe UI"/>
                <w:color w:val="E6E1DC"/>
                <w:sz w:val="17"/>
                <w:szCs w:val="17"/>
              </w:rPr>
            </w:pPr>
            <w:ins w:id="644" w:author="Philip Collender" w:date="2019-06-04T20:54:00Z">
              <w:r w:rsidRPr="00A4011D">
                <w:rPr>
                  <w:rFonts w:ascii="Segoe UI" w:eastAsia="Times New Roman" w:hAnsi="Segoe UI" w:cs="Segoe UI"/>
                  <w:color w:val="E6E1DC"/>
                  <w:sz w:val="17"/>
                  <w:szCs w:val="17"/>
                </w:rPr>
                <w:t>dfA.39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DD87A3" w14:textId="77777777" w:rsidR="00A4011D" w:rsidRPr="00A4011D" w:rsidRDefault="00A4011D" w:rsidP="00A4011D">
            <w:pPr>
              <w:spacing w:after="540" w:line="240" w:lineRule="auto"/>
              <w:rPr>
                <w:ins w:id="645" w:author="Philip Collender" w:date="2019-06-04T20:54:00Z"/>
                <w:rFonts w:ascii="Segoe UI" w:eastAsia="Times New Roman" w:hAnsi="Segoe UI" w:cs="Segoe UI"/>
                <w:color w:val="E6E1DC"/>
                <w:sz w:val="17"/>
                <w:szCs w:val="17"/>
              </w:rPr>
            </w:pPr>
            <w:ins w:id="646" w:author="Philip Collender" w:date="2019-06-04T20:54:00Z">
              <w:r w:rsidRPr="00A4011D">
                <w:rPr>
                  <w:rFonts w:ascii="Microsoft YaHei" w:eastAsia="Microsoft YaHei" w:hAnsi="Microsoft YaHei" w:cs="Microsoft YaHei"/>
                  <w:color w:val="E6E1DC"/>
                  <w:sz w:val="17"/>
                  <w:szCs w:val="17"/>
                </w:rPr>
                <w:t>乾隆皇帝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A95246" w14:textId="77777777" w:rsidR="00A4011D" w:rsidRPr="00A4011D" w:rsidRDefault="00A4011D" w:rsidP="00A4011D">
            <w:pPr>
              <w:spacing w:after="540" w:line="240" w:lineRule="auto"/>
              <w:rPr>
                <w:ins w:id="647" w:author="Philip Collender" w:date="2019-06-04T20:54:00Z"/>
                <w:rFonts w:ascii="Segoe UI" w:eastAsia="Times New Roman" w:hAnsi="Segoe UI" w:cs="Segoe UI"/>
                <w:color w:val="E6E1DC"/>
                <w:sz w:val="17"/>
                <w:szCs w:val="17"/>
              </w:rPr>
            </w:pPr>
            <w:ins w:id="64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C6545F" w14:textId="77777777" w:rsidR="00A4011D" w:rsidRPr="00A4011D" w:rsidRDefault="00A4011D" w:rsidP="00A4011D">
            <w:pPr>
              <w:spacing w:after="540" w:line="240" w:lineRule="auto"/>
              <w:rPr>
                <w:ins w:id="649" w:author="Philip Collender" w:date="2019-06-04T20:54:00Z"/>
                <w:rFonts w:ascii="Segoe UI" w:eastAsia="Times New Roman" w:hAnsi="Segoe UI" w:cs="Segoe UI"/>
                <w:color w:val="E6E1DC"/>
                <w:sz w:val="17"/>
                <w:szCs w:val="17"/>
              </w:rPr>
            </w:pPr>
            <w:ins w:id="650" w:author="Philip Collender" w:date="2019-06-04T20:54:00Z">
              <w:r w:rsidRPr="00A4011D">
                <w:rPr>
                  <w:rFonts w:ascii="Segoe UI" w:eastAsia="Times New Roman" w:hAnsi="Segoe UI" w:cs="Segoe UI"/>
                  <w:color w:val="E6E1DC"/>
                  <w:sz w:val="17"/>
                  <w:szCs w:val="17"/>
                </w:rPr>
                <w:t>1987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9F8D9D" w14:textId="77777777" w:rsidR="00A4011D" w:rsidRPr="00A4011D" w:rsidRDefault="00A4011D" w:rsidP="00A4011D">
            <w:pPr>
              <w:spacing w:after="540" w:line="240" w:lineRule="auto"/>
              <w:rPr>
                <w:ins w:id="651" w:author="Philip Collender" w:date="2019-06-04T20:54:00Z"/>
                <w:rFonts w:ascii="Segoe UI" w:eastAsia="Times New Roman" w:hAnsi="Segoe UI" w:cs="Segoe UI"/>
                <w:color w:val="E6E1DC"/>
                <w:sz w:val="17"/>
                <w:szCs w:val="17"/>
              </w:rPr>
            </w:pPr>
            <w:ins w:id="652"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08965A" w14:textId="77777777" w:rsidR="00A4011D" w:rsidRPr="00A4011D" w:rsidRDefault="00A4011D" w:rsidP="00A4011D">
            <w:pPr>
              <w:spacing w:after="540" w:line="240" w:lineRule="auto"/>
              <w:rPr>
                <w:ins w:id="653" w:author="Philip Collender" w:date="2019-06-04T20:54:00Z"/>
                <w:rFonts w:ascii="Segoe UI" w:eastAsia="Times New Roman" w:hAnsi="Segoe UI" w:cs="Segoe UI"/>
                <w:color w:val="E6E1DC"/>
                <w:sz w:val="17"/>
                <w:szCs w:val="17"/>
              </w:rPr>
            </w:pPr>
            <w:ins w:id="654"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7CDE21" w14:textId="77777777" w:rsidR="00A4011D" w:rsidRPr="00A4011D" w:rsidRDefault="00A4011D" w:rsidP="00A4011D">
            <w:pPr>
              <w:spacing w:after="540" w:line="240" w:lineRule="auto"/>
              <w:rPr>
                <w:ins w:id="655" w:author="Philip Collender" w:date="2019-06-04T20:54:00Z"/>
                <w:rFonts w:ascii="Segoe UI" w:eastAsia="Times New Roman" w:hAnsi="Segoe UI" w:cs="Segoe UI"/>
                <w:color w:val="E6E1DC"/>
                <w:sz w:val="17"/>
                <w:szCs w:val="17"/>
              </w:rPr>
            </w:pPr>
          </w:p>
        </w:tc>
      </w:tr>
      <w:tr w:rsidR="00A4011D" w:rsidRPr="00A4011D" w14:paraId="51363C3E" w14:textId="77777777" w:rsidTr="00A4011D">
        <w:trPr>
          <w:trHeight w:val="345"/>
          <w:tblCellSpacing w:w="0" w:type="dxa"/>
          <w:ins w:id="65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72F6350" w14:textId="77777777" w:rsidR="00A4011D" w:rsidRPr="00A4011D" w:rsidRDefault="00A4011D" w:rsidP="00A4011D">
            <w:pPr>
              <w:spacing w:after="540" w:line="240" w:lineRule="auto"/>
              <w:jc w:val="right"/>
              <w:rPr>
                <w:ins w:id="657" w:author="Philip Collender" w:date="2019-06-04T20:54:00Z"/>
                <w:rFonts w:ascii="Segoe UI" w:eastAsia="Times New Roman" w:hAnsi="Segoe UI" w:cs="Segoe UI"/>
                <w:color w:val="FFFFFF"/>
                <w:sz w:val="17"/>
                <w:szCs w:val="17"/>
              </w:rPr>
            </w:pPr>
            <w:ins w:id="658" w:author="Philip Collender" w:date="2019-06-04T20:54:00Z">
              <w:r w:rsidRPr="00A4011D">
                <w:rPr>
                  <w:rFonts w:ascii="Segoe UI" w:eastAsia="Times New Roman" w:hAnsi="Segoe UI" w:cs="Segoe UI"/>
                  <w:color w:val="FFFFFF"/>
                  <w:sz w:val="17"/>
                  <w:szCs w:val="17"/>
                </w:rPr>
                <w:t>150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01EE1E" w14:textId="77777777" w:rsidR="00A4011D" w:rsidRPr="00A4011D" w:rsidRDefault="00A4011D" w:rsidP="00A4011D">
            <w:pPr>
              <w:spacing w:after="540" w:line="240" w:lineRule="auto"/>
              <w:rPr>
                <w:ins w:id="659" w:author="Philip Collender" w:date="2019-06-04T20:54:00Z"/>
                <w:rFonts w:ascii="Segoe UI" w:eastAsia="Times New Roman" w:hAnsi="Segoe UI" w:cs="Segoe UI"/>
                <w:color w:val="E6E1DC"/>
                <w:sz w:val="17"/>
                <w:szCs w:val="17"/>
              </w:rPr>
            </w:pPr>
            <w:ins w:id="660" w:author="Philip Collender" w:date="2019-06-04T20:54:00Z">
              <w:r w:rsidRPr="00A4011D">
                <w:rPr>
                  <w:rFonts w:ascii="Segoe UI" w:eastAsia="Times New Roman" w:hAnsi="Segoe UI" w:cs="Segoe UI"/>
                  <w:color w:val="E6E1DC"/>
                  <w:sz w:val="17"/>
                  <w:szCs w:val="17"/>
                </w:rPr>
                <w:t>dfB.39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18F10F" w14:textId="77777777" w:rsidR="00A4011D" w:rsidRPr="00A4011D" w:rsidRDefault="00A4011D" w:rsidP="00A4011D">
            <w:pPr>
              <w:spacing w:after="540" w:line="240" w:lineRule="auto"/>
              <w:rPr>
                <w:ins w:id="661" w:author="Philip Collender" w:date="2019-06-04T20:54:00Z"/>
                <w:rFonts w:ascii="Segoe UI" w:eastAsia="Times New Roman" w:hAnsi="Segoe UI" w:cs="Segoe UI"/>
                <w:color w:val="E6E1DC"/>
                <w:sz w:val="17"/>
                <w:szCs w:val="17"/>
              </w:rPr>
            </w:pPr>
            <w:ins w:id="662" w:author="Philip Collender" w:date="2019-06-04T20:54:00Z">
              <w:r w:rsidRPr="00A4011D">
                <w:rPr>
                  <w:rFonts w:ascii="Microsoft YaHei" w:eastAsia="Microsoft YaHei" w:hAnsi="Microsoft YaHei" w:cs="Microsoft YaHei"/>
                  <w:color w:val="E6E1DC"/>
                  <w:sz w:val="17"/>
                  <w:szCs w:val="17"/>
                </w:rPr>
                <w:t>乾隆帝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E47F2C" w14:textId="77777777" w:rsidR="00A4011D" w:rsidRPr="00A4011D" w:rsidRDefault="00A4011D" w:rsidP="00A4011D">
            <w:pPr>
              <w:spacing w:after="540" w:line="240" w:lineRule="auto"/>
              <w:rPr>
                <w:ins w:id="663" w:author="Philip Collender" w:date="2019-06-04T20:54:00Z"/>
                <w:rFonts w:ascii="Segoe UI" w:eastAsia="Times New Roman" w:hAnsi="Segoe UI" w:cs="Segoe UI"/>
                <w:color w:val="E6E1DC"/>
                <w:sz w:val="17"/>
                <w:szCs w:val="17"/>
              </w:rPr>
            </w:pPr>
            <w:ins w:id="66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EFBA0F" w14:textId="77777777" w:rsidR="00A4011D" w:rsidRPr="00A4011D" w:rsidRDefault="00A4011D" w:rsidP="00A4011D">
            <w:pPr>
              <w:spacing w:after="540" w:line="240" w:lineRule="auto"/>
              <w:rPr>
                <w:ins w:id="665" w:author="Philip Collender" w:date="2019-06-04T20:54:00Z"/>
                <w:rFonts w:ascii="Segoe UI" w:eastAsia="Times New Roman" w:hAnsi="Segoe UI" w:cs="Segoe UI"/>
                <w:color w:val="E6E1DC"/>
                <w:sz w:val="17"/>
                <w:szCs w:val="17"/>
              </w:rPr>
            </w:pPr>
            <w:ins w:id="666" w:author="Philip Collender" w:date="2019-06-04T20:54:00Z">
              <w:r w:rsidRPr="00A4011D">
                <w:rPr>
                  <w:rFonts w:ascii="Segoe UI" w:eastAsia="Times New Roman" w:hAnsi="Segoe UI" w:cs="Segoe UI"/>
                  <w:color w:val="E6E1DC"/>
                  <w:sz w:val="17"/>
                  <w:szCs w:val="17"/>
                </w:rPr>
                <w:t>1987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C1D40D" w14:textId="77777777" w:rsidR="00A4011D" w:rsidRPr="00A4011D" w:rsidRDefault="00A4011D" w:rsidP="00A4011D">
            <w:pPr>
              <w:spacing w:after="540" w:line="240" w:lineRule="auto"/>
              <w:rPr>
                <w:ins w:id="667" w:author="Philip Collender" w:date="2019-06-04T20:54:00Z"/>
                <w:rFonts w:ascii="Segoe UI" w:eastAsia="Times New Roman" w:hAnsi="Segoe UI" w:cs="Segoe UI"/>
                <w:color w:val="E6E1DC"/>
                <w:sz w:val="17"/>
                <w:szCs w:val="17"/>
              </w:rPr>
            </w:pPr>
            <w:ins w:id="668"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F0C147" w14:textId="77777777" w:rsidR="00A4011D" w:rsidRPr="00A4011D" w:rsidRDefault="00A4011D" w:rsidP="00A4011D">
            <w:pPr>
              <w:spacing w:after="540" w:line="240" w:lineRule="auto"/>
              <w:rPr>
                <w:ins w:id="669" w:author="Philip Collender" w:date="2019-06-04T20:54:00Z"/>
                <w:rFonts w:ascii="Segoe UI" w:eastAsia="Times New Roman" w:hAnsi="Segoe UI" w:cs="Segoe UI"/>
                <w:color w:val="E6E1DC"/>
                <w:sz w:val="17"/>
                <w:szCs w:val="17"/>
              </w:rPr>
            </w:pPr>
            <w:ins w:id="670"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33905E" w14:textId="77777777" w:rsidR="00A4011D" w:rsidRPr="00A4011D" w:rsidRDefault="00A4011D" w:rsidP="00A4011D">
            <w:pPr>
              <w:spacing w:after="540" w:line="240" w:lineRule="auto"/>
              <w:rPr>
                <w:ins w:id="671" w:author="Philip Collender" w:date="2019-06-04T20:54:00Z"/>
                <w:rFonts w:ascii="Segoe UI" w:eastAsia="Times New Roman" w:hAnsi="Segoe UI" w:cs="Segoe UI"/>
                <w:color w:val="E6E1DC"/>
                <w:sz w:val="17"/>
                <w:szCs w:val="17"/>
              </w:rPr>
            </w:pPr>
          </w:p>
        </w:tc>
      </w:tr>
      <w:tr w:rsidR="00A4011D" w:rsidRPr="00A4011D" w14:paraId="0B942535" w14:textId="77777777" w:rsidTr="00A4011D">
        <w:trPr>
          <w:trHeight w:val="345"/>
          <w:tblCellSpacing w:w="0" w:type="dxa"/>
          <w:ins w:id="67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8B1E50D" w14:textId="77777777" w:rsidR="00A4011D" w:rsidRPr="00A4011D" w:rsidRDefault="00A4011D" w:rsidP="00A4011D">
            <w:pPr>
              <w:spacing w:after="540" w:line="240" w:lineRule="auto"/>
              <w:jc w:val="right"/>
              <w:rPr>
                <w:ins w:id="673" w:author="Philip Collender" w:date="2019-06-04T20:54:00Z"/>
                <w:rFonts w:ascii="Segoe UI" w:eastAsia="Times New Roman" w:hAnsi="Segoe UI" w:cs="Segoe UI"/>
                <w:color w:val="FFFFFF"/>
                <w:sz w:val="17"/>
                <w:szCs w:val="17"/>
              </w:rPr>
            </w:pPr>
            <w:ins w:id="674" w:author="Philip Collender" w:date="2019-06-04T20:54:00Z">
              <w:r w:rsidRPr="00A4011D">
                <w:rPr>
                  <w:rFonts w:ascii="Segoe UI" w:eastAsia="Times New Roman" w:hAnsi="Segoe UI" w:cs="Segoe UI"/>
                  <w:color w:val="FFFFFF"/>
                  <w:sz w:val="17"/>
                  <w:szCs w:val="17"/>
                </w:rPr>
                <w:t>151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ACE4FC" w14:textId="77777777" w:rsidR="00A4011D" w:rsidRPr="00A4011D" w:rsidRDefault="00A4011D" w:rsidP="00A4011D">
            <w:pPr>
              <w:spacing w:after="540" w:line="240" w:lineRule="auto"/>
              <w:rPr>
                <w:ins w:id="675" w:author="Philip Collender" w:date="2019-06-04T20:54:00Z"/>
                <w:rFonts w:ascii="Segoe UI" w:eastAsia="Times New Roman" w:hAnsi="Segoe UI" w:cs="Segoe UI"/>
                <w:color w:val="E6E1DC"/>
                <w:sz w:val="17"/>
                <w:szCs w:val="17"/>
              </w:rPr>
            </w:pPr>
            <w:ins w:id="67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D97967" w14:textId="77777777" w:rsidR="00A4011D" w:rsidRPr="00A4011D" w:rsidRDefault="00A4011D" w:rsidP="00A4011D">
            <w:pPr>
              <w:spacing w:after="540" w:line="240" w:lineRule="auto"/>
              <w:rPr>
                <w:ins w:id="677" w:author="Philip Collender" w:date="2019-06-04T20:54:00Z"/>
                <w:rFonts w:ascii="Segoe UI" w:eastAsia="Times New Roman" w:hAnsi="Segoe UI" w:cs="Segoe UI"/>
                <w:color w:val="E6E1DC"/>
                <w:sz w:val="17"/>
                <w:szCs w:val="17"/>
              </w:rPr>
            </w:pPr>
            <w:ins w:id="67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1346CD" w14:textId="77777777" w:rsidR="00A4011D" w:rsidRPr="00A4011D" w:rsidRDefault="00A4011D" w:rsidP="00A4011D">
            <w:pPr>
              <w:spacing w:after="540" w:line="240" w:lineRule="auto"/>
              <w:rPr>
                <w:ins w:id="679" w:author="Philip Collender" w:date="2019-06-04T20:54:00Z"/>
                <w:rFonts w:ascii="Segoe UI" w:eastAsia="Times New Roman" w:hAnsi="Segoe UI" w:cs="Segoe UI"/>
                <w:color w:val="E6E1DC"/>
                <w:sz w:val="17"/>
                <w:szCs w:val="17"/>
              </w:rPr>
            </w:pPr>
            <w:ins w:id="68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8FECE7" w14:textId="77777777" w:rsidR="00A4011D" w:rsidRPr="00A4011D" w:rsidRDefault="00A4011D" w:rsidP="00A4011D">
            <w:pPr>
              <w:spacing w:after="540" w:line="240" w:lineRule="auto"/>
              <w:rPr>
                <w:ins w:id="681" w:author="Philip Collender" w:date="2019-06-04T20:54:00Z"/>
                <w:rFonts w:ascii="Segoe UI" w:eastAsia="Times New Roman" w:hAnsi="Segoe UI" w:cs="Segoe UI"/>
                <w:color w:val="E6E1DC"/>
                <w:sz w:val="17"/>
                <w:szCs w:val="17"/>
              </w:rPr>
            </w:pPr>
            <w:ins w:id="68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80503A" w14:textId="77777777" w:rsidR="00A4011D" w:rsidRPr="00A4011D" w:rsidRDefault="00A4011D" w:rsidP="00A4011D">
            <w:pPr>
              <w:spacing w:after="540" w:line="240" w:lineRule="auto"/>
              <w:rPr>
                <w:ins w:id="683" w:author="Philip Collender" w:date="2019-06-04T20:54:00Z"/>
                <w:rFonts w:ascii="Segoe UI" w:eastAsia="Times New Roman" w:hAnsi="Segoe UI" w:cs="Segoe UI"/>
                <w:color w:val="E6E1DC"/>
                <w:sz w:val="17"/>
                <w:szCs w:val="17"/>
              </w:rPr>
            </w:pPr>
            <w:ins w:id="68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92BA15" w14:textId="77777777" w:rsidR="00A4011D" w:rsidRPr="00A4011D" w:rsidRDefault="00A4011D" w:rsidP="00A4011D">
            <w:pPr>
              <w:spacing w:after="540" w:line="240" w:lineRule="auto"/>
              <w:rPr>
                <w:ins w:id="685" w:author="Philip Collender" w:date="2019-06-04T20:54:00Z"/>
                <w:rFonts w:ascii="Segoe UI" w:eastAsia="Times New Roman" w:hAnsi="Segoe UI" w:cs="Segoe UI"/>
                <w:color w:val="E6E1DC"/>
                <w:sz w:val="17"/>
                <w:szCs w:val="17"/>
              </w:rPr>
            </w:pPr>
            <w:ins w:id="68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F97897" w14:textId="77777777" w:rsidR="00A4011D" w:rsidRPr="00A4011D" w:rsidRDefault="00A4011D" w:rsidP="00A4011D">
            <w:pPr>
              <w:spacing w:after="540" w:line="240" w:lineRule="auto"/>
              <w:rPr>
                <w:ins w:id="687" w:author="Philip Collender" w:date="2019-06-04T20:54:00Z"/>
                <w:rFonts w:ascii="Segoe UI" w:eastAsia="Times New Roman" w:hAnsi="Segoe UI" w:cs="Segoe UI"/>
                <w:color w:val="E6E1DC"/>
                <w:sz w:val="17"/>
                <w:szCs w:val="17"/>
              </w:rPr>
            </w:pPr>
            <w:ins w:id="688" w:author="Philip Collender" w:date="2019-06-04T20:54:00Z">
              <w:r w:rsidRPr="00A4011D">
                <w:rPr>
                  <w:rFonts w:ascii="Segoe UI" w:eastAsia="Times New Roman" w:hAnsi="Segoe UI" w:cs="Segoe UI"/>
                  <w:color w:val="E6E1DC"/>
                  <w:sz w:val="17"/>
                  <w:szCs w:val="17"/>
                </w:rPr>
                <w:t>1</w:t>
              </w:r>
            </w:ins>
          </w:p>
        </w:tc>
      </w:tr>
      <w:tr w:rsidR="00A4011D" w:rsidRPr="00A4011D" w14:paraId="5209BF38" w14:textId="77777777" w:rsidTr="00A4011D">
        <w:trPr>
          <w:trHeight w:val="345"/>
          <w:tblCellSpacing w:w="0" w:type="dxa"/>
          <w:ins w:id="68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D640864" w14:textId="77777777" w:rsidR="00A4011D" w:rsidRPr="00A4011D" w:rsidRDefault="00A4011D" w:rsidP="00A4011D">
            <w:pPr>
              <w:spacing w:after="540" w:line="240" w:lineRule="auto"/>
              <w:jc w:val="right"/>
              <w:rPr>
                <w:ins w:id="690" w:author="Philip Collender" w:date="2019-06-04T20:54:00Z"/>
                <w:rFonts w:ascii="Segoe UI" w:eastAsia="Times New Roman" w:hAnsi="Segoe UI" w:cs="Segoe UI"/>
                <w:color w:val="FFFFFF"/>
                <w:sz w:val="17"/>
                <w:szCs w:val="17"/>
              </w:rPr>
            </w:pPr>
            <w:ins w:id="691" w:author="Philip Collender" w:date="2019-06-04T20:54:00Z">
              <w:r w:rsidRPr="00A4011D">
                <w:rPr>
                  <w:rFonts w:ascii="Segoe UI" w:eastAsia="Times New Roman" w:hAnsi="Segoe UI" w:cs="Segoe UI"/>
                  <w:color w:val="FFFFFF"/>
                  <w:sz w:val="17"/>
                  <w:szCs w:val="17"/>
                </w:rPr>
                <w:t>152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A2CFA1" w14:textId="77777777" w:rsidR="00A4011D" w:rsidRPr="00A4011D" w:rsidRDefault="00A4011D" w:rsidP="00A4011D">
            <w:pPr>
              <w:spacing w:after="540" w:line="240" w:lineRule="auto"/>
              <w:jc w:val="right"/>
              <w:rPr>
                <w:ins w:id="69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040B29" w14:textId="77777777" w:rsidR="00A4011D" w:rsidRPr="00A4011D" w:rsidRDefault="00A4011D" w:rsidP="00A4011D">
            <w:pPr>
              <w:spacing w:after="540" w:line="240" w:lineRule="auto"/>
              <w:rPr>
                <w:ins w:id="69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2CFC28" w14:textId="77777777" w:rsidR="00A4011D" w:rsidRPr="00A4011D" w:rsidRDefault="00A4011D" w:rsidP="00A4011D">
            <w:pPr>
              <w:spacing w:after="540" w:line="240" w:lineRule="auto"/>
              <w:rPr>
                <w:ins w:id="69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D289B0" w14:textId="77777777" w:rsidR="00A4011D" w:rsidRPr="00A4011D" w:rsidRDefault="00A4011D" w:rsidP="00A4011D">
            <w:pPr>
              <w:spacing w:after="540" w:line="240" w:lineRule="auto"/>
              <w:rPr>
                <w:ins w:id="69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F8E1DA" w14:textId="77777777" w:rsidR="00A4011D" w:rsidRPr="00A4011D" w:rsidRDefault="00A4011D" w:rsidP="00A4011D">
            <w:pPr>
              <w:spacing w:after="540" w:line="240" w:lineRule="auto"/>
              <w:rPr>
                <w:ins w:id="69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FD5BE2" w14:textId="77777777" w:rsidR="00A4011D" w:rsidRPr="00A4011D" w:rsidRDefault="00A4011D" w:rsidP="00A4011D">
            <w:pPr>
              <w:spacing w:after="540" w:line="240" w:lineRule="auto"/>
              <w:rPr>
                <w:ins w:id="69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BAD853" w14:textId="77777777" w:rsidR="00A4011D" w:rsidRPr="00A4011D" w:rsidRDefault="00A4011D" w:rsidP="00A4011D">
            <w:pPr>
              <w:spacing w:after="540" w:line="240" w:lineRule="auto"/>
              <w:rPr>
                <w:ins w:id="698" w:author="Philip Collender" w:date="2019-06-04T20:54:00Z"/>
                <w:rFonts w:ascii="Times New Roman" w:eastAsia="Times New Roman" w:hAnsi="Times New Roman" w:cs="Times New Roman"/>
                <w:sz w:val="20"/>
                <w:szCs w:val="20"/>
              </w:rPr>
            </w:pPr>
          </w:p>
        </w:tc>
      </w:tr>
      <w:tr w:rsidR="00A4011D" w:rsidRPr="00A4011D" w14:paraId="3BB65042" w14:textId="77777777" w:rsidTr="00A4011D">
        <w:trPr>
          <w:trHeight w:val="345"/>
          <w:tblCellSpacing w:w="0" w:type="dxa"/>
          <w:ins w:id="69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AF9A3BB" w14:textId="77777777" w:rsidR="00A4011D" w:rsidRPr="00A4011D" w:rsidRDefault="00A4011D" w:rsidP="00A4011D">
            <w:pPr>
              <w:spacing w:after="540" w:line="240" w:lineRule="auto"/>
              <w:jc w:val="right"/>
              <w:rPr>
                <w:ins w:id="700" w:author="Philip Collender" w:date="2019-06-04T20:54:00Z"/>
                <w:rFonts w:ascii="Segoe UI" w:eastAsia="Times New Roman" w:hAnsi="Segoe UI" w:cs="Segoe UI"/>
                <w:color w:val="FFFFFF"/>
                <w:sz w:val="17"/>
                <w:szCs w:val="17"/>
              </w:rPr>
            </w:pPr>
            <w:ins w:id="701" w:author="Philip Collender" w:date="2019-06-04T20:54:00Z">
              <w:r w:rsidRPr="00A4011D">
                <w:rPr>
                  <w:rFonts w:ascii="Segoe UI" w:eastAsia="Times New Roman" w:hAnsi="Segoe UI" w:cs="Segoe UI"/>
                  <w:color w:val="FFFFFF"/>
                  <w:sz w:val="17"/>
                  <w:szCs w:val="17"/>
                </w:rPr>
                <w:t>153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0B155A" w14:textId="77777777" w:rsidR="00A4011D" w:rsidRPr="00A4011D" w:rsidRDefault="00A4011D" w:rsidP="00A4011D">
            <w:pPr>
              <w:spacing w:after="540" w:line="240" w:lineRule="auto"/>
              <w:rPr>
                <w:ins w:id="702" w:author="Philip Collender" w:date="2019-06-04T20:54:00Z"/>
                <w:rFonts w:ascii="Segoe UI" w:eastAsia="Times New Roman" w:hAnsi="Segoe UI" w:cs="Segoe UI"/>
                <w:color w:val="E6E1DC"/>
                <w:sz w:val="17"/>
                <w:szCs w:val="17"/>
              </w:rPr>
            </w:pPr>
            <w:ins w:id="703" w:author="Philip Collender" w:date="2019-06-04T20:54:00Z">
              <w:r w:rsidRPr="00A4011D">
                <w:rPr>
                  <w:rFonts w:ascii="Segoe UI" w:eastAsia="Times New Roman" w:hAnsi="Segoe UI" w:cs="Segoe UI"/>
                  <w:color w:val="E6E1DC"/>
                  <w:sz w:val="17"/>
                  <w:szCs w:val="17"/>
                </w:rPr>
                <w:t>dfA.40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3EDE0F" w14:textId="77777777" w:rsidR="00A4011D" w:rsidRPr="00A4011D" w:rsidRDefault="00A4011D" w:rsidP="00A4011D">
            <w:pPr>
              <w:spacing w:after="540" w:line="240" w:lineRule="auto"/>
              <w:rPr>
                <w:ins w:id="704" w:author="Philip Collender" w:date="2019-06-04T20:54:00Z"/>
                <w:rFonts w:ascii="Segoe UI" w:eastAsia="Times New Roman" w:hAnsi="Segoe UI" w:cs="Segoe UI"/>
                <w:color w:val="E6E1DC"/>
                <w:sz w:val="17"/>
                <w:szCs w:val="17"/>
              </w:rPr>
            </w:pPr>
            <w:ins w:id="705" w:author="Philip Collender" w:date="2019-06-04T20:54:00Z">
              <w:r w:rsidRPr="00A4011D">
                <w:rPr>
                  <w:rFonts w:ascii="Microsoft YaHei" w:eastAsia="Microsoft YaHei" w:hAnsi="Microsoft YaHei" w:cs="Microsoft YaHei"/>
                  <w:color w:val="E6E1DC"/>
                  <w:sz w:val="17"/>
                  <w:szCs w:val="17"/>
                </w:rPr>
                <w:t>武則天</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D9C06A" w14:textId="77777777" w:rsidR="00A4011D" w:rsidRPr="00A4011D" w:rsidRDefault="00A4011D" w:rsidP="00A4011D">
            <w:pPr>
              <w:spacing w:after="540" w:line="240" w:lineRule="auto"/>
              <w:rPr>
                <w:ins w:id="706" w:author="Philip Collender" w:date="2019-06-04T20:54:00Z"/>
                <w:rFonts w:ascii="Segoe UI" w:eastAsia="Times New Roman" w:hAnsi="Segoe UI" w:cs="Segoe UI"/>
                <w:color w:val="E6E1DC"/>
                <w:sz w:val="17"/>
                <w:szCs w:val="17"/>
              </w:rPr>
            </w:pPr>
            <w:ins w:id="70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B7699D" w14:textId="77777777" w:rsidR="00A4011D" w:rsidRPr="00A4011D" w:rsidRDefault="00A4011D" w:rsidP="00A4011D">
            <w:pPr>
              <w:spacing w:after="540" w:line="240" w:lineRule="auto"/>
              <w:rPr>
                <w:ins w:id="708" w:author="Philip Collender" w:date="2019-06-04T20:54:00Z"/>
                <w:rFonts w:ascii="Segoe UI" w:eastAsia="Times New Roman" w:hAnsi="Segoe UI" w:cs="Segoe UI"/>
                <w:color w:val="E6E1DC"/>
                <w:sz w:val="17"/>
                <w:szCs w:val="17"/>
              </w:rPr>
            </w:pPr>
            <w:ins w:id="709" w:author="Philip Collender" w:date="2019-06-04T20:54:00Z">
              <w:r w:rsidRPr="00A4011D">
                <w:rPr>
                  <w:rFonts w:ascii="Segoe UI" w:eastAsia="Times New Roman" w:hAnsi="Segoe UI" w:cs="Segoe UI"/>
                  <w:color w:val="E6E1DC"/>
                  <w:sz w:val="17"/>
                  <w:szCs w:val="17"/>
                </w:rPr>
                <w:t>1995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5B9457" w14:textId="77777777" w:rsidR="00A4011D" w:rsidRPr="00A4011D" w:rsidRDefault="00A4011D" w:rsidP="00A4011D">
            <w:pPr>
              <w:spacing w:after="540" w:line="240" w:lineRule="auto"/>
              <w:rPr>
                <w:ins w:id="710" w:author="Philip Collender" w:date="2019-06-04T20:54:00Z"/>
                <w:rFonts w:ascii="Segoe UI" w:eastAsia="Times New Roman" w:hAnsi="Segoe UI" w:cs="Segoe UI"/>
                <w:color w:val="E6E1DC"/>
                <w:sz w:val="17"/>
                <w:szCs w:val="17"/>
              </w:rPr>
            </w:pPr>
            <w:ins w:id="711"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567B16" w14:textId="77777777" w:rsidR="00A4011D" w:rsidRPr="00A4011D" w:rsidRDefault="00A4011D" w:rsidP="00A4011D">
            <w:pPr>
              <w:spacing w:after="540" w:line="240" w:lineRule="auto"/>
              <w:rPr>
                <w:ins w:id="712" w:author="Philip Collender" w:date="2019-06-04T20:54:00Z"/>
                <w:rFonts w:ascii="Segoe UI" w:eastAsia="Times New Roman" w:hAnsi="Segoe UI" w:cs="Segoe UI"/>
                <w:color w:val="E6E1DC"/>
                <w:sz w:val="17"/>
                <w:szCs w:val="17"/>
              </w:rPr>
            </w:pPr>
            <w:ins w:id="713" w:author="Philip Collender" w:date="2019-06-04T20:54:00Z">
              <w:r w:rsidRPr="00A4011D">
                <w:rPr>
                  <w:rFonts w:ascii="Segoe UI" w:eastAsia="Times New Roman" w:hAnsi="Segoe UI" w:cs="Segoe UI"/>
                  <w:color w:val="E6E1DC"/>
                  <w:sz w:val="17"/>
                  <w:szCs w:val="17"/>
                </w:rPr>
                <w:t>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BCDEA5" w14:textId="77777777" w:rsidR="00A4011D" w:rsidRPr="00A4011D" w:rsidRDefault="00A4011D" w:rsidP="00A4011D">
            <w:pPr>
              <w:spacing w:after="540" w:line="240" w:lineRule="auto"/>
              <w:rPr>
                <w:ins w:id="714" w:author="Philip Collender" w:date="2019-06-04T20:54:00Z"/>
                <w:rFonts w:ascii="Segoe UI" w:eastAsia="Times New Roman" w:hAnsi="Segoe UI" w:cs="Segoe UI"/>
                <w:color w:val="E6E1DC"/>
                <w:sz w:val="17"/>
                <w:szCs w:val="17"/>
              </w:rPr>
            </w:pPr>
          </w:p>
        </w:tc>
      </w:tr>
      <w:tr w:rsidR="00A4011D" w:rsidRPr="00A4011D" w14:paraId="485612A9" w14:textId="77777777" w:rsidTr="00A4011D">
        <w:trPr>
          <w:trHeight w:val="345"/>
          <w:tblCellSpacing w:w="0" w:type="dxa"/>
          <w:ins w:id="71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C31D89B" w14:textId="77777777" w:rsidR="00A4011D" w:rsidRPr="00A4011D" w:rsidRDefault="00A4011D" w:rsidP="00A4011D">
            <w:pPr>
              <w:spacing w:after="540" w:line="240" w:lineRule="auto"/>
              <w:jc w:val="right"/>
              <w:rPr>
                <w:ins w:id="716" w:author="Philip Collender" w:date="2019-06-04T20:54:00Z"/>
                <w:rFonts w:ascii="Segoe UI" w:eastAsia="Times New Roman" w:hAnsi="Segoe UI" w:cs="Segoe UI"/>
                <w:color w:val="FFFFFF"/>
                <w:sz w:val="17"/>
                <w:szCs w:val="17"/>
              </w:rPr>
            </w:pPr>
            <w:ins w:id="717" w:author="Philip Collender" w:date="2019-06-04T20:54:00Z">
              <w:r w:rsidRPr="00A4011D">
                <w:rPr>
                  <w:rFonts w:ascii="Segoe UI" w:eastAsia="Times New Roman" w:hAnsi="Segoe UI" w:cs="Segoe UI"/>
                  <w:color w:val="FFFFFF"/>
                  <w:sz w:val="17"/>
                  <w:szCs w:val="17"/>
                </w:rPr>
                <w:t>154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4F89F9" w14:textId="77777777" w:rsidR="00A4011D" w:rsidRPr="00A4011D" w:rsidRDefault="00A4011D" w:rsidP="00A4011D">
            <w:pPr>
              <w:spacing w:after="540" w:line="240" w:lineRule="auto"/>
              <w:rPr>
                <w:ins w:id="718" w:author="Philip Collender" w:date="2019-06-04T20:54:00Z"/>
                <w:rFonts w:ascii="Segoe UI" w:eastAsia="Times New Roman" w:hAnsi="Segoe UI" w:cs="Segoe UI"/>
                <w:color w:val="E6E1DC"/>
                <w:sz w:val="17"/>
                <w:szCs w:val="17"/>
              </w:rPr>
            </w:pPr>
            <w:ins w:id="719" w:author="Philip Collender" w:date="2019-06-04T20:54:00Z">
              <w:r w:rsidRPr="00A4011D">
                <w:rPr>
                  <w:rFonts w:ascii="Segoe UI" w:eastAsia="Times New Roman" w:hAnsi="Segoe UI" w:cs="Segoe UI"/>
                  <w:color w:val="E6E1DC"/>
                  <w:sz w:val="17"/>
                  <w:szCs w:val="17"/>
                </w:rPr>
                <w:t>dfB.40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6D033B" w14:textId="77777777" w:rsidR="00A4011D" w:rsidRPr="00A4011D" w:rsidRDefault="00A4011D" w:rsidP="00A4011D">
            <w:pPr>
              <w:spacing w:after="540" w:line="240" w:lineRule="auto"/>
              <w:rPr>
                <w:ins w:id="720" w:author="Philip Collender" w:date="2019-06-04T20:54:00Z"/>
                <w:rFonts w:ascii="Segoe UI" w:eastAsia="Times New Roman" w:hAnsi="Segoe UI" w:cs="Segoe UI"/>
                <w:color w:val="E6E1DC"/>
                <w:sz w:val="17"/>
                <w:szCs w:val="17"/>
              </w:rPr>
            </w:pPr>
            <w:ins w:id="721" w:author="Philip Collender" w:date="2019-06-04T20:54:00Z">
              <w:r w:rsidRPr="00A4011D">
                <w:rPr>
                  <w:rFonts w:ascii="Microsoft YaHei" w:eastAsia="Microsoft YaHei" w:hAnsi="Microsoft YaHei" w:cs="Microsoft YaHei"/>
                  <w:color w:val="E6E1DC"/>
                  <w:sz w:val="17"/>
                  <w:szCs w:val="17"/>
                </w:rPr>
                <w:t>武则天</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21A5F4" w14:textId="77777777" w:rsidR="00A4011D" w:rsidRPr="00A4011D" w:rsidRDefault="00A4011D" w:rsidP="00A4011D">
            <w:pPr>
              <w:spacing w:after="540" w:line="240" w:lineRule="auto"/>
              <w:rPr>
                <w:ins w:id="722" w:author="Philip Collender" w:date="2019-06-04T20:54:00Z"/>
                <w:rFonts w:ascii="Segoe UI" w:eastAsia="Times New Roman" w:hAnsi="Segoe UI" w:cs="Segoe UI"/>
                <w:color w:val="E6E1DC"/>
                <w:sz w:val="17"/>
                <w:szCs w:val="17"/>
              </w:rPr>
            </w:pPr>
            <w:ins w:id="72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E87255" w14:textId="77777777" w:rsidR="00A4011D" w:rsidRPr="00A4011D" w:rsidRDefault="00A4011D" w:rsidP="00A4011D">
            <w:pPr>
              <w:spacing w:after="540" w:line="240" w:lineRule="auto"/>
              <w:rPr>
                <w:ins w:id="724" w:author="Philip Collender" w:date="2019-06-04T20:54:00Z"/>
                <w:rFonts w:ascii="Segoe UI" w:eastAsia="Times New Roman" w:hAnsi="Segoe UI" w:cs="Segoe UI"/>
                <w:color w:val="E6E1DC"/>
                <w:sz w:val="17"/>
                <w:szCs w:val="17"/>
              </w:rPr>
            </w:pPr>
            <w:ins w:id="725" w:author="Philip Collender" w:date="2019-06-04T20:54:00Z">
              <w:r w:rsidRPr="00A4011D">
                <w:rPr>
                  <w:rFonts w:ascii="Segoe UI" w:eastAsia="Times New Roman" w:hAnsi="Segoe UI" w:cs="Segoe UI"/>
                  <w:color w:val="E6E1DC"/>
                  <w:sz w:val="17"/>
                  <w:szCs w:val="17"/>
                </w:rPr>
                <w:t>1995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7707E9" w14:textId="77777777" w:rsidR="00A4011D" w:rsidRPr="00A4011D" w:rsidRDefault="00A4011D" w:rsidP="00A4011D">
            <w:pPr>
              <w:spacing w:after="540" w:line="240" w:lineRule="auto"/>
              <w:rPr>
                <w:ins w:id="726" w:author="Philip Collender" w:date="2019-06-04T20:54:00Z"/>
                <w:rFonts w:ascii="Segoe UI" w:eastAsia="Times New Roman" w:hAnsi="Segoe UI" w:cs="Segoe UI"/>
                <w:color w:val="E6E1DC"/>
                <w:sz w:val="17"/>
                <w:szCs w:val="17"/>
              </w:rPr>
            </w:pPr>
            <w:ins w:id="727"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775819" w14:textId="77777777" w:rsidR="00A4011D" w:rsidRPr="00A4011D" w:rsidRDefault="00A4011D" w:rsidP="00A4011D">
            <w:pPr>
              <w:spacing w:after="540" w:line="240" w:lineRule="auto"/>
              <w:rPr>
                <w:ins w:id="728" w:author="Philip Collender" w:date="2019-06-04T20:54:00Z"/>
                <w:rFonts w:ascii="Segoe UI" w:eastAsia="Times New Roman" w:hAnsi="Segoe UI" w:cs="Segoe UI"/>
                <w:color w:val="E6E1DC"/>
                <w:sz w:val="17"/>
                <w:szCs w:val="17"/>
              </w:rPr>
            </w:pPr>
            <w:ins w:id="729" w:author="Philip Collender" w:date="2019-06-04T20:54:00Z">
              <w:r w:rsidRPr="00A4011D">
                <w:rPr>
                  <w:rFonts w:ascii="Segoe UI" w:eastAsia="Times New Roman" w:hAnsi="Segoe UI" w:cs="Segoe UI"/>
                  <w:color w:val="E6E1DC"/>
                  <w:sz w:val="17"/>
                  <w:szCs w:val="17"/>
                </w:rPr>
                <w:t>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7BAAD8" w14:textId="77777777" w:rsidR="00A4011D" w:rsidRPr="00A4011D" w:rsidRDefault="00A4011D" w:rsidP="00A4011D">
            <w:pPr>
              <w:spacing w:after="540" w:line="240" w:lineRule="auto"/>
              <w:rPr>
                <w:ins w:id="730" w:author="Philip Collender" w:date="2019-06-04T20:54:00Z"/>
                <w:rFonts w:ascii="Segoe UI" w:eastAsia="Times New Roman" w:hAnsi="Segoe UI" w:cs="Segoe UI"/>
                <w:color w:val="E6E1DC"/>
                <w:sz w:val="17"/>
                <w:szCs w:val="17"/>
              </w:rPr>
            </w:pPr>
          </w:p>
        </w:tc>
      </w:tr>
      <w:tr w:rsidR="00A4011D" w:rsidRPr="00A4011D" w14:paraId="26680BC3" w14:textId="77777777" w:rsidTr="00A4011D">
        <w:trPr>
          <w:trHeight w:val="345"/>
          <w:tblCellSpacing w:w="0" w:type="dxa"/>
          <w:ins w:id="73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916B058" w14:textId="77777777" w:rsidR="00A4011D" w:rsidRPr="00A4011D" w:rsidRDefault="00A4011D" w:rsidP="00A4011D">
            <w:pPr>
              <w:spacing w:after="540" w:line="240" w:lineRule="auto"/>
              <w:jc w:val="right"/>
              <w:rPr>
                <w:ins w:id="732" w:author="Philip Collender" w:date="2019-06-04T20:54:00Z"/>
                <w:rFonts w:ascii="Segoe UI" w:eastAsia="Times New Roman" w:hAnsi="Segoe UI" w:cs="Segoe UI"/>
                <w:color w:val="FFFFFF"/>
                <w:sz w:val="17"/>
                <w:szCs w:val="17"/>
              </w:rPr>
            </w:pPr>
            <w:ins w:id="733" w:author="Philip Collender" w:date="2019-06-04T20:54:00Z">
              <w:r w:rsidRPr="00A4011D">
                <w:rPr>
                  <w:rFonts w:ascii="Segoe UI" w:eastAsia="Times New Roman" w:hAnsi="Segoe UI" w:cs="Segoe UI"/>
                  <w:color w:val="FFFFFF"/>
                  <w:sz w:val="17"/>
                  <w:szCs w:val="17"/>
                </w:rPr>
                <w:t>155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77D65D" w14:textId="77777777" w:rsidR="00A4011D" w:rsidRPr="00A4011D" w:rsidRDefault="00A4011D" w:rsidP="00A4011D">
            <w:pPr>
              <w:spacing w:after="540" w:line="240" w:lineRule="auto"/>
              <w:rPr>
                <w:ins w:id="734" w:author="Philip Collender" w:date="2019-06-04T20:54:00Z"/>
                <w:rFonts w:ascii="Segoe UI" w:eastAsia="Times New Roman" w:hAnsi="Segoe UI" w:cs="Segoe UI"/>
                <w:color w:val="E6E1DC"/>
                <w:sz w:val="17"/>
                <w:szCs w:val="17"/>
              </w:rPr>
            </w:pPr>
            <w:ins w:id="73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67A90B" w14:textId="77777777" w:rsidR="00A4011D" w:rsidRPr="00A4011D" w:rsidRDefault="00A4011D" w:rsidP="00A4011D">
            <w:pPr>
              <w:spacing w:after="540" w:line="240" w:lineRule="auto"/>
              <w:rPr>
                <w:ins w:id="736" w:author="Philip Collender" w:date="2019-06-04T20:54:00Z"/>
                <w:rFonts w:ascii="Segoe UI" w:eastAsia="Times New Roman" w:hAnsi="Segoe UI" w:cs="Segoe UI"/>
                <w:color w:val="E6E1DC"/>
                <w:sz w:val="17"/>
                <w:szCs w:val="17"/>
              </w:rPr>
            </w:pPr>
            <w:ins w:id="73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CCDD1F" w14:textId="77777777" w:rsidR="00A4011D" w:rsidRPr="00A4011D" w:rsidRDefault="00A4011D" w:rsidP="00A4011D">
            <w:pPr>
              <w:spacing w:after="540" w:line="240" w:lineRule="auto"/>
              <w:rPr>
                <w:ins w:id="738" w:author="Philip Collender" w:date="2019-06-04T20:54:00Z"/>
                <w:rFonts w:ascii="Segoe UI" w:eastAsia="Times New Roman" w:hAnsi="Segoe UI" w:cs="Segoe UI"/>
                <w:color w:val="E6E1DC"/>
                <w:sz w:val="17"/>
                <w:szCs w:val="17"/>
              </w:rPr>
            </w:pPr>
            <w:ins w:id="73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4BA4BD" w14:textId="77777777" w:rsidR="00A4011D" w:rsidRPr="00A4011D" w:rsidRDefault="00A4011D" w:rsidP="00A4011D">
            <w:pPr>
              <w:spacing w:after="540" w:line="240" w:lineRule="auto"/>
              <w:rPr>
                <w:ins w:id="740" w:author="Philip Collender" w:date="2019-06-04T20:54:00Z"/>
                <w:rFonts w:ascii="Segoe UI" w:eastAsia="Times New Roman" w:hAnsi="Segoe UI" w:cs="Segoe UI"/>
                <w:color w:val="E6E1DC"/>
                <w:sz w:val="17"/>
                <w:szCs w:val="17"/>
              </w:rPr>
            </w:pPr>
            <w:ins w:id="74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FB9C28" w14:textId="77777777" w:rsidR="00A4011D" w:rsidRPr="00A4011D" w:rsidRDefault="00A4011D" w:rsidP="00A4011D">
            <w:pPr>
              <w:spacing w:after="540" w:line="240" w:lineRule="auto"/>
              <w:rPr>
                <w:ins w:id="742" w:author="Philip Collender" w:date="2019-06-04T20:54:00Z"/>
                <w:rFonts w:ascii="Segoe UI" w:eastAsia="Times New Roman" w:hAnsi="Segoe UI" w:cs="Segoe UI"/>
                <w:color w:val="E6E1DC"/>
                <w:sz w:val="17"/>
                <w:szCs w:val="17"/>
              </w:rPr>
            </w:pPr>
            <w:ins w:id="74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A29EE5" w14:textId="77777777" w:rsidR="00A4011D" w:rsidRPr="00A4011D" w:rsidRDefault="00A4011D" w:rsidP="00A4011D">
            <w:pPr>
              <w:spacing w:after="540" w:line="240" w:lineRule="auto"/>
              <w:rPr>
                <w:ins w:id="744" w:author="Philip Collender" w:date="2019-06-04T20:54:00Z"/>
                <w:rFonts w:ascii="Segoe UI" w:eastAsia="Times New Roman" w:hAnsi="Segoe UI" w:cs="Segoe UI"/>
                <w:color w:val="E6E1DC"/>
                <w:sz w:val="17"/>
                <w:szCs w:val="17"/>
              </w:rPr>
            </w:pPr>
            <w:ins w:id="74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B69466" w14:textId="77777777" w:rsidR="00A4011D" w:rsidRPr="00A4011D" w:rsidRDefault="00A4011D" w:rsidP="00A4011D">
            <w:pPr>
              <w:spacing w:after="540" w:line="240" w:lineRule="auto"/>
              <w:rPr>
                <w:ins w:id="746" w:author="Philip Collender" w:date="2019-06-04T20:54:00Z"/>
                <w:rFonts w:ascii="Segoe UI" w:eastAsia="Times New Roman" w:hAnsi="Segoe UI" w:cs="Segoe UI"/>
                <w:color w:val="E6E1DC"/>
                <w:sz w:val="17"/>
                <w:szCs w:val="17"/>
              </w:rPr>
            </w:pPr>
            <w:ins w:id="747" w:author="Philip Collender" w:date="2019-06-04T20:54:00Z">
              <w:r w:rsidRPr="00A4011D">
                <w:rPr>
                  <w:rFonts w:ascii="Segoe UI" w:eastAsia="Times New Roman" w:hAnsi="Segoe UI" w:cs="Segoe UI"/>
                  <w:color w:val="E6E1DC"/>
                  <w:sz w:val="17"/>
                  <w:szCs w:val="17"/>
                </w:rPr>
                <w:t>1</w:t>
              </w:r>
            </w:ins>
          </w:p>
        </w:tc>
      </w:tr>
      <w:tr w:rsidR="00A4011D" w:rsidRPr="00A4011D" w14:paraId="6AB750C4" w14:textId="77777777" w:rsidTr="00A4011D">
        <w:trPr>
          <w:trHeight w:val="345"/>
          <w:tblCellSpacing w:w="0" w:type="dxa"/>
          <w:ins w:id="74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097F150" w14:textId="77777777" w:rsidR="00A4011D" w:rsidRPr="00A4011D" w:rsidRDefault="00A4011D" w:rsidP="00A4011D">
            <w:pPr>
              <w:spacing w:after="540" w:line="240" w:lineRule="auto"/>
              <w:jc w:val="right"/>
              <w:rPr>
                <w:ins w:id="749" w:author="Philip Collender" w:date="2019-06-04T20:54:00Z"/>
                <w:rFonts w:ascii="Segoe UI" w:eastAsia="Times New Roman" w:hAnsi="Segoe UI" w:cs="Segoe UI"/>
                <w:color w:val="FFFFFF"/>
                <w:sz w:val="17"/>
                <w:szCs w:val="17"/>
              </w:rPr>
            </w:pPr>
            <w:ins w:id="750" w:author="Philip Collender" w:date="2019-06-04T20:54:00Z">
              <w:r w:rsidRPr="00A4011D">
                <w:rPr>
                  <w:rFonts w:ascii="Segoe UI" w:eastAsia="Times New Roman" w:hAnsi="Segoe UI" w:cs="Segoe UI"/>
                  <w:color w:val="FFFFFF"/>
                  <w:sz w:val="17"/>
                  <w:szCs w:val="17"/>
                </w:rPr>
                <w:t>156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1149C0" w14:textId="77777777" w:rsidR="00A4011D" w:rsidRPr="00A4011D" w:rsidRDefault="00A4011D" w:rsidP="00A4011D">
            <w:pPr>
              <w:spacing w:after="540" w:line="240" w:lineRule="auto"/>
              <w:jc w:val="right"/>
              <w:rPr>
                <w:ins w:id="75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4733BB" w14:textId="77777777" w:rsidR="00A4011D" w:rsidRPr="00A4011D" w:rsidRDefault="00A4011D" w:rsidP="00A4011D">
            <w:pPr>
              <w:spacing w:after="540" w:line="240" w:lineRule="auto"/>
              <w:rPr>
                <w:ins w:id="75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9837DE" w14:textId="77777777" w:rsidR="00A4011D" w:rsidRPr="00A4011D" w:rsidRDefault="00A4011D" w:rsidP="00A4011D">
            <w:pPr>
              <w:spacing w:after="540" w:line="240" w:lineRule="auto"/>
              <w:rPr>
                <w:ins w:id="75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A41C8E" w14:textId="77777777" w:rsidR="00A4011D" w:rsidRPr="00A4011D" w:rsidRDefault="00A4011D" w:rsidP="00A4011D">
            <w:pPr>
              <w:spacing w:after="540" w:line="240" w:lineRule="auto"/>
              <w:rPr>
                <w:ins w:id="75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E87CC9" w14:textId="77777777" w:rsidR="00A4011D" w:rsidRPr="00A4011D" w:rsidRDefault="00A4011D" w:rsidP="00A4011D">
            <w:pPr>
              <w:spacing w:after="540" w:line="240" w:lineRule="auto"/>
              <w:rPr>
                <w:ins w:id="75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07CE9C" w14:textId="77777777" w:rsidR="00A4011D" w:rsidRPr="00A4011D" w:rsidRDefault="00A4011D" w:rsidP="00A4011D">
            <w:pPr>
              <w:spacing w:after="540" w:line="240" w:lineRule="auto"/>
              <w:rPr>
                <w:ins w:id="75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8E1B3A" w14:textId="77777777" w:rsidR="00A4011D" w:rsidRPr="00A4011D" w:rsidRDefault="00A4011D" w:rsidP="00A4011D">
            <w:pPr>
              <w:spacing w:after="540" w:line="240" w:lineRule="auto"/>
              <w:rPr>
                <w:ins w:id="757" w:author="Philip Collender" w:date="2019-06-04T20:54:00Z"/>
                <w:rFonts w:ascii="Times New Roman" w:eastAsia="Times New Roman" w:hAnsi="Times New Roman" w:cs="Times New Roman"/>
                <w:sz w:val="20"/>
                <w:szCs w:val="20"/>
              </w:rPr>
            </w:pPr>
          </w:p>
        </w:tc>
      </w:tr>
      <w:tr w:rsidR="00A4011D" w:rsidRPr="00A4011D" w14:paraId="3D0B2172" w14:textId="77777777" w:rsidTr="00A4011D">
        <w:trPr>
          <w:trHeight w:val="345"/>
          <w:tblCellSpacing w:w="0" w:type="dxa"/>
          <w:ins w:id="75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5A26119" w14:textId="77777777" w:rsidR="00A4011D" w:rsidRPr="00A4011D" w:rsidRDefault="00A4011D" w:rsidP="00A4011D">
            <w:pPr>
              <w:spacing w:after="540" w:line="240" w:lineRule="auto"/>
              <w:jc w:val="right"/>
              <w:rPr>
                <w:ins w:id="759" w:author="Philip Collender" w:date="2019-06-04T20:54:00Z"/>
                <w:rFonts w:ascii="Segoe UI" w:eastAsia="Times New Roman" w:hAnsi="Segoe UI" w:cs="Segoe UI"/>
                <w:color w:val="FFFFFF"/>
                <w:sz w:val="17"/>
                <w:szCs w:val="17"/>
              </w:rPr>
            </w:pPr>
            <w:ins w:id="760" w:author="Philip Collender" w:date="2019-06-04T20:54:00Z">
              <w:r w:rsidRPr="00A4011D">
                <w:rPr>
                  <w:rFonts w:ascii="Segoe UI" w:eastAsia="Times New Roman" w:hAnsi="Segoe UI" w:cs="Segoe UI"/>
                  <w:color w:val="FFFFFF"/>
                  <w:sz w:val="17"/>
                  <w:szCs w:val="17"/>
                </w:rPr>
                <w:t>157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73B328" w14:textId="77777777" w:rsidR="00A4011D" w:rsidRPr="00A4011D" w:rsidRDefault="00A4011D" w:rsidP="00A4011D">
            <w:pPr>
              <w:spacing w:after="540" w:line="240" w:lineRule="auto"/>
              <w:rPr>
                <w:ins w:id="761" w:author="Philip Collender" w:date="2019-06-04T20:54:00Z"/>
                <w:rFonts w:ascii="Segoe UI" w:eastAsia="Times New Roman" w:hAnsi="Segoe UI" w:cs="Segoe UI"/>
                <w:color w:val="E6E1DC"/>
                <w:sz w:val="17"/>
                <w:szCs w:val="17"/>
              </w:rPr>
            </w:pPr>
            <w:ins w:id="762" w:author="Philip Collender" w:date="2019-06-04T20:54:00Z">
              <w:r w:rsidRPr="00A4011D">
                <w:rPr>
                  <w:rFonts w:ascii="Segoe UI" w:eastAsia="Times New Roman" w:hAnsi="Segoe UI" w:cs="Segoe UI"/>
                  <w:color w:val="E6E1DC"/>
                  <w:sz w:val="17"/>
                  <w:szCs w:val="17"/>
                </w:rPr>
                <w:t>dfA.41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ACCC6A" w14:textId="77777777" w:rsidR="00A4011D" w:rsidRPr="00A4011D" w:rsidRDefault="00A4011D" w:rsidP="00A4011D">
            <w:pPr>
              <w:spacing w:after="540" w:line="240" w:lineRule="auto"/>
              <w:rPr>
                <w:ins w:id="763" w:author="Philip Collender" w:date="2019-06-04T20:54:00Z"/>
                <w:rFonts w:ascii="Segoe UI" w:eastAsia="Times New Roman" w:hAnsi="Segoe UI" w:cs="Segoe UI"/>
                <w:color w:val="E6E1DC"/>
                <w:sz w:val="17"/>
                <w:szCs w:val="17"/>
              </w:rPr>
            </w:pPr>
            <w:ins w:id="764" w:author="Philip Collender" w:date="2019-06-04T20:54:00Z">
              <w:r w:rsidRPr="00A4011D">
                <w:rPr>
                  <w:rFonts w:ascii="Microsoft YaHei" w:eastAsia="Microsoft YaHei" w:hAnsi="Microsoft YaHei" w:cs="Microsoft YaHei"/>
                  <w:color w:val="E6E1DC"/>
                  <w:sz w:val="17"/>
                  <w:szCs w:val="17"/>
                </w:rPr>
                <w:t>赵胜</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2AD1E7" w14:textId="77777777" w:rsidR="00A4011D" w:rsidRPr="00A4011D" w:rsidRDefault="00A4011D" w:rsidP="00A4011D">
            <w:pPr>
              <w:spacing w:after="540" w:line="240" w:lineRule="auto"/>
              <w:rPr>
                <w:ins w:id="765" w:author="Philip Collender" w:date="2019-06-04T20:54:00Z"/>
                <w:rFonts w:ascii="Segoe UI" w:eastAsia="Times New Roman" w:hAnsi="Segoe UI" w:cs="Segoe UI"/>
                <w:color w:val="E6E1DC"/>
                <w:sz w:val="17"/>
                <w:szCs w:val="17"/>
              </w:rPr>
            </w:pPr>
            <w:ins w:id="76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C36B21" w14:textId="77777777" w:rsidR="00A4011D" w:rsidRPr="00A4011D" w:rsidRDefault="00A4011D" w:rsidP="00A4011D">
            <w:pPr>
              <w:spacing w:after="540" w:line="240" w:lineRule="auto"/>
              <w:rPr>
                <w:ins w:id="767" w:author="Philip Collender" w:date="2019-06-04T20:54:00Z"/>
                <w:rFonts w:ascii="Segoe UI" w:eastAsia="Times New Roman" w:hAnsi="Segoe UI" w:cs="Segoe UI"/>
                <w:color w:val="E6E1DC"/>
                <w:sz w:val="17"/>
                <w:szCs w:val="17"/>
              </w:rPr>
            </w:pPr>
            <w:ins w:id="768"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F18D28" w14:textId="77777777" w:rsidR="00A4011D" w:rsidRPr="00A4011D" w:rsidRDefault="00A4011D" w:rsidP="00A4011D">
            <w:pPr>
              <w:spacing w:after="540" w:line="240" w:lineRule="auto"/>
              <w:rPr>
                <w:ins w:id="769" w:author="Philip Collender" w:date="2019-06-04T20:54:00Z"/>
                <w:rFonts w:ascii="Segoe UI" w:eastAsia="Times New Roman" w:hAnsi="Segoe UI" w:cs="Segoe UI"/>
                <w:color w:val="E6E1DC"/>
                <w:sz w:val="17"/>
                <w:szCs w:val="17"/>
              </w:rPr>
            </w:pPr>
            <w:ins w:id="770"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C10BE7" w14:textId="77777777" w:rsidR="00A4011D" w:rsidRPr="00A4011D" w:rsidRDefault="00A4011D" w:rsidP="00A4011D">
            <w:pPr>
              <w:spacing w:after="540" w:line="240" w:lineRule="auto"/>
              <w:rPr>
                <w:ins w:id="771" w:author="Philip Collender" w:date="2019-06-04T20:54:00Z"/>
                <w:rFonts w:ascii="Segoe UI" w:eastAsia="Times New Roman" w:hAnsi="Segoe UI" w:cs="Segoe UI"/>
                <w:color w:val="E6E1DC"/>
                <w:sz w:val="17"/>
                <w:szCs w:val="17"/>
              </w:rPr>
            </w:pPr>
            <w:ins w:id="772"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F264A0" w14:textId="77777777" w:rsidR="00A4011D" w:rsidRPr="00A4011D" w:rsidRDefault="00A4011D" w:rsidP="00A4011D">
            <w:pPr>
              <w:spacing w:after="540" w:line="240" w:lineRule="auto"/>
              <w:rPr>
                <w:ins w:id="773" w:author="Philip Collender" w:date="2019-06-04T20:54:00Z"/>
                <w:rFonts w:ascii="Segoe UI" w:eastAsia="Times New Roman" w:hAnsi="Segoe UI" w:cs="Segoe UI"/>
                <w:color w:val="E6E1DC"/>
                <w:sz w:val="17"/>
                <w:szCs w:val="17"/>
              </w:rPr>
            </w:pPr>
          </w:p>
        </w:tc>
      </w:tr>
      <w:tr w:rsidR="00A4011D" w:rsidRPr="00A4011D" w14:paraId="12A2631A" w14:textId="77777777" w:rsidTr="00A4011D">
        <w:trPr>
          <w:trHeight w:val="345"/>
          <w:tblCellSpacing w:w="0" w:type="dxa"/>
          <w:ins w:id="77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F0EEBA7" w14:textId="77777777" w:rsidR="00A4011D" w:rsidRPr="00A4011D" w:rsidRDefault="00A4011D" w:rsidP="00A4011D">
            <w:pPr>
              <w:spacing w:after="540" w:line="240" w:lineRule="auto"/>
              <w:jc w:val="right"/>
              <w:rPr>
                <w:ins w:id="775" w:author="Philip Collender" w:date="2019-06-04T20:54:00Z"/>
                <w:rFonts w:ascii="Segoe UI" w:eastAsia="Times New Roman" w:hAnsi="Segoe UI" w:cs="Segoe UI"/>
                <w:color w:val="FFFFFF"/>
                <w:sz w:val="17"/>
                <w:szCs w:val="17"/>
              </w:rPr>
            </w:pPr>
            <w:ins w:id="776" w:author="Philip Collender" w:date="2019-06-04T20:54:00Z">
              <w:r w:rsidRPr="00A4011D">
                <w:rPr>
                  <w:rFonts w:ascii="Segoe UI" w:eastAsia="Times New Roman" w:hAnsi="Segoe UI" w:cs="Segoe UI"/>
                  <w:color w:val="FFFFFF"/>
                  <w:sz w:val="17"/>
                  <w:szCs w:val="17"/>
                </w:rPr>
                <w:t>158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734C52" w14:textId="77777777" w:rsidR="00A4011D" w:rsidRPr="00A4011D" w:rsidRDefault="00A4011D" w:rsidP="00A4011D">
            <w:pPr>
              <w:spacing w:after="540" w:line="240" w:lineRule="auto"/>
              <w:rPr>
                <w:ins w:id="777" w:author="Philip Collender" w:date="2019-06-04T20:54:00Z"/>
                <w:rFonts w:ascii="Segoe UI" w:eastAsia="Times New Roman" w:hAnsi="Segoe UI" w:cs="Segoe UI"/>
                <w:color w:val="E6E1DC"/>
                <w:sz w:val="17"/>
                <w:szCs w:val="17"/>
              </w:rPr>
            </w:pPr>
            <w:ins w:id="778" w:author="Philip Collender" w:date="2019-06-04T20:54:00Z">
              <w:r w:rsidRPr="00A4011D">
                <w:rPr>
                  <w:rFonts w:ascii="Segoe UI" w:eastAsia="Times New Roman" w:hAnsi="Segoe UI" w:cs="Segoe UI"/>
                  <w:color w:val="E6E1DC"/>
                  <w:sz w:val="17"/>
                  <w:szCs w:val="17"/>
                </w:rPr>
                <w:t>dfB.41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43B9F0" w14:textId="77777777" w:rsidR="00A4011D" w:rsidRPr="00A4011D" w:rsidRDefault="00A4011D" w:rsidP="00A4011D">
            <w:pPr>
              <w:spacing w:after="540" w:line="240" w:lineRule="auto"/>
              <w:rPr>
                <w:ins w:id="779" w:author="Philip Collender" w:date="2019-06-04T20:54:00Z"/>
                <w:rFonts w:ascii="Segoe UI" w:eastAsia="Times New Roman" w:hAnsi="Segoe UI" w:cs="Segoe UI"/>
                <w:color w:val="E6E1DC"/>
                <w:sz w:val="17"/>
                <w:szCs w:val="17"/>
              </w:rPr>
            </w:pPr>
            <w:ins w:id="780" w:author="Philip Collender" w:date="2019-06-04T20:54:00Z">
              <w:r w:rsidRPr="00A4011D">
                <w:rPr>
                  <w:rFonts w:ascii="Microsoft YaHei" w:eastAsia="Microsoft YaHei" w:hAnsi="Microsoft YaHei" w:cs="Microsoft YaHei"/>
                  <w:color w:val="E6E1DC"/>
                  <w:sz w:val="17"/>
                  <w:szCs w:val="17"/>
                </w:rPr>
                <w:t>平原君</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40DEFD" w14:textId="77777777" w:rsidR="00A4011D" w:rsidRPr="00A4011D" w:rsidRDefault="00A4011D" w:rsidP="00A4011D">
            <w:pPr>
              <w:spacing w:after="540" w:line="240" w:lineRule="auto"/>
              <w:rPr>
                <w:ins w:id="781" w:author="Philip Collender" w:date="2019-06-04T20:54:00Z"/>
                <w:rFonts w:ascii="Segoe UI" w:eastAsia="Times New Roman" w:hAnsi="Segoe UI" w:cs="Segoe UI"/>
                <w:color w:val="E6E1DC"/>
                <w:sz w:val="17"/>
                <w:szCs w:val="17"/>
              </w:rPr>
            </w:pPr>
            <w:ins w:id="78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B76F98" w14:textId="77777777" w:rsidR="00A4011D" w:rsidRPr="00A4011D" w:rsidRDefault="00A4011D" w:rsidP="00A4011D">
            <w:pPr>
              <w:spacing w:after="540" w:line="240" w:lineRule="auto"/>
              <w:rPr>
                <w:ins w:id="783" w:author="Philip Collender" w:date="2019-06-04T20:54:00Z"/>
                <w:rFonts w:ascii="Segoe UI" w:eastAsia="Times New Roman" w:hAnsi="Segoe UI" w:cs="Segoe UI"/>
                <w:color w:val="E6E1DC"/>
                <w:sz w:val="17"/>
                <w:szCs w:val="17"/>
              </w:rPr>
            </w:pPr>
            <w:ins w:id="784"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40F255" w14:textId="77777777" w:rsidR="00A4011D" w:rsidRPr="00A4011D" w:rsidRDefault="00A4011D" w:rsidP="00A4011D">
            <w:pPr>
              <w:spacing w:after="540" w:line="240" w:lineRule="auto"/>
              <w:rPr>
                <w:ins w:id="785" w:author="Philip Collender" w:date="2019-06-04T20:54:00Z"/>
                <w:rFonts w:ascii="Segoe UI" w:eastAsia="Times New Roman" w:hAnsi="Segoe UI" w:cs="Segoe UI"/>
                <w:color w:val="E6E1DC"/>
                <w:sz w:val="17"/>
                <w:szCs w:val="17"/>
              </w:rPr>
            </w:pPr>
            <w:ins w:id="786"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9D9818" w14:textId="77777777" w:rsidR="00A4011D" w:rsidRPr="00A4011D" w:rsidRDefault="00A4011D" w:rsidP="00A4011D">
            <w:pPr>
              <w:spacing w:after="540" w:line="240" w:lineRule="auto"/>
              <w:rPr>
                <w:ins w:id="787" w:author="Philip Collender" w:date="2019-06-04T20:54:00Z"/>
                <w:rFonts w:ascii="Segoe UI" w:eastAsia="Times New Roman" w:hAnsi="Segoe UI" w:cs="Segoe UI"/>
                <w:color w:val="E6E1DC"/>
                <w:sz w:val="17"/>
                <w:szCs w:val="17"/>
              </w:rPr>
            </w:pPr>
            <w:ins w:id="788"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E0BC3D" w14:textId="77777777" w:rsidR="00A4011D" w:rsidRPr="00A4011D" w:rsidRDefault="00A4011D" w:rsidP="00A4011D">
            <w:pPr>
              <w:spacing w:after="540" w:line="240" w:lineRule="auto"/>
              <w:rPr>
                <w:ins w:id="789" w:author="Philip Collender" w:date="2019-06-04T20:54:00Z"/>
                <w:rFonts w:ascii="Segoe UI" w:eastAsia="Times New Roman" w:hAnsi="Segoe UI" w:cs="Segoe UI"/>
                <w:color w:val="E6E1DC"/>
                <w:sz w:val="17"/>
                <w:szCs w:val="17"/>
              </w:rPr>
            </w:pPr>
          </w:p>
        </w:tc>
      </w:tr>
      <w:tr w:rsidR="00A4011D" w:rsidRPr="00A4011D" w14:paraId="3DED09F0" w14:textId="77777777" w:rsidTr="00A4011D">
        <w:trPr>
          <w:trHeight w:val="345"/>
          <w:tblCellSpacing w:w="0" w:type="dxa"/>
          <w:ins w:id="79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AC0A858" w14:textId="77777777" w:rsidR="00A4011D" w:rsidRPr="00A4011D" w:rsidRDefault="00A4011D" w:rsidP="00A4011D">
            <w:pPr>
              <w:spacing w:after="540" w:line="240" w:lineRule="auto"/>
              <w:jc w:val="right"/>
              <w:rPr>
                <w:ins w:id="791" w:author="Philip Collender" w:date="2019-06-04T20:54:00Z"/>
                <w:rFonts w:ascii="Segoe UI" w:eastAsia="Times New Roman" w:hAnsi="Segoe UI" w:cs="Segoe UI"/>
                <w:color w:val="FFFFFF"/>
                <w:sz w:val="17"/>
                <w:szCs w:val="17"/>
              </w:rPr>
            </w:pPr>
            <w:ins w:id="792" w:author="Philip Collender" w:date="2019-06-04T20:54:00Z">
              <w:r w:rsidRPr="00A4011D">
                <w:rPr>
                  <w:rFonts w:ascii="Segoe UI" w:eastAsia="Times New Roman" w:hAnsi="Segoe UI" w:cs="Segoe UI"/>
                  <w:color w:val="FFFFFF"/>
                  <w:sz w:val="17"/>
                  <w:szCs w:val="17"/>
                </w:rPr>
                <w:lastRenderedPageBreak/>
                <w:t>159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07383F" w14:textId="77777777" w:rsidR="00A4011D" w:rsidRPr="00A4011D" w:rsidRDefault="00A4011D" w:rsidP="00A4011D">
            <w:pPr>
              <w:spacing w:after="540" w:line="240" w:lineRule="auto"/>
              <w:rPr>
                <w:ins w:id="793" w:author="Philip Collender" w:date="2019-06-04T20:54:00Z"/>
                <w:rFonts w:ascii="Segoe UI" w:eastAsia="Times New Roman" w:hAnsi="Segoe UI" w:cs="Segoe UI"/>
                <w:color w:val="E6E1DC"/>
                <w:sz w:val="17"/>
                <w:szCs w:val="17"/>
              </w:rPr>
            </w:pPr>
            <w:ins w:id="79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05A187" w14:textId="77777777" w:rsidR="00A4011D" w:rsidRPr="00A4011D" w:rsidRDefault="00A4011D" w:rsidP="00A4011D">
            <w:pPr>
              <w:spacing w:after="540" w:line="240" w:lineRule="auto"/>
              <w:rPr>
                <w:ins w:id="795" w:author="Philip Collender" w:date="2019-06-04T20:54:00Z"/>
                <w:rFonts w:ascii="Segoe UI" w:eastAsia="Times New Roman" w:hAnsi="Segoe UI" w:cs="Segoe UI"/>
                <w:color w:val="E6E1DC"/>
                <w:sz w:val="17"/>
                <w:szCs w:val="17"/>
              </w:rPr>
            </w:pPr>
            <w:ins w:id="79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128D51" w14:textId="77777777" w:rsidR="00A4011D" w:rsidRPr="00A4011D" w:rsidRDefault="00A4011D" w:rsidP="00A4011D">
            <w:pPr>
              <w:spacing w:after="540" w:line="240" w:lineRule="auto"/>
              <w:rPr>
                <w:ins w:id="797" w:author="Philip Collender" w:date="2019-06-04T20:54:00Z"/>
                <w:rFonts w:ascii="Segoe UI" w:eastAsia="Times New Roman" w:hAnsi="Segoe UI" w:cs="Segoe UI"/>
                <w:color w:val="E6E1DC"/>
                <w:sz w:val="17"/>
                <w:szCs w:val="17"/>
              </w:rPr>
            </w:pPr>
            <w:ins w:id="79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C404A9" w14:textId="77777777" w:rsidR="00A4011D" w:rsidRPr="00A4011D" w:rsidRDefault="00A4011D" w:rsidP="00A4011D">
            <w:pPr>
              <w:spacing w:after="540" w:line="240" w:lineRule="auto"/>
              <w:rPr>
                <w:ins w:id="799" w:author="Philip Collender" w:date="2019-06-04T20:54:00Z"/>
                <w:rFonts w:ascii="Segoe UI" w:eastAsia="Times New Roman" w:hAnsi="Segoe UI" w:cs="Segoe UI"/>
                <w:color w:val="E6E1DC"/>
                <w:sz w:val="17"/>
                <w:szCs w:val="17"/>
              </w:rPr>
            </w:pPr>
            <w:ins w:id="80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F3B5FD" w14:textId="77777777" w:rsidR="00A4011D" w:rsidRPr="00A4011D" w:rsidRDefault="00A4011D" w:rsidP="00A4011D">
            <w:pPr>
              <w:spacing w:after="540" w:line="240" w:lineRule="auto"/>
              <w:rPr>
                <w:ins w:id="801" w:author="Philip Collender" w:date="2019-06-04T20:54:00Z"/>
                <w:rFonts w:ascii="Segoe UI" w:eastAsia="Times New Roman" w:hAnsi="Segoe UI" w:cs="Segoe UI"/>
                <w:color w:val="E6E1DC"/>
                <w:sz w:val="17"/>
                <w:szCs w:val="17"/>
              </w:rPr>
            </w:pPr>
            <w:ins w:id="80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9988A6" w14:textId="77777777" w:rsidR="00A4011D" w:rsidRPr="00A4011D" w:rsidRDefault="00A4011D" w:rsidP="00A4011D">
            <w:pPr>
              <w:spacing w:after="540" w:line="240" w:lineRule="auto"/>
              <w:rPr>
                <w:ins w:id="803" w:author="Philip Collender" w:date="2019-06-04T20:54:00Z"/>
                <w:rFonts w:ascii="Segoe UI" w:eastAsia="Times New Roman" w:hAnsi="Segoe UI" w:cs="Segoe UI"/>
                <w:color w:val="E6E1DC"/>
                <w:sz w:val="17"/>
                <w:szCs w:val="17"/>
              </w:rPr>
            </w:pPr>
            <w:ins w:id="80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1C04B3" w14:textId="77777777" w:rsidR="00A4011D" w:rsidRPr="00A4011D" w:rsidRDefault="00A4011D" w:rsidP="00A4011D">
            <w:pPr>
              <w:spacing w:after="540" w:line="240" w:lineRule="auto"/>
              <w:rPr>
                <w:ins w:id="805" w:author="Philip Collender" w:date="2019-06-04T20:54:00Z"/>
                <w:rFonts w:ascii="Segoe UI" w:eastAsia="Times New Roman" w:hAnsi="Segoe UI" w:cs="Segoe UI"/>
                <w:color w:val="E6E1DC"/>
                <w:sz w:val="17"/>
                <w:szCs w:val="17"/>
              </w:rPr>
            </w:pPr>
            <w:ins w:id="806" w:author="Philip Collender" w:date="2019-06-04T20:54:00Z">
              <w:r w:rsidRPr="00A4011D">
                <w:rPr>
                  <w:rFonts w:ascii="Segoe UI" w:eastAsia="Times New Roman" w:hAnsi="Segoe UI" w:cs="Segoe UI"/>
                  <w:color w:val="E6E1DC"/>
                  <w:sz w:val="17"/>
                  <w:szCs w:val="17"/>
                </w:rPr>
                <w:t>0.9994</w:t>
              </w:r>
            </w:ins>
          </w:p>
        </w:tc>
      </w:tr>
      <w:tr w:rsidR="00A4011D" w:rsidRPr="00A4011D" w14:paraId="597293D0" w14:textId="77777777" w:rsidTr="00A4011D">
        <w:trPr>
          <w:trHeight w:val="345"/>
          <w:tblCellSpacing w:w="0" w:type="dxa"/>
          <w:ins w:id="80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9A31DE5" w14:textId="77777777" w:rsidR="00A4011D" w:rsidRPr="00A4011D" w:rsidRDefault="00A4011D" w:rsidP="00A4011D">
            <w:pPr>
              <w:spacing w:after="540" w:line="240" w:lineRule="auto"/>
              <w:jc w:val="right"/>
              <w:rPr>
                <w:ins w:id="808" w:author="Philip Collender" w:date="2019-06-04T20:54:00Z"/>
                <w:rFonts w:ascii="Segoe UI" w:eastAsia="Times New Roman" w:hAnsi="Segoe UI" w:cs="Segoe UI"/>
                <w:color w:val="FFFFFF"/>
                <w:sz w:val="17"/>
                <w:szCs w:val="17"/>
              </w:rPr>
            </w:pPr>
            <w:ins w:id="809" w:author="Philip Collender" w:date="2019-06-04T20:54:00Z">
              <w:r w:rsidRPr="00A4011D">
                <w:rPr>
                  <w:rFonts w:ascii="Segoe UI" w:eastAsia="Times New Roman" w:hAnsi="Segoe UI" w:cs="Segoe UI"/>
                  <w:color w:val="FFFFFF"/>
                  <w:sz w:val="17"/>
                  <w:szCs w:val="17"/>
                </w:rPr>
                <w:t>160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BEAEA4" w14:textId="77777777" w:rsidR="00A4011D" w:rsidRPr="00A4011D" w:rsidRDefault="00A4011D" w:rsidP="00A4011D">
            <w:pPr>
              <w:spacing w:after="540" w:line="240" w:lineRule="auto"/>
              <w:jc w:val="right"/>
              <w:rPr>
                <w:ins w:id="81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3E71E3" w14:textId="77777777" w:rsidR="00A4011D" w:rsidRPr="00A4011D" w:rsidRDefault="00A4011D" w:rsidP="00A4011D">
            <w:pPr>
              <w:spacing w:after="540" w:line="240" w:lineRule="auto"/>
              <w:rPr>
                <w:ins w:id="81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A40708" w14:textId="77777777" w:rsidR="00A4011D" w:rsidRPr="00A4011D" w:rsidRDefault="00A4011D" w:rsidP="00A4011D">
            <w:pPr>
              <w:spacing w:after="540" w:line="240" w:lineRule="auto"/>
              <w:rPr>
                <w:ins w:id="81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AE7129" w14:textId="77777777" w:rsidR="00A4011D" w:rsidRPr="00A4011D" w:rsidRDefault="00A4011D" w:rsidP="00A4011D">
            <w:pPr>
              <w:spacing w:after="540" w:line="240" w:lineRule="auto"/>
              <w:rPr>
                <w:ins w:id="81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37EEA9" w14:textId="77777777" w:rsidR="00A4011D" w:rsidRPr="00A4011D" w:rsidRDefault="00A4011D" w:rsidP="00A4011D">
            <w:pPr>
              <w:spacing w:after="540" w:line="240" w:lineRule="auto"/>
              <w:rPr>
                <w:ins w:id="81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CBAF26" w14:textId="77777777" w:rsidR="00A4011D" w:rsidRPr="00A4011D" w:rsidRDefault="00A4011D" w:rsidP="00A4011D">
            <w:pPr>
              <w:spacing w:after="540" w:line="240" w:lineRule="auto"/>
              <w:rPr>
                <w:ins w:id="81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0B1D5F" w14:textId="77777777" w:rsidR="00A4011D" w:rsidRPr="00A4011D" w:rsidRDefault="00A4011D" w:rsidP="00A4011D">
            <w:pPr>
              <w:spacing w:after="540" w:line="240" w:lineRule="auto"/>
              <w:rPr>
                <w:ins w:id="816" w:author="Philip Collender" w:date="2019-06-04T20:54:00Z"/>
                <w:rFonts w:ascii="Times New Roman" w:eastAsia="Times New Roman" w:hAnsi="Times New Roman" w:cs="Times New Roman"/>
                <w:sz w:val="20"/>
                <w:szCs w:val="20"/>
              </w:rPr>
            </w:pPr>
          </w:p>
        </w:tc>
      </w:tr>
      <w:tr w:rsidR="00A4011D" w:rsidRPr="00A4011D" w14:paraId="24C09A27" w14:textId="77777777" w:rsidTr="00A4011D">
        <w:trPr>
          <w:trHeight w:val="345"/>
          <w:tblCellSpacing w:w="0" w:type="dxa"/>
          <w:ins w:id="81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B9D6549" w14:textId="77777777" w:rsidR="00A4011D" w:rsidRPr="00A4011D" w:rsidRDefault="00A4011D" w:rsidP="00A4011D">
            <w:pPr>
              <w:spacing w:after="540" w:line="240" w:lineRule="auto"/>
              <w:jc w:val="right"/>
              <w:rPr>
                <w:ins w:id="818" w:author="Philip Collender" w:date="2019-06-04T20:54:00Z"/>
                <w:rFonts w:ascii="Segoe UI" w:eastAsia="Times New Roman" w:hAnsi="Segoe UI" w:cs="Segoe UI"/>
                <w:color w:val="FFFFFF"/>
                <w:sz w:val="17"/>
                <w:szCs w:val="17"/>
              </w:rPr>
            </w:pPr>
            <w:ins w:id="819" w:author="Philip Collender" w:date="2019-06-04T20:54:00Z">
              <w:r w:rsidRPr="00A4011D">
                <w:rPr>
                  <w:rFonts w:ascii="Segoe UI" w:eastAsia="Times New Roman" w:hAnsi="Segoe UI" w:cs="Segoe UI"/>
                  <w:color w:val="FFFFFF"/>
                  <w:sz w:val="17"/>
                  <w:szCs w:val="17"/>
                </w:rPr>
                <w:t>161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436961" w14:textId="77777777" w:rsidR="00A4011D" w:rsidRPr="00A4011D" w:rsidRDefault="00A4011D" w:rsidP="00A4011D">
            <w:pPr>
              <w:spacing w:after="540" w:line="240" w:lineRule="auto"/>
              <w:rPr>
                <w:ins w:id="820" w:author="Philip Collender" w:date="2019-06-04T20:54:00Z"/>
                <w:rFonts w:ascii="Segoe UI" w:eastAsia="Times New Roman" w:hAnsi="Segoe UI" w:cs="Segoe UI"/>
                <w:color w:val="E6E1DC"/>
                <w:sz w:val="17"/>
                <w:szCs w:val="17"/>
              </w:rPr>
            </w:pPr>
            <w:ins w:id="821" w:author="Philip Collender" w:date="2019-06-04T20:54:00Z">
              <w:r w:rsidRPr="00A4011D">
                <w:rPr>
                  <w:rFonts w:ascii="Segoe UI" w:eastAsia="Times New Roman" w:hAnsi="Segoe UI" w:cs="Segoe UI"/>
                  <w:color w:val="E6E1DC"/>
                  <w:sz w:val="17"/>
                  <w:szCs w:val="17"/>
                </w:rPr>
                <w:t>dfA.42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2E6922" w14:textId="77777777" w:rsidR="00A4011D" w:rsidRPr="00A4011D" w:rsidRDefault="00A4011D" w:rsidP="00A4011D">
            <w:pPr>
              <w:spacing w:after="540" w:line="240" w:lineRule="auto"/>
              <w:rPr>
                <w:ins w:id="822" w:author="Philip Collender" w:date="2019-06-04T20:54:00Z"/>
                <w:rFonts w:ascii="Segoe UI" w:eastAsia="Times New Roman" w:hAnsi="Segoe UI" w:cs="Segoe UI"/>
                <w:color w:val="E6E1DC"/>
                <w:sz w:val="17"/>
                <w:szCs w:val="17"/>
              </w:rPr>
            </w:pPr>
            <w:ins w:id="823" w:author="Philip Collender" w:date="2019-06-04T20:54:00Z">
              <w:r w:rsidRPr="00A4011D">
                <w:rPr>
                  <w:rFonts w:ascii="Microsoft YaHei" w:eastAsia="Microsoft YaHei" w:hAnsi="Microsoft YaHei" w:cs="Microsoft YaHei"/>
                  <w:color w:val="E6E1DC"/>
                  <w:sz w:val="17"/>
                  <w:szCs w:val="17"/>
                </w:rPr>
                <w:t>耶穌基督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840E5A" w14:textId="77777777" w:rsidR="00A4011D" w:rsidRPr="00A4011D" w:rsidRDefault="00A4011D" w:rsidP="00A4011D">
            <w:pPr>
              <w:spacing w:after="540" w:line="240" w:lineRule="auto"/>
              <w:rPr>
                <w:ins w:id="824" w:author="Philip Collender" w:date="2019-06-04T20:54:00Z"/>
                <w:rFonts w:ascii="Segoe UI" w:eastAsia="Times New Roman" w:hAnsi="Segoe UI" w:cs="Segoe UI"/>
                <w:color w:val="E6E1DC"/>
                <w:sz w:val="17"/>
                <w:szCs w:val="17"/>
              </w:rPr>
            </w:pPr>
            <w:ins w:id="82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27621E" w14:textId="77777777" w:rsidR="00A4011D" w:rsidRPr="00A4011D" w:rsidRDefault="00A4011D" w:rsidP="00A4011D">
            <w:pPr>
              <w:spacing w:after="540" w:line="240" w:lineRule="auto"/>
              <w:rPr>
                <w:ins w:id="826" w:author="Philip Collender" w:date="2019-06-04T20:54:00Z"/>
                <w:rFonts w:ascii="Segoe UI" w:eastAsia="Times New Roman" w:hAnsi="Segoe UI" w:cs="Segoe UI"/>
                <w:color w:val="E6E1DC"/>
                <w:sz w:val="17"/>
                <w:szCs w:val="17"/>
              </w:rPr>
            </w:pPr>
            <w:ins w:id="827"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EC076C" w14:textId="77777777" w:rsidR="00A4011D" w:rsidRPr="00A4011D" w:rsidRDefault="00A4011D" w:rsidP="00A4011D">
            <w:pPr>
              <w:spacing w:after="540" w:line="240" w:lineRule="auto"/>
              <w:rPr>
                <w:ins w:id="828" w:author="Philip Collender" w:date="2019-06-04T20:54:00Z"/>
                <w:rFonts w:ascii="Segoe UI" w:eastAsia="Times New Roman" w:hAnsi="Segoe UI" w:cs="Segoe UI"/>
                <w:color w:val="E6E1DC"/>
                <w:sz w:val="17"/>
                <w:szCs w:val="17"/>
              </w:rPr>
            </w:pPr>
            <w:ins w:id="829"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E56AB7" w14:textId="77777777" w:rsidR="00A4011D" w:rsidRPr="00A4011D" w:rsidRDefault="00A4011D" w:rsidP="00A4011D">
            <w:pPr>
              <w:spacing w:after="540" w:line="240" w:lineRule="auto"/>
              <w:rPr>
                <w:ins w:id="830" w:author="Philip Collender" w:date="2019-06-04T20:54:00Z"/>
                <w:rFonts w:ascii="Segoe UI" w:eastAsia="Times New Roman" w:hAnsi="Segoe UI" w:cs="Segoe UI"/>
                <w:color w:val="E6E1DC"/>
                <w:sz w:val="17"/>
                <w:szCs w:val="17"/>
              </w:rPr>
            </w:pPr>
            <w:ins w:id="831" w:author="Philip Collender" w:date="2019-06-04T20:54:00Z">
              <w:r w:rsidRPr="00A4011D">
                <w:rPr>
                  <w:rFonts w:ascii="Segoe UI" w:eastAsia="Times New Roman" w:hAnsi="Segoe UI" w:cs="Segoe UI"/>
                  <w:color w:val="E6E1DC"/>
                  <w:sz w:val="17"/>
                  <w:szCs w:val="17"/>
                </w:rPr>
                <w:t>25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3BB5F8" w14:textId="77777777" w:rsidR="00A4011D" w:rsidRPr="00A4011D" w:rsidRDefault="00A4011D" w:rsidP="00A4011D">
            <w:pPr>
              <w:spacing w:after="540" w:line="240" w:lineRule="auto"/>
              <w:rPr>
                <w:ins w:id="832" w:author="Philip Collender" w:date="2019-06-04T20:54:00Z"/>
                <w:rFonts w:ascii="Segoe UI" w:eastAsia="Times New Roman" w:hAnsi="Segoe UI" w:cs="Segoe UI"/>
                <w:color w:val="E6E1DC"/>
                <w:sz w:val="17"/>
                <w:szCs w:val="17"/>
              </w:rPr>
            </w:pPr>
          </w:p>
        </w:tc>
      </w:tr>
      <w:tr w:rsidR="00A4011D" w:rsidRPr="00A4011D" w14:paraId="6C831B32" w14:textId="77777777" w:rsidTr="00A4011D">
        <w:trPr>
          <w:trHeight w:val="345"/>
          <w:tblCellSpacing w:w="0" w:type="dxa"/>
          <w:ins w:id="83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BE68059" w14:textId="77777777" w:rsidR="00A4011D" w:rsidRPr="00A4011D" w:rsidRDefault="00A4011D" w:rsidP="00A4011D">
            <w:pPr>
              <w:spacing w:after="540" w:line="240" w:lineRule="auto"/>
              <w:jc w:val="right"/>
              <w:rPr>
                <w:ins w:id="834" w:author="Philip Collender" w:date="2019-06-04T20:54:00Z"/>
                <w:rFonts w:ascii="Segoe UI" w:eastAsia="Times New Roman" w:hAnsi="Segoe UI" w:cs="Segoe UI"/>
                <w:color w:val="FFFFFF"/>
                <w:sz w:val="17"/>
                <w:szCs w:val="17"/>
              </w:rPr>
            </w:pPr>
            <w:ins w:id="835" w:author="Philip Collender" w:date="2019-06-04T20:54:00Z">
              <w:r w:rsidRPr="00A4011D">
                <w:rPr>
                  <w:rFonts w:ascii="Segoe UI" w:eastAsia="Times New Roman" w:hAnsi="Segoe UI" w:cs="Segoe UI"/>
                  <w:color w:val="FFFFFF"/>
                  <w:sz w:val="17"/>
                  <w:szCs w:val="17"/>
                </w:rPr>
                <w:t>162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D686F6" w14:textId="77777777" w:rsidR="00A4011D" w:rsidRPr="00A4011D" w:rsidRDefault="00A4011D" w:rsidP="00A4011D">
            <w:pPr>
              <w:spacing w:after="540" w:line="240" w:lineRule="auto"/>
              <w:rPr>
                <w:ins w:id="836" w:author="Philip Collender" w:date="2019-06-04T20:54:00Z"/>
                <w:rFonts w:ascii="Segoe UI" w:eastAsia="Times New Roman" w:hAnsi="Segoe UI" w:cs="Segoe UI"/>
                <w:color w:val="E6E1DC"/>
                <w:sz w:val="17"/>
                <w:szCs w:val="17"/>
              </w:rPr>
            </w:pPr>
            <w:ins w:id="837" w:author="Philip Collender" w:date="2019-06-04T20:54:00Z">
              <w:r w:rsidRPr="00A4011D">
                <w:rPr>
                  <w:rFonts w:ascii="Segoe UI" w:eastAsia="Times New Roman" w:hAnsi="Segoe UI" w:cs="Segoe UI"/>
                  <w:color w:val="E6E1DC"/>
                  <w:sz w:val="17"/>
                  <w:szCs w:val="17"/>
                </w:rPr>
                <w:t>dfB.42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0460C9" w14:textId="77777777" w:rsidR="00A4011D" w:rsidRPr="00A4011D" w:rsidRDefault="00A4011D" w:rsidP="00A4011D">
            <w:pPr>
              <w:spacing w:after="540" w:line="240" w:lineRule="auto"/>
              <w:rPr>
                <w:ins w:id="838" w:author="Philip Collender" w:date="2019-06-04T20:54:00Z"/>
                <w:rFonts w:ascii="Segoe UI" w:eastAsia="Times New Roman" w:hAnsi="Segoe UI" w:cs="Segoe UI"/>
                <w:color w:val="E6E1DC"/>
                <w:sz w:val="17"/>
                <w:szCs w:val="17"/>
              </w:rPr>
            </w:pPr>
            <w:ins w:id="839" w:author="Philip Collender" w:date="2019-06-04T20:54:00Z">
              <w:r w:rsidRPr="00A4011D">
                <w:rPr>
                  <w:rFonts w:ascii="Microsoft YaHei" w:eastAsia="Microsoft YaHei" w:hAnsi="Microsoft YaHei" w:cs="Microsoft YaHei"/>
                  <w:color w:val="E6E1DC"/>
                  <w:sz w:val="17"/>
                  <w:szCs w:val="17"/>
                </w:rPr>
                <w:t>耶稣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01DB8F" w14:textId="77777777" w:rsidR="00A4011D" w:rsidRPr="00A4011D" w:rsidRDefault="00A4011D" w:rsidP="00A4011D">
            <w:pPr>
              <w:spacing w:after="540" w:line="240" w:lineRule="auto"/>
              <w:rPr>
                <w:ins w:id="840" w:author="Philip Collender" w:date="2019-06-04T20:54:00Z"/>
                <w:rFonts w:ascii="Segoe UI" w:eastAsia="Times New Roman" w:hAnsi="Segoe UI" w:cs="Segoe UI"/>
                <w:color w:val="E6E1DC"/>
                <w:sz w:val="17"/>
                <w:szCs w:val="17"/>
              </w:rPr>
            </w:pPr>
            <w:ins w:id="841"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50BCEF" w14:textId="77777777" w:rsidR="00A4011D" w:rsidRPr="00A4011D" w:rsidRDefault="00A4011D" w:rsidP="00A4011D">
            <w:pPr>
              <w:spacing w:after="540" w:line="240" w:lineRule="auto"/>
              <w:rPr>
                <w:ins w:id="842" w:author="Philip Collender" w:date="2019-06-04T20:54:00Z"/>
                <w:rFonts w:ascii="Segoe UI" w:eastAsia="Times New Roman" w:hAnsi="Segoe UI" w:cs="Segoe UI"/>
                <w:color w:val="E6E1DC"/>
                <w:sz w:val="17"/>
                <w:szCs w:val="17"/>
              </w:rPr>
            </w:pPr>
            <w:ins w:id="843"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6D21AD" w14:textId="77777777" w:rsidR="00A4011D" w:rsidRPr="00A4011D" w:rsidRDefault="00A4011D" w:rsidP="00A4011D">
            <w:pPr>
              <w:spacing w:after="540" w:line="240" w:lineRule="auto"/>
              <w:rPr>
                <w:ins w:id="844" w:author="Philip Collender" w:date="2019-06-04T20:54:00Z"/>
                <w:rFonts w:ascii="Segoe UI" w:eastAsia="Times New Roman" w:hAnsi="Segoe UI" w:cs="Segoe UI"/>
                <w:color w:val="E6E1DC"/>
                <w:sz w:val="17"/>
                <w:szCs w:val="17"/>
              </w:rPr>
            </w:pPr>
            <w:ins w:id="845"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B19F45" w14:textId="77777777" w:rsidR="00A4011D" w:rsidRPr="00A4011D" w:rsidRDefault="00A4011D" w:rsidP="00A4011D">
            <w:pPr>
              <w:spacing w:after="540" w:line="240" w:lineRule="auto"/>
              <w:rPr>
                <w:ins w:id="846" w:author="Philip Collender" w:date="2019-06-04T20:54:00Z"/>
                <w:rFonts w:ascii="Segoe UI" w:eastAsia="Times New Roman" w:hAnsi="Segoe UI" w:cs="Segoe UI"/>
                <w:color w:val="E6E1DC"/>
                <w:sz w:val="17"/>
                <w:szCs w:val="17"/>
              </w:rPr>
            </w:pPr>
            <w:ins w:id="847" w:author="Philip Collender" w:date="2019-06-04T20:54:00Z">
              <w:r w:rsidRPr="00A4011D">
                <w:rPr>
                  <w:rFonts w:ascii="Segoe UI" w:eastAsia="Times New Roman" w:hAnsi="Segoe UI" w:cs="Segoe UI"/>
                  <w:color w:val="E6E1DC"/>
                  <w:sz w:val="17"/>
                  <w:szCs w:val="17"/>
                </w:rPr>
                <w:t>25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380776" w14:textId="77777777" w:rsidR="00A4011D" w:rsidRPr="00A4011D" w:rsidRDefault="00A4011D" w:rsidP="00A4011D">
            <w:pPr>
              <w:spacing w:after="540" w:line="240" w:lineRule="auto"/>
              <w:rPr>
                <w:ins w:id="848" w:author="Philip Collender" w:date="2019-06-04T20:54:00Z"/>
                <w:rFonts w:ascii="Segoe UI" w:eastAsia="Times New Roman" w:hAnsi="Segoe UI" w:cs="Segoe UI"/>
                <w:color w:val="E6E1DC"/>
                <w:sz w:val="17"/>
                <w:szCs w:val="17"/>
              </w:rPr>
            </w:pPr>
          </w:p>
        </w:tc>
      </w:tr>
      <w:tr w:rsidR="00A4011D" w:rsidRPr="00A4011D" w14:paraId="7E6965BE" w14:textId="77777777" w:rsidTr="00A4011D">
        <w:trPr>
          <w:trHeight w:val="345"/>
          <w:tblCellSpacing w:w="0" w:type="dxa"/>
          <w:ins w:id="84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CB74B7D" w14:textId="77777777" w:rsidR="00A4011D" w:rsidRPr="00A4011D" w:rsidRDefault="00A4011D" w:rsidP="00A4011D">
            <w:pPr>
              <w:spacing w:after="540" w:line="240" w:lineRule="auto"/>
              <w:jc w:val="right"/>
              <w:rPr>
                <w:ins w:id="850" w:author="Philip Collender" w:date="2019-06-04T20:54:00Z"/>
                <w:rFonts w:ascii="Segoe UI" w:eastAsia="Times New Roman" w:hAnsi="Segoe UI" w:cs="Segoe UI"/>
                <w:color w:val="FFFFFF"/>
                <w:sz w:val="17"/>
                <w:szCs w:val="17"/>
              </w:rPr>
            </w:pPr>
            <w:ins w:id="851" w:author="Philip Collender" w:date="2019-06-04T20:54:00Z">
              <w:r w:rsidRPr="00A4011D">
                <w:rPr>
                  <w:rFonts w:ascii="Segoe UI" w:eastAsia="Times New Roman" w:hAnsi="Segoe UI" w:cs="Segoe UI"/>
                  <w:color w:val="FFFFFF"/>
                  <w:sz w:val="17"/>
                  <w:szCs w:val="17"/>
                </w:rPr>
                <w:t>163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D80435" w14:textId="77777777" w:rsidR="00A4011D" w:rsidRPr="00A4011D" w:rsidRDefault="00A4011D" w:rsidP="00A4011D">
            <w:pPr>
              <w:spacing w:after="540" w:line="240" w:lineRule="auto"/>
              <w:rPr>
                <w:ins w:id="852" w:author="Philip Collender" w:date="2019-06-04T20:54:00Z"/>
                <w:rFonts w:ascii="Segoe UI" w:eastAsia="Times New Roman" w:hAnsi="Segoe UI" w:cs="Segoe UI"/>
                <w:color w:val="E6E1DC"/>
                <w:sz w:val="17"/>
                <w:szCs w:val="17"/>
              </w:rPr>
            </w:pPr>
            <w:ins w:id="85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261A3A" w14:textId="77777777" w:rsidR="00A4011D" w:rsidRPr="00A4011D" w:rsidRDefault="00A4011D" w:rsidP="00A4011D">
            <w:pPr>
              <w:spacing w:after="540" w:line="240" w:lineRule="auto"/>
              <w:rPr>
                <w:ins w:id="854" w:author="Philip Collender" w:date="2019-06-04T20:54:00Z"/>
                <w:rFonts w:ascii="Segoe UI" w:eastAsia="Times New Roman" w:hAnsi="Segoe UI" w:cs="Segoe UI"/>
                <w:color w:val="E6E1DC"/>
                <w:sz w:val="17"/>
                <w:szCs w:val="17"/>
              </w:rPr>
            </w:pPr>
            <w:ins w:id="85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C90D05" w14:textId="77777777" w:rsidR="00A4011D" w:rsidRPr="00A4011D" w:rsidRDefault="00A4011D" w:rsidP="00A4011D">
            <w:pPr>
              <w:spacing w:after="540" w:line="240" w:lineRule="auto"/>
              <w:rPr>
                <w:ins w:id="856" w:author="Philip Collender" w:date="2019-06-04T20:54:00Z"/>
                <w:rFonts w:ascii="Segoe UI" w:eastAsia="Times New Roman" w:hAnsi="Segoe UI" w:cs="Segoe UI"/>
                <w:color w:val="E6E1DC"/>
                <w:sz w:val="17"/>
                <w:szCs w:val="17"/>
              </w:rPr>
            </w:pPr>
            <w:ins w:id="85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054C83" w14:textId="77777777" w:rsidR="00A4011D" w:rsidRPr="00A4011D" w:rsidRDefault="00A4011D" w:rsidP="00A4011D">
            <w:pPr>
              <w:spacing w:after="540" w:line="240" w:lineRule="auto"/>
              <w:rPr>
                <w:ins w:id="858" w:author="Philip Collender" w:date="2019-06-04T20:54:00Z"/>
                <w:rFonts w:ascii="Segoe UI" w:eastAsia="Times New Roman" w:hAnsi="Segoe UI" w:cs="Segoe UI"/>
                <w:color w:val="E6E1DC"/>
                <w:sz w:val="17"/>
                <w:szCs w:val="17"/>
              </w:rPr>
            </w:pPr>
            <w:ins w:id="85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55134E" w14:textId="77777777" w:rsidR="00A4011D" w:rsidRPr="00A4011D" w:rsidRDefault="00A4011D" w:rsidP="00A4011D">
            <w:pPr>
              <w:spacing w:after="540" w:line="240" w:lineRule="auto"/>
              <w:rPr>
                <w:ins w:id="860" w:author="Philip Collender" w:date="2019-06-04T20:54:00Z"/>
                <w:rFonts w:ascii="Segoe UI" w:eastAsia="Times New Roman" w:hAnsi="Segoe UI" w:cs="Segoe UI"/>
                <w:color w:val="E6E1DC"/>
                <w:sz w:val="17"/>
                <w:szCs w:val="17"/>
              </w:rPr>
            </w:pPr>
            <w:ins w:id="86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D28FBE" w14:textId="77777777" w:rsidR="00A4011D" w:rsidRPr="00A4011D" w:rsidRDefault="00A4011D" w:rsidP="00A4011D">
            <w:pPr>
              <w:spacing w:after="540" w:line="240" w:lineRule="auto"/>
              <w:rPr>
                <w:ins w:id="862" w:author="Philip Collender" w:date="2019-06-04T20:54:00Z"/>
                <w:rFonts w:ascii="Segoe UI" w:eastAsia="Times New Roman" w:hAnsi="Segoe UI" w:cs="Segoe UI"/>
                <w:color w:val="E6E1DC"/>
                <w:sz w:val="17"/>
                <w:szCs w:val="17"/>
              </w:rPr>
            </w:pPr>
            <w:ins w:id="86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E16841" w14:textId="77777777" w:rsidR="00A4011D" w:rsidRPr="00A4011D" w:rsidRDefault="00A4011D" w:rsidP="00A4011D">
            <w:pPr>
              <w:spacing w:after="540" w:line="240" w:lineRule="auto"/>
              <w:rPr>
                <w:ins w:id="864" w:author="Philip Collender" w:date="2019-06-04T20:54:00Z"/>
                <w:rFonts w:ascii="Segoe UI" w:eastAsia="Times New Roman" w:hAnsi="Segoe UI" w:cs="Segoe UI"/>
                <w:color w:val="E6E1DC"/>
                <w:sz w:val="17"/>
                <w:szCs w:val="17"/>
              </w:rPr>
            </w:pPr>
            <w:ins w:id="865" w:author="Philip Collender" w:date="2019-06-04T20:54:00Z">
              <w:r w:rsidRPr="00A4011D">
                <w:rPr>
                  <w:rFonts w:ascii="Segoe UI" w:eastAsia="Times New Roman" w:hAnsi="Segoe UI" w:cs="Segoe UI"/>
                  <w:color w:val="E6E1DC"/>
                  <w:sz w:val="17"/>
                  <w:szCs w:val="17"/>
                </w:rPr>
                <w:t>0.9994</w:t>
              </w:r>
            </w:ins>
          </w:p>
        </w:tc>
      </w:tr>
      <w:tr w:rsidR="00A4011D" w:rsidRPr="00A4011D" w14:paraId="57794219" w14:textId="77777777" w:rsidTr="00A4011D">
        <w:trPr>
          <w:trHeight w:val="345"/>
          <w:tblCellSpacing w:w="0" w:type="dxa"/>
          <w:ins w:id="86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C712BF3" w14:textId="77777777" w:rsidR="00A4011D" w:rsidRPr="00A4011D" w:rsidRDefault="00A4011D" w:rsidP="00A4011D">
            <w:pPr>
              <w:spacing w:after="540" w:line="240" w:lineRule="auto"/>
              <w:jc w:val="right"/>
              <w:rPr>
                <w:ins w:id="867" w:author="Philip Collender" w:date="2019-06-04T20:54:00Z"/>
                <w:rFonts w:ascii="Segoe UI" w:eastAsia="Times New Roman" w:hAnsi="Segoe UI" w:cs="Segoe UI"/>
                <w:color w:val="FFFFFF"/>
                <w:sz w:val="17"/>
                <w:szCs w:val="17"/>
              </w:rPr>
            </w:pPr>
            <w:ins w:id="868" w:author="Philip Collender" w:date="2019-06-04T20:54:00Z">
              <w:r w:rsidRPr="00A4011D">
                <w:rPr>
                  <w:rFonts w:ascii="Segoe UI" w:eastAsia="Times New Roman" w:hAnsi="Segoe UI" w:cs="Segoe UI"/>
                  <w:color w:val="FFFFFF"/>
                  <w:sz w:val="17"/>
                  <w:szCs w:val="17"/>
                </w:rPr>
                <w:t>164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AFE1EC" w14:textId="77777777" w:rsidR="00A4011D" w:rsidRPr="00A4011D" w:rsidRDefault="00A4011D" w:rsidP="00A4011D">
            <w:pPr>
              <w:spacing w:after="540" w:line="240" w:lineRule="auto"/>
              <w:jc w:val="right"/>
              <w:rPr>
                <w:ins w:id="86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7AC9A4" w14:textId="77777777" w:rsidR="00A4011D" w:rsidRPr="00A4011D" w:rsidRDefault="00A4011D" w:rsidP="00A4011D">
            <w:pPr>
              <w:spacing w:after="540" w:line="240" w:lineRule="auto"/>
              <w:rPr>
                <w:ins w:id="87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96672D" w14:textId="77777777" w:rsidR="00A4011D" w:rsidRPr="00A4011D" w:rsidRDefault="00A4011D" w:rsidP="00A4011D">
            <w:pPr>
              <w:spacing w:after="540" w:line="240" w:lineRule="auto"/>
              <w:rPr>
                <w:ins w:id="87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0117F1" w14:textId="77777777" w:rsidR="00A4011D" w:rsidRPr="00A4011D" w:rsidRDefault="00A4011D" w:rsidP="00A4011D">
            <w:pPr>
              <w:spacing w:after="540" w:line="240" w:lineRule="auto"/>
              <w:rPr>
                <w:ins w:id="87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00564A" w14:textId="77777777" w:rsidR="00A4011D" w:rsidRPr="00A4011D" w:rsidRDefault="00A4011D" w:rsidP="00A4011D">
            <w:pPr>
              <w:spacing w:after="540" w:line="240" w:lineRule="auto"/>
              <w:rPr>
                <w:ins w:id="87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FB1147" w14:textId="77777777" w:rsidR="00A4011D" w:rsidRPr="00A4011D" w:rsidRDefault="00A4011D" w:rsidP="00A4011D">
            <w:pPr>
              <w:spacing w:after="540" w:line="240" w:lineRule="auto"/>
              <w:rPr>
                <w:ins w:id="87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D293B5" w14:textId="77777777" w:rsidR="00A4011D" w:rsidRPr="00A4011D" w:rsidRDefault="00A4011D" w:rsidP="00A4011D">
            <w:pPr>
              <w:spacing w:after="540" w:line="240" w:lineRule="auto"/>
              <w:rPr>
                <w:ins w:id="875" w:author="Philip Collender" w:date="2019-06-04T20:54:00Z"/>
                <w:rFonts w:ascii="Times New Roman" w:eastAsia="Times New Roman" w:hAnsi="Times New Roman" w:cs="Times New Roman"/>
                <w:sz w:val="20"/>
                <w:szCs w:val="20"/>
              </w:rPr>
            </w:pPr>
          </w:p>
        </w:tc>
      </w:tr>
      <w:tr w:rsidR="00A4011D" w:rsidRPr="00A4011D" w14:paraId="6724B958" w14:textId="77777777" w:rsidTr="00A4011D">
        <w:trPr>
          <w:trHeight w:val="345"/>
          <w:tblCellSpacing w:w="0" w:type="dxa"/>
          <w:ins w:id="87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1E98D86" w14:textId="77777777" w:rsidR="00A4011D" w:rsidRPr="00A4011D" w:rsidRDefault="00A4011D" w:rsidP="00A4011D">
            <w:pPr>
              <w:spacing w:after="540" w:line="240" w:lineRule="auto"/>
              <w:jc w:val="right"/>
              <w:rPr>
                <w:ins w:id="877" w:author="Philip Collender" w:date="2019-06-04T20:54:00Z"/>
                <w:rFonts w:ascii="Segoe UI" w:eastAsia="Times New Roman" w:hAnsi="Segoe UI" w:cs="Segoe UI"/>
                <w:color w:val="FFFFFF"/>
                <w:sz w:val="17"/>
                <w:szCs w:val="17"/>
              </w:rPr>
            </w:pPr>
            <w:ins w:id="878" w:author="Philip Collender" w:date="2019-06-04T20:54:00Z">
              <w:r w:rsidRPr="00A4011D">
                <w:rPr>
                  <w:rFonts w:ascii="Segoe UI" w:eastAsia="Times New Roman" w:hAnsi="Segoe UI" w:cs="Segoe UI"/>
                  <w:color w:val="FFFFFF"/>
                  <w:sz w:val="17"/>
                  <w:szCs w:val="17"/>
                </w:rPr>
                <w:t>165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E742B7" w14:textId="77777777" w:rsidR="00A4011D" w:rsidRPr="00A4011D" w:rsidRDefault="00A4011D" w:rsidP="00A4011D">
            <w:pPr>
              <w:spacing w:after="540" w:line="240" w:lineRule="auto"/>
              <w:rPr>
                <w:ins w:id="879" w:author="Philip Collender" w:date="2019-06-04T20:54:00Z"/>
                <w:rFonts w:ascii="Segoe UI" w:eastAsia="Times New Roman" w:hAnsi="Segoe UI" w:cs="Segoe UI"/>
                <w:color w:val="E6E1DC"/>
                <w:sz w:val="17"/>
                <w:szCs w:val="17"/>
              </w:rPr>
            </w:pPr>
            <w:ins w:id="880" w:author="Philip Collender" w:date="2019-06-04T20:54:00Z">
              <w:r w:rsidRPr="00A4011D">
                <w:rPr>
                  <w:rFonts w:ascii="Segoe UI" w:eastAsia="Times New Roman" w:hAnsi="Segoe UI" w:cs="Segoe UI"/>
                  <w:color w:val="E6E1DC"/>
                  <w:sz w:val="17"/>
                  <w:szCs w:val="17"/>
                </w:rPr>
                <w:t>dfA.43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F75C0B" w14:textId="77777777" w:rsidR="00A4011D" w:rsidRPr="00A4011D" w:rsidRDefault="00A4011D" w:rsidP="00A4011D">
            <w:pPr>
              <w:spacing w:after="540" w:line="240" w:lineRule="auto"/>
              <w:rPr>
                <w:ins w:id="881" w:author="Philip Collender" w:date="2019-06-04T20:54:00Z"/>
                <w:rFonts w:ascii="Segoe UI" w:eastAsia="Times New Roman" w:hAnsi="Segoe UI" w:cs="Segoe UI"/>
                <w:color w:val="E6E1DC"/>
                <w:sz w:val="17"/>
                <w:szCs w:val="17"/>
              </w:rPr>
            </w:pPr>
            <w:ins w:id="882" w:author="Philip Collender" w:date="2019-06-04T20:54:00Z">
              <w:r w:rsidRPr="00A4011D">
                <w:rPr>
                  <w:rFonts w:ascii="Microsoft YaHei" w:eastAsia="Microsoft YaHei" w:hAnsi="Microsoft YaHei" w:cs="Microsoft YaHei"/>
                  <w:color w:val="E6E1DC"/>
                  <w:sz w:val="17"/>
                  <w:szCs w:val="17"/>
                </w:rPr>
                <w:t>唐尧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92EB9B" w14:textId="77777777" w:rsidR="00A4011D" w:rsidRPr="00A4011D" w:rsidRDefault="00A4011D" w:rsidP="00A4011D">
            <w:pPr>
              <w:spacing w:after="540" w:line="240" w:lineRule="auto"/>
              <w:rPr>
                <w:ins w:id="883" w:author="Philip Collender" w:date="2019-06-04T20:54:00Z"/>
                <w:rFonts w:ascii="Segoe UI" w:eastAsia="Times New Roman" w:hAnsi="Segoe UI" w:cs="Segoe UI"/>
                <w:color w:val="E6E1DC"/>
                <w:sz w:val="17"/>
                <w:szCs w:val="17"/>
              </w:rPr>
            </w:pPr>
            <w:ins w:id="88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65A2CE" w14:textId="77777777" w:rsidR="00A4011D" w:rsidRPr="00A4011D" w:rsidRDefault="00A4011D" w:rsidP="00A4011D">
            <w:pPr>
              <w:spacing w:after="540" w:line="240" w:lineRule="auto"/>
              <w:rPr>
                <w:ins w:id="885" w:author="Philip Collender" w:date="2019-06-04T20:54:00Z"/>
                <w:rFonts w:ascii="Segoe UI" w:eastAsia="Times New Roman" w:hAnsi="Segoe UI" w:cs="Segoe UI"/>
                <w:color w:val="E6E1DC"/>
                <w:sz w:val="17"/>
                <w:szCs w:val="17"/>
              </w:rPr>
            </w:pPr>
            <w:ins w:id="886"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23784C" w14:textId="77777777" w:rsidR="00A4011D" w:rsidRPr="00A4011D" w:rsidRDefault="00A4011D" w:rsidP="00A4011D">
            <w:pPr>
              <w:spacing w:after="540" w:line="240" w:lineRule="auto"/>
              <w:rPr>
                <w:ins w:id="887" w:author="Philip Collender" w:date="2019-06-04T20:54:00Z"/>
                <w:rFonts w:ascii="Segoe UI" w:eastAsia="Times New Roman" w:hAnsi="Segoe UI" w:cs="Segoe UI"/>
                <w:color w:val="E6E1DC"/>
                <w:sz w:val="17"/>
                <w:szCs w:val="17"/>
              </w:rPr>
            </w:pPr>
            <w:ins w:id="88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CAF60B" w14:textId="77777777" w:rsidR="00A4011D" w:rsidRPr="00A4011D" w:rsidRDefault="00A4011D" w:rsidP="00A4011D">
            <w:pPr>
              <w:spacing w:after="540" w:line="240" w:lineRule="auto"/>
              <w:rPr>
                <w:ins w:id="889" w:author="Philip Collender" w:date="2019-06-04T20:54:00Z"/>
                <w:rFonts w:ascii="Segoe UI" w:eastAsia="Times New Roman" w:hAnsi="Segoe UI" w:cs="Segoe UI"/>
                <w:color w:val="E6E1DC"/>
                <w:sz w:val="17"/>
                <w:szCs w:val="17"/>
              </w:rPr>
            </w:pPr>
            <w:ins w:id="890"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4DD659" w14:textId="77777777" w:rsidR="00A4011D" w:rsidRPr="00A4011D" w:rsidRDefault="00A4011D" w:rsidP="00A4011D">
            <w:pPr>
              <w:spacing w:after="540" w:line="240" w:lineRule="auto"/>
              <w:rPr>
                <w:ins w:id="891" w:author="Philip Collender" w:date="2019-06-04T20:54:00Z"/>
                <w:rFonts w:ascii="Segoe UI" w:eastAsia="Times New Roman" w:hAnsi="Segoe UI" w:cs="Segoe UI"/>
                <w:color w:val="E6E1DC"/>
                <w:sz w:val="17"/>
                <w:szCs w:val="17"/>
              </w:rPr>
            </w:pPr>
          </w:p>
        </w:tc>
      </w:tr>
      <w:tr w:rsidR="00A4011D" w:rsidRPr="00A4011D" w14:paraId="337A0F7A" w14:textId="77777777" w:rsidTr="00A4011D">
        <w:trPr>
          <w:trHeight w:val="345"/>
          <w:tblCellSpacing w:w="0" w:type="dxa"/>
          <w:ins w:id="89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6E75AD6" w14:textId="77777777" w:rsidR="00A4011D" w:rsidRPr="00A4011D" w:rsidRDefault="00A4011D" w:rsidP="00A4011D">
            <w:pPr>
              <w:spacing w:after="540" w:line="240" w:lineRule="auto"/>
              <w:jc w:val="right"/>
              <w:rPr>
                <w:ins w:id="893" w:author="Philip Collender" w:date="2019-06-04T20:54:00Z"/>
                <w:rFonts w:ascii="Segoe UI" w:eastAsia="Times New Roman" w:hAnsi="Segoe UI" w:cs="Segoe UI"/>
                <w:color w:val="FFFFFF"/>
                <w:sz w:val="17"/>
                <w:szCs w:val="17"/>
              </w:rPr>
            </w:pPr>
            <w:ins w:id="894" w:author="Philip Collender" w:date="2019-06-04T20:54:00Z">
              <w:r w:rsidRPr="00A4011D">
                <w:rPr>
                  <w:rFonts w:ascii="Segoe UI" w:eastAsia="Times New Roman" w:hAnsi="Segoe UI" w:cs="Segoe UI"/>
                  <w:color w:val="FFFFFF"/>
                  <w:sz w:val="17"/>
                  <w:szCs w:val="17"/>
                </w:rPr>
                <w:t>166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946C80" w14:textId="77777777" w:rsidR="00A4011D" w:rsidRPr="00A4011D" w:rsidRDefault="00A4011D" w:rsidP="00A4011D">
            <w:pPr>
              <w:spacing w:after="540" w:line="240" w:lineRule="auto"/>
              <w:rPr>
                <w:ins w:id="895" w:author="Philip Collender" w:date="2019-06-04T20:54:00Z"/>
                <w:rFonts w:ascii="Segoe UI" w:eastAsia="Times New Roman" w:hAnsi="Segoe UI" w:cs="Segoe UI"/>
                <w:color w:val="E6E1DC"/>
                <w:sz w:val="17"/>
                <w:szCs w:val="17"/>
              </w:rPr>
            </w:pPr>
            <w:ins w:id="896" w:author="Philip Collender" w:date="2019-06-04T20:54:00Z">
              <w:r w:rsidRPr="00A4011D">
                <w:rPr>
                  <w:rFonts w:ascii="Segoe UI" w:eastAsia="Times New Roman" w:hAnsi="Segoe UI" w:cs="Segoe UI"/>
                  <w:color w:val="E6E1DC"/>
                  <w:sz w:val="17"/>
                  <w:szCs w:val="17"/>
                </w:rPr>
                <w:t>dfB.43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136381" w14:textId="77777777" w:rsidR="00A4011D" w:rsidRPr="00A4011D" w:rsidRDefault="00A4011D" w:rsidP="00A4011D">
            <w:pPr>
              <w:spacing w:after="540" w:line="240" w:lineRule="auto"/>
              <w:rPr>
                <w:ins w:id="897" w:author="Philip Collender" w:date="2019-06-04T20:54:00Z"/>
                <w:rFonts w:ascii="Segoe UI" w:eastAsia="Times New Roman" w:hAnsi="Segoe UI" w:cs="Segoe UI"/>
                <w:color w:val="E6E1DC"/>
                <w:sz w:val="17"/>
                <w:szCs w:val="17"/>
              </w:rPr>
            </w:pPr>
            <w:ins w:id="898" w:author="Philip Collender" w:date="2019-06-04T20:54:00Z">
              <w:r w:rsidRPr="00A4011D">
                <w:rPr>
                  <w:rFonts w:ascii="Microsoft YaHei" w:eastAsia="Microsoft YaHei" w:hAnsi="Microsoft YaHei" w:cs="Microsoft YaHei"/>
                  <w:color w:val="E6E1DC"/>
                  <w:sz w:val="17"/>
                  <w:szCs w:val="17"/>
                </w:rPr>
                <w:t>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DD598D" w14:textId="77777777" w:rsidR="00A4011D" w:rsidRPr="00A4011D" w:rsidRDefault="00A4011D" w:rsidP="00A4011D">
            <w:pPr>
              <w:spacing w:after="540" w:line="240" w:lineRule="auto"/>
              <w:rPr>
                <w:ins w:id="899" w:author="Philip Collender" w:date="2019-06-04T20:54:00Z"/>
                <w:rFonts w:ascii="Segoe UI" w:eastAsia="Times New Roman" w:hAnsi="Segoe UI" w:cs="Segoe UI"/>
                <w:color w:val="E6E1DC"/>
                <w:sz w:val="17"/>
                <w:szCs w:val="17"/>
              </w:rPr>
            </w:pPr>
            <w:ins w:id="90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C162A5" w14:textId="77777777" w:rsidR="00A4011D" w:rsidRPr="00A4011D" w:rsidRDefault="00A4011D" w:rsidP="00A4011D">
            <w:pPr>
              <w:spacing w:after="540" w:line="240" w:lineRule="auto"/>
              <w:rPr>
                <w:ins w:id="901" w:author="Philip Collender" w:date="2019-06-04T20:54:00Z"/>
                <w:rFonts w:ascii="Segoe UI" w:eastAsia="Times New Roman" w:hAnsi="Segoe UI" w:cs="Segoe UI"/>
                <w:color w:val="E6E1DC"/>
                <w:sz w:val="17"/>
                <w:szCs w:val="17"/>
              </w:rPr>
            </w:pPr>
            <w:ins w:id="902"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F2277E" w14:textId="77777777" w:rsidR="00A4011D" w:rsidRPr="00A4011D" w:rsidRDefault="00A4011D" w:rsidP="00A4011D">
            <w:pPr>
              <w:spacing w:after="540" w:line="240" w:lineRule="auto"/>
              <w:rPr>
                <w:ins w:id="903" w:author="Philip Collender" w:date="2019-06-04T20:54:00Z"/>
                <w:rFonts w:ascii="Segoe UI" w:eastAsia="Times New Roman" w:hAnsi="Segoe UI" w:cs="Segoe UI"/>
                <w:color w:val="E6E1DC"/>
                <w:sz w:val="17"/>
                <w:szCs w:val="17"/>
              </w:rPr>
            </w:pPr>
            <w:ins w:id="90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E1AE32" w14:textId="77777777" w:rsidR="00A4011D" w:rsidRPr="00A4011D" w:rsidRDefault="00A4011D" w:rsidP="00A4011D">
            <w:pPr>
              <w:spacing w:after="540" w:line="240" w:lineRule="auto"/>
              <w:rPr>
                <w:ins w:id="905" w:author="Philip Collender" w:date="2019-06-04T20:54:00Z"/>
                <w:rFonts w:ascii="Segoe UI" w:eastAsia="Times New Roman" w:hAnsi="Segoe UI" w:cs="Segoe UI"/>
                <w:color w:val="E6E1DC"/>
                <w:sz w:val="17"/>
                <w:szCs w:val="17"/>
              </w:rPr>
            </w:pPr>
            <w:ins w:id="906"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E46816" w14:textId="77777777" w:rsidR="00A4011D" w:rsidRPr="00A4011D" w:rsidRDefault="00A4011D" w:rsidP="00A4011D">
            <w:pPr>
              <w:spacing w:after="540" w:line="240" w:lineRule="auto"/>
              <w:rPr>
                <w:ins w:id="907" w:author="Philip Collender" w:date="2019-06-04T20:54:00Z"/>
                <w:rFonts w:ascii="Segoe UI" w:eastAsia="Times New Roman" w:hAnsi="Segoe UI" w:cs="Segoe UI"/>
                <w:color w:val="E6E1DC"/>
                <w:sz w:val="17"/>
                <w:szCs w:val="17"/>
              </w:rPr>
            </w:pPr>
          </w:p>
        </w:tc>
      </w:tr>
      <w:tr w:rsidR="00A4011D" w:rsidRPr="00A4011D" w14:paraId="18BC5FBA" w14:textId="77777777" w:rsidTr="00A4011D">
        <w:trPr>
          <w:trHeight w:val="345"/>
          <w:tblCellSpacing w:w="0" w:type="dxa"/>
          <w:ins w:id="90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CB07BFB" w14:textId="77777777" w:rsidR="00A4011D" w:rsidRPr="00A4011D" w:rsidRDefault="00A4011D" w:rsidP="00A4011D">
            <w:pPr>
              <w:spacing w:after="540" w:line="240" w:lineRule="auto"/>
              <w:jc w:val="right"/>
              <w:rPr>
                <w:ins w:id="909" w:author="Philip Collender" w:date="2019-06-04T20:54:00Z"/>
                <w:rFonts w:ascii="Segoe UI" w:eastAsia="Times New Roman" w:hAnsi="Segoe UI" w:cs="Segoe UI"/>
                <w:color w:val="FFFFFF"/>
                <w:sz w:val="17"/>
                <w:szCs w:val="17"/>
              </w:rPr>
            </w:pPr>
            <w:ins w:id="910" w:author="Philip Collender" w:date="2019-06-04T20:54:00Z">
              <w:r w:rsidRPr="00A4011D">
                <w:rPr>
                  <w:rFonts w:ascii="Segoe UI" w:eastAsia="Times New Roman" w:hAnsi="Segoe UI" w:cs="Segoe UI"/>
                  <w:color w:val="FFFFFF"/>
                  <w:sz w:val="17"/>
                  <w:szCs w:val="17"/>
                </w:rPr>
                <w:t>167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914305" w14:textId="77777777" w:rsidR="00A4011D" w:rsidRPr="00A4011D" w:rsidRDefault="00A4011D" w:rsidP="00A4011D">
            <w:pPr>
              <w:spacing w:after="540" w:line="240" w:lineRule="auto"/>
              <w:rPr>
                <w:ins w:id="911" w:author="Philip Collender" w:date="2019-06-04T20:54:00Z"/>
                <w:rFonts w:ascii="Segoe UI" w:eastAsia="Times New Roman" w:hAnsi="Segoe UI" w:cs="Segoe UI"/>
                <w:color w:val="E6E1DC"/>
                <w:sz w:val="17"/>
                <w:szCs w:val="17"/>
              </w:rPr>
            </w:pPr>
            <w:ins w:id="91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C4F3F3" w14:textId="77777777" w:rsidR="00A4011D" w:rsidRPr="00A4011D" w:rsidRDefault="00A4011D" w:rsidP="00A4011D">
            <w:pPr>
              <w:spacing w:after="540" w:line="240" w:lineRule="auto"/>
              <w:rPr>
                <w:ins w:id="913" w:author="Philip Collender" w:date="2019-06-04T20:54:00Z"/>
                <w:rFonts w:ascii="Segoe UI" w:eastAsia="Times New Roman" w:hAnsi="Segoe UI" w:cs="Segoe UI"/>
                <w:color w:val="E6E1DC"/>
                <w:sz w:val="17"/>
                <w:szCs w:val="17"/>
              </w:rPr>
            </w:pPr>
            <w:ins w:id="91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CFA903" w14:textId="77777777" w:rsidR="00A4011D" w:rsidRPr="00A4011D" w:rsidRDefault="00A4011D" w:rsidP="00A4011D">
            <w:pPr>
              <w:spacing w:after="540" w:line="240" w:lineRule="auto"/>
              <w:rPr>
                <w:ins w:id="915" w:author="Philip Collender" w:date="2019-06-04T20:54:00Z"/>
                <w:rFonts w:ascii="Segoe UI" w:eastAsia="Times New Roman" w:hAnsi="Segoe UI" w:cs="Segoe UI"/>
                <w:color w:val="E6E1DC"/>
                <w:sz w:val="17"/>
                <w:szCs w:val="17"/>
              </w:rPr>
            </w:pPr>
            <w:ins w:id="91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93BBF9" w14:textId="77777777" w:rsidR="00A4011D" w:rsidRPr="00A4011D" w:rsidRDefault="00A4011D" w:rsidP="00A4011D">
            <w:pPr>
              <w:spacing w:after="540" w:line="240" w:lineRule="auto"/>
              <w:rPr>
                <w:ins w:id="917" w:author="Philip Collender" w:date="2019-06-04T20:54:00Z"/>
                <w:rFonts w:ascii="Segoe UI" w:eastAsia="Times New Roman" w:hAnsi="Segoe UI" w:cs="Segoe UI"/>
                <w:color w:val="E6E1DC"/>
                <w:sz w:val="17"/>
                <w:szCs w:val="17"/>
              </w:rPr>
            </w:pPr>
            <w:ins w:id="91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9EF7E0" w14:textId="77777777" w:rsidR="00A4011D" w:rsidRPr="00A4011D" w:rsidRDefault="00A4011D" w:rsidP="00A4011D">
            <w:pPr>
              <w:spacing w:after="540" w:line="240" w:lineRule="auto"/>
              <w:rPr>
                <w:ins w:id="919" w:author="Philip Collender" w:date="2019-06-04T20:54:00Z"/>
                <w:rFonts w:ascii="Segoe UI" w:eastAsia="Times New Roman" w:hAnsi="Segoe UI" w:cs="Segoe UI"/>
                <w:color w:val="E6E1DC"/>
                <w:sz w:val="17"/>
                <w:szCs w:val="17"/>
              </w:rPr>
            </w:pPr>
            <w:ins w:id="92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9843F5" w14:textId="77777777" w:rsidR="00A4011D" w:rsidRPr="00A4011D" w:rsidRDefault="00A4011D" w:rsidP="00A4011D">
            <w:pPr>
              <w:spacing w:after="540" w:line="240" w:lineRule="auto"/>
              <w:rPr>
                <w:ins w:id="921" w:author="Philip Collender" w:date="2019-06-04T20:54:00Z"/>
                <w:rFonts w:ascii="Segoe UI" w:eastAsia="Times New Roman" w:hAnsi="Segoe UI" w:cs="Segoe UI"/>
                <w:color w:val="E6E1DC"/>
                <w:sz w:val="17"/>
                <w:szCs w:val="17"/>
              </w:rPr>
            </w:pPr>
            <w:ins w:id="92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740A4F" w14:textId="77777777" w:rsidR="00A4011D" w:rsidRPr="00A4011D" w:rsidRDefault="00A4011D" w:rsidP="00A4011D">
            <w:pPr>
              <w:spacing w:after="540" w:line="240" w:lineRule="auto"/>
              <w:rPr>
                <w:ins w:id="923" w:author="Philip Collender" w:date="2019-06-04T20:54:00Z"/>
                <w:rFonts w:ascii="Segoe UI" w:eastAsia="Times New Roman" w:hAnsi="Segoe UI" w:cs="Segoe UI"/>
                <w:color w:val="E6E1DC"/>
                <w:sz w:val="17"/>
                <w:szCs w:val="17"/>
              </w:rPr>
            </w:pPr>
            <w:ins w:id="924" w:author="Philip Collender" w:date="2019-06-04T20:54:00Z">
              <w:r w:rsidRPr="00A4011D">
                <w:rPr>
                  <w:rFonts w:ascii="Segoe UI" w:eastAsia="Times New Roman" w:hAnsi="Segoe UI" w:cs="Segoe UI"/>
                  <w:color w:val="E6E1DC"/>
                  <w:sz w:val="17"/>
                  <w:szCs w:val="17"/>
                </w:rPr>
                <w:t>0.9994</w:t>
              </w:r>
            </w:ins>
          </w:p>
        </w:tc>
      </w:tr>
      <w:tr w:rsidR="00A4011D" w:rsidRPr="00A4011D" w14:paraId="55E58F9F" w14:textId="77777777" w:rsidTr="00A4011D">
        <w:trPr>
          <w:trHeight w:val="345"/>
          <w:tblCellSpacing w:w="0" w:type="dxa"/>
          <w:ins w:id="92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DB1330C" w14:textId="77777777" w:rsidR="00A4011D" w:rsidRPr="00A4011D" w:rsidRDefault="00A4011D" w:rsidP="00A4011D">
            <w:pPr>
              <w:spacing w:after="540" w:line="240" w:lineRule="auto"/>
              <w:jc w:val="right"/>
              <w:rPr>
                <w:ins w:id="926" w:author="Philip Collender" w:date="2019-06-04T20:54:00Z"/>
                <w:rFonts w:ascii="Segoe UI" w:eastAsia="Times New Roman" w:hAnsi="Segoe UI" w:cs="Segoe UI"/>
                <w:color w:val="FFFFFF"/>
                <w:sz w:val="17"/>
                <w:szCs w:val="17"/>
              </w:rPr>
            </w:pPr>
            <w:ins w:id="927" w:author="Philip Collender" w:date="2019-06-04T20:54:00Z">
              <w:r w:rsidRPr="00A4011D">
                <w:rPr>
                  <w:rFonts w:ascii="Segoe UI" w:eastAsia="Times New Roman" w:hAnsi="Segoe UI" w:cs="Segoe UI"/>
                  <w:color w:val="FFFFFF"/>
                  <w:sz w:val="17"/>
                  <w:szCs w:val="17"/>
                </w:rPr>
                <w:t>168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0009FB" w14:textId="77777777" w:rsidR="00A4011D" w:rsidRPr="00A4011D" w:rsidRDefault="00A4011D" w:rsidP="00A4011D">
            <w:pPr>
              <w:spacing w:after="540" w:line="240" w:lineRule="auto"/>
              <w:jc w:val="right"/>
              <w:rPr>
                <w:ins w:id="92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8BCBFC" w14:textId="77777777" w:rsidR="00A4011D" w:rsidRPr="00A4011D" w:rsidRDefault="00A4011D" w:rsidP="00A4011D">
            <w:pPr>
              <w:spacing w:after="540" w:line="240" w:lineRule="auto"/>
              <w:rPr>
                <w:ins w:id="92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1D484F" w14:textId="77777777" w:rsidR="00A4011D" w:rsidRPr="00A4011D" w:rsidRDefault="00A4011D" w:rsidP="00A4011D">
            <w:pPr>
              <w:spacing w:after="540" w:line="240" w:lineRule="auto"/>
              <w:rPr>
                <w:ins w:id="93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6BB64B" w14:textId="77777777" w:rsidR="00A4011D" w:rsidRPr="00A4011D" w:rsidRDefault="00A4011D" w:rsidP="00A4011D">
            <w:pPr>
              <w:spacing w:after="540" w:line="240" w:lineRule="auto"/>
              <w:rPr>
                <w:ins w:id="93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3D52E9" w14:textId="77777777" w:rsidR="00A4011D" w:rsidRPr="00A4011D" w:rsidRDefault="00A4011D" w:rsidP="00A4011D">
            <w:pPr>
              <w:spacing w:after="540" w:line="240" w:lineRule="auto"/>
              <w:rPr>
                <w:ins w:id="93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A26B44" w14:textId="77777777" w:rsidR="00A4011D" w:rsidRPr="00A4011D" w:rsidRDefault="00A4011D" w:rsidP="00A4011D">
            <w:pPr>
              <w:spacing w:after="540" w:line="240" w:lineRule="auto"/>
              <w:rPr>
                <w:ins w:id="93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F9F981" w14:textId="77777777" w:rsidR="00A4011D" w:rsidRPr="00A4011D" w:rsidRDefault="00A4011D" w:rsidP="00A4011D">
            <w:pPr>
              <w:spacing w:after="540" w:line="240" w:lineRule="auto"/>
              <w:rPr>
                <w:ins w:id="934" w:author="Philip Collender" w:date="2019-06-04T20:54:00Z"/>
                <w:rFonts w:ascii="Times New Roman" w:eastAsia="Times New Roman" w:hAnsi="Times New Roman" w:cs="Times New Roman"/>
                <w:sz w:val="20"/>
                <w:szCs w:val="20"/>
              </w:rPr>
            </w:pPr>
          </w:p>
        </w:tc>
      </w:tr>
      <w:tr w:rsidR="00A4011D" w:rsidRPr="00A4011D" w14:paraId="52141428" w14:textId="77777777" w:rsidTr="00A4011D">
        <w:trPr>
          <w:trHeight w:val="345"/>
          <w:tblCellSpacing w:w="0" w:type="dxa"/>
          <w:ins w:id="93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2C3A4B8" w14:textId="77777777" w:rsidR="00A4011D" w:rsidRPr="00A4011D" w:rsidRDefault="00A4011D" w:rsidP="00A4011D">
            <w:pPr>
              <w:spacing w:after="540" w:line="240" w:lineRule="auto"/>
              <w:jc w:val="right"/>
              <w:rPr>
                <w:ins w:id="936" w:author="Philip Collender" w:date="2019-06-04T20:54:00Z"/>
                <w:rFonts w:ascii="Segoe UI" w:eastAsia="Times New Roman" w:hAnsi="Segoe UI" w:cs="Segoe UI"/>
                <w:color w:val="FFFFFF"/>
                <w:sz w:val="17"/>
                <w:szCs w:val="17"/>
              </w:rPr>
            </w:pPr>
            <w:ins w:id="937" w:author="Philip Collender" w:date="2019-06-04T20:54:00Z">
              <w:r w:rsidRPr="00A4011D">
                <w:rPr>
                  <w:rFonts w:ascii="Segoe UI" w:eastAsia="Times New Roman" w:hAnsi="Segoe UI" w:cs="Segoe UI"/>
                  <w:color w:val="FFFFFF"/>
                  <w:sz w:val="17"/>
                  <w:szCs w:val="17"/>
                </w:rPr>
                <w:t>169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931E82" w14:textId="77777777" w:rsidR="00A4011D" w:rsidRPr="00A4011D" w:rsidRDefault="00A4011D" w:rsidP="00A4011D">
            <w:pPr>
              <w:spacing w:after="540" w:line="240" w:lineRule="auto"/>
              <w:rPr>
                <w:ins w:id="938" w:author="Philip Collender" w:date="2019-06-04T20:54:00Z"/>
                <w:rFonts w:ascii="Segoe UI" w:eastAsia="Times New Roman" w:hAnsi="Segoe UI" w:cs="Segoe UI"/>
                <w:color w:val="E6E1DC"/>
                <w:sz w:val="17"/>
                <w:szCs w:val="17"/>
              </w:rPr>
            </w:pPr>
            <w:ins w:id="939" w:author="Philip Collender" w:date="2019-06-04T20:54:00Z">
              <w:r w:rsidRPr="00A4011D">
                <w:rPr>
                  <w:rFonts w:ascii="Segoe UI" w:eastAsia="Times New Roman" w:hAnsi="Segoe UI" w:cs="Segoe UI"/>
                  <w:color w:val="E6E1DC"/>
                  <w:sz w:val="17"/>
                  <w:szCs w:val="17"/>
                </w:rPr>
                <w:t>dfA.44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0617C6" w14:textId="77777777" w:rsidR="00A4011D" w:rsidRPr="00A4011D" w:rsidRDefault="00A4011D" w:rsidP="00A4011D">
            <w:pPr>
              <w:spacing w:after="540" w:line="240" w:lineRule="auto"/>
              <w:rPr>
                <w:ins w:id="940" w:author="Philip Collender" w:date="2019-06-04T20:54:00Z"/>
                <w:rFonts w:ascii="Segoe UI" w:eastAsia="Times New Roman" w:hAnsi="Segoe UI" w:cs="Segoe UI"/>
                <w:color w:val="E6E1DC"/>
                <w:sz w:val="17"/>
                <w:szCs w:val="17"/>
              </w:rPr>
            </w:pPr>
            <w:ins w:id="941" w:author="Philip Collender" w:date="2019-06-04T20:54:00Z">
              <w:r w:rsidRPr="00A4011D">
                <w:rPr>
                  <w:rFonts w:ascii="Microsoft YaHei" w:eastAsia="Microsoft YaHei" w:hAnsi="Microsoft YaHei" w:cs="Microsoft YaHei"/>
                  <w:color w:val="E6E1DC"/>
                  <w:sz w:val="17"/>
                  <w:szCs w:val="17"/>
                </w:rPr>
                <w:t>毛澤東</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CAE9C2" w14:textId="77777777" w:rsidR="00A4011D" w:rsidRPr="00A4011D" w:rsidRDefault="00A4011D" w:rsidP="00A4011D">
            <w:pPr>
              <w:spacing w:after="540" w:line="240" w:lineRule="auto"/>
              <w:rPr>
                <w:ins w:id="942" w:author="Philip Collender" w:date="2019-06-04T20:54:00Z"/>
                <w:rFonts w:ascii="Segoe UI" w:eastAsia="Times New Roman" w:hAnsi="Segoe UI" w:cs="Segoe UI"/>
                <w:color w:val="E6E1DC"/>
                <w:sz w:val="17"/>
                <w:szCs w:val="17"/>
              </w:rPr>
            </w:pPr>
            <w:ins w:id="94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76A7B8" w14:textId="77777777" w:rsidR="00A4011D" w:rsidRPr="00A4011D" w:rsidRDefault="00A4011D" w:rsidP="00A4011D">
            <w:pPr>
              <w:spacing w:after="540" w:line="240" w:lineRule="auto"/>
              <w:rPr>
                <w:ins w:id="944" w:author="Philip Collender" w:date="2019-06-04T20:54:00Z"/>
                <w:rFonts w:ascii="Segoe UI" w:eastAsia="Times New Roman" w:hAnsi="Segoe UI" w:cs="Segoe UI"/>
                <w:color w:val="E6E1DC"/>
                <w:sz w:val="17"/>
                <w:szCs w:val="17"/>
              </w:rPr>
            </w:pPr>
            <w:ins w:id="945" w:author="Philip Collender" w:date="2019-06-04T20:54:00Z">
              <w:r w:rsidRPr="00A4011D">
                <w:rPr>
                  <w:rFonts w:ascii="Segoe UI" w:eastAsia="Times New Roman" w:hAnsi="Segoe UI" w:cs="Segoe UI"/>
                  <w:color w:val="E6E1DC"/>
                  <w:sz w:val="17"/>
                  <w:szCs w:val="17"/>
                </w:rPr>
                <w:t>1970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0D1B6E" w14:textId="77777777" w:rsidR="00A4011D" w:rsidRPr="00A4011D" w:rsidRDefault="00A4011D" w:rsidP="00A4011D">
            <w:pPr>
              <w:spacing w:after="540" w:line="240" w:lineRule="auto"/>
              <w:rPr>
                <w:ins w:id="946" w:author="Philip Collender" w:date="2019-06-04T20:54:00Z"/>
                <w:rFonts w:ascii="Segoe UI" w:eastAsia="Times New Roman" w:hAnsi="Segoe UI" w:cs="Segoe UI"/>
                <w:color w:val="E6E1DC"/>
                <w:sz w:val="17"/>
                <w:szCs w:val="17"/>
              </w:rPr>
            </w:pPr>
            <w:ins w:id="947"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E21FC7" w14:textId="77777777" w:rsidR="00A4011D" w:rsidRPr="00A4011D" w:rsidRDefault="00A4011D" w:rsidP="00A4011D">
            <w:pPr>
              <w:spacing w:after="540" w:line="240" w:lineRule="auto"/>
              <w:rPr>
                <w:ins w:id="948" w:author="Philip Collender" w:date="2019-06-04T20:54:00Z"/>
                <w:rFonts w:ascii="Segoe UI" w:eastAsia="Times New Roman" w:hAnsi="Segoe UI" w:cs="Segoe UI"/>
                <w:color w:val="E6E1DC"/>
                <w:sz w:val="17"/>
                <w:szCs w:val="17"/>
              </w:rPr>
            </w:pPr>
            <w:ins w:id="949"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EA06CF" w14:textId="77777777" w:rsidR="00A4011D" w:rsidRPr="00A4011D" w:rsidRDefault="00A4011D" w:rsidP="00A4011D">
            <w:pPr>
              <w:spacing w:after="540" w:line="240" w:lineRule="auto"/>
              <w:rPr>
                <w:ins w:id="950" w:author="Philip Collender" w:date="2019-06-04T20:54:00Z"/>
                <w:rFonts w:ascii="Segoe UI" w:eastAsia="Times New Roman" w:hAnsi="Segoe UI" w:cs="Segoe UI"/>
                <w:color w:val="E6E1DC"/>
                <w:sz w:val="17"/>
                <w:szCs w:val="17"/>
              </w:rPr>
            </w:pPr>
          </w:p>
        </w:tc>
      </w:tr>
      <w:tr w:rsidR="00A4011D" w:rsidRPr="00A4011D" w14:paraId="518BC6A1" w14:textId="77777777" w:rsidTr="00A4011D">
        <w:trPr>
          <w:trHeight w:val="345"/>
          <w:tblCellSpacing w:w="0" w:type="dxa"/>
          <w:ins w:id="95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7561E04" w14:textId="77777777" w:rsidR="00A4011D" w:rsidRPr="00A4011D" w:rsidRDefault="00A4011D" w:rsidP="00A4011D">
            <w:pPr>
              <w:spacing w:after="540" w:line="240" w:lineRule="auto"/>
              <w:jc w:val="right"/>
              <w:rPr>
                <w:ins w:id="952" w:author="Philip Collender" w:date="2019-06-04T20:54:00Z"/>
                <w:rFonts w:ascii="Segoe UI" w:eastAsia="Times New Roman" w:hAnsi="Segoe UI" w:cs="Segoe UI"/>
                <w:color w:val="FFFFFF"/>
                <w:sz w:val="17"/>
                <w:szCs w:val="17"/>
              </w:rPr>
            </w:pPr>
            <w:ins w:id="953" w:author="Philip Collender" w:date="2019-06-04T20:54:00Z">
              <w:r w:rsidRPr="00A4011D">
                <w:rPr>
                  <w:rFonts w:ascii="Segoe UI" w:eastAsia="Times New Roman" w:hAnsi="Segoe UI" w:cs="Segoe UI"/>
                  <w:color w:val="FFFFFF"/>
                  <w:sz w:val="17"/>
                  <w:szCs w:val="17"/>
                </w:rPr>
                <w:t>170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CA7756" w14:textId="77777777" w:rsidR="00A4011D" w:rsidRPr="00A4011D" w:rsidRDefault="00A4011D" w:rsidP="00A4011D">
            <w:pPr>
              <w:spacing w:after="540" w:line="240" w:lineRule="auto"/>
              <w:rPr>
                <w:ins w:id="954" w:author="Philip Collender" w:date="2019-06-04T20:54:00Z"/>
                <w:rFonts w:ascii="Segoe UI" w:eastAsia="Times New Roman" w:hAnsi="Segoe UI" w:cs="Segoe UI"/>
                <w:color w:val="E6E1DC"/>
                <w:sz w:val="17"/>
                <w:szCs w:val="17"/>
              </w:rPr>
            </w:pPr>
            <w:ins w:id="955" w:author="Philip Collender" w:date="2019-06-04T20:54:00Z">
              <w:r w:rsidRPr="00A4011D">
                <w:rPr>
                  <w:rFonts w:ascii="Segoe UI" w:eastAsia="Times New Roman" w:hAnsi="Segoe UI" w:cs="Segoe UI"/>
                  <w:color w:val="E6E1DC"/>
                  <w:sz w:val="17"/>
                  <w:szCs w:val="17"/>
                </w:rPr>
                <w:t>dfB.44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511010" w14:textId="77777777" w:rsidR="00A4011D" w:rsidRPr="00A4011D" w:rsidRDefault="00A4011D" w:rsidP="00A4011D">
            <w:pPr>
              <w:spacing w:after="540" w:line="240" w:lineRule="auto"/>
              <w:rPr>
                <w:ins w:id="956" w:author="Philip Collender" w:date="2019-06-04T20:54:00Z"/>
                <w:rFonts w:ascii="Segoe UI" w:eastAsia="Times New Roman" w:hAnsi="Segoe UI" w:cs="Segoe UI"/>
                <w:color w:val="E6E1DC"/>
                <w:sz w:val="17"/>
                <w:szCs w:val="17"/>
              </w:rPr>
            </w:pPr>
            <w:ins w:id="957" w:author="Philip Collender" w:date="2019-06-04T20:54:00Z">
              <w:r w:rsidRPr="00A4011D">
                <w:rPr>
                  <w:rFonts w:ascii="Microsoft YaHei" w:eastAsia="Microsoft YaHei" w:hAnsi="Microsoft YaHei" w:cs="Microsoft YaHei"/>
                  <w:color w:val="E6E1DC"/>
                  <w:sz w:val="17"/>
                  <w:szCs w:val="17"/>
                </w:rPr>
                <w:t>毛泽东</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E1E5FE" w14:textId="77777777" w:rsidR="00A4011D" w:rsidRPr="00A4011D" w:rsidRDefault="00A4011D" w:rsidP="00A4011D">
            <w:pPr>
              <w:spacing w:after="540" w:line="240" w:lineRule="auto"/>
              <w:rPr>
                <w:ins w:id="958" w:author="Philip Collender" w:date="2019-06-04T20:54:00Z"/>
                <w:rFonts w:ascii="Segoe UI" w:eastAsia="Times New Roman" w:hAnsi="Segoe UI" w:cs="Segoe UI"/>
                <w:color w:val="E6E1DC"/>
                <w:sz w:val="17"/>
                <w:szCs w:val="17"/>
              </w:rPr>
            </w:pPr>
            <w:ins w:id="95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41133E" w14:textId="77777777" w:rsidR="00A4011D" w:rsidRPr="00A4011D" w:rsidRDefault="00A4011D" w:rsidP="00A4011D">
            <w:pPr>
              <w:spacing w:after="540" w:line="240" w:lineRule="auto"/>
              <w:rPr>
                <w:ins w:id="960" w:author="Philip Collender" w:date="2019-06-04T20:54:00Z"/>
                <w:rFonts w:ascii="Segoe UI" w:eastAsia="Times New Roman" w:hAnsi="Segoe UI" w:cs="Segoe UI"/>
                <w:color w:val="E6E1DC"/>
                <w:sz w:val="17"/>
                <w:szCs w:val="17"/>
              </w:rPr>
            </w:pPr>
            <w:ins w:id="961" w:author="Philip Collender" w:date="2019-06-04T20:54:00Z">
              <w:r w:rsidRPr="00A4011D">
                <w:rPr>
                  <w:rFonts w:ascii="Segoe UI" w:eastAsia="Times New Roman" w:hAnsi="Segoe UI" w:cs="Segoe UI"/>
                  <w:color w:val="E6E1DC"/>
                  <w:sz w:val="17"/>
                  <w:szCs w:val="17"/>
                </w:rPr>
                <w:t>1970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8C26C9" w14:textId="77777777" w:rsidR="00A4011D" w:rsidRPr="00A4011D" w:rsidRDefault="00A4011D" w:rsidP="00A4011D">
            <w:pPr>
              <w:spacing w:after="540" w:line="240" w:lineRule="auto"/>
              <w:rPr>
                <w:ins w:id="962" w:author="Philip Collender" w:date="2019-06-04T20:54:00Z"/>
                <w:rFonts w:ascii="Segoe UI" w:eastAsia="Times New Roman" w:hAnsi="Segoe UI" w:cs="Segoe UI"/>
                <w:color w:val="E6E1DC"/>
                <w:sz w:val="17"/>
                <w:szCs w:val="17"/>
              </w:rPr>
            </w:pPr>
            <w:ins w:id="963"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B8D120" w14:textId="77777777" w:rsidR="00A4011D" w:rsidRPr="00A4011D" w:rsidRDefault="00A4011D" w:rsidP="00A4011D">
            <w:pPr>
              <w:spacing w:after="540" w:line="240" w:lineRule="auto"/>
              <w:rPr>
                <w:ins w:id="964" w:author="Philip Collender" w:date="2019-06-04T20:54:00Z"/>
                <w:rFonts w:ascii="Segoe UI" w:eastAsia="Times New Roman" w:hAnsi="Segoe UI" w:cs="Segoe UI"/>
                <w:color w:val="E6E1DC"/>
                <w:sz w:val="17"/>
                <w:szCs w:val="17"/>
              </w:rPr>
            </w:pPr>
            <w:ins w:id="965"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3B85E0" w14:textId="77777777" w:rsidR="00A4011D" w:rsidRPr="00A4011D" w:rsidRDefault="00A4011D" w:rsidP="00A4011D">
            <w:pPr>
              <w:spacing w:after="540" w:line="240" w:lineRule="auto"/>
              <w:rPr>
                <w:ins w:id="966" w:author="Philip Collender" w:date="2019-06-04T20:54:00Z"/>
                <w:rFonts w:ascii="Segoe UI" w:eastAsia="Times New Roman" w:hAnsi="Segoe UI" w:cs="Segoe UI"/>
                <w:color w:val="E6E1DC"/>
                <w:sz w:val="17"/>
                <w:szCs w:val="17"/>
              </w:rPr>
            </w:pPr>
          </w:p>
        </w:tc>
      </w:tr>
      <w:tr w:rsidR="00A4011D" w:rsidRPr="00A4011D" w14:paraId="6E0EE99C" w14:textId="77777777" w:rsidTr="00A4011D">
        <w:trPr>
          <w:trHeight w:val="345"/>
          <w:tblCellSpacing w:w="0" w:type="dxa"/>
          <w:ins w:id="96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A4FE9AC" w14:textId="77777777" w:rsidR="00A4011D" w:rsidRPr="00A4011D" w:rsidRDefault="00A4011D" w:rsidP="00A4011D">
            <w:pPr>
              <w:spacing w:after="540" w:line="240" w:lineRule="auto"/>
              <w:jc w:val="right"/>
              <w:rPr>
                <w:ins w:id="968" w:author="Philip Collender" w:date="2019-06-04T20:54:00Z"/>
                <w:rFonts w:ascii="Segoe UI" w:eastAsia="Times New Roman" w:hAnsi="Segoe UI" w:cs="Segoe UI"/>
                <w:color w:val="FFFFFF"/>
                <w:sz w:val="17"/>
                <w:szCs w:val="17"/>
              </w:rPr>
            </w:pPr>
            <w:ins w:id="969" w:author="Philip Collender" w:date="2019-06-04T20:54:00Z">
              <w:r w:rsidRPr="00A4011D">
                <w:rPr>
                  <w:rFonts w:ascii="Segoe UI" w:eastAsia="Times New Roman" w:hAnsi="Segoe UI" w:cs="Segoe UI"/>
                  <w:color w:val="FFFFFF"/>
                  <w:sz w:val="17"/>
                  <w:szCs w:val="17"/>
                </w:rPr>
                <w:t>171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C46DDC" w14:textId="77777777" w:rsidR="00A4011D" w:rsidRPr="00A4011D" w:rsidRDefault="00A4011D" w:rsidP="00A4011D">
            <w:pPr>
              <w:spacing w:after="540" w:line="240" w:lineRule="auto"/>
              <w:rPr>
                <w:ins w:id="970" w:author="Philip Collender" w:date="2019-06-04T20:54:00Z"/>
                <w:rFonts w:ascii="Segoe UI" w:eastAsia="Times New Roman" w:hAnsi="Segoe UI" w:cs="Segoe UI"/>
                <w:color w:val="E6E1DC"/>
                <w:sz w:val="17"/>
                <w:szCs w:val="17"/>
              </w:rPr>
            </w:pPr>
            <w:ins w:id="97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B76CDD" w14:textId="77777777" w:rsidR="00A4011D" w:rsidRPr="00A4011D" w:rsidRDefault="00A4011D" w:rsidP="00A4011D">
            <w:pPr>
              <w:spacing w:after="540" w:line="240" w:lineRule="auto"/>
              <w:rPr>
                <w:ins w:id="972" w:author="Philip Collender" w:date="2019-06-04T20:54:00Z"/>
                <w:rFonts w:ascii="Segoe UI" w:eastAsia="Times New Roman" w:hAnsi="Segoe UI" w:cs="Segoe UI"/>
                <w:color w:val="E6E1DC"/>
                <w:sz w:val="17"/>
                <w:szCs w:val="17"/>
              </w:rPr>
            </w:pPr>
            <w:ins w:id="97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D808E4" w14:textId="77777777" w:rsidR="00A4011D" w:rsidRPr="00A4011D" w:rsidRDefault="00A4011D" w:rsidP="00A4011D">
            <w:pPr>
              <w:spacing w:after="540" w:line="240" w:lineRule="auto"/>
              <w:rPr>
                <w:ins w:id="974" w:author="Philip Collender" w:date="2019-06-04T20:54:00Z"/>
                <w:rFonts w:ascii="Segoe UI" w:eastAsia="Times New Roman" w:hAnsi="Segoe UI" w:cs="Segoe UI"/>
                <w:color w:val="E6E1DC"/>
                <w:sz w:val="17"/>
                <w:szCs w:val="17"/>
              </w:rPr>
            </w:pPr>
            <w:ins w:id="97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D9EBEB" w14:textId="77777777" w:rsidR="00A4011D" w:rsidRPr="00A4011D" w:rsidRDefault="00A4011D" w:rsidP="00A4011D">
            <w:pPr>
              <w:spacing w:after="540" w:line="240" w:lineRule="auto"/>
              <w:rPr>
                <w:ins w:id="976" w:author="Philip Collender" w:date="2019-06-04T20:54:00Z"/>
                <w:rFonts w:ascii="Segoe UI" w:eastAsia="Times New Roman" w:hAnsi="Segoe UI" w:cs="Segoe UI"/>
                <w:color w:val="E6E1DC"/>
                <w:sz w:val="17"/>
                <w:szCs w:val="17"/>
              </w:rPr>
            </w:pPr>
            <w:ins w:id="97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3C6F17" w14:textId="77777777" w:rsidR="00A4011D" w:rsidRPr="00A4011D" w:rsidRDefault="00A4011D" w:rsidP="00A4011D">
            <w:pPr>
              <w:spacing w:after="540" w:line="240" w:lineRule="auto"/>
              <w:rPr>
                <w:ins w:id="978" w:author="Philip Collender" w:date="2019-06-04T20:54:00Z"/>
                <w:rFonts w:ascii="Segoe UI" w:eastAsia="Times New Roman" w:hAnsi="Segoe UI" w:cs="Segoe UI"/>
                <w:color w:val="E6E1DC"/>
                <w:sz w:val="17"/>
                <w:szCs w:val="17"/>
              </w:rPr>
            </w:pPr>
            <w:ins w:id="97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7E7B3A" w14:textId="77777777" w:rsidR="00A4011D" w:rsidRPr="00A4011D" w:rsidRDefault="00A4011D" w:rsidP="00A4011D">
            <w:pPr>
              <w:spacing w:after="540" w:line="240" w:lineRule="auto"/>
              <w:rPr>
                <w:ins w:id="980" w:author="Philip Collender" w:date="2019-06-04T20:54:00Z"/>
                <w:rFonts w:ascii="Segoe UI" w:eastAsia="Times New Roman" w:hAnsi="Segoe UI" w:cs="Segoe UI"/>
                <w:color w:val="E6E1DC"/>
                <w:sz w:val="17"/>
                <w:szCs w:val="17"/>
              </w:rPr>
            </w:pPr>
            <w:ins w:id="98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4A50E9" w14:textId="77777777" w:rsidR="00A4011D" w:rsidRPr="00A4011D" w:rsidRDefault="00A4011D" w:rsidP="00A4011D">
            <w:pPr>
              <w:spacing w:after="540" w:line="240" w:lineRule="auto"/>
              <w:rPr>
                <w:ins w:id="982" w:author="Philip Collender" w:date="2019-06-04T20:54:00Z"/>
                <w:rFonts w:ascii="Segoe UI" w:eastAsia="Times New Roman" w:hAnsi="Segoe UI" w:cs="Segoe UI"/>
                <w:color w:val="E6E1DC"/>
                <w:sz w:val="17"/>
                <w:szCs w:val="17"/>
              </w:rPr>
            </w:pPr>
            <w:ins w:id="983" w:author="Philip Collender" w:date="2019-06-04T20:54:00Z">
              <w:r w:rsidRPr="00A4011D">
                <w:rPr>
                  <w:rFonts w:ascii="Segoe UI" w:eastAsia="Times New Roman" w:hAnsi="Segoe UI" w:cs="Segoe UI"/>
                  <w:color w:val="E6E1DC"/>
                  <w:sz w:val="17"/>
                  <w:szCs w:val="17"/>
                </w:rPr>
                <w:t>1</w:t>
              </w:r>
            </w:ins>
          </w:p>
        </w:tc>
      </w:tr>
      <w:tr w:rsidR="00A4011D" w:rsidRPr="00A4011D" w14:paraId="37658603" w14:textId="77777777" w:rsidTr="00A4011D">
        <w:trPr>
          <w:trHeight w:val="345"/>
          <w:tblCellSpacing w:w="0" w:type="dxa"/>
          <w:ins w:id="98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D250653" w14:textId="77777777" w:rsidR="00A4011D" w:rsidRPr="00A4011D" w:rsidRDefault="00A4011D" w:rsidP="00A4011D">
            <w:pPr>
              <w:spacing w:after="540" w:line="240" w:lineRule="auto"/>
              <w:jc w:val="right"/>
              <w:rPr>
                <w:ins w:id="985" w:author="Philip Collender" w:date="2019-06-04T20:54:00Z"/>
                <w:rFonts w:ascii="Segoe UI" w:eastAsia="Times New Roman" w:hAnsi="Segoe UI" w:cs="Segoe UI"/>
                <w:color w:val="FFFFFF"/>
                <w:sz w:val="17"/>
                <w:szCs w:val="17"/>
              </w:rPr>
            </w:pPr>
            <w:ins w:id="986" w:author="Philip Collender" w:date="2019-06-04T20:54:00Z">
              <w:r w:rsidRPr="00A4011D">
                <w:rPr>
                  <w:rFonts w:ascii="Segoe UI" w:eastAsia="Times New Roman" w:hAnsi="Segoe UI" w:cs="Segoe UI"/>
                  <w:color w:val="FFFFFF"/>
                  <w:sz w:val="17"/>
                  <w:szCs w:val="17"/>
                </w:rPr>
                <w:lastRenderedPageBreak/>
                <w:t>172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707359" w14:textId="77777777" w:rsidR="00A4011D" w:rsidRPr="00A4011D" w:rsidRDefault="00A4011D" w:rsidP="00A4011D">
            <w:pPr>
              <w:spacing w:after="540" w:line="240" w:lineRule="auto"/>
              <w:jc w:val="right"/>
              <w:rPr>
                <w:ins w:id="98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05E4F7" w14:textId="77777777" w:rsidR="00A4011D" w:rsidRPr="00A4011D" w:rsidRDefault="00A4011D" w:rsidP="00A4011D">
            <w:pPr>
              <w:spacing w:after="540" w:line="240" w:lineRule="auto"/>
              <w:rPr>
                <w:ins w:id="98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2DA416" w14:textId="77777777" w:rsidR="00A4011D" w:rsidRPr="00A4011D" w:rsidRDefault="00A4011D" w:rsidP="00A4011D">
            <w:pPr>
              <w:spacing w:after="540" w:line="240" w:lineRule="auto"/>
              <w:rPr>
                <w:ins w:id="98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FC96FD" w14:textId="77777777" w:rsidR="00A4011D" w:rsidRPr="00A4011D" w:rsidRDefault="00A4011D" w:rsidP="00A4011D">
            <w:pPr>
              <w:spacing w:after="540" w:line="240" w:lineRule="auto"/>
              <w:rPr>
                <w:ins w:id="99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394E31" w14:textId="77777777" w:rsidR="00A4011D" w:rsidRPr="00A4011D" w:rsidRDefault="00A4011D" w:rsidP="00A4011D">
            <w:pPr>
              <w:spacing w:after="540" w:line="240" w:lineRule="auto"/>
              <w:rPr>
                <w:ins w:id="99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795EF5" w14:textId="77777777" w:rsidR="00A4011D" w:rsidRPr="00A4011D" w:rsidRDefault="00A4011D" w:rsidP="00A4011D">
            <w:pPr>
              <w:spacing w:after="540" w:line="240" w:lineRule="auto"/>
              <w:rPr>
                <w:ins w:id="99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3C967A" w14:textId="77777777" w:rsidR="00A4011D" w:rsidRPr="00A4011D" w:rsidRDefault="00A4011D" w:rsidP="00A4011D">
            <w:pPr>
              <w:spacing w:after="540" w:line="240" w:lineRule="auto"/>
              <w:rPr>
                <w:ins w:id="993" w:author="Philip Collender" w:date="2019-06-04T20:54:00Z"/>
                <w:rFonts w:ascii="Times New Roman" w:eastAsia="Times New Roman" w:hAnsi="Times New Roman" w:cs="Times New Roman"/>
                <w:sz w:val="20"/>
                <w:szCs w:val="20"/>
              </w:rPr>
            </w:pPr>
          </w:p>
        </w:tc>
      </w:tr>
      <w:tr w:rsidR="00A4011D" w:rsidRPr="00A4011D" w14:paraId="51EEBF34" w14:textId="77777777" w:rsidTr="00A4011D">
        <w:trPr>
          <w:trHeight w:val="345"/>
          <w:tblCellSpacing w:w="0" w:type="dxa"/>
          <w:ins w:id="99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CD2EF34" w14:textId="77777777" w:rsidR="00A4011D" w:rsidRPr="00A4011D" w:rsidRDefault="00A4011D" w:rsidP="00A4011D">
            <w:pPr>
              <w:spacing w:after="540" w:line="240" w:lineRule="auto"/>
              <w:jc w:val="right"/>
              <w:rPr>
                <w:ins w:id="995" w:author="Philip Collender" w:date="2019-06-04T20:54:00Z"/>
                <w:rFonts w:ascii="Segoe UI" w:eastAsia="Times New Roman" w:hAnsi="Segoe UI" w:cs="Segoe UI"/>
                <w:color w:val="FFFFFF"/>
                <w:sz w:val="17"/>
                <w:szCs w:val="17"/>
              </w:rPr>
            </w:pPr>
            <w:ins w:id="996" w:author="Philip Collender" w:date="2019-06-04T20:54:00Z">
              <w:r w:rsidRPr="00A4011D">
                <w:rPr>
                  <w:rFonts w:ascii="Segoe UI" w:eastAsia="Times New Roman" w:hAnsi="Segoe UI" w:cs="Segoe UI"/>
                  <w:color w:val="FFFFFF"/>
                  <w:sz w:val="17"/>
                  <w:szCs w:val="17"/>
                </w:rPr>
                <w:t>173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2F7269" w14:textId="77777777" w:rsidR="00A4011D" w:rsidRPr="00A4011D" w:rsidRDefault="00A4011D" w:rsidP="00A4011D">
            <w:pPr>
              <w:spacing w:after="540" w:line="240" w:lineRule="auto"/>
              <w:rPr>
                <w:ins w:id="997" w:author="Philip Collender" w:date="2019-06-04T20:54:00Z"/>
                <w:rFonts w:ascii="Segoe UI" w:eastAsia="Times New Roman" w:hAnsi="Segoe UI" w:cs="Segoe UI"/>
                <w:color w:val="E6E1DC"/>
                <w:sz w:val="17"/>
                <w:szCs w:val="17"/>
              </w:rPr>
            </w:pPr>
            <w:ins w:id="998" w:author="Philip Collender" w:date="2019-06-04T20:54:00Z">
              <w:r w:rsidRPr="00A4011D">
                <w:rPr>
                  <w:rFonts w:ascii="Segoe UI" w:eastAsia="Times New Roman" w:hAnsi="Segoe UI" w:cs="Segoe UI"/>
                  <w:color w:val="E6E1DC"/>
                  <w:sz w:val="17"/>
                  <w:szCs w:val="17"/>
                </w:rPr>
                <w:t>dfA.45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44FBC9" w14:textId="77777777" w:rsidR="00A4011D" w:rsidRPr="00A4011D" w:rsidRDefault="00A4011D" w:rsidP="00A4011D">
            <w:pPr>
              <w:spacing w:after="540" w:line="240" w:lineRule="auto"/>
              <w:rPr>
                <w:ins w:id="999" w:author="Philip Collender" w:date="2019-06-04T20:54:00Z"/>
                <w:rFonts w:ascii="Segoe UI" w:eastAsia="Times New Roman" w:hAnsi="Segoe UI" w:cs="Segoe UI"/>
                <w:color w:val="E6E1DC"/>
                <w:sz w:val="17"/>
                <w:szCs w:val="17"/>
              </w:rPr>
            </w:pPr>
            <w:ins w:id="1000" w:author="Philip Collender" w:date="2019-06-04T20:54:00Z">
              <w:r w:rsidRPr="00A4011D">
                <w:rPr>
                  <w:rFonts w:ascii="Microsoft YaHei" w:eastAsia="Microsoft YaHei" w:hAnsi="Microsoft YaHei" w:cs="Microsoft YaHei"/>
                  <w:color w:val="E6E1DC"/>
                  <w:sz w:val="17"/>
                  <w:szCs w:val="17"/>
                </w:rPr>
                <w:t>馬殷</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7C3F77" w14:textId="77777777" w:rsidR="00A4011D" w:rsidRPr="00A4011D" w:rsidRDefault="00A4011D" w:rsidP="00A4011D">
            <w:pPr>
              <w:spacing w:after="540" w:line="240" w:lineRule="auto"/>
              <w:rPr>
                <w:ins w:id="1001" w:author="Philip Collender" w:date="2019-06-04T20:54:00Z"/>
                <w:rFonts w:ascii="Segoe UI" w:eastAsia="Times New Roman" w:hAnsi="Segoe UI" w:cs="Segoe UI"/>
                <w:color w:val="E6E1DC"/>
                <w:sz w:val="17"/>
                <w:szCs w:val="17"/>
              </w:rPr>
            </w:pPr>
            <w:ins w:id="100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9B6BDC" w14:textId="77777777" w:rsidR="00A4011D" w:rsidRPr="00A4011D" w:rsidRDefault="00A4011D" w:rsidP="00A4011D">
            <w:pPr>
              <w:spacing w:after="540" w:line="240" w:lineRule="auto"/>
              <w:rPr>
                <w:ins w:id="1003" w:author="Philip Collender" w:date="2019-06-04T20:54:00Z"/>
                <w:rFonts w:ascii="Segoe UI" w:eastAsia="Times New Roman" w:hAnsi="Segoe UI" w:cs="Segoe UI"/>
                <w:color w:val="E6E1DC"/>
                <w:sz w:val="17"/>
                <w:szCs w:val="17"/>
              </w:rPr>
            </w:pPr>
            <w:ins w:id="1004"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85902B" w14:textId="77777777" w:rsidR="00A4011D" w:rsidRPr="00A4011D" w:rsidRDefault="00A4011D" w:rsidP="00A4011D">
            <w:pPr>
              <w:spacing w:after="540" w:line="240" w:lineRule="auto"/>
              <w:rPr>
                <w:ins w:id="1005" w:author="Philip Collender" w:date="2019-06-04T20:54:00Z"/>
                <w:rFonts w:ascii="Segoe UI" w:eastAsia="Times New Roman" w:hAnsi="Segoe UI" w:cs="Segoe UI"/>
                <w:color w:val="E6E1DC"/>
                <w:sz w:val="17"/>
                <w:szCs w:val="17"/>
              </w:rPr>
            </w:pPr>
            <w:ins w:id="1006"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F892C6" w14:textId="77777777" w:rsidR="00A4011D" w:rsidRPr="00A4011D" w:rsidRDefault="00A4011D" w:rsidP="00A4011D">
            <w:pPr>
              <w:spacing w:after="540" w:line="240" w:lineRule="auto"/>
              <w:rPr>
                <w:ins w:id="1007" w:author="Philip Collender" w:date="2019-06-04T20:54:00Z"/>
                <w:rFonts w:ascii="Segoe UI" w:eastAsia="Times New Roman" w:hAnsi="Segoe UI" w:cs="Segoe UI"/>
                <w:color w:val="E6E1DC"/>
                <w:sz w:val="17"/>
                <w:szCs w:val="17"/>
              </w:rPr>
            </w:pPr>
            <w:ins w:id="100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235E8A" w14:textId="77777777" w:rsidR="00A4011D" w:rsidRPr="00A4011D" w:rsidRDefault="00A4011D" w:rsidP="00A4011D">
            <w:pPr>
              <w:spacing w:after="540" w:line="240" w:lineRule="auto"/>
              <w:rPr>
                <w:ins w:id="1009" w:author="Philip Collender" w:date="2019-06-04T20:54:00Z"/>
                <w:rFonts w:ascii="Segoe UI" w:eastAsia="Times New Roman" w:hAnsi="Segoe UI" w:cs="Segoe UI"/>
                <w:color w:val="E6E1DC"/>
                <w:sz w:val="17"/>
                <w:szCs w:val="17"/>
              </w:rPr>
            </w:pPr>
          </w:p>
        </w:tc>
      </w:tr>
      <w:tr w:rsidR="00A4011D" w:rsidRPr="00A4011D" w14:paraId="1C3EBA68" w14:textId="77777777" w:rsidTr="00A4011D">
        <w:trPr>
          <w:trHeight w:val="345"/>
          <w:tblCellSpacing w:w="0" w:type="dxa"/>
          <w:ins w:id="101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F2A1D75" w14:textId="77777777" w:rsidR="00A4011D" w:rsidRPr="00A4011D" w:rsidRDefault="00A4011D" w:rsidP="00A4011D">
            <w:pPr>
              <w:spacing w:after="540" w:line="240" w:lineRule="auto"/>
              <w:jc w:val="right"/>
              <w:rPr>
                <w:ins w:id="1011" w:author="Philip Collender" w:date="2019-06-04T20:54:00Z"/>
                <w:rFonts w:ascii="Segoe UI" w:eastAsia="Times New Roman" w:hAnsi="Segoe UI" w:cs="Segoe UI"/>
                <w:color w:val="FFFFFF"/>
                <w:sz w:val="17"/>
                <w:szCs w:val="17"/>
              </w:rPr>
            </w:pPr>
            <w:ins w:id="1012" w:author="Philip Collender" w:date="2019-06-04T20:54:00Z">
              <w:r w:rsidRPr="00A4011D">
                <w:rPr>
                  <w:rFonts w:ascii="Segoe UI" w:eastAsia="Times New Roman" w:hAnsi="Segoe UI" w:cs="Segoe UI"/>
                  <w:color w:val="FFFFFF"/>
                  <w:sz w:val="17"/>
                  <w:szCs w:val="17"/>
                </w:rPr>
                <w:t>174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B8FD1A" w14:textId="77777777" w:rsidR="00A4011D" w:rsidRPr="00A4011D" w:rsidRDefault="00A4011D" w:rsidP="00A4011D">
            <w:pPr>
              <w:spacing w:after="540" w:line="240" w:lineRule="auto"/>
              <w:rPr>
                <w:ins w:id="1013" w:author="Philip Collender" w:date="2019-06-04T20:54:00Z"/>
                <w:rFonts w:ascii="Segoe UI" w:eastAsia="Times New Roman" w:hAnsi="Segoe UI" w:cs="Segoe UI"/>
                <w:color w:val="E6E1DC"/>
                <w:sz w:val="17"/>
                <w:szCs w:val="17"/>
              </w:rPr>
            </w:pPr>
            <w:ins w:id="1014" w:author="Philip Collender" w:date="2019-06-04T20:54:00Z">
              <w:r w:rsidRPr="00A4011D">
                <w:rPr>
                  <w:rFonts w:ascii="Segoe UI" w:eastAsia="Times New Roman" w:hAnsi="Segoe UI" w:cs="Segoe UI"/>
                  <w:color w:val="E6E1DC"/>
                  <w:sz w:val="17"/>
                  <w:szCs w:val="17"/>
                </w:rPr>
                <w:t>dfB.45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D2A1FD" w14:textId="77777777" w:rsidR="00A4011D" w:rsidRPr="00A4011D" w:rsidRDefault="00A4011D" w:rsidP="00A4011D">
            <w:pPr>
              <w:spacing w:after="540" w:line="240" w:lineRule="auto"/>
              <w:rPr>
                <w:ins w:id="1015" w:author="Philip Collender" w:date="2019-06-04T20:54:00Z"/>
                <w:rFonts w:ascii="Segoe UI" w:eastAsia="Times New Roman" w:hAnsi="Segoe UI" w:cs="Segoe UI"/>
                <w:color w:val="E6E1DC"/>
                <w:sz w:val="17"/>
                <w:szCs w:val="17"/>
              </w:rPr>
            </w:pPr>
            <w:ins w:id="1016" w:author="Philip Collender" w:date="2019-06-04T20:54:00Z">
              <w:r w:rsidRPr="00A4011D">
                <w:rPr>
                  <w:rFonts w:ascii="Microsoft YaHei" w:eastAsia="Microsoft YaHei" w:hAnsi="Microsoft YaHei" w:cs="Microsoft YaHei"/>
                  <w:color w:val="E6E1DC"/>
                  <w:sz w:val="17"/>
                  <w:szCs w:val="17"/>
                </w:rPr>
                <w:t>马殷</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9D550F" w14:textId="77777777" w:rsidR="00A4011D" w:rsidRPr="00A4011D" w:rsidRDefault="00A4011D" w:rsidP="00A4011D">
            <w:pPr>
              <w:spacing w:after="540" w:line="240" w:lineRule="auto"/>
              <w:rPr>
                <w:ins w:id="1017" w:author="Philip Collender" w:date="2019-06-04T20:54:00Z"/>
                <w:rFonts w:ascii="Segoe UI" w:eastAsia="Times New Roman" w:hAnsi="Segoe UI" w:cs="Segoe UI"/>
                <w:color w:val="E6E1DC"/>
                <w:sz w:val="17"/>
                <w:szCs w:val="17"/>
              </w:rPr>
            </w:pPr>
            <w:ins w:id="101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D4D461" w14:textId="77777777" w:rsidR="00A4011D" w:rsidRPr="00A4011D" w:rsidRDefault="00A4011D" w:rsidP="00A4011D">
            <w:pPr>
              <w:spacing w:after="540" w:line="240" w:lineRule="auto"/>
              <w:rPr>
                <w:ins w:id="1019" w:author="Philip Collender" w:date="2019-06-04T20:54:00Z"/>
                <w:rFonts w:ascii="Segoe UI" w:eastAsia="Times New Roman" w:hAnsi="Segoe UI" w:cs="Segoe UI"/>
                <w:color w:val="E6E1DC"/>
                <w:sz w:val="17"/>
                <w:szCs w:val="17"/>
              </w:rPr>
            </w:pPr>
            <w:ins w:id="1020"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E43BFE" w14:textId="77777777" w:rsidR="00A4011D" w:rsidRPr="00A4011D" w:rsidRDefault="00A4011D" w:rsidP="00A4011D">
            <w:pPr>
              <w:spacing w:after="540" w:line="240" w:lineRule="auto"/>
              <w:rPr>
                <w:ins w:id="1021" w:author="Philip Collender" w:date="2019-06-04T20:54:00Z"/>
                <w:rFonts w:ascii="Segoe UI" w:eastAsia="Times New Roman" w:hAnsi="Segoe UI" w:cs="Segoe UI"/>
                <w:color w:val="E6E1DC"/>
                <w:sz w:val="17"/>
                <w:szCs w:val="17"/>
              </w:rPr>
            </w:pPr>
            <w:ins w:id="1022"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DE664E" w14:textId="77777777" w:rsidR="00A4011D" w:rsidRPr="00A4011D" w:rsidRDefault="00A4011D" w:rsidP="00A4011D">
            <w:pPr>
              <w:spacing w:after="540" w:line="240" w:lineRule="auto"/>
              <w:rPr>
                <w:ins w:id="1023" w:author="Philip Collender" w:date="2019-06-04T20:54:00Z"/>
                <w:rFonts w:ascii="Segoe UI" w:eastAsia="Times New Roman" w:hAnsi="Segoe UI" w:cs="Segoe UI"/>
                <w:color w:val="E6E1DC"/>
                <w:sz w:val="17"/>
                <w:szCs w:val="17"/>
              </w:rPr>
            </w:pPr>
            <w:ins w:id="102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076873" w14:textId="77777777" w:rsidR="00A4011D" w:rsidRPr="00A4011D" w:rsidRDefault="00A4011D" w:rsidP="00A4011D">
            <w:pPr>
              <w:spacing w:after="540" w:line="240" w:lineRule="auto"/>
              <w:rPr>
                <w:ins w:id="1025" w:author="Philip Collender" w:date="2019-06-04T20:54:00Z"/>
                <w:rFonts w:ascii="Segoe UI" w:eastAsia="Times New Roman" w:hAnsi="Segoe UI" w:cs="Segoe UI"/>
                <w:color w:val="E6E1DC"/>
                <w:sz w:val="17"/>
                <w:szCs w:val="17"/>
              </w:rPr>
            </w:pPr>
          </w:p>
        </w:tc>
      </w:tr>
      <w:tr w:rsidR="00A4011D" w:rsidRPr="00A4011D" w14:paraId="751B5B3E" w14:textId="77777777" w:rsidTr="00A4011D">
        <w:trPr>
          <w:trHeight w:val="345"/>
          <w:tblCellSpacing w:w="0" w:type="dxa"/>
          <w:ins w:id="102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D81DBDC" w14:textId="77777777" w:rsidR="00A4011D" w:rsidRPr="00A4011D" w:rsidRDefault="00A4011D" w:rsidP="00A4011D">
            <w:pPr>
              <w:spacing w:after="540" w:line="240" w:lineRule="auto"/>
              <w:jc w:val="right"/>
              <w:rPr>
                <w:ins w:id="1027" w:author="Philip Collender" w:date="2019-06-04T20:54:00Z"/>
                <w:rFonts w:ascii="Segoe UI" w:eastAsia="Times New Roman" w:hAnsi="Segoe UI" w:cs="Segoe UI"/>
                <w:color w:val="FFFFFF"/>
                <w:sz w:val="17"/>
                <w:szCs w:val="17"/>
              </w:rPr>
            </w:pPr>
            <w:ins w:id="1028" w:author="Philip Collender" w:date="2019-06-04T20:54:00Z">
              <w:r w:rsidRPr="00A4011D">
                <w:rPr>
                  <w:rFonts w:ascii="Segoe UI" w:eastAsia="Times New Roman" w:hAnsi="Segoe UI" w:cs="Segoe UI"/>
                  <w:color w:val="FFFFFF"/>
                  <w:sz w:val="17"/>
                  <w:szCs w:val="17"/>
                </w:rPr>
                <w:t>175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DC439D" w14:textId="77777777" w:rsidR="00A4011D" w:rsidRPr="00A4011D" w:rsidRDefault="00A4011D" w:rsidP="00A4011D">
            <w:pPr>
              <w:spacing w:after="540" w:line="240" w:lineRule="auto"/>
              <w:rPr>
                <w:ins w:id="1029" w:author="Philip Collender" w:date="2019-06-04T20:54:00Z"/>
                <w:rFonts w:ascii="Segoe UI" w:eastAsia="Times New Roman" w:hAnsi="Segoe UI" w:cs="Segoe UI"/>
                <w:color w:val="E6E1DC"/>
                <w:sz w:val="17"/>
                <w:szCs w:val="17"/>
              </w:rPr>
            </w:pPr>
            <w:ins w:id="103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1ABCD2" w14:textId="77777777" w:rsidR="00A4011D" w:rsidRPr="00A4011D" w:rsidRDefault="00A4011D" w:rsidP="00A4011D">
            <w:pPr>
              <w:spacing w:after="540" w:line="240" w:lineRule="auto"/>
              <w:rPr>
                <w:ins w:id="1031" w:author="Philip Collender" w:date="2019-06-04T20:54:00Z"/>
                <w:rFonts w:ascii="Segoe UI" w:eastAsia="Times New Roman" w:hAnsi="Segoe UI" w:cs="Segoe UI"/>
                <w:color w:val="E6E1DC"/>
                <w:sz w:val="17"/>
                <w:szCs w:val="17"/>
              </w:rPr>
            </w:pPr>
            <w:ins w:id="103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CA9584" w14:textId="77777777" w:rsidR="00A4011D" w:rsidRPr="00A4011D" w:rsidRDefault="00A4011D" w:rsidP="00A4011D">
            <w:pPr>
              <w:spacing w:after="540" w:line="240" w:lineRule="auto"/>
              <w:rPr>
                <w:ins w:id="1033" w:author="Philip Collender" w:date="2019-06-04T20:54:00Z"/>
                <w:rFonts w:ascii="Segoe UI" w:eastAsia="Times New Roman" w:hAnsi="Segoe UI" w:cs="Segoe UI"/>
                <w:color w:val="E6E1DC"/>
                <w:sz w:val="17"/>
                <w:szCs w:val="17"/>
              </w:rPr>
            </w:pPr>
            <w:ins w:id="103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D69888" w14:textId="77777777" w:rsidR="00A4011D" w:rsidRPr="00A4011D" w:rsidRDefault="00A4011D" w:rsidP="00A4011D">
            <w:pPr>
              <w:spacing w:after="540" w:line="240" w:lineRule="auto"/>
              <w:rPr>
                <w:ins w:id="1035" w:author="Philip Collender" w:date="2019-06-04T20:54:00Z"/>
                <w:rFonts w:ascii="Segoe UI" w:eastAsia="Times New Roman" w:hAnsi="Segoe UI" w:cs="Segoe UI"/>
                <w:color w:val="E6E1DC"/>
                <w:sz w:val="17"/>
                <w:szCs w:val="17"/>
              </w:rPr>
            </w:pPr>
            <w:ins w:id="103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A6805B" w14:textId="77777777" w:rsidR="00A4011D" w:rsidRPr="00A4011D" w:rsidRDefault="00A4011D" w:rsidP="00A4011D">
            <w:pPr>
              <w:spacing w:after="540" w:line="240" w:lineRule="auto"/>
              <w:rPr>
                <w:ins w:id="1037" w:author="Philip Collender" w:date="2019-06-04T20:54:00Z"/>
                <w:rFonts w:ascii="Segoe UI" w:eastAsia="Times New Roman" w:hAnsi="Segoe UI" w:cs="Segoe UI"/>
                <w:color w:val="E6E1DC"/>
                <w:sz w:val="17"/>
                <w:szCs w:val="17"/>
              </w:rPr>
            </w:pPr>
            <w:ins w:id="103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971313" w14:textId="77777777" w:rsidR="00A4011D" w:rsidRPr="00A4011D" w:rsidRDefault="00A4011D" w:rsidP="00A4011D">
            <w:pPr>
              <w:spacing w:after="540" w:line="240" w:lineRule="auto"/>
              <w:rPr>
                <w:ins w:id="1039" w:author="Philip Collender" w:date="2019-06-04T20:54:00Z"/>
                <w:rFonts w:ascii="Segoe UI" w:eastAsia="Times New Roman" w:hAnsi="Segoe UI" w:cs="Segoe UI"/>
                <w:color w:val="E6E1DC"/>
                <w:sz w:val="17"/>
                <w:szCs w:val="17"/>
              </w:rPr>
            </w:pPr>
            <w:ins w:id="104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C3AEF2" w14:textId="77777777" w:rsidR="00A4011D" w:rsidRPr="00A4011D" w:rsidRDefault="00A4011D" w:rsidP="00A4011D">
            <w:pPr>
              <w:spacing w:after="540" w:line="240" w:lineRule="auto"/>
              <w:rPr>
                <w:ins w:id="1041" w:author="Philip Collender" w:date="2019-06-04T20:54:00Z"/>
                <w:rFonts w:ascii="Segoe UI" w:eastAsia="Times New Roman" w:hAnsi="Segoe UI" w:cs="Segoe UI"/>
                <w:color w:val="E6E1DC"/>
                <w:sz w:val="17"/>
                <w:szCs w:val="17"/>
              </w:rPr>
            </w:pPr>
            <w:ins w:id="1042" w:author="Philip Collender" w:date="2019-06-04T20:54:00Z">
              <w:r w:rsidRPr="00A4011D">
                <w:rPr>
                  <w:rFonts w:ascii="Segoe UI" w:eastAsia="Times New Roman" w:hAnsi="Segoe UI" w:cs="Segoe UI"/>
                  <w:color w:val="E6E1DC"/>
                  <w:sz w:val="17"/>
                  <w:szCs w:val="17"/>
                </w:rPr>
                <w:t>1</w:t>
              </w:r>
            </w:ins>
          </w:p>
        </w:tc>
      </w:tr>
      <w:tr w:rsidR="00A4011D" w:rsidRPr="00A4011D" w14:paraId="11370B4E" w14:textId="77777777" w:rsidTr="00A4011D">
        <w:trPr>
          <w:trHeight w:val="345"/>
          <w:tblCellSpacing w:w="0" w:type="dxa"/>
          <w:ins w:id="104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58857DA" w14:textId="77777777" w:rsidR="00A4011D" w:rsidRPr="00A4011D" w:rsidRDefault="00A4011D" w:rsidP="00A4011D">
            <w:pPr>
              <w:spacing w:after="540" w:line="240" w:lineRule="auto"/>
              <w:jc w:val="right"/>
              <w:rPr>
                <w:ins w:id="1044" w:author="Philip Collender" w:date="2019-06-04T20:54:00Z"/>
                <w:rFonts w:ascii="Segoe UI" w:eastAsia="Times New Roman" w:hAnsi="Segoe UI" w:cs="Segoe UI"/>
                <w:color w:val="FFFFFF"/>
                <w:sz w:val="17"/>
                <w:szCs w:val="17"/>
              </w:rPr>
            </w:pPr>
            <w:ins w:id="1045" w:author="Philip Collender" w:date="2019-06-04T20:54:00Z">
              <w:r w:rsidRPr="00A4011D">
                <w:rPr>
                  <w:rFonts w:ascii="Segoe UI" w:eastAsia="Times New Roman" w:hAnsi="Segoe UI" w:cs="Segoe UI"/>
                  <w:color w:val="FFFFFF"/>
                  <w:sz w:val="17"/>
                  <w:szCs w:val="17"/>
                </w:rPr>
                <w:t>176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9F29A0" w14:textId="77777777" w:rsidR="00A4011D" w:rsidRPr="00A4011D" w:rsidRDefault="00A4011D" w:rsidP="00A4011D">
            <w:pPr>
              <w:spacing w:after="540" w:line="240" w:lineRule="auto"/>
              <w:jc w:val="right"/>
              <w:rPr>
                <w:ins w:id="104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0CBA63" w14:textId="77777777" w:rsidR="00A4011D" w:rsidRPr="00A4011D" w:rsidRDefault="00A4011D" w:rsidP="00A4011D">
            <w:pPr>
              <w:spacing w:after="540" w:line="240" w:lineRule="auto"/>
              <w:rPr>
                <w:ins w:id="104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574AF3" w14:textId="77777777" w:rsidR="00A4011D" w:rsidRPr="00A4011D" w:rsidRDefault="00A4011D" w:rsidP="00A4011D">
            <w:pPr>
              <w:spacing w:after="540" w:line="240" w:lineRule="auto"/>
              <w:rPr>
                <w:ins w:id="104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E2FDBC" w14:textId="77777777" w:rsidR="00A4011D" w:rsidRPr="00A4011D" w:rsidRDefault="00A4011D" w:rsidP="00A4011D">
            <w:pPr>
              <w:spacing w:after="540" w:line="240" w:lineRule="auto"/>
              <w:rPr>
                <w:ins w:id="104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2CC447" w14:textId="77777777" w:rsidR="00A4011D" w:rsidRPr="00A4011D" w:rsidRDefault="00A4011D" w:rsidP="00A4011D">
            <w:pPr>
              <w:spacing w:after="540" w:line="240" w:lineRule="auto"/>
              <w:rPr>
                <w:ins w:id="105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72AD5D" w14:textId="77777777" w:rsidR="00A4011D" w:rsidRPr="00A4011D" w:rsidRDefault="00A4011D" w:rsidP="00A4011D">
            <w:pPr>
              <w:spacing w:after="540" w:line="240" w:lineRule="auto"/>
              <w:rPr>
                <w:ins w:id="105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718CE6" w14:textId="77777777" w:rsidR="00A4011D" w:rsidRPr="00A4011D" w:rsidRDefault="00A4011D" w:rsidP="00A4011D">
            <w:pPr>
              <w:spacing w:after="540" w:line="240" w:lineRule="auto"/>
              <w:rPr>
                <w:ins w:id="1052" w:author="Philip Collender" w:date="2019-06-04T20:54:00Z"/>
                <w:rFonts w:ascii="Times New Roman" w:eastAsia="Times New Roman" w:hAnsi="Times New Roman" w:cs="Times New Roman"/>
                <w:sz w:val="20"/>
                <w:szCs w:val="20"/>
              </w:rPr>
            </w:pPr>
          </w:p>
        </w:tc>
      </w:tr>
      <w:tr w:rsidR="00A4011D" w:rsidRPr="00A4011D" w14:paraId="61DE0D54" w14:textId="77777777" w:rsidTr="00A4011D">
        <w:trPr>
          <w:trHeight w:val="345"/>
          <w:tblCellSpacing w:w="0" w:type="dxa"/>
          <w:ins w:id="105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7B96836" w14:textId="77777777" w:rsidR="00A4011D" w:rsidRPr="00A4011D" w:rsidRDefault="00A4011D" w:rsidP="00A4011D">
            <w:pPr>
              <w:spacing w:after="540" w:line="240" w:lineRule="auto"/>
              <w:jc w:val="right"/>
              <w:rPr>
                <w:ins w:id="1054" w:author="Philip Collender" w:date="2019-06-04T20:54:00Z"/>
                <w:rFonts w:ascii="Segoe UI" w:eastAsia="Times New Roman" w:hAnsi="Segoe UI" w:cs="Segoe UI"/>
                <w:color w:val="FFFFFF"/>
                <w:sz w:val="17"/>
                <w:szCs w:val="17"/>
              </w:rPr>
            </w:pPr>
            <w:ins w:id="1055" w:author="Philip Collender" w:date="2019-06-04T20:54:00Z">
              <w:r w:rsidRPr="00A4011D">
                <w:rPr>
                  <w:rFonts w:ascii="Segoe UI" w:eastAsia="Times New Roman" w:hAnsi="Segoe UI" w:cs="Segoe UI"/>
                  <w:color w:val="FFFFFF"/>
                  <w:sz w:val="17"/>
                  <w:szCs w:val="17"/>
                </w:rPr>
                <w:t>177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DF8DEC" w14:textId="77777777" w:rsidR="00A4011D" w:rsidRPr="00A4011D" w:rsidRDefault="00A4011D" w:rsidP="00A4011D">
            <w:pPr>
              <w:spacing w:after="540" w:line="240" w:lineRule="auto"/>
              <w:rPr>
                <w:ins w:id="1056" w:author="Philip Collender" w:date="2019-06-04T20:54:00Z"/>
                <w:rFonts w:ascii="Segoe UI" w:eastAsia="Times New Roman" w:hAnsi="Segoe UI" w:cs="Segoe UI"/>
                <w:color w:val="E6E1DC"/>
                <w:sz w:val="17"/>
                <w:szCs w:val="17"/>
              </w:rPr>
            </w:pPr>
            <w:ins w:id="1057" w:author="Philip Collender" w:date="2019-06-04T20:54:00Z">
              <w:r w:rsidRPr="00A4011D">
                <w:rPr>
                  <w:rFonts w:ascii="Segoe UI" w:eastAsia="Times New Roman" w:hAnsi="Segoe UI" w:cs="Segoe UI"/>
                  <w:color w:val="E6E1DC"/>
                  <w:sz w:val="17"/>
                  <w:szCs w:val="17"/>
                </w:rPr>
                <w:t>dfA.46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547A51" w14:textId="77777777" w:rsidR="00A4011D" w:rsidRPr="00A4011D" w:rsidRDefault="00A4011D" w:rsidP="00A4011D">
            <w:pPr>
              <w:spacing w:after="540" w:line="240" w:lineRule="auto"/>
              <w:rPr>
                <w:ins w:id="1058" w:author="Philip Collender" w:date="2019-06-04T20:54:00Z"/>
                <w:rFonts w:ascii="Segoe UI" w:eastAsia="Times New Roman" w:hAnsi="Segoe UI" w:cs="Segoe UI"/>
                <w:color w:val="E6E1DC"/>
                <w:sz w:val="17"/>
                <w:szCs w:val="17"/>
              </w:rPr>
            </w:pPr>
            <w:ins w:id="1059" w:author="Philip Collender" w:date="2019-06-04T20:54:00Z">
              <w:r w:rsidRPr="00A4011D">
                <w:rPr>
                  <w:rFonts w:ascii="Microsoft YaHei" w:eastAsia="Microsoft YaHei" w:hAnsi="Microsoft YaHei" w:cs="Microsoft YaHei"/>
                  <w:color w:val="E6E1DC"/>
                  <w:sz w:val="17"/>
                  <w:szCs w:val="17"/>
                </w:rPr>
                <w:t>秦邦憲</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E53856" w14:textId="77777777" w:rsidR="00A4011D" w:rsidRPr="00A4011D" w:rsidRDefault="00A4011D" w:rsidP="00A4011D">
            <w:pPr>
              <w:spacing w:after="540" w:line="240" w:lineRule="auto"/>
              <w:rPr>
                <w:ins w:id="1060" w:author="Philip Collender" w:date="2019-06-04T20:54:00Z"/>
                <w:rFonts w:ascii="Segoe UI" w:eastAsia="Times New Roman" w:hAnsi="Segoe UI" w:cs="Segoe UI"/>
                <w:color w:val="E6E1DC"/>
                <w:sz w:val="17"/>
                <w:szCs w:val="17"/>
              </w:rPr>
            </w:pPr>
            <w:ins w:id="106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AF1CF3" w14:textId="77777777" w:rsidR="00A4011D" w:rsidRPr="00A4011D" w:rsidRDefault="00A4011D" w:rsidP="00A4011D">
            <w:pPr>
              <w:spacing w:after="540" w:line="240" w:lineRule="auto"/>
              <w:rPr>
                <w:ins w:id="1062" w:author="Philip Collender" w:date="2019-06-04T20:54:00Z"/>
                <w:rFonts w:ascii="Segoe UI" w:eastAsia="Times New Roman" w:hAnsi="Segoe UI" w:cs="Segoe UI"/>
                <w:color w:val="E6E1DC"/>
                <w:sz w:val="17"/>
                <w:szCs w:val="17"/>
              </w:rPr>
            </w:pPr>
            <w:ins w:id="1063"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F66AB8" w14:textId="77777777" w:rsidR="00A4011D" w:rsidRPr="00A4011D" w:rsidRDefault="00A4011D" w:rsidP="00A4011D">
            <w:pPr>
              <w:spacing w:after="540" w:line="240" w:lineRule="auto"/>
              <w:rPr>
                <w:ins w:id="1064" w:author="Philip Collender" w:date="2019-06-04T20:54:00Z"/>
                <w:rFonts w:ascii="Segoe UI" w:eastAsia="Times New Roman" w:hAnsi="Segoe UI" w:cs="Segoe UI"/>
                <w:color w:val="E6E1DC"/>
                <w:sz w:val="17"/>
                <w:szCs w:val="17"/>
              </w:rPr>
            </w:pPr>
            <w:ins w:id="1065"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6909E2" w14:textId="77777777" w:rsidR="00A4011D" w:rsidRPr="00A4011D" w:rsidRDefault="00A4011D" w:rsidP="00A4011D">
            <w:pPr>
              <w:spacing w:after="540" w:line="240" w:lineRule="auto"/>
              <w:rPr>
                <w:ins w:id="1066" w:author="Philip Collender" w:date="2019-06-04T20:54:00Z"/>
                <w:rFonts w:ascii="Segoe UI" w:eastAsia="Times New Roman" w:hAnsi="Segoe UI" w:cs="Segoe UI"/>
                <w:color w:val="E6E1DC"/>
                <w:sz w:val="17"/>
                <w:szCs w:val="17"/>
              </w:rPr>
            </w:pPr>
            <w:ins w:id="1067" w:author="Philip Collender" w:date="2019-06-04T20:54:00Z">
              <w:r w:rsidRPr="00A4011D">
                <w:rPr>
                  <w:rFonts w:ascii="Segoe UI" w:eastAsia="Times New Roman" w:hAnsi="Segoe UI" w:cs="Segoe UI"/>
                  <w:color w:val="E6E1DC"/>
                  <w:sz w:val="17"/>
                  <w:szCs w:val="17"/>
                </w:rPr>
                <w:t>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ACF274" w14:textId="77777777" w:rsidR="00A4011D" w:rsidRPr="00A4011D" w:rsidRDefault="00A4011D" w:rsidP="00A4011D">
            <w:pPr>
              <w:spacing w:after="540" w:line="240" w:lineRule="auto"/>
              <w:rPr>
                <w:ins w:id="1068" w:author="Philip Collender" w:date="2019-06-04T20:54:00Z"/>
                <w:rFonts w:ascii="Segoe UI" w:eastAsia="Times New Roman" w:hAnsi="Segoe UI" w:cs="Segoe UI"/>
                <w:color w:val="E6E1DC"/>
                <w:sz w:val="17"/>
                <w:szCs w:val="17"/>
              </w:rPr>
            </w:pPr>
          </w:p>
        </w:tc>
      </w:tr>
      <w:tr w:rsidR="00A4011D" w:rsidRPr="00A4011D" w14:paraId="49B31FD3" w14:textId="77777777" w:rsidTr="00A4011D">
        <w:trPr>
          <w:trHeight w:val="345"/>
          <w:tblCellSpacing w:w="0" w:type="dxa"/>
          <w:ins w:id="106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EB22A68" w14:textId="77777777" w:rsidR="00A4011D" w:rsidRPr="00A4011D" w:rsidRDefault="00A4011D" w:rsidP="00A4011D">
            <w:pPr>
              <w:spacing w:after="540" w:line="240" w:lineRule="auto"/>
              <w:jc w:val="right"/>
              <w:rPr>
                <w:ins w:id="1070" w:author="Philip Collender" w:date="2019-06-04T20:54:00Z"/>
                <w:rFonts w:ascii="Segoe UI" w:eastAsia="Times New Roman" w:hAnsi="Segoe UI" w:cs="Segoe UI"/>
                <w:color w:val="FFFFFF"/>
                <w:sz w:val="17"/>
                <w:szCs w:val="17"/>
              </w:rPr>
            </w:pPr>
            <w:ins w:id="1071" w:author="Philip Collender" w:date="2019-06-04T20:54:00Z">
              <w:r w:rsidRPr="00A4011D">
                <w:rPr>
                  <w:rFonts w:ascii="Segoe UI" w:eastAsia="Times New Roman" w:hAnsi="Segoe UI" w:cs="Segoe UI"/>
                  <w:color w:val="FFFFFF"/>
                  <w:sz w:val="17"/>
                  <w:szCs w:val="17"/>
                </w:rPr>
                <w:t>178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1197EC" w14:textId="77777777" w:rsidR="00A4011D" w:rsidRPr="00A4011D" w:rsidRDefault="00A4011D" w:rsidP="00A4011D">
            <w:pPr>
              <w:spacing w:after="540" w:line="240" w:lineRule="auto"/>
              <w:rPr>
                <w:ins w:id="1072" w:author="Philip Collender" w:date="2019-06-04T20:54:00Z"/>
                <w:rFonts w:ascii="Segoe UI" w:eastAsia="Times New Roman" w:hAnsi="Segoe UI" w:cs="Segoe UI"/>
                <w:color w:val="E6E1DC"/>
                <w:sz w:val="17"/>
                <w:szCs w:val="17"/>
              </w:rPr>
            </w:pPr>
            <w:ins w:id="1073" w:author="Philip Collender" w:date="2019-06-04T20:54:00Z">
              <w:r w:rsidRPr="00A4011D">
                <w:rPr>
                  <w:rFonts w:ascii="Segoe UI" w:eastAsia="Times New Roman" w:hAnsi="Segoe UI" w:cs="Segoe UI"/>
                  <w:color w:val="E6E1DC"/>
                  <w:sz w:val="17"/>
                  <w:szCs w:val="17"/>
                </w:rPr>
                <w:t>dfB.46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FDFECB" w14:textId="77777777" w:rsidR="00A4011D" w:rsidRPr="00A4011D" w:rsidRDefault="00A4011D" w:rsidP="00A4011D">
            <w:pPr>
              <w:spacing w:after="540" w:line="240" w:lineRule="auto"/>
              <w:rPr>
                <w:ins w:id="1074" w:author="Philip Collender" w:date="2019-06-04T20:54:00Z"/>
                <w:rFonts w:ascii="Segoe UI" w:eastAsia="Times New Roman" w:hAnsi="Segoe UI" w:cs="Segoe UI"/>
                <w:color w:val="E6E1DC"/>
                <w:sz w:val="17"/>
                <w:szCs w:val="17"/>
              </w:rPr>
            </w:pPr>
            <w:ins w:id="1075" w:author="Philip Collender" w:date="2019-06-04T20:54:00Z">
              <w:r w:rsidRPr="00A4011D">
                <w:rPr>
                  <w:rFonts w:ascii="Microsoft YaHei" w:eastAsia="Microsoft YaHei" w:hAnsi="Microsoft YaHei" w:cs="Microsoft YaHei"/>
                  <w:color w:val="E6E1DC"/>
                  <w:sz w:val="17"/>
                  <w:szCs w:val="17"/>
                </w:rPr>
                <w:t>博古</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248538" w14:textId="77777777" w:rsidR="00A4011D" w:rsidRPr="00A4011D" w:rsidRDefault="00A4011D" w:rsidP="00A4011D">
            <w:pPr>
              <w:spacing w:after="540" w:line="240" w:lineRule="auto"/>
              <w:rPr>
                <w:ins w:id="1076" w:author="Philip Collender" w:date="2019-06-04T20:54:00Z"/>
                <w:rFonts w:ascii="Segoe UI" w:eastAsia="Times New Roman" w:hAnsi="Segoe UI" w:cs="Segoe UI"/>
                <w:color w:val="E6E1DC"/>
                <w:sz w:val="17"/>
                <w:szCs w:val="17"/>
              </w:rPr>
            </w:pPr>
            <w:ins w:id="107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177629" w14:textId="77777777" w:rsidR="00A4011D" w:rsidRPr="00A4011D" w:rsidRDefault="00A4011D" w:rsidP="00A4011D">
            <w:pPr>
              <w:spacing w:after="540" w:line="240" w:lineRule="auto"/>
              <w:rPr>
                <w:ins w:id="1078" w:author="Philip Collender" w:date="2019-06-04T20:54:00Z"/>
                <w:rFonts w:ascii="Segoe UI" w:eastAsia="Times New Roman" w:hAnsi="Segoe UI" w:cs="Segoe UI"/>
                <w:color w:val="E6E1DC"/>
                <w:sz w:val="17"/>
                <w:szCs w:val="17"/>
              </w:rPr>
            </w:pPr>
            <w:ins w:id="1079"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1CBAF1" w14:textId="77777777" w:rsidR="00A4011D" w:rsidRPr="00A4011D" w:rsidRDefault="00A4011D" w:rsidP="00A4011D">
            <w:pPr>
              <w:spacing w:after="540" w:line="240" w:lineRule="auto"/>
              <w:rPr>
                <w:ins w:id="1080" w:author="Philip Collender" w:date="2019-06-04T20:54:00Z"/>
                <w:rFonts w:ascii="Segoe UI" w:eastAsia="Times New Roman" w:hAnsi="Segoe UI" w:cs="Segoe UI"/>
                <w:color w:val="E6E1DC"/>
                <w:sz w:val="17"/>
                <w:szCs w:val="17"/>
              </w:rPr>
            </w:pPr>
            <w:ins w:id="1081"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3C844C" w14:textId="77777777" w:rsidR="00A4011D" w:rsidRPr="00A4011D" w:rsidRDefault="00A4011D" w:rsidP="00A4011D">
            <w:pPr>
              <w:spacing w:after="540" w:line="240" w:lineRule="auto"/>
              <w:rPr>
                <w:ins w:id="1082" w:author="Philip Collender" w:date="2019-06-04T20:54:00Z"/>
                <w:rFonts w:ascii="Segoe UI" w:eastAsia="Times New Roman" w:hAnsi="Segoe UI" w:cs="Segoe UI"/>
                <w:color w:val="E6E1DC"/>
                <w:sz w:val="17"/>
                <w:szCs w:val="17"/>
              </w:rPr>
            </w:pPr>
            <w:ins w:id="1083" w:author="Philip Collender" w:date="2019-06-04T20:54:00Z">
              <w:r w:rsidRPr="00A4011D">
                <w:rPr>
                  <w:rFonts w:ascii="Segoe UI" w:eastAsia="Times New Roman" w:hAnsi="Segoe UI" w:cs="Segoe UI"/>
                  <w:color w:val="E6E1DC"/>
                  <w:sz w:val="17"/>
                  <w:szCs w:val="17"/>
                </w:rPr>
                <w:t>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AC1BCC" w14:textId="77777777" w:rsidR="00A4011D" w:rsidRPr="00A4011D" w:rsidRDefault="00A4011D" w:rsidP="00A4011D">
            <w:pPr>
              <w:spacing w:after="540" w:line="240" w:lineRule="auto"/>
              <w:rPr>
                <w:ins w:id="1084" w:author="Philip Collender" w:date="2019-06-04T20:54:00Z"/>
                <w:rFonts w:ascii="Segoe UI" w:eastAsia="Times New Roman" w:hAnsi="Segoe UI" w:cs="Segoe UI"/>
                <w:color w:val="E6E1DC"/>
                <w:sz w:val="17"/>
                <w:szCs w:val="17"/>
              </w:rPr>
            </w:pPr>
          </w:p>
        </w:tc>
      </w:tr>
      <w:tr w:rsidR="00A4011D" w:rsidRPr="00A4011D" w14:paraId="35990189" w14:textId="77777777" w:rsidTr="00A4011D">
        <w:trPr>
          <w:trHeight w:val="345"/>
          <w:tblCellSpacing w:w="0" w:type="dxa"/>
          <w:ins w:id="108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7D8BCC3" w14:textId="77777777" w:rsidR="00A4011D" w:rsidRPr="00A4011D" w:rsidRDefault="00A4011D" w:rsidP="00A4011D">
            <w:pPr>
              <w:spacing w:after="540" w:line="240" w:lineRule="auto"/>
              <w:jc w:val="right"/>
              <w:rPr>
                <w:ins w:id="1086" w:author="Philip Collender" w:date="2019-06-04T20:54:00Z"/>
                <w:rFonts w:ascii="Segoe UI" w:eastAsia="Times New Roman" w:hAnsi="Segoe UI" w:cs="Segoe UI"/>
                <w:color w:val="FFFFFF"/>
                <w:sz w:val="17"/>
                <w:szCs w:val="17"/>
              </w:rPr>
            </w:pPr>
            <w:ins w:id="1087" w:author="Philip Collender" w:date="2019-06-04T20:54:00Z">
              <w:r w:rsidRPr="00A4011D">
                <w:rPr>
                  <w:rFonts w:ascii="Segoe UI" w:eastAsia="Times New Roman" w:hAnsi="Segoe UI" w:cs="Segoe UI"/>
                  <w:color w:val="FFFFFF"/>
                  <w:sz w:val="17"/>
                  <w:szCs w:val="17"/>
                </w:rPr>
                <w:t>179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CE803F" w14:textId="77777777" w:rsidR="00A4011D" w:rsidRPr="00A4011D" w:rsidRDefault="00A4011D" w:rsidP="00A4011D">
            <w:pPr>
              <w:spacing w:after="540" w:line="240" w:lineRule="auto"/>
              <w:rPr>
                <w:ins w:id="1088" w:author="Philip Collender" w:date="2019-06-04T20:54:00Z"/>
                <w:rFonts w:ascii="Segoe UI" w:eastAsia="Times New Roman" w:hAnsi="Segoe UI" w:cs="Segoe UI"/>
                <w:color w:val="E6E1DC"/>
                <w:sz w:val="17"/>
                <w:szCs w:val="17"/>
              </w:rPr>
            </w:pPr>
            <w:ins w:id="108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1AD106" w14:textId="77777777" w:rsidR="00A4011D" w:rsidRPr="00A4011D" w:rsidRDefault="00A4011D" w:rsidP="00A4011D">
            <w:pPr>
              <w:spacing w:after="540" w:line="240" w:lineRule="auto"/>
              <w:rPr>
                <w:ins w:id="1090" w:author="Philip Collender" w:date="2019-06-04T20:54:00Z"/>
                <w:rFonts w:ascii="Segoe UI" w:eastAsia="Times New Roman" w:hAnsi="Segoe UI" w:cs="Segoe UI"/>
                <w:color w:val="E6E1DC"/>
                <w:sz w:val="17"/>
                <w:szCs w:val="17"/>
              </w:rPr>
            </w:pPr>
            <w:ins w:id="109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D18861" w14:textId="77777777" w:rsidR="00A4011D" w:rsidRPr="00A4011D" w:rsidRDefault="00A4011D" w:rsidP="00A4011D">
            <w:pPr>
              <w:spacing w:after="540" w:line="240" w:lineRule="auto"/>
              <w:rPr>
                <w:ins w:id="1092" w:author="Philip Collender" w:date="2019-06-04T20:54:00Z"/>
                <w:rFonts w:ascii="Segoe UI" w:eastAsia="Times New Roman" w:hAnsi="Segoe UI" w:cs="Segoe UI"/>
                <w:color w:val="E6E1DC"/>
                <w:sz w:val="17"/>
                <w:szCs w:val="17"/>
              </w:rPr>
            </w:pPr>
            <w:ins w:id="109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69C9BB" w14:textId="77777777" w:rsidR="00A4011D" w:rsidRPr="00A4011D" w:rsidRDefault="00A4011D" w:rsidP="00A4011D">
            <w:pPr>
              <w:spacing w:after="540" w:line="240" w:lineRule="auto"/>
              <w:rPr>
                <w:ins w:id="1094" w:author="Philip Collender" w:date="2019-06-04T20:54:00Z"/>
                <w:rFonts w:ascii="Segoe UI" w:eastAsia="Times New Roman" w:hAnsi="Segoe UI" w:cs="Segoe UI"/>
                <w:color w:val="E6E1DC"/>
                <w:sz w:val="17"/>
                <w:szCs w:val="17"/>
              </w:rPr>
            </w:pPr>
            <w:ins w:id="109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6CD244" w14:textId="77777777" w:rsidR="00A4011D" w:rsidRPr="00A4011D" w:rsidRDefault="00A4011D" w:rsidP="00A4011D">
            <w:pPr>
              <w:spacing w:after="540" w:line="240" w:lineRule="auto"/>
              <w:rPr>
                <w:ins w:id="1096" w:author="Philip Collender" w:date="2019-06-04T20:54:00Z"/>
                <w:rFonts w:ascii="Segoe UI" w:eastAsia="Times New Roman" w:hAnsi="Segoe UI" w:cs="Segoe UI"/>
                <w:color w:val="E6E1DC"/>
                <w:sz w:val="17"/>
                <w:szCs w:val="17"/>
              </w:rPr>
            </w:pPr>
            <w:ins w:id="109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CB518B" w14:textId="77777777" w:rsidR="00A4011D" w:rsidRPr="00A4011D" w:rsidRDefault="00A4011D" w:rsidP="00A4011D">
            <w:pPr>
              <w:spacing w:after="540" w:line="240" w:lineRule="auto"/>
              <w:rPr>
                <w:ins w:id="1098" w:author="Philip Collender" w:date="2019-06-04T20:54:00Z"/>
                <w:rFonts w:ascii="Segoe UI" w:eastAsia="Times New Roman" w:hAnsi="Segoe UI" w:cs="Segoe UI"/>
                <w:color w:val="E6E1DC"/>
                <w:sz w:val="17"/>
                <w:szCs w:val="17"/>
              </w:rPr>
            </w:pPr>
            <w:ins w:id="109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042F57" w14:textId="77777777" w:rsidR="00A4011D" w:rsidRPr="00A4011D" w:rsidRDefault="00A4011D" w:rsidP="00A4011D">
            <w:pPr>
              <w:spacing w:after="540" w:line="240" w:lineRule="auto"/>
              <w:rPr>
                <w:ins w:id="1100" w:author="Philip Collender" w:date="2019-06-04T20:54:00Z"/>
                <w:rFonts w:ascii="Segoe UI" w:eastAsia="Times New Roman" w:hAnsi="Segoe UI" w:cs="Segoe UI"/>
                <w:color w:val="E6E1DC"/>
                <w:sz w:val="17"/>
                <w:szCs w:val="17"/>
              </w:rPr>
            </w:pPr>
            <w:ins w:id="1101" w:author="Philip Collender" w:date="2019-06-04T20:54:00Z">
              <w:r w:rsidRPr="00A4011D">
                <w:rPr>
                  <w:rFonts w:ascii="Segoe UI" w:eastAsia="Times New Roman" w:hAnsi="Segoe UI" w:cs="Segoe UI"/>
                  <w:color w:val="E6E1DC"/>
                  <w:sz w:val="17"/>
                  <w:szCs w:val="17"/>
                </w:rPr>
                <w:t>0.9994</w:t>
              </w:r>
            </w:ins>
          </w:p>
        </w:tc>
      </w:tr>
      <w:tr w:rsidR="00A4011D" w:rsidRPr="00A4011D" w14:paraId="3C33311B" w14:textId="77777777" w:rsidTr="00A4011D">
        <w:trPr>
          <w:trHeight w:val="345"/>
          <w:tblCellSpacing w:w="0" w:type="dxa"/>
          <w:ins w:id="110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9DCB1F2" w14:textId="77777777" w:rsidR="00A4011D" w:rsidRPr="00A4011D" w:rsidRDefault="00A4011D" w:rsidP="00A4011D">
            <w:pPr>
              <w:spacing w:after="540" w:line="240" w:lineRule="auto"/>
              <w:jc w:val="right"/>
              <w:rPr>
                <w:ins w:id="1103" w:author="Philip Collender" w:date="2019-06-04T20:54:00Z"/>
                <w:rFonts w:ascii="Segoe UI" w:eastAsia="Times New Roman" w:hAnsi="Segoe UI" w:cs="Segoe UI"/>
                <w:color w:val="FFFFFF"/>
                <w:sz w:val="17"/>
                <w:szCs w:val="17"/>
              </w:rPr>
            </w:pPr>
            <w:ins w:id="1104" w:author="Philip Collender" w:date="2019-06-04T20:54:00Z">
              <w:r w:rsidRPr="00A4011D">
                <w:rPr>
                  <w:rFonts w:ascii="Segoe UI" w:eastAsia="Times New Roman" w:hAnsi="Segoe UI" w:cs="Segoe UI"/>
                  <w:color w:val="FFFFFF"/>
                  <w:sz w:val="17"/>
                  <w:szCs w:val="17"/>
                </w:rPr>
                <w:t>180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A36E33" w14:textId="77777777" w:rsidR="00A4011D" w:rsidRPr="00A4011D" w:rsidRDefault="00A4011D" w:rsidP="00A4011D">
            <w:pPr>
              <w:spacing w:after="540" w:line="240" w:lineRule="auto"/>
              <w:jc w:val="right"/>
              <w:rPr>
                <w:ins w:id="110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C779D6" w14:textId="77777777" w:rsidR="00A4011D" w:rsidRPr="00A4011D" w:rsidRDefault="00A4011D" w:rsidP="00A4011D">
            <w:pPr>
              <w:spacing w:after="540" w:line="240" w:lineRule="auto"/>
              <w:rPr>
                <w:ins w:id="110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99E260" w14:textId="77777777" w:rsidR="00A4011D" w:rsidRPr="00A4011D" w:rsidRDefault="00A4011D" w:rsidP="00A4011D">
            <w:pPr>
              <w:spacing w:after="540" w:line="240" w:lineRule="auto"/>
              <w:rPr>
                <w:ins w:id="110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8E82B3" w14:textId="77777777" w:rsidR="00A4011D" w:rsidRPr="00A4011D" w:rsidRDefault="00A4011D" w:rsidP="00A4011D">
            <w:pPr>
              <w:spacing w:after="540" w:line="240" w:lineRule="auto"/>
              <w:rPr>
                <w:ins w:id="110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38D063" w14:textId="77777777" w:rsidR="00A4011D" w:rsidRPr="00A4011D" w:rsidRDefault="00A4011D" w:rsidP="00A4011D">
            <w:pPr>
              <w:spacing w:after="540" w:line="240" w:lineRule="auto"/>
              <w:rPr>
                <w:ins w:id="110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9F4B1E" w14:textId="77777777" w:rsidR="00A4011D" w:rsidRPr="00A4011D" w:rsidRDefault="00A4011D" w:rsidP="00A4011D">
            <w:pPr>
              <w:spacing w:after="540" w:line="240" w:lineRule="auto"/>
              <w:rPr>
                <w:ins w:id="111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119FFB" w14:textId="77777777" w:rsidR="00A4011D" w:rsidRPr="00A4011D" w:rsidRDefault="00A4011D" w:rsidP="00A4011D">
            <w:pPr>
              <w:spacing w:after="540" w:line="240" w:lineRule="auto"/>
              <w:rPr>
                <w:ins w:id="1111" w:author="Philip Collender" w:date="2019-06-04T20:54:00Z"/>
                <w:rFonts w:ascii="Times New Roman" w:eastAsia="Times New Roman" w:hAnsi="Times New Roman" w:cs="Times New Roman"/>
                <w:sz w:val="20"/>
                <w:szCs w:val="20"/>
              </w:rPr>
            </w:pPr>
          </w:p>
        </w:tc>
      </w:tr>
      <w:tr w:rsidR="00A4011D" w:rsidRPr="00A4011D" w14:paraId="2B2B2D09" w14:textId="77777777" w:rsidTr="00A4011D">
        <w:trPr>
          <w:trHeight w:val="345"/>
          <w:tblCellSpacing w:w="0" w:type="dxa"/>
          <w:ins w:id="111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2EFB93F" w14:textId="77777777" w:rsidR="00A4011D" w:rsidRPr="00A4011D" w:rsidRDefault="00A4011D" w:rsidP="00A4011D">
            <w:pPr>
              <w:spacing w:after="540" w:line="240" w:lineRule="auto"/>
              <w:jc w:val="right"/>
              <w:rPr>
                <w:ins w:id="1113" w:author="Philip Collender" w:date="2019-06-04T20:54:00Z"/>
                <w:rFonts w:ascii="Segoe UI" w:eastAsia="Times New Roman" w:hAnsi="Segoe UI" w:cs="Segoe UI"/>
                <w:color w:val="FFFFFF"/>
                <w:sz w:val="17"/>
                <w:szCs w:val="17"/>
              </w:rPr>
            </w:pPr>
            <w:ins w:id="1114" w:author="Philip Collender" w:date="2019-06-04T20:54:00Z">
              <w:r w:rsidRPr="00A4011D">
                <w:rPr>
                  <w:rFonts w:ascii="Segoe UI" w:eastAsia="Times New Roman" w:hAnsi="Segoe UI" w:cs="Segoe UI"/>
                  <w:color w:val="FFFFFF"/>
                  <w:sz w:val="17"/>
                  <w:szCs w:val="17"/>
                </w:rPr>
                <w:t>181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A25099" w14:textId="77777777" w:rsidR="00A4011D" w:rsidRPr="00A4011D" w:rsidRDefault="00A4011D" w:rsidP="00A4011D">
            <w:pPr>
              <w:spacing w:after="540" w:line="240" w:lineRule="auto"/>
              <w:rPr>
                <w:ins w:id="1115" w:author="Philip Collender" w:date="2019-06-04T20:54:00Z"/>
                <w:rFonts w:ascii="Segoe UI" w:eastAsia="Times New Roman" w:hAnsi="Segoe UI" w:cs="Segoe UI"/>
                <w:color w:val="E6E1DC"/>
                <w:sz w:val="17"/>
                <w:szCs w:val="17"/>
              </w:rPr>
            </w:pPr>
            <w:ins w:id="1116" w:author="Philip Collender" w:date="2019-06-04T20:54:00Z">
              <w:r w:rsidRPr="00A4011D">
                <w:rPr>
                  <w:rFonts w:ascii="Segoe UI" w:eastAsia="Times New Roman" w:hAnsi="Segoe UI" w:cs="Segoe UI"/>
                  <w:color w:val="E6E1DC"/>
                  <w:sz w:val="17"/>
                  <w:szCs w:val="17"/>
                </w:rPr>
                <w:t>dfA.47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FAC597" w14:textId="77777777" w:rsidR="00A4011D" w:rsidRPr="00A4011D" w:rsidRDefault="00A4011D" w:rsidP="00A4011D">
            <w:pPr>
              <w:spacing w:after="540" w:line="240" w:lineRule="auto"/>
              <w:rPr>
                <w:ins w:id="1117" w:author="Philip Collender" w:date="2019-06-04T20:54:00Z"/>
                <w:rFonts w:ascii="Segoe UI" w:eastAsia="Times New Roman" w:hAnsi="Segoe UI" w:cs="Segoe UI"/>
                <w:color w:val="E6E1DC"/>
                <w:sz w:val="17"/>
                <w:szCs w:val="17"/>
              </w:rPr>
            </w:pPr>
            <w:ins w:id="1118" w:author="Philip Collender" w:date="2019-06-04T20:54:00Z">
              <w:r w:rsidRPr="00A4011D">
                <w:rPr>
                  <w:rFonts w:ascii="Microsoft YaHei" w:eastAsia="Microsoft YaHei" w:hAnsi="Microsoft YaHei" w:cs="Microsoft YaHei"/>
                  <w:color w:val="E6E1DC"/>
                  <w:sz w:val="17"/>
                  <w:szCs w:val="17"/>
                </w:rPr>
                <w:t>張作霖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7AFAB0" w14:textId="77777777" w:rsidR="00A4011D" w:rsidRPr="00A4011D" w:rsidRDefault="00A4011D" w:rsidP="00A4011D">
            <w:pPr>
              <w:spacing w:after="540" w:line="240" w:lineRule="auto"/>
              <w:rPr>
                <w:ins w:id="1119" w:author="Philip Collender" w:date="2019-06-04T20:54:00Z"/>
                <w:rFonts w:ascii="Segoe UI" w:eastAsia="Times New Roman" w:hAnsi="Segoe UI" w:cs="Segoe UI"/>
                <w:color w:val="E6E1DC"/>
                <w:sz w:val="17"/>
                <w:szCs w:val="17"/>
              </w:rPr>
            </w:pPr>
            <w:ins w:id="112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EFFAB2" w14:textId="77777777" w:rsidR="00A4011D" w:rsidRPr="00A4011D" w:rsidRDefault="00A4011D" w:rsidP="00A4011D">
            <w:pPr>
              <w:spacing w:after="540" w:line="240" w:lineRule="auto"/>
              <w:rPr>
                <w:ins w:id="1121" w:author="Philip Collender" w:date="2019-06-04T20:54:00Z"/>
                <w:rFonts w:ascii="Segoe UI" w:eastAsia="Times New Roman" w:hAnsi="Segoe UI" w:cs="Segoe UI"/>
                <w:color w:val="E6E1DC"/>
                <w:sz w:val="17"/>
                <w:szCs w:val="17"/>
              </w:rPr>
            </w:pPr>
            <w:ins w:id="1122" w:author="Philip Collender" w:date="2019-06-04T20:54:00Z">
              <w:r w:rsidRPr="00A4011D">
                <w:rPr>
                  <w:rFonts w:ascii="Segoe UI" w:eastAsia="Times New Roman" w:hAnsi="Segoe UI" w:cs="Segoe UI"/>
                  <w:color w:val="E6E1DC"/>
                  <w:sz w:val="17"/>
                  <w:szCs w:val="17"/>
                </w:rPr>
                <w:t>1997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714073" w14:textId="77777777" w:rsidR="00A4011D" w:rsidRPr="00A4011D" w:rsidRDefault="00A4011D" w:rsidP="00A4011D">
            <w:pPr>
              <w:spacing w:after="540" w:line="240" w:lineRule="auto"/>
              <w:rPr>
                <w:ins w:id="1123" w:author="Philip Collender" w:date="2019-06-04T20:54:00Z"/>
                <w:rFonts w:ascii="Segoe UI" w:eastAsia="Times New Roman" w:hAnsi="Segoe UI" w:cs="Segoe UI"/>
                <w:color w:val="E6E1DC"/>
                <w:sz w:val="17"/>
                <w:szCs w:val="17"/>
              </w:rPr>
            </w:pPr>
            <w:ins w:id="1124"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2680D" w14:textId="77777777" w:rsidR="00A4011D" w:rsidRPr="00A4011D" w:rsidRDefault="00A4011D" w:rsidP="00A4011D">
            <w:pPr>
              <w:spacing w:after="540" w:line="240" w:lineRule="auto"/>
              <w:rPr>
                <w:ins w:id="1125" w:author="Philip Collender" w:date="2019-06-04T20:54:00Z"/>
                <w:rFonts w:ascii="Segoe UI" w:eastAsia="Times New Roman" w:hAnsi="Segoe UI" w:cs="Segoe UI"/>
                <w:color w:val="E6E1DC"/>
                <w:sz w:val="17"/>
                <w:szCs w:val="17"/>
              </w:rPr>
            </w:pPr>
            <w:ins w:id="1126" w:author="Philip Collender" w:date="2019-06-04T20:54:00Z">
              <w:r w:rsidRPr="00A4011D">
                <w:rPr>
                  <w:rFonts w:ascii="Segoe UI" w:eastAsia="Times New Roman" w:hAnsi="Segoe UI" w:cs="Segoe UI"/>
                  <w:color w:val="E6E1DC"/>
                  <w:sz w:val="17"/>
                  <w:szCs w:val="17"/>
                </w:rPr>
                <w:t>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1E8042" w14:textId="77777777" w:rsidR="00A4011D" w:rsidRPr="00A4011D" w:rsidRDefault="00A4011D" w:rsidP="00A4011D">
            <w:pPr>
              <w:spacing w:after="540" w:line="240" w:lineRule="auto"/>
              <w:rPr>
                <w:ins w:id="1127" w:author="Philip Collender" w:date="2019-06-04T20:54:00Z"/>
                <w:rFonts w:ascii="Segoe UI" w:eastAsia="Times New Roman" w:hAnsi="Segoe UI" w:cs="Segoe UI"/>
                <w:color w:val="E6E1DC"/>
                <w:sz w:val="17"/>
                <w:szCs w:val="17"/>
              </w:rPr>
            </w:pPr>
          </w:p>
        </w:tc>
      </w:tr>
      <w:tr w:rsidR="00A4011D" w:rsidRPr="00A4011D" w14:paraId="1C57B150" w14:textId="77777777" w:rsidTr="00A4011D">
        <w:trPr>
          <w:trHeight w:val="345"/>
          <w:tblCellSpacing w:w="0" w:type="dxa"/>
          <w:ins w:id="112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26B6991" w14:textId="77777777" w:rsidR="00A4011D" w:rsidRPr="00A4011D" w:rsidRDefault="00A4011D" w:rsidP="00A4011D">
            <w:pPr>
              <w:spacing w:after="540" w:line="240" w:lineRule="auto"/>
              <w:jc w:val="right"/>
              <w:rPr>
                <w:ins w:id="1129" w:author="Philip Collender" w:date="2019-06-04T20:54:00Z"/>
                <w:rFonts w:ascii="Segoe UI" w:eastAsia="Times New Roman" w:hAnsi="Segoe UI" w:cs="Segoe UI"/>
                <w:color w:val="FFFFFF"/>
                <w:sz w:val="17"/>
                <w:szCs w:val="17"/>
              </w:rPr>
            </w:pPr>
            <w:ins w:id="1130" w:author="Philip Collender" w:date="2019-06-04T20:54:00Z">
              <w:r w:rsidRPr="00A4011D">
                <w:rPr>
                  <w:rFonts w:ascii="Segoe UI" w:eastAsia="Times New Roman" w:hAnsi="Segoe UI" w:cs="Segoe UI"/>
                  <w:color w:val="FFFFFF"/>
                  <w:sz w:val="17"/>
                  <w:szCs w:val="17"/>
                </w:rPr>
                <w:t>182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BDBB76" w14:textId="77777777" w:rsidR="00A4011D" w:rsidRPr="00A4011D" w:rsidRDefault="00A4011D" w:rsidP="00A4011D">
            <w:pPr>
              <w:spacing w:after="540" w:line="240" w:lineRule="auto"/>
              <w:rPr>
                <w:ins w:id="1131" w:author="Philip Collender" w:date="2019-06-04T20:54:00Z"/>
                <w:rFonts w:ascii="Segoe UI" w:eastAsia="Times New Roman" w:hAnsi="Segoe UI" w:cs="Segoe UI"/>
                <w:color w:val="E6E1DC"/>
                <w:sz w:val="17"/>
                <w:szCs w:val="17"/>
              </w:rPr>
            </w:pPr>
            <w:ins w:id="1132" w:author="Philip Collender" w:date="2019-06-04T20:54:00Z">
              <w:r w:rsidRPr="00A4011D">
                <w:rPr>
                  <w:rFonts w:ascii="Segoe UI" w:eastAsia="Times New Roman" w:hAnsi="Segoe UI" w:cs="Segoe UI"/>
                  <w:color w:val="E6E1DC"/>
                  <w:sz w:val="17"/>
                  <w:szCs w:val="17"/>
                </w:rPr>
                <w:t>dfB.47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CD8B43" w14:textId="77777777" w:rsidR="00A4011D" w:rsidRPr="00A4011D" w:rsidRDefault="00A4011D" w:rsidP="00A4011D">
            <w:pPr>
              <w:spacing w:after="540" w:line="240" w:lineRule="auto"/>
              <w:rPr>
                <w:ins w:id="1133" w:author="Philip Collender" w:date="2019-06-04T20:54:00Z"/>
                <w:rFonts w:ascii="Segoe UI" w:eastAsia="Times New Roman" w:hAnsi="Segoe UI" w:cs="Segoe UI"/>
                <w:color w:val="E6E1DC"/>
                <w:sz w:val="17"/>
                <w:szCs w:val="17"/>
              </w:rPr>
            </w:pPr>
            <w:ins w:id="1134" w:author="Philip Collender" w:date="2019-06-04T20:54:00Z">
              <w:r w:rsidRPr="00A4011D">
                <w:rPr>
                  <w:rFonts w:ascii="Microsoft YaHei" w:eastAsia="Microsoft YaHei" w:hAnsi="Microsoft YaHei" w:cs="Microsoft YaHei"/>
                  <w:color w:val="E6E1DC"/>
                  <w:sz w:val="17"/>
                  <w:szCs w:val="17"/>
                </w:rPr>
                <w:t>张作霖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646AAC" w14:textId="77777777" w:rsidR="00A4011D" w:rsidRPr="00A4011D" w:rsidRDefault="00A4011D" w:rsidP="00A4011D">
            <w:pPr>
              <w:spacing w:after="540" w:line="240" w:lineRule="auto"/>
              <w:rPr>
                <w:ins w:id="1135" w:author="Philip Collender" w:date="2019-06-04T20:54:00Z"/>
                <w:rFonts w:ascii="Segoe UI" w:eastAsia="Times New Roman" w:hAnsi="Segoe UI" w:cs="Segoe UI"/>
                <w:color w:val="E6E1DC"/>
                <w:sz w:val="17"/>
                <w:szCs w:val="17"/>
              </w:rPr>
            </w:pPr>
            <w:ins w:id="113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5D2073" w14:textId="77777777" w:rsidR="00A4011D" w:rsidRPr="00A4011D" w:rsidRDefault="00A4011D" w:rsidP="00A4011D">
            <w:pPr>
              <w:spacing w:after="540" w:line="240" w:lineRule="auto"/>
              <w:rPr>
                <w:ins w:id="1137" w:author="Philip Collender" w:date="2019-06-04T20:54:00Z"/>
                <w:rFonts w:ascii="Segoe UI" w:eastAsia="Times New Roman" w:hAnsi="Segoe UI" w:cs="Segoe UI"/>
                <w:color w:val="E6E1DC"/>
                <w:sz w:val="17"/>
                <w:szCs w:val="17"/>
              </w:rPr>
            </w:pPr>
            <w:ins w:id="1138" w:author="Philip Collender" w:date="2019-06-04T20:54:00Z">
              <w:r w:rsidRPr="00A4011D">
                <w:rPr>
                  <w:rFonts w:ascii="Segoe UI" w:eastAsia="Times New Roman" w:hAnsi="Segoe UI" w:cs="Segoe UI"/>
                  <w:color w:val="E6E1DC"/>
                  <w:sz w:val="17"/>
                  <w:szCs w:val="17"/>
                </w:rPr>
                <w:t>1997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B2BF0E" w14:textId="77777777" w:rsidR="00A4011D" w:rsidRPr="00A4011D" w:rsidRDefault="00A4011D" w:rsidP="00A4011D">
            <w:pPr>
              <w:spacing w:after="540" w:line="240" w:lineRule="auto"/>
              <w:rPr>
                <w:ins w:id="1139" w:author="Philip Collender" w:date="2019-06-04T20:54:00Z"/>
                <w:rFonts w:ascii="Segoe UI" w:eastAsia="Times New Roman" w:hAnsi="Segoe UI" w:cs="Segoe UI"/>
                <w:color w:val="E6E1DC"/>
                <w:sz w:val="17"/>
                <w:szCs w:val="17"/>
              </w:rPr>
            </w:pPr>
            <w:ins w:id="1140"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586FC6" w14:textId="77777777" w:rsidR="00A4011D" w:rsidRPr="00A4011D" w:rsidRDefault="00A4011D" w:rsidP="00A4011D">
            <w:pPr>
              <w:spacing w:after="540" w:line="240" w:lineRule="auto"/>
              <w:rPr>
                <w:ins w:id="1141" w:author="Philip Collender" w:date="2019-06-04T20:54:00Z"/>
                <w:rFonts w:ascii="Segoe UI" w:eastAsia="Times New Roman" w:hAnsi="Segoe UI" w:cs="Segoe UI"/>
                <w:color w:val="E6E1DC"/>
                <w:sz w:val="17"/>
                <w:szCs w:val="17"/>
              </w:rPr>
            </w:pPr>
            <w:ins w:id="1142" w:author="Philip Collender" w:date="2019-06-04T20:54:00Z">
              <w:r w:rsidRPr="00A4011D">
                <w:rPr>
                  <w:rFonts w:ascii="Segoe UI" w:eastAsia="Times New Roman" w:hAnsi="Segoe UI" w:cs="Segoe UI"/>
                  <w:color w:val="E6E1DC"/>
                  <w:sz w:val="17"/>
                  <w:szCs w:val="17"/>
                </w:rPr>
                <w:t>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C4EA28" w14:textId="77777777" w:rsidR="00A4011D" w:rsidRPr="00A4011D" w:rsidRDefault="00A4011D" w:rsidP="00A4011D">
            <w:pPr>
              <w:spacing w:after="540" w:line="240" w:lineRule="auto"/>
              <w:rPr>
                <w:ins w:id="1143" w:author="Philip Collender" w:date="2019-06-04T20:54:00Z"/>
                <w:rFonts w:ascii="Segoe UI" w:eastAsia="Times New Roman" w:hAnsi="Segoe UI" w:cs="Segoe UI"/>
                <w:color w:val="E6E1DC"/>
                <w:sz w:val="17"/>
                <w:szCs w:val="17"/>
              </w:rPr>
            </w:pPr>
          </w:p>
        </w:tc>
      </w:tr>
      <w:tr w:rsidR="00A4011D" w:rsidRPr="00A4011D" w14:paraId="379468B1" w14:textId="77777777" w:rsidTr="00A4011D">
        <w:trPr>
          <w:trHeight w:val="345"/>
          <w:tblCellSpacing w:w="0" w:type="dxa"/>
          <w:ins w:id="114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B3A070D" w14:textId="77777777" w:rsidR="00A4011D" w:rsidRPr="00A4011D" w:rsidRDefault="00A4011D" w:rsidP="00A4011D">
            <w:pPr>
              <w:spacing w:after="540" w:line="240" w:lineRule="auto"/>
              <w:jc w:val="right"/>
              <w:rPr>
                <w:ins w:id="1145" w:author="Philip Collender" w:date="2019-06-04T20:54:00Z"/>
                <w:rFonts w:ascii="Segoe UI" w:eastAsia="Times New Roman" w:hAnsi="Segoe UI" w:cs="Segoe UI"/>
                <w:color w:val="FFFFFF"/>
                <w:sz w:val="17"/>
                <w:szCs w:val="17"/>
              </w:rPr>
            </w:pPr>
            <w:ins w:id="1146" w:author="Philip Collender" w:date="2019-06-04T20:54:00Z">
              <w:r w:rsidRPr="00A4011D">
                <w:rPr>
                  <w:rFonts w:ascii="Segoe UI" w:eastAsia="Times New Roman" w:hAnsi="Segoe UI" w:cs="Segoe UI"/>
                  <w:color w:val="FFFFFF"/>
                  <w:sz w:val="17"/>
                  <w:szCs w:val="17"/>
                </w:rPr>
                <w:t>183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2D7862" w14:textId="77777777" w:rsidR="00A4011D" w:rsidRPr="00A4011D" w:rsidRDefault="00A4011D" w:rsidP="00A4011D">
            <w:pPr>
              <w:spacing w:after="540" w:line="240" w:lineRule="auto"/>
              <w:rPr>
                <w:ins w:id="1147" w:author="Philip Collender" w:date="2019-06-04T20:54:00Z"/>
                <w:rFonts w:ascii="Segoe UI" w:eastAsia="Times New Roman" w:hAnsi="Segoe UI" w:cs="Segoe UI"/>
                <w:color w:val="E6E1DC"/>
                <w:sz w:val="17"/>
                <w:szCs w:val="17"/>
              </w:rPr>
            </w:pPr>
            <w:ins w:id="114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70086A" w14:textId="77777777" w:rsidR="00A4011D" w:rsidRPr="00A4011D" w:rsidRDefault="00A4011D" w:rsidP="00A4011D">
            <w:pPr>
              <w:spacing w:after="540" w:line="240" w:lineRule="auto"/>
              <w:rPr>
                <w:ins w:id="1149" w:author="Philip Collender" w:date="2019-06-04T20:54:00Z"/>
                <w:rFonts w:ascii="Segoe UI" w:eastAsia="Times New Roman" w:hAnsi="Segoe UI" w:cs="Segoe UI"/>
                <w:color w:val="E6E1DC"/>
                <w:sz w:val="17"/>
                <w:szCs w:val="17"/>
              </w:rPr>
            </w:pPr>
            <w:ins w:id="115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FFA8EB" w14:textId="77777777" w:rsidR="00A4011D" w:rsidRPr="00A4011D" w:rsidRDefault="00A4011D" w:rsidP="00A4011D">
            <w:pPr>
              <w:spacing w:after="540" w:line="240" w:lineRule="auto"/>
              <w:rPr>
                <w:ins w:id="1151" w:author="Philip Collender" w:date="2019-06-04T20:54:00Z"/>
                <w:rFonts w:ascii="Segoe UI" w:eastAsia="Times New Roman" w:hAnsi="Segoe UI" w:cs="Segoe UI"/>
                <w:color w:val="E6E1DC"/>
                <w:sz w:val="17"/>
                <w:szCs w:val="17"/>
              </w:rPr>
            </w:pPr>
            <w:ins w:id="115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00141E" w14:textId="77777777" w:rsidR="00A4011D" w:rsidRPr="00A4011D" w:rsidRDefault="00A4011D" w:rsidP="00A4011D">
            <w:pPr>
              <w:spacing w:after="540" w:line="240" w:lineRule="auto"/>
              <w:rPr>
                <w:ins w:id="1153" w:author="Philip Collender" w:date="2019-06-04T20:54:00Z"/>
                <w:rFonts w:ascii="Segoe UI" w:eastAsia="Times New Roman" w:hAnsi="Segoe UI" w:cs="Segoe UI"/>
                <w:color w:val="E6E1DC"/>
                <w:sz w:val="17"/>
                <w:szCs w:val="17"/>
              </w:rPr>
            </w:pPr>
            <w:ins w:id="115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108716" w14:textId="77777777" w:rsidR="00A4011D" w:rsidRPr="00A4011D" w:rsidRDefault="00A4011D" w:rsidP="00A4011D">
            <w:pPr>
              <w:spacing w:after="540" w:line="240" w:lineRule="auto"/>
              <w:rPr>
                <w:ins w:id="1155" w:author="Philip Collender" w:date="2019-06-04T20:54:00Z"/>
                <w:rFonts w:ascii="Segoe UI" w:eastAsia="Times New Roman" w:hAnsi="Segoe UI" w:cs="Segoe UI"/>
                <w:color w:val="E6E1DC"/>
                <w:sz w:val="17"/>
                <w:szCs w:val="17"/>
              </w:rPr>
            </w:pPr>
            <w:ins w:id="115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1B15B6" w14:textId="77777777" w:rsidR="00A4011D" w:rsidRPr="00A4011D" w:rsidRDefault="00A4011D" w:rsidP="00A4011D">
            <w:pPr>
              <w:spacing w:after="540" w:line="240" w:lineRule="auto"/>
              <w:rPr>
                <w:ins w:id="1157" w:author="Philip Collender" w:date="2019-06-04T20:54:00Z"/>
                <w:rFonts w:ascii="Segoe UI" w:eastAsia="Times New Roman" w:hAnsi="Segoe UI" w:cs="Segoe UI"/>
                <w:color w:val="E6E1DC"/>
                <w:sz w:val="17"/>
                <w:szCs w:val="17"/>
              </w:rPr>
            </w:pPr>
            <w:ins w:id="115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1C9BDD" w14:textId="77777777" w:rsidR="00A4011D" w:rsidRPr="00A4011D" w:rsidRDefault="00A4011D" w:rsidP="00A4011D">
            <w:pPr>
              <w:spacing w:after="540" w:line="240" w:lineRule="auto"/>
              <w:rPr>
                <w:ins w:id="1159" w:author="Philip Collender" w:date="2019-06-04T20:54:00Z"/>
                <w:rFonts w:ascii="Segoe UI" w:eastAsia="Times New Roman" w:hAnsi="Segoe UI" w:cs="Segoe UI"/>
                <w:color w:val="E6E1DC"/>
                <w:sz w:val="17"/>
                <w:szCs w:val="17"/>
              </w:rPr>
            </w:pPr>
            <w:ins w:id="1160" w:author="Philip Collender" w:date="2019-06-04T20:54:00Z">
              <w:r w:rsidRPr="00A4011D">
                <w:rPr>
                  <w:rFonts w:ascii="Segoe UI" w:eastAsia="Times New Roman" w:hAnsi="Segoe UI" w:cs="Segoe UI"/>
                  <w:color w:val="E6E1DC"/>
                  <w:sz w:val="17"/>
                  <w:szCs w:val="17"/>
                </w:rPr>
                <w:t>1</w:t>
              </w:r>
            </w:ins>
          </w:p>
        </w:tc>
      </w:tr>
      <w:tr w:rsidR="00A4011D" w:rsidRPr="00A4011D" w14:paraId="3B22CA15" w14:textId="77777777" w:rsidTr="00A4011D">
        <w:trPr>
          <w:trHeight w:val="345"/>
          <w:tblCellSpacing w:w="0" w:type="dxa"/>
          <w:ins w:id="116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3812E6F" w14:textId="77777777" w:rsidR="00A4011D" w:rsidRPr="00A4011D" w:rsidRDefault="00A4011D" w:rsidP="00A4011D">
            <w:pPr>
              <w:spacing w:after="540" w:line="240" w:lineRule="auto"/>
              <w:jc w:val="right"/>
              <w:rPr>
                <w:ins w:id="1162" w:author="Philip Collender" w:date="2019-06-04T20:54:00Z"/>
                <w:rFonts w:ascii="Segoe UI" w:eastAsia="Times New Roman" w:hAnsi="Segoe UI" w:cs="Segoe UI"/>
                <w:color w:val="FFFFFF"/>
                <w:sz w:val="17"/>
                <w:szCs w:val="17"/>
              </w:rPr>
            </w:pPr>
            <w:ins w:id="1163" w:author="Philip Collender" w:date="2019-06-04T20:54:00Z">
              <w:r w:rsidRPr="00A4011D">
                <w:rPr>
                  <w:rFonts w:ascii="Segoe UI" w:eastAsia="Times New Roman" w:hAnsi="Segoe UI" w:cs="Segoe UI"/>
                  <w:color w:val="FFFFFF"/>
                  <w:sz w:val="17"/>
                  <w:szCs w:val="17"/>
                </w:rPr>
                <w:t>184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DF33E4" w14:textId="77777777" w:rsidR="00A4011D" w:rsidRPr="00A4011D" w:rsidRDefault="00A4011D" w:rsidP="00A4011D">
            <w:pPr>
              <w:spacing w:after="540" w:line="240" w:lineRule="auto"/>
              <w:jc w:val="right"/>
              <w:rPr>
                <w:ins w:id="116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D663F5" w14:textId="77777777" w:rsidR="00A4011D" w:rsidRPr="00A4011D" w:rsidRDefault="00A4011D" w:rsidP="00A4011D">
            <w:pPr>
              <w:spacing w:after="540" w:line="240" w:lineRule="auto"/>
              <w:rPr>
                <w:ins w:id="116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C57556" w14:textId="77777777" w:rsidR="00A4011D" w:rsidRPr="00A4011D" w:rsidRDefault="00A4011D" w:rsidP="00A4011D">
            <w:pPr>
              <w:spacing w:after="540" w:line="240" w:lineRule="auto"/>
              <w:rPr>
                <w:ins w:id="116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333B15" w14:textId="77777777" w:rsidR="00A4011D" w:rsidRPr="00A4011D" w:rsidRDefault="00A4011D" w:rsidP="00A4011D">
            <w:pPr>
              <w:spacing w:after="540" w:line="240" w:lineRule="auto"/>
              <w:rPr>
                <w:ins w:id="116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6E827A" w14:textId="77777777" w:rsidR="00A4011D" w:rsidRPr="00A4011D" w:rsidRDefault="00A4011D" w:rsidP="00A4011D">
            <w:pPr>
              <w:spacing w:after="540" w:line="240" w:lineRule="auto"/>
              <w:rPr>
                <w:ins w:id="116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9040BD" w14:textId="77777777" w:rsidR="00A4011D" w:rsidRPr="00A4011D" w:rsidRDefault="00A4011D" w:rsidP="00A4011D">
            <w:pPr>
              <w:spacing w:after="540" w:line="240" w:lineRule="auto"/>
              <w:rPr>
                <w:ins w:id="116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1051E7" w14:textId="77777777" w:rsidR="00A4011D" w:rsidRPr="00A4011D" w:rsidRDefault="00A4011D" w:rsidP="00A4011D">
            <w:pPr>
              <w:spacing w:after="540" w:line="240" w:lineRule="auto"/>
              <w:rPr>
                <w:ins w:id="1170" w:author="Philip Collender" w:date="2019-06-04T20:54:00Z"/>
                <w:rFonts w:ascii="Times New Roman" w:eastAsia="Times New Roman" w:hAnsi="Times New Roman" w:cs="Times New Roman"/>
                <w:sz w:val="20"/>
                <w:szCs w:val="20"/>
              </w:rPr>
            </w:pPr>
          </w:p>
        </w:tc>
      </w:tr>
      <w:tr w:rsidR="00A4011D" w:rsidRPr="00A4011D" w14:paraId="0028DE29" w14:textId="77777777" w:rsidTr="00A4011D">
        <w:trPr>
          <w:trHeight w:val="345"/>
          <w:tblCellSpacing w:w="0" w:type="dxa"/>
          <w:ins w:id="117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0AF6630" w14:textId="77777777" w:rsidR="00A4011D" w:rsidRPr="00A4011D" w:rsidRDefault="00A4011D" w:rsidP="00A4011D">
            <w:pPr>
              <w:spacing w:after="540" w:line="240" w:lineRule="auto"/>
              <w:jc w:val="right"/>
              <w:rPr>
                <w:ins w:id="1172" w:author="Philip Collender" w:date="2019-06-04T20:54:00Z"/>
                <w:rFonts w:ascii="Segoe UI" w:eastAsia="Times New Roman" w:hAnsi="Segoe UI" w:cs="Segoe UI"/>
                <w:color w:val="FFFFFF"/>
                <w:sz w:val="17"/>
                <w:szCs w:val="17"/>
              </w:rPr>
            </w:pPr>
            <w:ins w:id="1173" w:author="Philip Collender" w:date="2019-06-04T20:54:00Z">
              <w:r w:rsidRPr="00A4011D">
                <w:rPr>
                  <w:rFonts w:ascii="Segoe UI" w:eastAsia="Times New Roman" w:hAnsi="Segoe UI" w:cs="Segoe UI"/>
                  <w:color w:val="FFFFFF"/>
                  <w:sz w:val="17"/>
                  <w:szCs w:val="17"/>
                </w:rPr>
                <w:lastRenderedPageBreak/>
                <w:t>185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F0221F" w14:textId="77777777" w:rsidR="00A4011D" w:rsidRPr="00A4011D" w:rsidRDefault="00A4011D" w:rsidP="00A4011D">
            <w:pPr>
              <w:spacing w:after="540" w:line="240" w:lineRule="auto"/>
              <w:rPr>
                <w:ins w:id="1174" w:author="Philip Collender" w:date="2019-06-04T20:54:00Z"/>
                <w:rFonts w:ascii="Segoe UI" w:eastAsia="Times New Roman" w:hAnsi="Segoe UI" w:cs="Segoe UI"/>
                <w:color w:val="E6E1DC"/>
                <w:sz w:val="17"/>
                <w:szCs w:val="17"/>
              </w:rPr>
            </w:pPr>
            <w:ins w:id="1175" w:author="Philip Collender" w:date="2019-06-04T20:54:00Z">
              <w:r w:rsidRPr="00A4011D">
                <w:rPr>
                  <w:rFonts w:ascii="Segoe UI" w:eastAsia="Times New Roman" w:hAnsi="Segoe UI" w:cs="Segoe UI"/>
                  <w:color w:val="E6E1DC"/>
                  <w:sz w:val="17"/>
                  <w:szCs w:val="17"/>
                </w:rPr>
                <w:t>dfA.48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E59BB34" w14:textId="77777777" w:rsidR="00A4011D" w:rsidRPr="00A4011D" w:rsidRDefault="00A4011D" w:rsidP="00A4011D">
            <w:pPr>
              <w:spacing w:after="540" w:line="240" w:lineRule="auto"/>
              <w:rPr>
                <w:ins w:id="1176" w:author="Philip Collender" w:date="2019-06-04T20:54:00Z"/>
                <w:rFonts w:ascii="Segoe UI" w:eastAsia="Times New Roman" w:hAnsi="Segoe UI" w:cs="Segoe UI"/>
                <w:color w:val="E6E1DC"/>
                <w:sz w:val="17"/>
                <w:szCs w:val="17"/>
              </w:rPr>
            </w:pPr>
            <w:ins w:id="1177" w:author="Philip Collender" w:date="2019-06-04T20:54:00Z">
              <w:r w:rsidRPr="00A4011D">
                <w:rPr>
                  <w:rFonts w:ascii="Microsoft YaHei" w:eastAsia="Microsoft YaHei" w:hAnsi="Microsoft YaHei" w:cs="Microsoft YaHei"/>
                  <w:color w:val="E6E1DC"/>
                  <w:sz w:val="17"/>
                  <w:szCs w:val="17"/>
                </w:rPr>
                <w:t>蒋经国</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6F9FB7" w14:textId="77777777" w:rsidR="00A4011D" w:rsidRPr="00A4011D" w:rsidRDefault="00A4011D" w:rsidP="00A4011D">
            <w:pPr>
              <w:spacing w:after="540" w:line="240" w:lineRule="auto"/>
              <w:rPr>
                <w:ins w:id="1178" w:author="Philip Collender" w:date="2019-06-04T20:54:00Z"/>
                <w:rFonts w:ascii="Segoe UI" w:eastAsia="Times New Roman" w:hAnsi="Segoe UI" w:cs="Segoe UI"/>
                <w:color w:val="E6E1DC"/>
                <w:sz w:val="17"/>
                <w:szCs w:val="17"/>
              </w:rPr>
            </w:pPr>
            <w:ins w:id="117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4F29EA" w14:textId="77777777" w:rsidR="00A4011D" w:rsidRPr="00A4011D" w:rsidRDefault="00A4011D" w:rsidP="00A4011D">
            <w:pPr>
              <w:spacing w:after="540" w:line="240" w:lineRule="auto"/>
              <w:rPr>
                <w:ins w:id="1180" w:author="Philip Collender" w:date="2019-06-04T20:54:00Z"/>
                <w:rFonts w:ascii="Segoe UI" w:eastAsia="Times New Roman" w:hAnsi="Segoe UI" w:cs="Segoe UI"/>
                <w:color w:val="E6E1DC"/>
                <w:sz w:val="17"/>
                <w:szCs w:val="17"/>
              </w:rPr>
            </w:pPr>
            <w:ins w:id="1181" w:author="Philip Collender" w:date="2019-06-04T20:54:00Z">
              <w:r w:rsidRPr="00A4011D">
                <w:rPr>
                  <w:rFonts w:ascii="Segoe UI" w:eastAsia="Times New Roman" w:hAnsi="Segoe UI" w:cs="Segoe UI"/>
                  <w:color w:val="E6E1DC"/>
                  <w:sz w:val="17"/>
                  <w:szCs w:val="17"/>
                </w:rPr>
                <w:t>1972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07C835" w14:textId="77777777" w:rsidR="00A4011D" w:rsidRPr="00A4011D" w:rsidRDefault="00A4011D" w:rsidP="00A4011D">
            <w:pPr>
              <w:spacing w:after="540" w:line="240" w:lineRule="auto"/>
              <w:rPr>
                <w:ins w:id="1182" w:author="Philip Collender" w:date="2019-06-04T20:54:00Z"/>
                <w:rFonts w:ascii="Segoe UI" w:eastAsia="Times New Roman" w:hAnsi="Segoe UI" w:cs="Segoe UI"/>
                <w:color w:val="E6E1DC"/>
                <w:sz w:val="17"/>
                <w:szCs w:val="17"/>
              </w:rPr>
            </w:pPr>
            <w:ins w:id="1183"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9856B3" w14:textId="77777777" w:rsidR="00A4011D" w:rsidRPr="00A4011D" w:rsidRDefault="00A4011D" w:rsidP="00A4011D">
            <w:pPr>
              <w:spacing w:after="540" w:line="240" w:lineRule="auto"/>
              <w:rPr>
                <w:ins w:id="1184" w:author="Philip Collender" w:date="2019-06-04T20:54:00Z"/>
                <w:rFonts w:ascii="Segoe UI" w:eastAsia="Times New Roman" w:hAnsi="Segoe UI" w:cs="Segoe UI"/>
                <w:color w:val="E6E1DC"/>
                <w:sz w:val="17"/>
                <w:szCs w:val="17"/>
              </w:rPr>
            </w:pPr>
            <w:ins w:id="1185"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42C268" w14:textId="77777777" w:rsidR="00A4011D" w:rsidRPr="00A4011D" w:rsidRDefault="00A4011D" w:rsidP="00A4011D">
            <w:pPr>
              <w:spacing w:after="540" w:line="240" w:lineRule="auto"/>
              <w:rPr>
                <w:ins w:id="1186" w:author="Philip Collender" w:date="2019-06-04T20:54:00Z"/>
                <w:rFonts w:ascii="Segoe UI" w:eastAsia="Times New Roman" w:hAnsi="Segoe UI" w:cs="Segoe UI"/>
                <w:color w:val="E6E1DC"/>
                <w:sz w:val="17"/>
                <w:szCs w:val="17"/>
              </w:rPr>
            </w:pPr>
          </w:p>
        </w:tc>
      </w:tr>
      <w:tr w:rsidR="00A4011D" w:rsidRPr="00A4011D" w14:paraId="1619981B" w14:textId="77777777" w:rsidTr="00A4011D">
        <w:trPr>
          <w:trHeight w:val="345"/>
          <w:tblCellSpacing w:w="0" w:type="dxa"/>
          <w:ins w:id="118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ADF7E39" w14:textId="77777777" w:rsidR="00A4011D" w:rsidRPr="00A4011D" w:rsidRDefault="00A4011D" w:rsidP="00A4011D">
            <w:pPr>
              <w:spacing w:after="540" w:line="240" w:lineRule="auto"/>
              <w:jc w:val="right"/>
              <w:rPr>
                <w:ins w:id="1188" w:author="Philip Collender" w:date="2019-06-04T20:54:00Z"/>
                <w:rFonts w:ascii="Segoe UI" w:eastAsia="Times New Roman" w:hAnsi="Segoe UI" w:cs="Segoe UI"/>
                <w:color w:val="FFFFFF"/>
                <w:sz w:val="17"/>
                <w:szCs w:val="17"/>
              </w:rPr>
            </w:pPr>
            <w:ins w:id="1189" w:author="Philip Collender" w:date="2019-06-04T20:54:00Z">
              <w:r w:rsidRPr="00A4011D">
                <w:rPr>
                  <w:rFonts w:ascii="Segoe UI" w:eastAsia="Times New Roman" w:hAnsi="Segoe UI" w:cs="Segoe UI"/>
                  <w:color w:val="FFFFFF"/>
                  <w:sz w:val="17"/>
                  <w:szCs w:val="17"/>
                </w:rPr>
                <w:t>186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FA1472" w14:textId="77777777" w:rsidR="00A4011D" w:rsidRPr="00A4011D" w:rsidRDefault="00A4011D" w:rsidP="00A4011D">
            <w:pPr>
              <w:spacing w:after="540" w:line="240" w:lineRule="auto"/>
              <w:rPr>
                <w:ins w:id="1190" w:author="Philip Collender" w:date="2019-06-04T20:54:00Z"/>
                <w:rFonts w:ascii="Segoe UI" w:eastAsia="Times New Roman" w:hAnsi="Segoe UI" w:cs="Segoe UI"/>
                <w:color w:val="E6E1DC"/>
                <w:sz w:val="17"/>
                <w:szCs w:val="17"/>
              </w:rPr>
            </w:pPr>
            <w:ins w:id="1191" w:author="Philip Collender" w:date="2019-06-04T20:54:00Z">
              <w:r w:rsidRPr="00A4011D">
                <w:rPr>
                  <w:rFonts w:ascii="Segoe UI" w:eastAsia="Times New Roman" w:hAnsi="Segoe UI" w:cs="Segoe UI"/>
                  <w:color w:val="E6E1DC"/>
                  <w:sz w:val="17"/>
                  <w:szCs w:val="17"/>
                </w:rPr>
                <w:t>dfB.48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EF2311" w14:textId="77777777" w:rsidR="00A4011D" w:rsidRPr="00A4011D" w:rsidRDefault="00A4011D" w:rsidP="00A4011D">
            <w:pPr>
              <w:spacing w:after="540" w:line="240" w:lineRule="auto"/>
              <w:rPr>
                <w:ins w:id="1192" w:author="Philip Collender" w:date="2019-06-04T20:54:00Z"/>
                <w:rFonts w:ascii="Segoe UI" w:eastAsia="Times New Roman" w:hAnsi="Segoe UI" w:cs="Segoe UI"/>
                <w:color w:val="E6E1DC"/>
                <w:sz w:val="17"/>
                <w:szCs w:val="17"/>
              </w:rPr>
            </w:pPr>
            <w:ins w:id="1193" w:author="Philip Collender" w:date="2019-06-04T20:54:00Z">
              <w:r w:rsidRPr="00A4011D">
                <w:rPr>
                  <w:rFonts w:ascii="Microsoft YaHei" w:eastAsia="Microsoft YaHei" w:hAnsi="Microsoft YaHei" w:cs="Microsoft YaHei"/>
                  <w:color w:val="E6E1DC"/>
                  <w:sz w:val="17"/>
                  <w:szCs w:val="17"/>
                </w:rPr>
                <w:t>蔣經國</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213239" w14:textId="77777777" w:rsidR="00A4011D" w:rsidRPr="00A4011D" w:rsidRDefault="00A4011D" w:rsidP="00A4011D">
            <w:pPr>
              <w:spacing w:after="540" w:line="240" w:lineRule="auto"/>
              <w:rPr>
                <w:ins w:id="1194" w:author="Philip Collender" w:date="2019-06-04T20:54:00Z"/>
                <w:rFonts w:ascii="Segoe UI" w:eastAsia="Times New Roman" w:hAnsi="Segoe UI" w:cs="Segoe UI"/>
                <w:color w:val="E6E1DC"/>
                <w:sz w:val="17"/>
                <w:szCs w:val="17"/>
              </w:rPr>
            </w:pPr>
            <w:ins w:id="119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906F87" w14:textId="77777777" w:rsidR="00A4011D" w:rsidRPr="00A4011D" w:rsidRDefault="00A4011D" w:rsidP="00A4011D">
            <w:pPr>
              <w:spacing w:after="540" w:line="240" w:lineRule="auto"/>
              <w:rPr>
                <w:ins w:id="1196" w:author="Philip Collender" w:date="2019-06-04T20:54:00Z"/>
                <w:rFonts w:ascii="Segoe UI" w:eastAsia="Times New Roman" w:hAnsi="Segoe UI" w:cs="Segoe UI"/>
                <w:color w:val="E6E1DC"/>
                <w:sz w:val="17"/>
                <w:szCs w:val="17"/>
              </w:rPr>
            </w:pPr>
            <w:ins w:id="1197" w:author="Philip Collender" w:date="2019-06-04T20:54:00Z">
              <w:r w:rsidRPr="00A4011D">
                <w:rPr>
                  <w:rFonts w:ascii="Segoe UI" w:eastAsia="Times New Roman" w:hAnsi="Segoe UI" w:cs="Segoe UI"/>
                  <w:color w:val="E6E1DC"/>
                  <w:sz w:val="17"/>
                  <w:szCs w:val="17"/>
                </w:rPr>
                <w:t>1972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135812" w14:textId="77777777" w:rsidR="00A4011D" w:rsidRPr="00A4011D" w:rsidRDefault="00A4011D" w:rsidP="00A4011D">
            <w:pPr>
              <w:spacing w:after="540" w:line="240" w:lineRule="auto"/>
              <w:rPr>
                <w:ins w:id="1198" w:author="Philip Collender" w:date="2019-06-04T20:54:00Z"/>
                <w:rFonts w:ascii="Segoe UI" w:eastAsia="Times New Roman" w:hAnsi="Segoe UI" w:cs="Segoe UI"/>
                <w:color w:val="E6E1DC"/>
                <w:sz w:val="17"/>
                <w:szCs w:val="17"/>
              </w:rPr>
            </w:pPr>
            <w:ins w:id="1199"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26960F" w14:textId="77777777" w:rsidR="00A4011D" w:rsidRPr="00A4011D" w:rsidRDefault="00A4011D" w:rsidP="00A4011D">
            <w:pPr>
              <w:spacing w:after="540" w:line="240" w:lineRule="auto"/>
              <w:rPr>
                <w:ins w:id="1200" w:author="Philip Collender" w:date="2019-06-04T20:54:00Z"/>
                <w:rFonts w:ascii="Segoe UI" w:eastAsia="Times New Roman" w:hAnsi="Segoe UI" w:cs="Segoe UI"/>
                <w:color w:val="E6E1DC"/>
                <w:sz w:val="17"/>
                <w:szCs w:val="17"/>
              </w:rPr>
            </w:pPr>
            <w:ins w:id="1201"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57B077" w14:textId="77777777" w:rsidR="00A4011D" w:rsidRPr="00A4011D" w:rsidRDefault="00A4011D" w:rsidP="00A4011D">
            <w:pPr>
              <w:spacing w:after="540" w:line="240" w:lineRule="auto"/>
              <w:rPr>
                <w:ins w:id="1202" w:author="Philip Collender" w:date="2019-06-04T20:54:00Z"/>
                <w:rFonts w:ascii="Segoe UI" w:eastAsia="Times New Roman" w:hAnsi="Segoe UI" w:cs="Segoe UI"/>
                <w:color w:val="E6E1DC"/>
                <w:sz w:val="17"/>
                <w:szCs w:val="17"/>
              </w:rPr>
            </w:pPr>
          </w:p>
        </w:tc>
      </w:tr>
      <w:tr w:rsidR="00A4011D" w:rsidRPr="00A4011D" w14:paraId="4D83481F" w14:textId="77777777" w:rsidTr="00A4011D">
        <w:trPr>
          <w:trHeight w:val="345"/>
          <w:tblCellSpacing w:w="0" w:type="dxa"/>
          <w:ins w:id="120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EECF33C" w14:textId="77777777" w:rsidR="00A4011D" w:rsidRPr="00A4011D" w:rsidRDefault="00A4011D" w:rsidP="00A4011D">
            <w:pPr>
              <w:spacing w:after="540" w:line="240" w:lineRule="auto"/>
              <w:jc w:val="right"/>
              <w:rPr>
                <w:ins w:id="1204" w:author="Philip Collender" w:date="2019-06-04T20:54:00Z"/>
                <w:rFonts w:ascii="Segoe UI" w:eastAsia="Times New Roman" w:hAnsi="Segoe UI" w:cs="Segoe UI"/>
                <w:color w:val="FFFFFF"/>
                <w:sz w:val="17"/>
                <w:szCs w:val="17"/>
              </w:rPr>
            </w:pPr>
            <w:ins w:id="1205" w:author="Philip Collender" w:date="2019-06-04T20:54:00Z">
              <w:r w:rsidRPr="00A4011D">
                <w:rPr>
                  <w:rFonts w:ascii="Segoe UI" w:eastAsia="Times New Roman" w:hAnsi="Segoe UI" w:cs="Segoe UI"/>
                  <w:color w:val="FFFFFF"/>
                  <w:sz w:val="17"/>
                  <w:szCs w:val="17"/>
                </w:rPr>
                <w:t>187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3C442E" w14:textId="77777777" w:rsidR="00A4011D" w:rsidRPr="00A4011D" w:rsidRDefault="00A4011D" w:rsidP="00A4011D">
            <w:pPr>
              <w:spacing w:after="540" w:line="240" w:lineRule="auto"/>
              <w:rPr>
                <w:ins w:id="1206" w:author="Philip Collender" w:date="2019-06-04T20:54:00Z"/>
                <w:rFonts w:ascii="Segoe UI" w:eastAsia="Times New Roman" w:hAnsi="Segoe UI" w:cs="Segoe UI"/>
                <w:color w:val="E6E1DC"/>
                <w:sz w:val="17"/>
                <w:szCs w:val="17"/>
              </w:rPr>
            </w:pPr>
            <w:ins w:id="120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104419" w14:textId="77777777" w:rsidR="00A4011D" w:rsidRPr="00A4011D" w:rsidRDefault="00A4011D" w:rsidP="00A4011D">
            <w:pPr>
              <w:spacing w:after="540" w:line="240" w:lineRule="auto"/>
              <w:rPr>
                <w:ins w:id="1208" w:author="Philip Collender" w:date="2019-06-04T20:54:00Z"/>
                <w:rFonts w:ascii="Segoe UI" w:eastAsia="Times New Roman" w:hAnsi="Segoe UI" w:cs="Segoe UI"/>
                <w:color w:val="E6E1DC"/>
                <w:sz w:val="17"/>
                <w:szCs w:val="17"/>
              </w:rPr>
            </w:pPr>
            <w:ins w:id="120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112D14" w14:textId="77777777" w:rsidR="00A4011D" w:rsidRPr="00A4011D" w:rsidRDefault="00A4011D" w:rsidP="00A4011D">
            <w:pPr>
              <w:spacing w:after="540" w:line="240" w:lineRule="auto"/>
              <w:rPr>
                <w:ins w:id="1210" w:author="Philip Collender" w:date="2019-06-04T20:54:00Z"/>
                <w:rFonts w:ascii="Segoe UI" w:eastAsia="Times New Roman" w:hAnsi="Segoe UI" w:cs="Segoe UI"/>
                <w:color w:val="E6E1DC"/>
                <w:sz w:val="17"/>
                <w:szCs w:val="17"/>
              </w:rPr>
            </w:pPr>
            <w:ins w:id="121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FB2260" w14:textId="77777777" w:rsidR="00A4011D" w:rsidRPr="00A4011D" w:rsidRDefault="00A4011D" w:rsidP="00A4011D">
            <w:pPr>
              <w:spacing w:after="540" w:line="240" w:lineRule="auto"/>
              <w:rPr>
                <w:ins w:id="1212" w:author="Philip Collender" w:date="2019-06-04T20:54:00Z"/>
                <w:rFonts w:ascii="Segoe UI" w:eastAsia="Times New Roman" w:hAnsi="Segoe UI" w:cs="Segoe UI"/>
                <w:color w:val="E6E1DC"/>
                <w:sz w:val="17"/>
                <w:szCs w:val="17"/>
              </w:rPr>
            </w:pPr>
            <w:ins w:id="121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6262A3" w14:textId="77777777" w:rsidR="00A4011D" w:rsidRPr="00A4011D" w:rsidRDefault="00A4011D" w:rsidP="00A4011D">
            <w:pPr>
              <w:spacing w:after="540" w:line="240" w:lineRule="auto"/>
              <w:rPr>
                <w:ins w:id="1214" w:author="Philip Collender" w:date="2019-06-04T20:54:00Z"/>
                <w:rFonts w:ascii="Segoe UI" w:eastAsia="Times New Roman" w:hAnsi="Segoe UI" w:cs="Segoe UI"/>
                <w:color w:val="E6E1DC"/>
                <w:sz w:val="17"/>
                <w:szCs w:val="17"/>
              </w:rPr>
            </w:pPr>
            <w:ins w:id="121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6EF609" w14:textId="77777777" w:rsidR="00A4011D" w:rsidRPr="00A4011D" w:rsidRDefault="00A4011D" w:rsidP="00A4011D">
            <w:pPr>
              <w:spacing w:after="540" w:line="240" w:lineRule="auto"/>
              <w:rPr>
                <w:ins w:id="1216" w:author="Philip Collender" w:date="2019-06-04T20:54:00Z"/>
                <w:rFonts w:ascii="Segoe UI" w:eastAsia="Times New Roman" w:hAnsi="Segoe UI" w:cs="Segoe UI"/>
                <w:color w:val="E6E1DC"/>
                <w:sz w:val="17"/>
                <w:szCs w:val="17"/>
              </w:rPr>
            </w:pPr>
            <w:ins w:id="121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E183A0" w14:textId="77777777" w:rsidR="00A4011D" w:rsidRPr="00A4011D" w:rsidRDefault="00A4011D" w:rsidP="00A4011D">
            <w:pPr>
              <w:spacing w:after="540" w:line="240" w:lineRule="auto"/>
              <w:rPr>
                <w:ins w:id="1218" w:author="Philip Collender" w:date="2019-06-04T20:54:00Z"/>
                <w:rFonts w:ascii="Segoe UI" w:eastAsia="Times New Roman" w:hAnsi="Segoe UI" w:cs="Segoe UI"/>
                <w:color w:val="E6E1DC"/>
                <w:sz w:val="17"/>
                <w:szCs w:val="17"/>
              </w:rPr>
            </w:pPr>
            <w:ins w:id="1219" w:author="Philip Collender" w:date="2019-06-04T20:54:00Z">
              <w:r w:rsidRPr="00A4011D">
                <w:rPr>
                  <w:rFonts w:ascii="Segoe UI" w:eastAsia="Times New Roman" w:hAnsi="Segoe UI" w:cs="Segoe UI"/>
                  <w:color w:val="E6E1DC"/>
                  <w:sz w:val="17"/>
                  <w:szCs w:val="17"/>
                </w:rPr>
                <w:t>1</w:t>
              </w:r>
            </w:ins>
          </w:p>
        </w:tc>
      </w:tr>
      <w:tr w:rsidR="00A4011D" w:rsidRPr="00A4011D" w14:paraId="3D6ACE5E" w14:textId="77777777" w:rsidTr="00A4011D">
        <w:trPr>
          <w:trHeight w:val="345"/>
          <w:tblCellSpacing w:w="0" w:type="dxa"/>
          <w:ins w:id="122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072B38A" w14:textId="77777777" w:rsidR="00A4011D" w:rsidRPr="00A4011D" w:rsidRDefault="00A4011D" w:rsidP="00A4011D">
            <w:pPr>
              <w:spacing w:after="540" w:line="240" w:lineRule="auto"/>
              <w:jc w:val="right"/>
              <w:rPr>
                <w:ins w:id="1221" w:author="Philip Collender" w:date="2019-06-04T20:54:00Z"/>
                <w:rFonts w:ascii="Segoe UI" w:eastAsia="Times New Roman" w:hAnsi="Segoe UI" w:cs="Segoe UI"/>
                <w:color w:val="FFFFFF"/>
                <w:sz w:val="17"/>
                <w:szCs w:val="17"/>
              </w:rPr>
            </w:pPr>
            <w:ins w:id="1222" w:author="Philip Collender" w:date="2019-06-04T20:54:00Z">
              <w:r w:rsidRPr="00A4011D">
                <w:rPr>
                  <w:rFonts w:ascii="Segoe UI" w:eastAsia="Times New Roman" w:hAnsi="Segoe UI" w:cs="Segoe UI"/>
                  <w:color w:val="FFFFFF"/>
                  <w:sz w:val="17"/>
                  <w:szCs w:val="17"/>
                </w:rPr>
                <w:t>188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5E8CA7" w14:textId="77777777" w:rsidR="00A4011D" w:rsidRPr="00A4011D" w:rsidRDefault="00A4011D" w:rsidP="00A4011D">
            <w:pPr>
              <w:spacing w:after="540" w:line="240" w:lineRule="auto"/>
              <w:jc w:val="right"/>
              <w:rPr>
                <w:ins w:id="122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469C23" w14:textId="77777777" w:rsidR="00A4011D" w:rsidRPr="00A4011D" w:rsidRDefault="00A4011D" w:rsidP="00A4011D">
            <w:pPr>
              <w:spacing w:after="540" w:line="240" w:lineRule="auto"/>
              <w:rPr>
                <w:ins w:id="122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E0D0C4" w14:textId="77777777" w:rsidR="00A4011D" w:rsidRPr="00A4011D" w:rsidRDefault="00A4011D" w:rsidP="00A4011D">
            <w:pPr>
              <w:spacing w:after="540" w:line="240" w:lineRule="auto"/>
              <w:rPr>
                <w:ins w:id="122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B5D82E" w14:textId="77777777" w:rsidR="00A4011D" w:rsidRPr="00A4011D" w:rsidRDefault="00A4011D" w:rsidP="00A4011D">
            <w:pPr>
              <w:spacing w:after="540" w:line="240" w:lineRule="auto"/>
              <w:rPr>
                <w:ins w:id="122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33228B" w14:textId="77777777" w:rsidR="00A4011D" w:rsidRPr="00A4011D" w:rsidRDefault="00A4011D" w:rsidP="00A4011D">
            <w:pPr>
              <w:spacing w:after="540" w:line="240" w:lineRule="auto"/>
              <w:rPr>
                <w:ins w:id="122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C1136C" w14:textId="77777777" w:rsidR="00A4011D" w:rsidRPr="00A4011D" w:rsidRDefault="00A4011D" w:rsidP="00A4011D">
            <w:pPr>
              <w:spacing w:after="540" w:line="240" w:lineRule="auto"/>
              <w:rPr>
                <w:ins w:id="122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1309C6" w14:textId="77777777" w:rsidR="00A4011D" w:rsidRPr="00A4011D" w:rsidRDefault="00A4011D" w:rsidP="00A4011D">
            <w:pPr>
              <w:spacing w:after="540" w:line="240" w:lineRule="auto"/>
              <w:rPr>
                <w:ins w:id="1229" w:author="Philip Collender" w:date="2019-06-04T20:54:00Z"/>
                <w:rFonts w:ascii="Times New Roman" w:eastAsia="Times New Roman" w:hAnsi="Times New Roman" w:cs="Times New Roman"/>
                <w:sz w:val="20"/>
                <w:szCs w:val="20"/>
              </w:rPr>
            </w:pPr>
          </w:p>
        </w:tc>
      </w:tr>
      <w:tr w:rsidR="00A4011D" w:rsidRPr="00A4011D" w14:paraId="7AB67D0D" w14:textId="77777777" w:rsidTr="00A4011D">
        <w:trPr>
          <w:trHeight w:val="345"/>
          <w:tblCellSpacing w:w="0" w:type="dxa"/>
          <w:ins w:id="123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57BB308" w14:textId="77777777" w:rsidR="00A4011D" w:rsidRPr="00A4011D" w:rsidRDefault="00A4011D" w:rsidP="00A4011D">
            <w:pPr>
              <w:spacing w:after="540" w:line="240" w:lineRule="auto"/>
              <w:jc w:val="right"/>
              <w:rPr>
                <w:ins w:id="1231" w:author="Philip Collender" w:date="2019-06-04T20:54:00Z"/>
                <w:rFonts w:ascii="Segoe UI" w:eastAsia="Times New Roman" w:hAnsi="Segoe UI" w:cs="Segoe UI"/>
                <w:color w:val="FFFFFF"/>
                <w:sz w:val="17"/>
                <w:szCs w:val="17"/>
              </w:rPr>
            </w:pPr>
            <w:ins w:id="1232" w:author="Philip Collender" w:date="2019-06-04T20:54:00Z">
              <w:r w:rsidRPr="00A4011D">
                <w:rPr>
                  <w:rFonts w:ascii="Segoe UI" w:eastAsia="Times New Roman" w:hAnsi="Segoe UI" w:cs="Segoe UI"/>
                  <w:color w:val="FFFFFF"/>
                  <w:sz w:val="17"/>
                  <w:szCs w:val="17"/>
                </w:rPr>
                <w:t>189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900D4D" w14:textId="77777777" w:rsidR="00A4011D" w:rsidRPr="00A4011D" w:rsidRDefault="00A4011D" w:rsidP="00A4011D">
            <w:pPr>
              <w:spacing w:after="540" w:line="240" w:lineRule="auto"/>
              <w:rPr>
                <w:ins w:id="1233" w:author="Philip Collender" w:date="2019-06-04T20:54:00Z"/>
                <w:rFonts w:ascii="Segoe UI" w:eastAsia="Times New Roman" w:hAnsi="Segoe UI" w:cs="Segoe UI"/>
                <w:color w:val="E6E1DC"/>
                <w:sz w:val="17"/>
                <w:szCs w:val="17"/>
              </w:rPr>
            </w:pPr>
            <w:ins w:id="1234" w:author="Philip Collender" w:date="2019-06-04T20:54:00Z">
              <w:r w:rsidRPr="00A4011D">
                <w:rPr>
                  <w:rFonts w:ascii="Segoe UI" w:eastAsia="Times New Roman" w:hAnsi="Segoe UI" w:cs="Segoe UI"/>
                  <w:color w:val="E6E1DC"/>
                  <w:sz w:val="17"/>
                  <w:szCs w:val="17"/>
                </w:rPr>
                <w:t>dfA.49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5B232E" w14:textId="77777777" w:rsidR="00A4011D" w:rsidRPr="00A4011D" w:rsidRDefault="00A4011D" w:rsidP="00A4011D">
            <w:pPr>
              <w:spacing w:after="540" w:line="240" w:lineRule="auto"/>
              <w:rPr>
                <w:ins w:id="1235" w:author="Philip Collender" w:date="2019-06-04T20:54:00Z"/>
                <w:rFonts w:ascii="Segoe UI" w:eastAsia="Times New Roman" w:hAnsi="Segoe UI" w:cs="Segoe UI"/>
                <w:color w:val="E6E1DC"/>
                <w:sz w:val="17"/>
                <w:szCs w:val="17"/>
              </w:rPr>
            </w:pPr>
            <w:ins w:id="1236" w:author="Philip Collender" w:date="2019-06-04T20:54:00Z">
              <w:r w:rsidRPr="00A4011D">
                <w:rPr>
                  <w:rFonts w:ascii="Microsoft YaHei" w:eastAsia="Microsoft YaHei" w:hAnsi="Microsoft YaHei" w:cs="Microsoft YaHei"/>
                  <w:color w:val="E6E1DC"/>
                  <w:sz w:val="17"/>
                  <w:szCs w:val="17"/>
                </w:rPr>
                <w:t>王國維</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617E3E" w14:textId="77777777" w:rsidR="00A4011D" w:rsidRPr="00A4011D" w:rsidRDefault="00A4011D" w:rsidP="00A4011D">
            <w:pPr>
              <w:spacing w:after="540" w:line="240" w:lineRule="auto"/>
              <w:rPr>
                <w:ins w:id="1237" w:author="Philip Collender" w:date="2019-06-04T20:54:00Z"/>
                <w:rFonts w:ascii="Segoe UI" w:eastAsia="Times New Roman" w:hAnsi="Segoe UI" w:cs="Segoe UI"/>
                <w:color w:val="E6E1DC"/>
                <w:sz w:val="17"/>
                <w:szCs w:val="17"/>
              </w:rPr>
            </w:pPr>
            <w:ins w:id="123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34E4F9" w14:textId="77777777" w:rsidR="00A4011D" w:rsidRPr="00A4011D" w:rsidRDefault="00A4011D" w:rsidP="00A4011D">
            <w:pPr>
              <w:spacing w:after="540" w:line="240" w:lineRule="auto"/>
              <w:rPr>
                <w:ins w:id="1239" w:author="Philip Collender" w:date="2019-06-04T20:54:00Z"/>
                <w:rFonts w:ascii="Segoe UI" w:eastAsia="Times New Roman" w:hAnsi="Segoe UI" w:cs="Segoe UI"/>
                <w:color w:val="E6E1DC"/>
                <w:sz w:val="17"/>
                <w:szCs w:val="17"/>
              </w:rPr>
            </w:pPr>
            <w:ins w:id="1240" w:author="Philip Collender" w:date="2019-06-04T20:54:00Z">
              <w:r w:rsidRPr="00A4011D">
                <w:rPr>
                  <w:rFonts w:ascii="Segoe UI" w:eastAsia="Times New Roman" w:hAnsi="Segoe UI" w:cs="Segoe UI"/>
                  <w:color w:val="E6E1DC"/>
                  <w:sz w:val="17"/>
                  <w:szCs w:val="17"/>
                </w:rPr>
                <w:t>1993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40CCC4" w14:textId="77777777" w:rsidR="00A4011D" w:rsidRPr="00A4011D" w:rsidRDefault="00A4011D" w:rsidP="00A4011D">
            <w:pPr>
              <w:spacing w:after="540" w:line="240" w:lineRule="auto"/>
              <w:rPr>
                <w:ins w:id="1241" w:author="Philip Collender" w:date="2019-06-04T20:54:00Z"/>
                <w:rFonts w:ascii="Segoe UI" w:eastAsia="Times New Roman" w:hAnsi="Segoe UI" w:cs="Segoe UI"/>
                <w:color w:val="E6E1DC"/>
                <w:sz w:val="17"/>
                <w:szCs w:val="17"/>
              </w:rPr>
            </w:pPr>
            <w:ins w:id="1242"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FC70C4" w14:textId="77777777" w:rsidR="00A4011D" w:rsidRPr="00A4011D" w:rsidRDefault="00A4011D" w:rsidP="00A4011D">
            <w:pPr>
              <w:spacing w:after="540" w:line="240" w:lineRule="auto"/>
              <w:rPr>
                <w:ins w:id="1243" w:author="Philip Collender" w:date="2019-06-04T20:54:00Z"/>
                <w:rFonts w:ascii="Segoe UI" w:eastAsia="Times New Roman" w:hAnsi="Segoe UI" w:cs="Segoe UI"/>
                <w:color w:val="E6E1DC"/>
                <w:sz w:val="17"/>
                <w:szCs w:val="17"/>
              </w:rPr>
            </w:pPr>
            <w:ins w:id="1244"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7EE8D2" w14:textId="77777777" w:rsidR="00A4011D" w:rsidRPr="00A4011D" w:rsidRDefault="00A4011D" w:rsidP="00A4011D">
            <w:pPr>
              <w:spacing w:after="540" w:line="240" w:lineRule="auto"/>
              <w:rPr>
                <w:ins w:id="1245" w:author="Philip Collender" w:date="2019-06-04T20:54:00Z"/>
                <w:rFonts w:ascii="Segoe UI" w:eastAsia="Times New Roman" w:hAnsi="Segoe UI" w:cs="Segoe UI"/>
                <w:color w:val="E6E1DC"/>
                <w:sz w:val="17"/>
                <w:szCs w:val="17"/>
              </w:rPr>
            </w:pPr>
          </w:p>
        </w:tc>
      </w:tr>
      <w:tr w:rsidR="00A4011D" w:rsidRPr="00A4011D" w14:paraId="6C18C992" w14:textId="77777777" w:rsidTr="00A4011D">
        <w:trPr>
          <w:trHeight w:val="345"/>
          <w:tblCellSpacing w:w="0" w:type="dxa"/>
          <w:ins w:id="124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5E867D7" w14:textId="77777777" w:rsidR="00A4011D" w:rsidRPr="00A4011D" w:rsidRDefault="00A4011D" w:rsidP="00A4011D">
            <w:pPr>
              <w:spacing w:after="540" w:line="240" w:lineRule="auto"/>
              <w:jc w:val="right"/>
              <w:rPr>
                <w:ins w:id="1247" w:author="Philip Collender" w:date="2019-06-04T20:54:00Z"/>
                <w:rFonts w:ascii="Segoe UI" w:eastAsia="Times New Roman" w:hAnsi="Segoe UI" w:cs="Segoe UI"/>
                <w:color w:val="FFFFFF"/>
                <w:sz w:val="17"/>
                <w:szCs w:val="17"/>
              </w:rPr>
            </w:pPr>
            <w:ins w:id="1248" w:author="Philip Collender" w:date="2019-06-04T20:54:00Z">
              <w:r w:rsidRPr="00A4011D">
                <w:rPr>
                  <w:rFonts w:ascii="Segoe UI" w:eastAsia="Times New Roman" w:hAnsi="Segoe UI" w:cs="Segoe UI"/>
                  <w:color w:val="FFFFFF"/>
                  <w:sz w:val="17"/>
                  <w:szCs w:val="17"/>
                </w:rPr>
                <w:t>190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E4705A" w14:textId="77777777" w:rsidR="00A4011D" w:rsidRPr="00A4011D" w:rsidRDefault="00A4011D" w:rsidP="00A4011D">
            <w:pPr>
              <w:spacing w:after="540" w:line="240" w:lineRule="auto"/>
              <w:rPr>
                <w:ins w:id="1249" w:author="Philip Collender" w:date="2019-06-04T20:54:00Z"/>
                <w:rFonts w:ascii="Segoe UI" w:eastAsia="Times New Roman" w:hAnsi="Segoe UI" w:cs="Segoe UI"/>
                <w:color w:val="E6E1DC"/>
                <w:sz w:val="17"/>
                <w:szCs w:val="17"/>
              </w:rPr>
            </w:pPr>
            <w:ins w:id="1250" w:author="Philip Collender" w:date="2019-06-04T20:54:00Z">
              <w:r w:rsidRPr="00A4011D">
                <w:rPr>
                  <w:rFonts w:ascii="Segoe UI" w:eastAsia="Times New Roman" w:hAnsi="Segoe UI" w:cs="Segoe UI"/>
                  <w:color w:val="E6E1DC"/>
                  <w:sz w:val="17"/>
                  <w:szCs w:val="17"/>
                </w:rPr>
                <w:t>dfB.49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B7374F" w14:textId="77777777" w:rsidR="00A4011D" w:rsidRPr="00A4011D" w:rsidRDefault="00A4011D" w:rsidP="00A4011D">
            <w:pPr>
              <w:spacing w:after="540" w:line="240" w:lineRule="auto"/>
              <w:rPr>
                <w:ins w:id="1251" w:author="Philip Collender" w:date="2019-06-04T20:54:00Z"/>
                <w:rFonts w:ascii="Segoe UI" w:eastAsia="Times New Roman" w:hAnsi="Segoe UI" w:cs="Segoe UI"/>
                <w:color w:val="E6E1DC"/>
                <w:sz w:val="17"/>
                <w:szCs w:val="17"/>
              </w:rPr>
            </w:pPr>
            <w:ins w:id="1252" w:author="Philip Collender" w:date="2019-06-04T20:54:00Z">
              <w:r w:rsidRPr="00A4011D">
                <w:rPr>
                  <w:rFonts w:ascii="Microsoft YaHei" w:eastAsia="Microsoft YaHei" w:hAnsi="Microsoft YaHei" w:cs="Microsoft YaHei"/>
                  <w:color w:val="E6E1DC"/>
                  <w:sz w:val="17"/>
                  <w:szCs w:val="17"/>
                </w:rPr>
                <w:t>王国维</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D1D367" w14:textId="77777777" w:rsidR="00A4011D" w:rsidRPr="00A4011D" w:rsidRDefault="00A4011D" w:rsidP="00A4011D">
            <w:pPr>
              <w:spacing w:after="540" w:line="240" w:lineRule="auto"/>
              <w:rPr>
                <w:ins w:id="1253" w:author="Philip Collender" w:date="2019-06-04T20:54:00Z"/>
                <w:rFonts w:ascii="Segoe UI" w:eastAsia="Times New Roman" w:hAnsi="Segoe UI" w:cs="Segoe UI"/>
                <w:color w:val="E6E1DC"/>
                <w:sz w:val="17"/>
                <w:szCs w:val="17"/>
              </w:rPr>
            </w:pPr>
            <w:ins w:id="125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A7DA15" w14:textId="77777777" w:rsidR="00A4011D" w:rsidRPr="00A4011D" w:rsidRDefault="00A4011D" w:rsidP="00A4011D">
            <w:pPr>
              <w:spacing w:after="540" w:line="240" w:lineRule="auto"/>
              <w:rPr>
                <w:ins w:id="1255" w:author="Philip Collender" w:date="2019-06-04T20:54:00Z"/>
                <w:rFonts w:ascii="Segoe UI" w:eastAsia="Times New Roman" w:hAnsi="Segoe UI" w:cs="Segoe UI"/>
                <w:color w:val="E6E1DC"/>
                <w:sz w:val="17"/>
                <w:szCs w:val="17"/>
              </w:rPr>
            </w:pPr>
            <w:ins w:id="1256" w:author="Philip Collender" w:date="2019-06-04T20:54:00Z">
              <w:r w:rsidRPr="00A4011D">
                <w:rPr>
                  <w:rFonts w:ascii="Segoe UI" w:eastAsia="Times New Roman" w:hAnsi="Segoe UI" w:cs="Segoe UI"/>
                  <w:color w:val="E6E1DC"/>
                  <w:sz w:val="17"/>
                  <w:szCs w:val="17"/>
                </w:rPr>
                <w:t>1993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660BEE" w14:textId="77777777" w:rsidR="00A4011D" w:rsidRPr="00A4011D" w:rsidRDefault="00A4011D" w:rsidP="00A4011D">
            <w:pPr>
              <w:spacing w:after="540" w:line="240" w:lineRule="auto"/>
              <w:rPr>
                <w:ins w:id="1257" w:author="Philip Collender" w:date="2019-06-04T20:54:00Z"/>
                <w:rFonts w:ascii="Segoe UI" w:eastAsia="Times New Roman" w:hAnsi="Segoe UI" w:cs="Segoe UI"/>
                <w:color w:val="E6E1DC"/>
                <w:sz w:val="17"/>
                <w:szCs w:val="17"/>
              </w:rPr>
            </w:pPr>
            <w:ins w:id="1258"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E47B0F" w14:textId="77777777" w:rsidR="00A4011D" w:rsidRPr="00A4011D" w:rsidRDefault="00A4011D" w:rsidP="00A4011D">
            <w:pPr>
              <w:spacing w:after="540" w:line="240" w:lineRule="auto"/>
              <w:rPr>
                <w:ins w:id="1259" w:author="Philip Collender" w:date="2019-06-04T20:54:00Z"/>
                <w:rFonts w:ascii="Segoe UI" w:eastAsia="Times New Roman" w:hAnsi="Segoe UI" w:cs="Segoe UI"/>
                <w:color w:val="E6E1DC"/>
                <w:sz w:val="17"/>
                <w:szCs w:val="17"/>
              </w:rPr>
            </w:pPr>
            <w:ins w:id="1260"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51CC55" w14:textId="77777777" w:rsidR="00A4011D" w:rsidRPr="00A4011D" w:rsidRDefault="00A4011D" w:rsidP="00A4011D">
            <w:pPr>
              <w:spacing w:after="540" w:line="240" w:lineRule="auto"/>
              <w:rPr>
                <w:ins w:id="1261" w:author="Philip Collender" w:date="2019-06-04T20:54:00Z"/>
                <w:rFonts w:ascii="Segoe UI" w:eastAsia="Times New Roman" w:hAnsi="Segoe UI" w:cs="Segoe UI"/>
                <w:color w:val="E6E1DC"/>
                <w:sz w:val="17"/>
                <w:szCs w:val="17"/>
              </w:rPr>
            </w:pPr>
          </w:p>
        </w:tc>
      </w:tr>
      <w:tr w:rsidR="00A4011D" w:rsidRPr="00A4011D" w14:paraId="5426E22F" w14:textId="77777777" w:rsidTr="00A4011D">
        <w:trPr>
          <w:trHeight w:val="345"/>
          <w:tblCellSpacing w:w="0" w:type="dxa"/>
          <w:ins w:id="126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DF9C713" w14:textId="77777777" w:rsidR="00A4011D" w:rsidRPr="00A4011D" w:rsidRDefault="00A4011D" w:rsidP="00A4011D">
            <w:pPr>
              <w:spacing w:after="540" w:line="240" w:lineRule="auto"/>
              <w:jc w:val="right"/>
              <w:rPr>
                <w:ins w:id="1263" w:author="Philip Collender" w:date="2019-06-04T20:54:00Z"/>
                <w:rFonts w:ascii="Segoe UI" w:eastAsia="Times New Roman" w:hAnsi="Segoe UI" w:cs="Segoe UI"/>
                <w:color w:val="FFFFFF"/>
                <w:sz w:val="17"/>
                <w:szCs w:val="17"/>
              </w:rPr>
            </w:pPr>
            <w:ins w:id="1264" w:author="Philip Collender" w:date="2019-06-04T20:54:00Z">
              <w:r w:rsidRPr="00A4011D">
                <w:rPr>
                  <w:rFonts w:ascii="Segoe UI" w:eastAsia="Times New Roman" w:hAnsi="Segoe UI" w:cs="Segoe UI"/>
                  <w:color w:val="FFFFFF"/>
                  <w:sz w:val="17"/>
                  <w:szCs w:val="17"/>
                </w:rPr>
                <w:t>191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56E012" w14:textId="77777777" w:rsidR="00A4011D" w:rsidRPr="00A4011D" w:rsidRDefault="00A4011D" w:rsidP="00A4011D">
            <w:pPr>
              <w:spacing w:after="540" w:line="240" w:lineRule="auto"/>
              <w:rPr>
                <w:ins w:id="1265" w:author="Philip Collender" w:date="2019-06-04T20:54:00Z"/>
                <w:rFonts w:ascii="Segoe UI" w:eastAsia="Times New Roman" w:hAnsi="Segoe UI" w:cs="Segoe UI"/>
                <w:color w:val="E6E1DC"/>
                <w:sz w:val="17"/>
                <w:szCs w:val="17"/>
              </w:rPr>
            </w:pPr>
            <w:ins w:id="126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DEE6E9" w14:textId="77777777" w:rsidR="00A4011D" w:rsidRPr="00A4011D" w:rsidRDefault="00A4011D" w:rsidP="00A4011D">
            <w:pPr>
              <w:spacing w:after="540" w:line="240" w:lineRule="auto"/>
              <w:rPr>
                <w:ins w:id="1267" w:author="Philip Collender" w:date="2019-06-04T20:54:00Z"/>
                <w:rFonts w:ascii="Segoe UI" w:eastAsia="Times New Roman" w:hAnsi="Segoe UI" w:cs="Segoe UI"/>
                <w:color w:val="E6E1DC"/>
                <w:sz w:val="17"/>
                <w:szCs w:val="17"/>
              </w:rPr>
            </w:pPr>
            <w:ins w:id="126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4D405B" w14:textId="77777777" w:rsidR="00A4011D" w:rsidRPr="00A4011D" w:rsidRDefault="00A4011D" w:rsidP="00A4011D">
            <w:pPr>
              <w:spacing w:after="540" w:line="240" w:lineRule="auto"/>
              <w:rPr>
                <w:ins w:id="1269" w:author="Philip Collender" w:date="2019-06-04T20:54:00Z"/>
                <w:rFonts w:ascii="Segoe UI" w:eastAsia="Times New Roman" w:hAnsi="Segoe UI" w:cs="Segoe UI"/>
                <w:color w:val="E6E1DC"/>
                <w:sz w:val="17"/>
                <w:szCs w:val="17"/>
              </w:rPr>
            </w:pPr>
            <w:ins w:id="127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AA9005" w14:textId="77777777" w:rsidR="00A4011D" w:rsidRPr="00A4011D" w:rsidRDefault="00A4011D" w:rsidP="00A4011D">
            <w:pPr>
              <w:spacing w:after="540" w:line="240" w:lineRule="auto"/>
              <w:rPr>
                <w:ins w:id="1271" w:author="Philip Collender" w:date="2019-06-04T20:54:00Z"/>
                <w:rFonts w:ascii="Segoe UI" w:eastAsia="Times New Roman" w:hAnsi="Segoe UI" w:cs="Segoe UI"/>
                <w:color w:val="E6E1DC"/>
                <w:sz w:val="17"/>
                <w:szCs w:val="17"/>
              </w:rPr>
            </w:pPr>
            <w:ins w:id="127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63C2B1" w14:textId="77777777" w:rsidR="00A4011D" w:rsidRPr="00A4011D" w:rsidRDefault="00A4011D" w:rsidP="00A4011D">
            <w:pPr>
              <w:spacing w:after="540" w:line="240" w:lineRule="auto"/>
              <w:rPr>
                <w:ins w:id="1273" w:author="Philip Collender" w:date="2019-06-04T20:54:00Z"/>
                <w:rFonts w:ascii="Segoe UI" w:eastAsia="Times New Roman" w:hAnsi="Segoe UI" w:cs="Segoe UI"/>
                <w:color w:val="E6E1DC"/>
                <w:sz w:val="17"/>
                <w:szCs w:val="17"/>
              </w:rPr>
            </w:pPr>
            <w:ins w:id="127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30E6F3" w14:textId="77777777" w:rsidR="00A4011D" w:rsidRPr="00A4011D" w:rsidRDefault="00A4011D" w:rsidP="00A4011D">
            <w:pPr>
              <w:spacing w:after="540" w:line="240" w:lineRule="auto"/>
              <w:rPr>
                <w:ins w:id="1275" w:author="Philip Collender" w:date="2019-06-04T20:54:00Z"/>
                <w:rFonts w:ascii="Segoe UI" w:eastAsia="Times New Roman" w:hAnsi="Segoe UI" w:cs="Segoe UI"/>
                <w:color w:val="E6E1DC"/>
                <w:sz w:val="17"/>
                <w:szCs w:val="17"/>
              </w:rPr>
            </w:pPr>
            <w:ins w:id="127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18F2C9" w14:textId="77777777" w:rsidR="00A4011D" w:rsidRPr="00A4011D" w:rsidRDefault="00A4011D" w:rsidP="00A4011D">
            <w:pPr>
              <w:spacing w:after="540" w:line="240" w:lineRule="auto"/>
              <w:rPr>
                <w:ins w:id="1277" w:author="Philip Collender" w:date="2019-06-04T20:54:00Z"/>
                <w:rFonts w:ascii="Segoe UI" w:eastAsia="Times New Roman" w:hAnsi="Segoe UI" w:cs="Segoe UI"/>
                <w:color w:val="E6E1DC"/>
                <w:sz w:val="17"/>
                <w:szCs w:val="17"/>
              </w:rPr>
            </w:pPr>
            <w:ins w:id="1278" w:author="Philip Collender" w:date="2019-06-04T20:54:00Z">
              <w:r w:rsidRPr="00A4011D">
                <w:rPr>
                  <w:rFonts w:ascii="Segoe UI" w:eastAsia="Times New Roman" w:hAnsi="Segoe UI" w:cs="Segoe UI"/>
                  <w:color w:val="E6E1DC"/>
                  <w:sz w:val="17"/>
                  <w:szCs w:val="17"/>
                </w:rPr>
                <w:t>1</w:t>
              </w:r>
            </w:ins>
          </w:p>
        </w:tc>
      </w:tr>
      <w:tr w:rsidR="00A4011D" w:rsidRPr="00A4011D" w14:paraId="798789D1" w14:textId="77777777" w:rsidTr="00A4011D">
        <w:trPr>
          <w:trHeight w:val="345"/>
          <w:tblCellSpacing w:w="0" w:type="dxa"/>
          <w:ins w:id="127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2C004C1" w14:textId="77777777" w:rsidR="00A4011D" w:rsidRPr="00A4011D" w:rsidRDefault="00A4011D" w:rsidP="00A4011D">
            <w:pPr>
              <w:spacing w:after="540" w:line="240" w:lineRule="auto"/>
              <w:jc w:val="right"/>
              <w:rPr>
                <w:ins w:id="1280" w:author="Philip Collender" w:date="2019-06-04T20:54:00Z"/>
                <w:rFonts w:ascii="Segoe UI" w:eastAsia="Times New Roman" w:hAnsi="Segoe UI" w:cs="Segoe UI"/>
                <w:color w:val="FFFFFF"/>
                <w:sz w:val="17"/>
                <w:szCs w:val="17"/>
              </w:rPr>
            </w:pPr>
            <w:ins w:id="1281" w:author="Philip Collender" w:date="2019-06-04T20:54:00Z">
              <w:r w:rsidRPr="00A4011D">
                <w:rPr>
                  <w:rFonts w:ascii="Segoe UI" w:eastAsia="Times New Roman" w:hAnsi="Segoe UI" w:cs="Segoe UI"/>
                  <w:color w:val="FFFFFF"/>
                  <w:sz w:val="17"/>
                  <w:szCs w:val="17"/>
                </w:rPr>
                <w:t>192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835E98" w14:textId="77777777" w:rsidR="00A4011D" w:rsidRPr="00A4011D" w:rsidRDefault="00A4011D" w:rsidP="00A4011D">
            <w:pPr>
              <w:spacing w:after="540" w:line="240" w:lineRule="auto"/>
              <w:jc w:val="right"/>
              <w:rPr>
                <w:ins w:id="128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D0B813" w14:textId="77777777" w:rsidR="00A4011D" w:rsidRPr="00A4011D" w:rsidRDefault="00A4011D" w:rsidP="00A4011D">
            <w:pPr>
              <w:spacing w:after="540" w:line="240" w:lineRule="auto"/>
              <w:rPr>
                <w:ins w:id="128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3275FD" w14:textId="77777777" w:rsidR="00A4011D" w:rsidRPr="00A4011D" w:rsidRDefault="00A4011D" w:rsidP="00A4011D">
            <w:pPr>
              <w:spacing w:after="540" w:line="240" w:lineRule="auto"/>
              <w:rPr>
                <w:ins w:id="128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E53084" w14:textId="77777777" w:rsidR="00A4011D" w:rsidRPr="00A4011D" w:rsidRDefault="00A4011D" w:rsidP="00A4011D">
            <w:pPr>
              <w:spacing w:after="540" w:line="240" w:lineRule="auto"/>
              <w:rPr>
                <w:ins w:id="128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832E57" w14:textId="77777777" w:rsidR="00A4011D" w:rsidRPr="00A4011D" w:rsidRDefault="00A4011D" w:rsidP="00A4011D">
            <w:pPr>
              <w:spacing w:after="540" w:line="240" w:lineRule="auto"/>
              <w:rPr>
                <w:ins w:id="128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959925" w14:textId="77777777" w:rsidR="00A4011D" w:rsidRPr="00A4011D" w:rsidRDefault="00A4011D" w:rsidP="00A4011D">
            <w:pPr>
              <w:spacing w:after="540" w:line="240" w:lineRule="auto"/>
              <w:rPr>
                <w:ins w:id="128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20FC9A" w14:textId="77777777" w:rsidR="00A4011D" w:rsidRPr="00A4011D" w:rsidRDefault="00A4011D" w:rsidP="00A4011D">
            <w:pPr>
              <w:spacing w:after="540" w:line="240" w:lineRule="auto"/>
              <w:rPr>
                <w:ins w:id="1288" w:author="Philip Collender" w:date="2019-06-04T20:54:00Z"/>
                <w:rFonts w:ascii="Times New Roman" w:eastAsia="Times New Roman" w:hAnsi="Times New Roman" w:cs="Times New Roman"/>
                <w:sz w:val="20"/>
                <w:szCs w:val="20"/>
              </w:rPr>
            </w:pPr>
          </w:p>
        </w:tc>
      </w:tr>
      <w:tr w:rsidR="00A4011D" w:rsidRPr="00A4011D" w14:paraId="42B9D160" w14:textId="77777777" w:rsidTr="00A4011D">
        <w:trPr>
          <w:trHeight w:val="345"/>
          <w:tblCellSpacing w:w="0" w:type="dxa"/>
          <w:ins w:id="128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FBF0A04" w14:textId="77777777" w:rsidR="00A4011D" w:rsidRPr="00A4011D" w:rsidRDefault="00A4011D" w:rsidP="00A4011D">
            <w:pPr>
              <w:spacing w:after="540" w:line="240" w:lineRule="auto"/>
              <w:jc w:val="right"/>
              <w:rPr>
                <w:ins w:id="1290" w:author="Philip Collender" w:date="2019-06-04T20:54:00Z"/>
                <w:rFonts w:ascii="Segoe UI" w:eastAsia="Times New Roman" w:hAnsi="Segoe UI" w:cs="Segoe UI"/>
                <w:color w:val="FFFFFF"/>
                <w:sz w:val="17"/>
                <w:szCs w:val="17"/>
              </w:rPr>
            </w:pPr>
            <w:ins w:id="1291" w:author="Philip Collender" w:date="2019-06-04T20:54:00Z">
              <w:r w:rsidRPr="00A4011D">
                <w:rPr>
                  <w:rFonts w:ascii="Segoe UI" w:eastAsia="Times New Roman" w:hAnsi="Segoe UI" w:cs="Segoe UI"/>
                  <w:color w:val="FFFFFF"/>
                  <w:sz w:val="17"/>
                  <w:szCs w:val="17"/>
                </w:rPr>
                <w:t>193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F0154B" w14:textId="77777777" w:rsidR="00A4011D" w:rsidRPr="00A4011D" w:rsidRDefault="00A4011D" w:rsidP="00A4011D">
            <w:pPr>
              <w:spacing w:after="540" w:line="240" w:lineRule="auto"/>
              <w:rPr>
                <w:ins w:id="1292" w:author="Philip Collender" w:date="2019-06-04T20:54:00Z"/>
                <w:rFonts w:ascii="Segoe UI" w:eastAsia="Times New Roman" w:hAnsi="Segoe UI" w:cs="Segoe UI"/>
                <w:color w:val="E6E1DC"/>
                <w:sz w:val="17"/>
                <w:szCs w:val="17"/>
              </w:rPr>
            </w:pPr>
            <w:ins w:id="1293" w:author="Philip Collender" w:date="2019-06-04T20:54:00Z">
              <w:r w:rsidRPr="00A4011D">
                <w:rPr>
                  <w:rFonts w:ascii="Segoe UI" w:eastAsia="Times New Roman" w:hAnsi="Segoe UI" w:cs="Segoe UI"/>
                  <w:color w:val="E6E1DC"/>
                  <w:sz w:val="17"/>
                  <w:szCs w:val="17"/>
                </w:rPr>
                <w:t>dfA.50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6DAFEC" w14:textId="77777777" w:rsidR="00A4011D" w:rsidRPr="00A4011D" w:rsidRDefault="00A4011D" w:rsidP="00A4011D">
            <w:pPr>
              <w:spacing w:after="540" w:line="240" w:lineRule="auto"/>
              <w:rPr>
                <w:ins w:id="1294" w:author="Philip Collender" w:date="2019-06-04T20:54:00Z"/>
                <w:rFonts w:ascii="Segoe UI" w:eastAsia="Times New Roman" w:hAnsi="Segoe UI" w:cs="Segoe UI"/>
                <w:color w:val="E6E1DC"/>
                <w:sz w:val="17"/>
                <w:szCs w:val="17"/>
              </w:rPr>
            </w:pPr>
            <w:ins w:id="1295" w:author="Philip Collender" w:date="2019-06-04T20:54:00Z">
              <w:r w:rsidRPr="00A4011D">
                <w:rPr>
                  <w:rFonts w:ascii="Microsoft YaHei" w:eastAsia="Microsoft YaHei" w:hAnsi="Microsoft YaHei" w:cs="Microsoft YaHei"/>
                  <w:color w:val="E6E1DC"/>
                  <w:sz w:val="17"/>
                  <w:szCs w:val="17"/>
                </w:rPr>
                <w:t>卢泰愚</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02A3C2" w14:textId="77777777" w:rsidR="00A4011D" w:rsidRPr="00A4011D" w:rsidRDefault="00A4011D" w:rsidP="00A4011D">
            <w:pPr>
              <w:spacing w:after="540" w:line="240" w:lineRule="auto"/>
              <w:rPr>
                <w:ins w:id="1296" w:author="Philip Collender" w:date="2019-06-04T20:54:00Z"/>
                <w:rFonts w:ascii="Segoe UI" w:eastAsia="Times New Roman" w:hAnsi="Segoe UI" w:cs="Segoe UI"/>
                <w:color w:val="E6E1DC"/>
                <w:sz w:val="17"/>
                <w:szCs w:val="17"/>
              </w:rPr>
            </w:pPr>
            <w:ins w:id="129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513E11" w14:textId="77777777" w:rsidR="00A4011D" w:rsidRPr="00A4011D" w:rsidRDefault="00A4011D" w:rsidP="00A4011D">
            <w:pPr>
              <w:spacing w:after="540" w:line="240" w:lineRule="auto"/>
              <w:rPr>
                <w:ins w:id="1298" w:author="Philip Collender" w:date="2019-06-04T20:54:00Z"/>
                <w:rFonts w:ascii="Segoe UI" w:eastAsia="Times New Roman" w:hAnsi="Segoe UI" w:cs="Segoe UI"/>
                <w:color w:val="E6E1DC"/>
                <w:sz w:val="17"/>
                <w:szCs w:val="17"/>
              </w:rPr>
            </w:pPr>
            <w:ins w:id="1299" w:author="Philip Collender" w:date="2019-06-04T20:54:00Z">
              <w:r w:rsidRPr="00A4011D">
                <w:rPr>
                  <w:rFonts w:ascii="Segoe UI" w:eastAsia="Times New Roman" w:hAnsi="Segoe UI" w:cs="Segoe UI"/>
                  <w:color w:val="E6E1DC"/>
                  <w:sz w:val="17"/>
                  <w:szCs w:val="17"/>
                </w:rPr>
                <w:t>1963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C6DDED" w14:textId="77777777" w:rsidR="00A4011D" w:rsidRPr="00A4011D" w:rsidRDefault="00A4011D" w:rsidP="00A4011D">
            <w:pPr>
              <w:spacing w:after="540" w:line="240" w:lineRule="auto"/>
              <w:rPr>
                <w:ins w:id="1300" w:author="Philip Collender" w:date="2019-06-04T20:54:00Z"/>
                <w:rFonts w:ascii="Segoe UI" w:eastAsia="Times New Roman" w:hAnsi="Segoe UI" w:cs="Segoe UI"/>
                <w:color w:val="E6E1DC"/>
                <w:sz w:val="17"/>
                <w:szCs w:val="17"/>
              </w:rPr>
            </w:pPr>
            <w:ins w:id="1301"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3CBF6F" w14:textId="77777777" w:rsidR="00A4011D" w:rsidRPr="00A4011D" w:rsidRDefault="00A4011D" w:rsidP="00A4011D">
            <w:pPr>
              <w:spacing w:after="540" w:line="240" w:lineRule="auto"/>
              <w:rPr>
                <w:ins w:id="1302" w:author="Philip Collender" w:date="2019-06-04T20:54:00Z"/>
                <w:rFonts w:ascii="Segoe UI" w:eastAsia="Times New Roman" w:hAnsi="Segoe UI" w:cs="Segoe UI"/>
                <w:color w:val="E6E1DC"/>
                <w:sz w:val="17"/>
                <w:szCs w:val="17"/>
              </w:rPr>
            </w:pPr>
            <w:ins w:id="1303"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890CB8" w14:textId="77777777" w:rsidR="00A4011D" w:rsidRPr="00A4011D" w:rsidRDefault="00A4011D" w:rsidP="00A4011D">
            <w:pPr>
              <w:spacing w:after="540" w:line="240" w:lineRule="auto"/>
              <w:rPr>
                <w:ins w:id="1304" w:author="Philip Collender" w:date="2019-06-04T20:54:00Z"/>
                <w:rFonts w:ascii="Segoe UI" w:eastAsia="Times New Roman" w:hAnsi="Segoe UI" w:cs="Segoe UI"/>
                <w:color w:val="E6E1DC"/>
                <w:sz w:val="17"/>
                <w:szCs w:val="17"/>
              </w:rPr>
            </w:pPr>
          </w:p>
        </w:tc>
      </w:tr>
      <w:tr w:rsidR="00A4011D" w:rsidRPr="00A4011D" w14:paraId="5F112846" w14:textId="77777777" w:rsidTr="00A4011D">
        <w:trPr>
          <w:trHeight w:val="345"/>
          <w:tblCellSpacing w:w="0" w:type="dxa"/>
          <w:ins w:id="130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DA2243E" w14:textId="77777777" w:rsidR="00A4011D" w:rsidRPr="00A4011D" w:rsidRDefault="00A4011D" w:rsidP="00A4011D">
            <w:pPr>
              <w:spacing w:after="540" w:line="240" w:lineRule="auto"/>
              <w:jc w:val="right"/>
              <w:rPr>
                <w:ins w:id="1306" w:author="Philip Collender" w:date="2019-06-04T20:54:00Z"/>
                <w:rFonts w:ascii="Segoe UI" w:eastAsia="Times New Roman" w:hAnsi="Segoe UI" w:cs="Segoe UI"/>
                <w:color w:val="FFFFFF"/>
                <w:sz w:val="17"/>
                <w:szCs w:val="17"/>
              </w:rPr>
            </w:pPr>
            <w:ins w:id="1307" w:author="Philip Collender" w:date="2019-06-04T20:54:00Z">
              <w:r w:rsidRPr="00A4011D">
                <w:rPr>
                  <w:rFonts w:ascii="Segoe UI" w:eastAsia="Times New Roman" w:hAnsi="Segoe UI" w:cs="Segoe UI"/>
                  <w:color w:val="FFFFFF"/>
                  <w:sz w:val="17"/>
                  <w:szCs w:val="17"/>
                </w:rPr>
                <w:t>194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554C99" w14:textId="77777777" w:rsidR="00A4011D" w:rsidRPr="00A4011D" w:rsidRDefault="00A4011D" w:rsidP="00A4011D">
            <w:pPr>
              <w:spacing w:after="540" w:line="240" w:lineRule="auto"/>
              <w:rPr>
                <w:ins w:id="1308" w:author="Philip Collender" w:date="2019-06-04T20:54:00Z"/>
                <w:rFonts w:ascii="Segoe UI" w:eastAsia="Times New Roman" w:hAnsi="Segoe UI" w:cs="Segoe UI"/>
                <w:color w:val="E6E1DC"/>
                <w:sz w:val="17"/>
                <w:szCs w:val="17"/>
              </w:rPr>
            </w:pPr>
            <w:ins w:id="1309" w:author="Philip Collender" w:date="2019-06-04T20:54:00Z">
              <w:r w:rsidRPr="00A4011D">
                <w:rPr>
                  <w:rFonts w:ascii="Segoe UI" w:eastAsia="Times New Roman" w:hAnsi="Segoe UI" w:cs="Segoe UI"/>
                  <w:color w:val="E6E1DC"/>
                  <w:sz w:val="17"/>
                  <w:szCs w:val="17"/>
                </w:rPr>
                <w:t>dfB.50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68369D" w14:textId="77777777" w:rsidR="00A4011D" w:rsidRPr="00A4011D" w:rsidRDefault="00A4011D" w:rsidP="00A4011D">
            <w:pPr>
              <w:spacing w:after="540" w:line="240" w:lineRule="auto"/>
              <w:rPr>
                <w:ins w:id="1310" w:author="Philip Collender" w:date="2019-06-04T20:54:00Z"/>
                <w:rFonts w:ascii="Segoe UI" w:eastAsia="Times New Roman" w:hAnsi="Segoe UI" w:cs="Segoe UI"/>
                <w:color w:val="E6E1DC"/>
                <w:sz w:val="17"/>
                <w:szCs w:val="17"/>
              </w:rPr>
            </w:pPr>
            <w:ins w:id="1311" w:author="Philip Collender" w:date="2019-06-04T20:54:00Z">
              <w:r w:rsidRPr="00A4011D">
                <w:rPr>
                  <w:rFonts w:ascii="Microsoft YaHei" w:eastAsia="Microsoft YaHei" w:hAnsi="Microsoft YaHei" w:cs="Microsoft YaHei"/>
                  <w:color w:val="E6E1DC"/>
                  <w:sz w:val="17"/>
                  <w:szCs w:val="17"/>
                </w:rPr>
                <w:t>盧泰愚</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04053F" w14:textId="77777777" w:rsidR="00A4011D" w:rsidRPr="00A4011D" w:rsidRDefault="00A4011D" w:rsidP="00A4011D">
            <w:pPr>
              <w:spacing w:after="540" w:line="240" w:lineRule="auto"/>
              <w:rPr>
                <w:ins w:id="1312" w:author="Philip Collender" w:date="2019-06-04T20:54:00Z"/>
                <w:rFonts w:ascii="Segoe UI" w:eastAsia="Times New Roman" w:hAnsi="Segoe UI" w:cs="Segoe UI"/>
                <w:color w:val="E6E1DC"/>
                <w:sz w:val="17"/>
                <w:szCs w:val="17"/>
              </w:rPr>
            </w:pPr>
            <w:ins w:id="131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4A0C71" w14:textId="77777777" w:rsidR="00A4011D" w:rsidRPr="00A4011D" w:rsidRDefault="00A4011D" w:rsidP="00A4011D">
            <w:pPr>
              <w:spacing w:after="540" w:line="240" w:lineRule="auto"/>
              <w:rPr>
                <w:ins w:id="1314" w:author="Philip Collender" w:date="2019-06-04T20:54:00Z"/>
                <w:rFonts w:ascii="Segoe UI" w:eastAsia="Times New Roman" w:hAnsi="Segoe UI" w:cs="Segoe UI"/>
                <w:color w:val="E6E1DC"/>
                <w:sz w:val="17"/>
                <w:szCs w:val="17"/>
              </w:rPr>
            </w:pPr>
            <w:ins w:id="1315" w:author="Philip Collender" w:date="2019-06-04T20:54:00Z">
              <w:r w:rsidRPr="00A4011D">
                <w:rPr>
                  <w:rFonts w:ascii="Segoe UI" w:eastAsia="Times New Roman" w:hAnsi="Segoe UI" w:cs="Segoe UI"/>
                  <w:color w:val="E6E1DC"/>
                  <w:sz w:val="17"/>
                  <w:szCs w:val="17"/>
                </w:rPr>
                <w:t>1963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CC1AA0" w14:textId="77777777" w:rsidR="00A4011D" w:rsidRPr="00A4011D" w:rsidRDefault="00A4011D" w:rsidP="00A4011D">
            <w:pPr>
              <w:spacing w:after="540" w:line="240" w:lineRule="auto"/>
              <w:rPr>
                <w:ins w:id="1316" w:author="Philip Collender" w:date="2019-06-04T20:54:00Z"/>
                <w:rFonts w:ascii="Segoe UI" w:eastAsia="Times New Roman" w:hAnsi="Segoe UI" w:cs="Segoe UI"/>
                <w:color w:val="E6E1DC"/>
                <w:sz w:val="17"/>
                <w:szCs w:val="17"/>
              </w:rPr>
            </w:pPr>
            <w:ins w:id="1317"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264238" w14:textId="77777777" w:rsidR="00A4011D" w:rsidRPr="00A4011D" w:rsidRDefault="00A4011D" w:rsidP="00A4011D">
            <w:pPr>
              <w:spacing w:after="540" w:line="240" w:lineRule="auto"/>
              <w:rPr>
                <w:ins w:id="1318" w:author="Philip Collender" w:date="2019-06-04T20:54:00Z"/>
                <w:rFonts w:ascii="Segoe UI" w:eastAsia="Times New Roman" w:hAnsi="Segoe UI" w:cs="Segoe UI"/>
                <w:color w:val="E6E1DC"/>
                <w:sz w:val="17"/>
                <w:szCs w:val="17"/>
              </w:rPr>
            </w:pPr>
            <w:ins w:id="1319"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C72CDE" w14:textId="77777777" w:rsidR="00A4011D" w:rsidRPr="00A4011D" w:rsidRDefault="00A4011D" w:rsidP="00A4011D">
            <w:pPr>
              <w:spacing w:after="540" w:line="240" w:lineRule="auto"/>
              <w:rPr>
                <w:ins w:id="1320" w:author="Philip Collender" w:date="2019-06-04T20:54:00Z"/>
                <w:rFonts w:ascii="Segoe UI" w:eastAsia="Times New Roman" w:hAnsi="Segoe UI" w:cs="Segoe UI"/>
                <w:color w:val="E6E1DC"/>
                <w:sz w:val="17"/>
                <w:szCs w:val="17"/>
              </w:rPr>
            </w:pPr>
          </w:p>
        </w:tc>
      </w:tr>
      <w:tr w:rsidR="00A4011D" w:rsidRPr="00A4011D" w14:paraId="5D4C732F" w14:textId="77777777" w:rsidTr="00A4011D">
        <w:trPr>
          <w:trHeight w:val="345"/>
          <w:tblCellSpacing w:w="0" w:type="dxa"/>
          <w:ins w:id="132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042E74A" w14:textId="77777777" w:rsidR="00A4011D" w:rsidRPr="00A4011D" w:rsidRDefault="00A4011D" w:rsidP="00A4011D">
            <w:pPr>
              <w:spacing w:after="540" w:line="240" w:lineRule="auto"/>
              <w:jc w:val="right"/>
              <w:rPr>
                <w:ins w:id="1322" w:author="Philip Collender" w:date="2019-06-04T20:54:00Z"/>
                <w:rFonts w:ascii="Segoe UI" w:eastAsia="Times New Roman" w:hAnsi="Segoe UI" w:cs="Segoe UI"/>
                <w:color w:val="FFFFFF"/>
                <w:sz w:val="17"/>
                <w:szCs w:val="17"/>
              </w:rPr>
            </w:pPr>
            <w:ins w:id="1323" w:author="Philip Collender" w:date="2019-06-04T20:54:00Z">
              <w:r w:rsidRPr="00A4011D">
                <w:rPr>
                  <w:rFonts w:ascii="Segoe UI" w:eastAsia="Times New Roman" w:hAnsi="Segoe UI" w:cs="Segoe UI"/>
                  <w:color w:val="FFFFFF"/>
                  <w:sz w:val="17"/>
                  <w:szCs w:val="17"/>
                </w:rPr>
                <w:t>195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AFBDE7" w14:textId="77777777" w:rsidR="00A4011D" w:rsidRPr="00A4011D" w:rsidRDefault="00A4011D" w:rsidP="00A4011D">
            <w:pPr>
              <w:spacing w:after="540" w:line="240" w:lineRule="auto"/>
              <w:rPr>
                <w:ins w:id="1324" w:author="Philip Collender" w:date="2019-06-04T20:54:00Z"/>
                <w:rFonts w:ascii="Segoe UI" w:eastAsia="Times New Roman" w:hAnsi="Segoe UI" w:cs="Segoe UI"/>
                <w:color w:val="E6E1DC"/>
                <w:sz w:val="17"/>
                <w:szCs w:val="17"/>
              </w:rPr>
            </w:pPr>
            <w:ins w:id="132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150D5A" w14:textId="77777777" w:rsidR="00A4011D" w:rsidRPr="00A4011D" w:rsidRDefault="00A4011D" w:rsidP="00A4011D">
            <w:pPr>
              <w:spacing w:after="540" w:line="240" w:lineRule="auto"/>
              <w:rPr>
                <w:ins w:id="1326" w:author="Philip Collender" w:date="2019-06-04T20:54:00Z"/>
                <w:rFonts w:ascii="Segoe UI" w:eastAsia="Times New Roman" w:hAnsi="Segoe UI" w:cs="Segoe UI"/>
                <w:color w:val="E6E1DC"/>
                <w:sz w:val="17"/>
                <w:szCs w:val="17"/>
              </w:rPr>
            </w:pPr>
            <w:ins w:id="132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AE05A5" w14:textId="77777777" w:rsidR="00A4011D" w:rsidRPr="00A4011D" w:rsidRDefault="00A4011D" w:rsidP="00A4011D">
            <w:pPr>
              <w:spacing w:after="540" w:line="240" w:lineRule="auto"/>
              <w:rPr>
                <w:ins w:id="1328" w:author="Philip Collender" w:date="2019-06-04T20:54:00Z"/>
                <w:rFonts w:ascii="Segoe UI" w:eastAsia="Times New Roman" w:hAnsi="Segoe UI" w:cs="Segoe UI"/>
                <w:color w:val="E6E1DC"/>
                <w:sz w:val="17"/>
                <w:szCs w:val="17"/>
              </w:rPr>
            </w:pPr>
            <w:ins w:id="132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1B5D83" w14:textId="77777777" w:rsidR="00A4011D" w:rsidRPr="00A4011D" w:rsidRDefault="00A4011D" w:rsidP="00A4011D">
            <w:pPr>
              <w:spacing w:after="540" w:line="240" w:lineRule="auto"/>
              <w:rPr>
                <w:ins w:id="1330" w:author="Philip Collender" w:date="2019-06-04T20:54:00Z"/>
                <w:rFonts w:ascii="Segoe UI" w:eastAsia="Times New Roman" w:hAnsi="Segoe UI" w:cs="Segoe UI"/>
                <w:color w:val="E6E1DC"/>
                <w:sz w:val="17"/>
                <w:szCs w:val="17"/>
              </w:rPr>
            </w:pPr>
            <w:ins w:id="133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DF4AE0" w14:textId="77777777" w:rsidR="00A4011D" w:rsidRPr="00A4011D" w:rsidRDefault="00A4011D" w:rsidP="00A4011D">
            <w:pPr>
              <w:spacing w:after="540" w:line="240" w:lineRule="auto"/>
              <w:rPr>
                <w:ins w:id="1332" w:author="Philip Collender" w:date="2019-06-04T20:54:00Z"/>
                <w:rFonts w:ascii="Segoe UI" w:eastAsia="Times New Roman" w:hAnsi="Segoe UI" w:cs="Segoe UI"/>
                <w:color w:val="E6E1DC"/>
                <w:sz w:val="17"/>
                <w:szCs w:val="17"/>
              </w:rPr>
            </w:pPr>
            <w:ins w:id="133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483683" w14:textId="77777777" w:rsidR="00A4011D" w:rsidRPr="00A4011D" w:rsidRDefault="00A4011D" w:rsidP="00A4011D">
            <w:pPr>
              <w:spacing w:after="540" w:line="240" w:lineRule="auto"/>
              <w:rPr>
                <w:ins w:id="1334" w:author="Philip Collender" w:date="2019-06-04T20:54:00Z"/>
                <w:rFonts w:ascii="Segoe UI" w:eastAsia="Times New Roman" w:hAnsi="Segoe UI" w:cs="Segoe UI"/>
                <w:color w:val="E6E1DC"/>
                <w:sz w:val="17"/>
                <w:szCs w:val="17"/>
              </w:rPr>
            </w:pPr>
            <w:ins w:id="133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600FD8" w14:textId="77777777" w:rsidR="00A4011D" w:rsidRPr="00A4011D" w:rsidRDefault="00A4011D" w:rsidP="00A4011D">
            <w:pPr>
              <w:spacing w:after="540" w:line="240" w:lineRule="auto"/>
              <w:rPr>
                <w:ins w:id="1336" w:author="Philip Collender" w:date="2019-06-04T20:54:00Z"/>
                <w:rFonts w:ascii="Segoe UI" w:eastAsia="Times New Roman" w:hAnsi="Segoe UI" w:cs="Segoe UI"/>
                <w:color w:val="E6E1DC"/>
                <w:sz w:val="17"/>
                <w:szCs w:val="17"/>
              </w:rPr>
            </w:pPr>
            <w:ins w:id="1337" w:author="Philip Collender" w:date="2019-06-04T20:54:00Z">
              <w:r w:rsidRPr="00A4011D">
                <w:rPr>
                  <w:rFonts w:ascii="Segoe UI" w:eastAsia="Times New Roman" w:hAnsi="Segoe UI" w:cs="Segoe UI"/>
                  <w:color w:val="E6E1DC"/>
                  <w:sz w:val="17"/>
                  <w:szCs w:val="17"/>
                </w:rPr>
                <w:t>1</w:t>
              </w:r>
            </w:ins>
          </w:p>
        </w:tc>
      </w:tr>
      <w:tr w:rsidR="00A4011D" w:rsidRPr="00A4011D" w14:paraId="2332FB68" w14:textId="77777777" w:rsidTr="00A4011D">
        <w:trPr>
          <w:trHeight w:val="345"/>
          <w:tblCellSpacing w:w="0" w:type="dxa"/>
          <w:ins w:id="133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8EBC83C" w14:textId="77777777" w:rsidR="00A4011D" w:rsidRPr="00A4011D" w:rsidRDefault="00A4011D" w:rsidP="00A4011D">
            <w:pPr>
              <w:spacing w:after="540" w:line="240" w:lineRule="auto"/>
              <w:jc w:val="right"/>
              <w:rPr>
                <w:ins w:id="1339" w:author="Philip Collender" w:date="2019-06-04T20:54:00Z"/>
                <w:rFonts w:ascii="Segoe UI" w:eastAsia="Times New Roman" w:hAnsi="Segoe UI" w:cs="Segoe UI"/>
                <w:color w:val="FFFFFF"/>
                <w:sz w:val="17"/>
                <w:szCs w:val="17"/>
              </w:rPr>
            </w:pPr>
            <w:ins w:id="1340" w:author="Philip Collender" w:date="2019-06-04T20:54:00Z">
              <w:r w:rsidRPr="00A4011D">
                <w:rPr>
                  <w:rFonts w:ascii="Segoe UI" w:eastAsia="Times New Roman" w:hAnsi="Segoe UI" w:cs="Segoe UI"/>
                  <w:color w:val="FFFFFF"/>
                  <w:sz w:val="17"/>
                  <w:szCs w:val="17"/>
                </w:rPr>
                <w:t>196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6D9C42" w14:textId="77777777" w:rsidR="00A4011D" w:rsidRPr="00A4011D" w:rsidRDefault="00A4011D" w:rsidP="00A4011D">
            <w:pPr>
              <w:spacing w:after="540" w:line="240" w:lineRule="auto"/>
              <w:jc w:val="right"/>
              <w:rPr>
                <w:ins w:id="134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10707C" w14:textId="77777777" w:rsidR="00A4011D" w:rsidRPr="00A4011D" w:rsidRDefault="00A4011D" w:rsidP="00A4011D">
            <w:pPr>
              <w:spacing w:after="540" w:line="240" w:lineRule="auto"/>
              <w:rPr>
                <w:ins w:id="134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B81D17" w14:textId="77777777" w:rsidR="00A4011D" w:rsidRPr="00A4011D" w:rsidRDefault="00A4011D" w:rsidP="00A4011D">
            <w:pPr>
              <w:spacing w:after="540" w:line="240" w:lineRule="auto"/>
              <w:rPr>
                <w:ins w:id="134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40BF3E" w14:textId="77777777" w:rsidR="00A4011D" w:rsidRPr="00A4011D" w:rsidRDefault="00A4011D" w:rsidP="00A4011D">
            <w:pPr>
              <w:spacing w:after="540" w:line="240" w:lineRule="auto"/>
              <w:rPr>
                <w:ins w:id="134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F576BA" w14:textId="77777777" w:rsidR="00A4011D" w:rsidRPr="00A4011D" w:rsidRDefault="00A4011D" w:rsidP="00A4011D">
            <w:pPr>
              <w:spacing w:after="540" w:line="240" w:lineRule="auto"/>
              <w:rPr>
                <w:ins w:id="134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D8A92B" w14:textId="77777777" w:rsidR="00A4011D" w:rsidRPr="00A4011D" w:rsidRDefault="00A4011D" w:rsidP="00A4011D">
            <w:pPr>
              <w:spacing w:after="540" w:line="240" w:lineRule="auto"/>
              <w:rPr>
                <w:ins w:id="134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DEAA2B" w14:textId="77777777" w:rsidR="00A4011D" w:rsidRPr="00A4011D" w:rsidRDefault="00A4011D" w:rsidP="00A4011D">
            <w:pPr>
              <w:spacing w:after="540" w:line="240" w:lineRule="auto"/>
              <w:rPr>
                <w:ins w:id="1347" w:author="Philip Collender" w:date="2019-06-04T20:54:00Z"/>
                <w:rFonts w:ascii="Times New Roman" w:eastAsia="Times New Roman" w:hAnsi="Times New Roman" w:cs="Times New Roman"/>
                <w:sz w:val="20"/>
                <w:szCs w:val="20"/>
              </w:rPr>
            </w:pPr>
          </w:p>
        </w:tc>
      </w:tr>
      <w:tr w:rsidR="00A4011D" w:rsidRPr="00A4011D" w14:paraId="6BF22774" w14:textId="77777777" w:rsidTr="00A4011D">
        <w:trPr>
          <w:trHeight w:val="345"/>
          <w:tblCellSpacing w:w="0" w:type="dxa"/>
          <w:ins w:id="134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5E378B4" w14:textId="77777777" w:rsidR="00A4011D" w:rsidRPr="00A4011D" w:rsidRDefault="00A4011D" w:rsidP="00A4011D">
            <w:pPr>
              <w:spacing w:after="540" w:line="240" w:lineRule="auto"/>
              <w:jc w:val="right"/>
              <w:rPr>
                <w:ins w:id="1349" w:author="Philip Collender" w:date="2019-06-04T20:54:00Z"/>
                <w:rFonts w:ascii="Segoe UI" w:eastAsia="Times New Roman" w:hAnsi="Segoe UI" w:cs="Segoe UI"/>
                <w:color w:val="FFFFFF"/>
                <w:sz w:val="17"/>
                <w:szCs w:val="17"/>
              </w:rPr>
            </w:pPr>
            <w:ins w:id="1350" w:author="Philip Collender" w:date="2019-06-04T20:54:00Z">
              <w:r w:rsidRPr="00A4011D">
                <w:rPr>
                  <w:rFonts w:ascii="Segoe UI" w:eastAsia="Times New Roman" w:hAnsi="Segoe UI" w:cs="Segoe UI"/>
                  <w:color w:val="FFFFFF"/>
                  <w:sz w:val="17"/>
                  <w:szCs w:val="17"/>
                </w:rPr>
                <w:t>197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9A8CE0" w14:textId="77777777" w:rsidR="00A4011D" w:rsidRPr="00A4011D" w:rsidRDefault="00A4011D" w:rsidP="00A4011D">
            <w:pPr>
              <w:spacing w:after="540" w:line="240" w:lineRule="auto"/>
              <w:rPr>
                <w:ins w:id="1351" w:author="Philip Collender" w:date="2019-06-04T20:54:00Z"/>
                <w:rFonts w:ascii="Segoe UI" w:eastAsia="Times New Roman" w:hAnsi="Segoe UI" w:cs="Segoe UI"/>
                <w:color w:val="E6E1DC"/>
                <w:sz w:val="17"/>
                <w:szCs w:val="17"/>
              </w:rPr>
            </w:pPr>
            <w:ins w:id="1352" w:author="Philip Collender" w:date="2019-06-04T20:54:00Z">
              <w:r w:rsidRPr="00A4011D">
                <w:rPr>
                  <w:rFonts w:ascii="Segoe UI" w:eastAsia="Times New Roman" w:hAnsi="Segoe UI" w:cs="Segoe UI"/>
                  <w:color w:val="E6E1DC"/>
                  <w:sz w:val="17"/>
                  <w:szCs w:val="17"/>
                </w:rPr>
                <w:t>dfA.51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1B2E09" w14:textId="77777777" w:rsidR="00A4011D" w:rsidRPr="00A4011D" w:rsidRDefault="00A4011D" w:rsidP="00A4011D">
            <w:pPr>
              <w:spacing w:after="540" w:line="240" w:lineRule="auto"/>
              <w:rPr>
                <w:ins w:id="1353" w:author="Philip Collender" w:date="2019-06-04T20:54:00Z"/>
                <w:rFonts w:ascii="Segoe UI" w:eastAsia="Times New Roman" w:hAnsi="Segoe UI" w:cs="Segoe UI"/>
                <w:color w:val="E6E1DC"/>
                <w:sz w:val="17"/>
                <w:szCs w:val="17"/>
              </w:rPr>
            </w:pPr>
            <w:ins w:id="1354" w:author="Philip Collender" w:date="2019-06-04T20:54:00Z">
              <w:r w:rsidRPr="00A4011D">
                <w:rPr>
                  <w:rFonts w:ascii="Microsoft YaHei" w:eastAsia="Microsoft YaHei" w:hAnsi="Microsoft YaHei" w:cs="Microsoft YaHei"/>
                  <w:color w:val="E6E1DC"/>
                  <w:sz w:val="17"/>
                  <w:szCs w:val="17"/>
                </w:rPr>
                <w:t>全斗焕</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C2061C" w14:textId="77777777" w:rsidR="00A4011D" w:rsidRPr="00A4011D" w:rsidRDefault="00A4011D" w:rsidP="00A4011D">
            <w:pPr>
              <w:spacing w:after="540" w:line="240" w:lineRule="auto"/>
              <w:rPr>
                <w:ins w:id="1355" w:author="Philip Collender" w:date="2019-06-04T20:54:00Z"/>
                <w:rFonts w:ascii="Segoe UI" w:eastAsia="Times New Roman" w:hAnsi="Segoe UI" w:cs="Segoe UI"/>
                <w:color w:val="E6E1DC"/>
                <w:sz w:val="17"/>
                <w:szCs w:val="17"/>
              </w:rPr>
            </w:pPr>
            <w:ins w:id="135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7116F1" w14:textId="77777777" w:rsidR="00A4011D" w:rsidRPr="00A4011D" w:rsidRDefault="00A4011D" w:rsidP="00A4011D">
            <w:pPr>
              <w:spacing w:after="540" w:line="240" w:lineRule="auto"/>
              <w:rPr>
                <w:ins w:id="1357" w:author="Philip Collender" w:date="2019-06-04T20:54:00Z"/>
                <w:rFonts w:ascii="Segoe UI" w:eastAsia="Times New Roman" w:hAnsi="Segoe UI" w:cs="Segoe UI"/>
                <w:color w:val="E6E1DC"/>
                <w:sz w:val="17"/>
                <w:szCs w:val="17"/>
              </w:rPr>
            </w:pPr>
            <w:ins w:id="1358" w:author="Philip Collender" w:date="2019-06-04T20:54:00Z">
              <w:r w:rsidRPr="00A4011D">
                <w:rPr>
                  <w:rFonts w:ascii="Segoe UI" w:eastAsia="Times New Roman" w:hAnsi="Segoe UI" w:cs="Segoe UI"/>
                  <w:color w:val="E6E1DC"/>
                  <w:sz w:val="17"/>
                  <w:szCs w:val="17"/>
                </w:rPr>
                <w:t>1994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8A1349" w14:textId="77777777" w:rsidR="00A4011D" w:rsidRPr="00A4011D" w:rsidRDefault="00A4011D" w:rsidP="00A4011D">
            <w:pPr>
              <w:spacing w:after="540" w:line="240" w:lineRule="auto"/>
              <w:rPr>
                <w:ins w:id="1359" w:author="Philip Collender" w:date="2019-06-04T20:54:00Z"/>
                <w:rFonts w:ascii="Segoe UI" w:eastAsia="Times New Roman" w:hAnsi="Segoe UI" w:cs="Segoe UI"/>
                <w:color w:val="E6E1DC"/>
                <w:sz w:val="17"/>
                <w:szCs w:val="17"/>
              </w:rPr>
            </w:pPr>
            <w:ins w:id="1360"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12BB66" w14:textId="77777777" w:rsidR="00A4011D" w:rsidRPr="00A4011D" w:rsidRDefault="00A4011D" w:rsidP="00A4011D">
            <w:pPr>
              <w:spacing w:after="540" w:line="240" w:lineRule="auto"/>
              <w:rPr>
                <w:ins w:id="1361" w:author="Philip Collender" w:date="2019-06-04T20:54:00Z"/>
                <w:rFonts w:ascii="Segoe UI" w:eastAsia="Times New Roman" w:hAnsi="Segoe UI" w:cs="Segoe UI"/>
                <w:color w:val="E6E1DC"/>
                <w:sz w:val="17"/>
                <w:szCs w:val="17"/>
              </w:rPr>
            </w:pPr>
            <w:ins w:id="1362" w:author="Philip Collender" w:date="2019-06-04T20:54:00Z">
              <w:r w:rsidRPr="00A4011D">
                <w:rPr>
                  <w:rFonts w:ascii="Segoe UI" w:eastAsia="Times New Roman" w:hAnsi="Segoe UI" w:cs="Segoe UI"/>
                  <w:color w:val="E6E1DC"/>
                  <w:sz w:val="17"/>
                  <w:szCs w:val="17"/>
                </w:rPr>
                <w:t>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AC16C4" w14:textId="77777777" w:rsidR="00A4011D" w:rsidRPr="00A4011D" w:rsidRDefault="00A4011D" w:rsidP="00A4011D">
            <w:pPr>
              <w:spacing w:after="540" w:line="240" w:lineRule="auto"/>
              <w:rPr>
                <w:ins w:id="1363" w:author="Philip Collender" w:date="2019-06-04T20:54:00Z"/>
                <w:rFonts w:ascii="Segoe UI" w:eastAsia="Times New Roman" w:hAnsi="Segoe UI" w:cs="Segoe UI"/>
                <w:color w:val="E6E1DC"/>
                <w:sz w:val="17"/>
                <w:szCs w:val="17"/>
              </w:rPr>
            </w:pPr>
          </w:p>
        </w:tc>
      </w:tr>
      <w:tr w:rsidR="00A4011D" w:rsidRPr="00A4011D" w14:paraId="4059B3C0" w14:textId="77777777" w:rsidTr="00A4011D">
        <w:trPr>
          <w:trHeight w:val="345"/>
          <w:tblCellSpacing w:w="0" w:type="dxa"/>
          <w:ins w:id="136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3E08D91" w14:textId="77777777" w:rsidR="00A4011D" w:rsidRPr="00A4011D" w:rsidRDefault="00A4011D" w:rsidP="00A4011D">
            <w:pPr>
              <w:spacing w:after="540" w:line="240" w:lineRule="auto"/>
              <w:jc w:val="right"/>
              <w:rPr>
                <w:ins w:id="1365" w:author="Philip Collender" w:date="2019-06-04T20:54:00Z"/>
                <w:rFonts w:ascii="Segoe UI" w:eastAsia="Times New Roman" w:hAnsi="Segoe UI" w:cs="Segoe UI"/>
                <w:color w:val="FFFFFF"/>
                <w:sz w:val="17"/>
                <w:szCs w:val="17"/>
              </w:rPr>
            </w:pPr>
            <w:ins w:id="1366" w:author="Philip Collender" w:date="2019-06-04T20:54:00Z">
              <w:r w:rsidRPr="00A4011D">
                <w:rPr>
                  <w:rFonts w:ascii="Segoe UI" w:eastAsia="Times New Roman" w:hAnsi="Segoe UI" w:cs="Segoe UI"/>
                  <w:color w:val="FFFFFF"/>
                  <w:sz w:val="17"/>
                  <w:szCs w:val="17"/>
                </w:rPr>
                <w:lastRenderedPageBreak/>
                <w:t>198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A3DA68" w14:textId="77777777" w:rsidR="00A4011D" w:rsidRPr="00A4011D" w:rsidRDefault="00A4011D" w:rsidP="00A4011D">
            <w:pPr>
              <w:spacing w:after="540" w:line="240" w:lineRule="auto"/>
              <w:rPr>
                <w:ins w:id="1367" w:author="Philip Collender" w:date="2019-06-04T20:54:00Z"/>
                <w:rFonts w:ascii="Segoe UI" w:eastAsia="Times New Roman" w:hAnsi="Segoe UI" w:cs="Segoe UI"/>
                <w:color w:val="E6E1DC"/>
                <w:sz w:val="17"/>
                <w:szCs w:val="17"/>
              </w:rPr>
            </w:pPr>
            <w:ins w:id="1368" w:author="Philip Collender" w:date="2019-06-04T20:54:00Z">
              <w:r w:rsidRPr="00A4011D">
                <w:rPr>
                  <w:rFonts w:ascii="Segoe UI" w:eastAsia="Times New Roman" w:hAnsi="Segoe UI" w:cs="Segoe UI"/>
                  <w:color w:val="E6E1DC"/>
                  <w:sz w:val="17"/>
                  <w:szCs w:val="17"/>
                </w:rPr>
                <w:t>dfB.51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FE7C61" w14:textId="77777777" w:rsidR="00A4011D" w:rsidRPr="00A4011D" w:rsidRDefault="00A4011D" w:rsidP="00A4011D">
            <w:pPr>
              <w:spacing w:after="540" w:line="240" w:lineRule="auto"/>
              <w:rPr>
                <w:ins w:id="1369" w:author="Philip Collender" w:date="2019-06-04T20:54:00Z"/>
                <w:rFonts w:ascii="Segoe UI" w:eastAsia="Times New Roman" w:hAnsi="Segoe UI" w:cs="Segoe UI"/>
                <w:color w:val="E6E1DC"/>
                <w:sz w:val="17"/>
                <w:szCs w:val="17"/>
              </w:rPr>
            </w:pPr>
            <w:ins w:id="1370" w:author="Philip Collender" w:date="2019-06-04T20:54:00Z">
              <w:r w:rsidRPr="00A4011D">
                <w:rPr>
                  <w:rFonts w:ascii="Microsoft YaHei" w:eastAsia="Microsoft YaHei" w:hAnsi="Microsoft YaHei" w:cs="Microsoft YaHei"/>
                  <w:color w:val="E6E1DC"/>
                  <w:sz w:val="17"/>
                  <w:szCs w:val="17"/>
                </w:rPr>
                <w:t>全斗煥</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F682B6" w14:textId="77777777" w:rsidR="00A4011D" w:rsidRPr="00A4011D" w:rsidRDefault="00A4011D" w:rsidP="00A4011D">
            <w:pPr>
              <w:spacing w:after="540" w:line="240" w:lineRule="auto"/>
              <w:rPr>
                <w:ins w:id="1371" w:author="Philip Collender" w:date="2019-06-04T20:54:00Z"/>
                <w:rFonts w:ascii="Segoe UI" w:eastAsia="Times New Roman" w:hAnsi="Segoe UI" w:cs="Segoe UI"/>
                <w:color w:val="E6E1DC"/>
                <w:sz w:val="17"/>
                <w:szCs w:val="17"/>
              </w:rPr>
            </w:pPr>
            <w:ins w:id="137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01420F" w14:textId="77777777" w:rsidR="00A4011D" w:rsidRPr="00A4011D" w:rsidRDefault="00A4011D" w:rsidP="00A4011D">
            <w:pPr>
              <w:spacing w:after="540" w:line="240" w:lineRule="auto"/>
              <w:rPr>
                <w:ins w:id="1373" w:author="Philip Collender" w:date="2019-06-04T20:54:00Z"/>
                <w:rFonts w:ascii="Segoe UI" w:eastAsia="Times New Roman" w:hAnsi="Segoe UI" w:cs="Segoe UI"/>
                <w:color w:val="E6E1DC"/>
                <w:sz w:val="17"/>
                <w:szCs w:val="17"/>
              </w:rPr>
            </w:pPr>
            <w:ins w:id="1374" w:author="Philip Collender" w:date="2019-06-04T20:54:00Z">
              <w:r w:rsidRPr="00A4011D">
                <w:rPr>
                  <w:rFonts w:ascii="Segoe UI" w:eastAsia="Times New Roman" w:hAnsi="Segoe UI" w:cs="Segoe UI"/>
                  <w:color w:val="E6E1DC"/>
                  <w:sz w:val="17"/>
                  <w:szCs w:val="17"/>
                </w:rPr>
                <w:t>1994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4FE6EE" w14:textId="77777777" w:rsidR="00A4011D" w:rsidRPr="00A4011D" w:rsidRDefault="00A4011D" w:rsidP="00A4011D">
            <w:pPr>
              <w:spacing w:after="540" w:line="240" w:lineRule="auto"/>
              <w:rPr>
                <w:ins w:id="1375" w:author="Philip Collender" w:date="2019-06-04T20:54:00Z"/>
                <w:rFonts w:ascii="Segoe UI" w:eastAsia="Times New Roman" w:hAnsi="Segoe UI" w:cs="Segoe UI"/>
                <w:color w:val="E6E1DC"/>
                <w:sz w:val="17"/>
                <w:szCs w:val="17"/>
              </w:rPr>
            </w:pPr>
            <w:ins w:id="1376"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5B1C1D" w14:textId="77777777" w:rsidR="00A4011D" w:rsidRPr="00A4011D" w:rsidRDefault="00A4011D" w:rsidP="00A4011D">
            <w:pPr>
              <w:spacing w:after="540" w:line="240" w:lineRule="auto"/>
              <w:rPr>
                <w:ins w:id="1377" w:author="Philip Collender" w:date="2019-06-04T20:54:00Z"/>
                <w:rFonts w:ascii="Segoe UI" w:eastAsia="Times New Roman" w:hAnsi="Segoe UI" w:cs="Segoe UI"/>
                <w:color w:val="E6E1DC"/>
                <w:sz w:val="17"/>
                <w:szCs w:val="17"/>
              </w:rPr>
            </w:pPr>
            <w:ins w:id="1378" w:author="Philip Collender" w:date="2019-06-04T20:54:00Z">
              <w:r w:rsidRPr="00A4011D">
                <w:rPr>
                  <w:rFonts w:ascii="Segoe UI" w:eastAsia="Times New Roman" w:hAnsi="Segoe UI" w:cs="Segoe UI"/>
                  <w:color w:val="E6E1DC"/>
                  <w:sz w:val="17"/>
                  <w:szCs w:val="17"/>
                </w:rPr>
                <w:t>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5274DA" w14:textId="77777777" w:rsidR="00A4011D" w:rsidRPr="00A4011D" w:rsidRDefault="00A4011D" w:rsidP="00A4011D">
            <w:pPr>
              <w:spacing w:after="540" w:line="240" w:lineRule="auto"/>
              <w:rPr>
                <w:ins w:id="1379" w:author="Philip Collender" w:date="2019-06-04T20:54:00Z"/>
                <w:rFonts w:ascii="Segoe UI" w:eastAsia="Times New Roman" w:hAnsi="Segoe UI" w:cs="Segoe UI"/>
                <w:color w:val="E6E1DC"/>
                <w:sz w:val="17"/>
                <w:szCs w:val="17"/>
              </w:rPr>
            </w:pPr>
          </w:p>
        </w:tc>
      </w:tr>
      <w:tr w:rsidR="00A4011D" w:rsidRPr="00A4011D" w14:paraId="3832111C" w14:textId="77777777" w:rsidTr="00A4011D">
        <w:trPr>
          <w:trHeight w:val="345"/>
          <w:tblCellSpacing w:w="0" w:type="dxa"/>
          <w:ins w:id="138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C519D73" w14:textId="77777777" w:rsidR="00A4011D" w:rsidRPr="00A4011D" w:rsidRDefault="00A4011D" w:rsidP="00A4011D">
            <w:pPr>
              <w:spacing w:after="540" w:line="240" w:lineRule="auto"/>
              <w:jc w:val="right"/>
              <w:rPr>
                <w:ins w:id="1381" w:author="Philip Collender" w:date="2019-06-04T20:54:00Z"/>
                <w:rFonts w:ascii="Segoe UI" w:eastAsia="Times New Roman" w:hAnsi="Segoe UI" w:cs="Segoe UI"/>
                <w:color w:val="FFFFFF"/>
                <w:sz w:val="17"/>
                <w:szCs w:val="17"/>
              </w:rPr>
            </w:pPr>
            <w:ins w:id="1382" w:author="Philip Collender" w:date="2019-06-04T20:54:00Z">
              <w:r w:rsidRPr="00A4011D">
                <w:rPr>
                  <w:rFonts w:ascii="Segoe UI" w:eastAsia="Times New Roman" w:hAnsi="Segoe UI" w:cs="Segoe UI"/>
                  <w:color w:val="FFFFFF"/>
                  <w:sz w:val="17"/>
                  <w:szCs w:val="17"/>
                </w:rPr>
                <w:t>199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12104D" w14:textId="77777777" w:rsidR="00A4011D" w:rsidRPr="00A4011D" w:rsidRDefault="00A4011D" w:rsidP="00A4011D">
            <w:pPr>
              <w:spacing w:after="540" w:line="240" w:lineRule="auto"/>
              <w:rPr>
                <w:ins w:id="1383" w:author="Philip Collender" w:date="2019-06-04T20:54:00Z"/>
                <w:rFonts w:ascii="Segoe UI" w:eastAsia="Times New Roman" w:hAnsi="Segoe UI" w:cs="Segoe UI"/>
                <w:color w:val="E6E1DC"/>
                <w:sz w:val="17"/>
                <w:szCs w:val="17"/>
              </w:rPr>
            </w:pPr>
            <w:ins w:id="138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085DC6" w14:textId="77777777" w:rsidR="00A4011D" w:rsidRPr="00A4011D" w:rsidRDefault="00A4011D" w:rsidP="00A4011D">
            <w:pPr>
              <w:spacing w:after="540" w:line="240" w:lineRule="auto"/>
              <w:rPr>
                <w:ins w:id="1385" w:author="Philip Collender" w:date="2019-06-04T20:54:00Z"/>
                <w:rFonts w:ascii="Segoe UI" w:eastAsia="Times New Roman" w:hAnsi="Segoe UI" w:cs="Segoe UI"/>
                <w:color w:val="E6E1DC"/>
                <w:sz w:val="17"/>
                <w:szCs w:val="17"/>
              </w:rPr>
            </w:pPr>
            <w:ins w:id="138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023BE2" w14:textId="77777777" w:rsidR="00A4011D" w:rsidRPr="00A4011D" w:rsidRDefault="00A4011D" w:rsidP="00A4011D">
            <w:pPr>
              <w:spacing w:after="540" w:line="240" w:lineRule="auto"/>
              <w:rPr>
                <w:ins w:id="1387" w:author="Philip Collender" w:date="2019-06-04T20:54:00Z"/>
                <w:rFonts w:ascii="Segoe UI" w:eastAsia="Times New Roman" w:hAnsi="Segoe UI" w:cs="Segoe UI"/>
                <w:color w:val="E6E1DC"/>
                <w:sz w:val="17"/>
                <w:szCs w:val="17"/>
              </w:rPr>
            </w:pPr>
            <w:ins w:id="138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C04DD4" w14:textId="77777777" w:rsidR="00A4011D" w:rsidRPr="00A4011D" w:rsidRDefault="00A4011D" w:rsidP="00A4011D">
            <w:pPr>
              <w:spacing w:after="540" w:line="240" w:lineRule="auto"/>
              <w:rPr>
                <w:ins w:id="1389" w:author="Philip Collender" w:date="2019-06-04T20:54:00Z"/>
                <w:rFonts w:ascii="Segoe UI" w:eastAsia="Times New Roman" w:hAnsi="Segoe UI" w:cs="Segoe UI"/>
                <w:color w:val="E6E1DC"/>
                <w:sz w:val="17"/>
                <w:szCs w:val="17"/>
              </w:rPr>
            </w:pPr>
            <w:ins w:id="139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769A40" w14:textId="77777777" w:rsidR="00A4011D" w:rsidRPr="00A4011D" w:rsidRDefault="00A4011D" w:rsidP="00A4011D">
            <w:pPr>
              <w:spacing w:after="540" w:line="240" w:lineRule="auto"/>
              <w:rPr>
                <w:ins w:id="1391" w:author="Philip Collender" w:date="2019-06-04T20:54:00Z"/>
                <w:rFonts w:ascii="Segoe UI" w:eastAsia="Times New Roman" w:hAnsi="Segoe UI" w:cs="Segoe UI"/>
                <w:color w:val="E6E1DC"/>
                <w:sz w:val="17"/>
                <w:szCs w:val="17"/>
              </w:rPr>
            </w:pPr>
            <w:ins w:id="139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087A18" w14:textId="77777777" w:rsidR="00A4011D" w:rsidRPr="00A4011D" w:rsidRDefault="00A4011D" w:rsidP="00A4011D">
            <w:pPr>
              <w:spacing w:after="540" w:line="240" w:lineRule="auto"/>
              <w:rPr>
                <w:ins w:id="1393" w:author="Philip Collender" w:date="2019-06-04T20:54:00Z"/>
                <w:rFonts w:ascii="Segoe UI" w:eastAsia="Times New Roman" w:hAnsi="Segoe UI" w:cs="Segoe UI"/>
                <w:color w:val="E6E1DC"/>
                <w:sz w:val="17"/>
                <w:szCs w:val="17"/>
              </w:rPr>
            </w:pPr>
            <w:ins w:id="139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40B379" w14:textId="77777777" w:rsidR="00A4011D" w:rsidRPr="00A4011D" w:rsidRDefault="00A4011D" w:rsidP="00A4011D">
            <w:pPr>
              <w:spacing w:after="540" w:line="240" w:lineRule="auto"/>
              <w:rPr>
                <w:ins w:id="1395" w:author="Philip Collender" w:date="2019-06-04T20:54:00Z"/>
                <w:rFonts w:ascii="Segoe UI" w:eastAsia="Times New Roman" w:hAnsi="Segoe UI" w:cs="Segoe UI"/>
                <w:color w:val="E6E1DC"/>
                <w:sz w:val="17"/>
                <w:szCs w:val="17"/>
              </w:rPr>
            </w:pPr>
            <w:ins w:id="1396" w:author="Philip Collender" w:date="2019-06-04T20:54:00Z">
              <w:r w:rsidRPr="00A4011D">
                <w:rPr>
                  <w:rFonts w:ascii="Segoe UI" w:eastAsia="Times New Roman" w:hAnsi="Segoe UI" w:cs="Segoe UI"/>
                  <w:color w:val="E6E1DC"/>
                  <w:sz w:val="17"/>
                  <w:szCs w:val="17"/>
                </w:rPr>
                <w:t>1</w:t>
              </w:r>
            </w:ins>
          </w:p>
        </w:tc>
      </w:tr>
      <w:tr w:rsidR="00A4011D" w:rsidRPr="00A4011D" w14:paraId="3840B15E" w14:textId="77777777" w:rsidTr="00A4011D">
        <w:trPr>
          <w:trHeight w:val="345"/>
          <w:tblCellSpacing w:w="0" w:type="dxa"/>
          <w:ins w:id="139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3C72514" w14:textId="77777777" w:rsidR="00A4011D" w:rsidRPr="00A4011D" w:rsidRDefault="00A4011D" w:rsidP="00A4011D">
            <w:pPr>
              <w:spacing w:after="540" w:line="240" w:lineRule="auto"/>
              <w:jc w:val="right"/>
              <w:rPr>
                <w:ins w:id="1398" w:author="Philip Collender" w:date="2019-06-04T20:54:00Z"/>
                <w:rFonts w:ascii="Segoe UI" w:eastAsia="Times New Roman" w:hAnsi="Segoe UI" w:cs="Segoe UI"/>
                <w:color w:val="FFFFFF"/>
                <w:sz w:val="17"/>
                <w:szCs w:val="17"/>
              </w:rPr>
            </w:pPr>
            <w:ins w:id="1399" w:author="Philip Collender" w:date="2019-06-04T20:54:00Z">
              <w:r w:rsidRPr="00A4011D">
                <w:rPr>
                  <w:rFonts w:ascii="Segoe UI" w:eastAsia="Times New Roman" w:hAnsi="Segoe UI" w:cs="Segoe UI"/>
                  <w:color w:val="FFFFFF"/>
                  <w:sz w:val="17"/>
                  <w:szCs w:val="17"/>
                </w:rPr>
                <w:t>200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E65C2A" w14:textId="77777777" w:rsidR="00A4011D" w:rsidRPr="00A4011D" w:rsidRDefault="00A4011D" w:rsidP="00A4011D">
            <w:pPr>
              <w:spacing w:after="540" w:line="240" w:lineRule="auto"/>
              <w:jc w:val="right"/>
              <w:rPr>
                <w:ins w:id="140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6A8050" w14:textId="77777777" w:rsidR="00A4011D" w:rsidRPr="00A4011D" w:rsidRDefault="00A4011D" w:rsidP="00A4011D">
            <w:pPr>
              <w:spacing w:after="540" w:line="240" w:lineRule="auto"/>
              <w:rPr>
                <w:ins w:id="140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C95AB8" w14:textId="77777777" w:rsidR="00A4011D" w:rsidRPr="00A4011D" w:rsidRDefault="00A4011D" w:rsidP="00A4011D">
            <w:pPr>
              <w:spacing w:after="540" w:line="240" w:lineRule="auto"/>
              <w:rPr>
                <w:ins w:id="140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AA46FE" w14:textId="77777777" w:rsidR="00A4011D" w:rsidRPr="00A4011D" w:rsidRDefault="00A4011D" w:rsidP="00A4011D">
            <w:pPr>
              <w:spacing w:after="540" w:line="240" w:lineRule="auto"/>
              <w:rPr>
                <w:ins w:id="140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726BBF" w14:textId="77777777" w:rsidR="00A4011D" w:rsidRPr="00A4011D" w:rsidRDefault="00A4011D" w:rsidP="00A4011D">
            <w:pPr>
              <w:spacing w:after="540" w:line="240" w:lineRule="auto"/>
              <w:rPr>
                <w:ins w:id="140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9C4052" w14:textId="77777777" w:rsidR="00A4011D" w:rsidRPr="00A4011D" w:rsidRDefault="00A4011D" w:rsidP="00A4011D">
            <w:pPr>
              <w:spacing w:after="540" w:line="240" w:lineRule="auto"/>
              <w:rPr>
                <w:ins w:id="140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5C83FF" w14:textId="77777777" w:rsidR="00A4011D" w:rsidRPr="00A4011D" w:rsidRDefault="00A4011D" w:rsidP="00A4011D">
            <w:pPr>
              <w:spacing w:after="540" w:line="240" w:lineRule="auto"/>
              <w:rPr>
                <w:ins w:id="1406" w:author="Philip Collender" w:date="2019-06-04T20:54:00Z"/>
                <w:rFonts w:ascii="Times New Roman" w:eastAsia="Times New Roman" w:hAnsi="Times New Roman" w:cs="Times New Roman"/>
                <w:sz w:val="20"/>
                <w:szCs w:val="20"/>
              </w:rPr>
            </w:pPr>
          </w:p>
        </w:tc>
      </w:tr>
      <w:tr w:rsidR="00A4011D" w:rsidRPr="00A4011D" w14:paraId="7E33F9FF" w14:textId="77777777" w:rsidTr="00A4011D">
        <w:trPr>
          <w:trHeight w:val="345"/>
          <w:tblCellSpacing w:w="0" w:type="dxa"/>
          <w:ins w:id="140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4E133EC" w14:textId="77777777" w:rsidR="00A4011D" w:rsidRPr="00A4011D" w:rsidRDefault="00A4011D" w:rsidP="00A4011D">
            <w:pPr>
              <w:spacing w:after="540" w:line="240" w:lineRule="auto"/>
              <w:jc w:val="right"/>
              <w:rPr>
                <w:ins w:id="1408" w:author="Philip Collender" w:date="2019-06-04T20:54:00Z"/>
                <w:rFonts w:ascii="Segoe UI" w:eastAsia="Times New Roman" w:hAnsi="Segoe UI" w:cs="Segoe UI"/>
                <w:color w:val="FFFFFF"/>
                <w:sz w:val="17"/>
                <w:szCs w:val="17"/>
              </w:rPr>
            </w:pPr>
            <w:ins w:id="1409" w:author="Philip Collender" w:date="2019-06-04T20:54:00Z">
              <w:r w:rsidRPr="00A4011D">
                <w:rPr>
                  <w:rFonts w:ascii="Segoe UI" w:eastAsia="Times New Roman" w:hAnsi="Segoe UI" w:cs="Segoe UI"/>
                  <w:color w:val="FFFFFF"/>
                  <w:sz w:val="17"/>
                  <w:szCs w:val="17"/>
                </w:rPr>
                <w:t>201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91B73A" w14:textId="77777777" w:rsidR="00A4011D" w:rsidRPr="00A4011D" w:rsidRDefault="00A4011D" w:rsidP="00A4011D">
            <w:pPr>
              <w:spacing w:after="540" w:line="240" w:lineRule="auto"/>
              <w:rPr>
                <w:ins w:id="1410" w:author="Philip Collender" w:date="2019-06-04T20:54:00Z"/>
                <w:rFonts w:ascii="Segoe UI" w:eastAsia="Times New Roman" w:hAnsi="Segoe UI" w:cs="Segoe UI"/>
                <w:color w:val="E6E1DC"/>
                <w:sz w:val="17"/>
                <w:szCs w:val="17"/>
              </w:rPr>
            </w:pPr>
            <w:ins w:id="1411" w:author="Philip Collender" w:date="2019-06-04T20:54:00Z">
              <w:r w:rsidRPr="00A4011D">
                <w:rPr>
                  <w:rFonts w:ascii="Segoe UI" w:eastAsia="Times New Roman" w:hAnsi="Segoe UI" w:cs="Segoe UI"/>
                  <w:color w:val="E6E1DC"/>
                  <w:sz w:val="17"/>
                  <w:szCs w:val="17"/>
                </w:rPr>
                <w:t>dfA.52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2F2BBF" w14:textId="77777777" w:rsidR="00A4011D" w:rsidRPr="00A4011D" w:rsidRDefault="00A4011D" w:rsidP="00A4011D">
            <w:pPr>
              <w:spacing w:after="540" w:line="240" w:lineRule="auto"/>
              <w:rPr>
                <w:ins w:id="1412" w:author="Philip Collender" w:date="2019-06-04T20:54:00Z"/>
                <w:rFonts w:ascii="Segoe UI" w:eastAsia="Times New Roman" w:hAnsi="Segoe UI" w:cs="Segoe UI"/>
                <w:color w:val="E6E1DC"/>
                <w:sz w:val="17"/>
                <w:szCs w:val="17"/>
              </w:rPr>
            </w:pPr>
            <w:ins w:id="1413" w:author="Philip Collender" w:date="2019-06-04T20:54:00Z">
              <w:r w:rsidRPr="00A4011D">
                <w:rPr>
                  <w:rFonts w:ascii="Microsoft YaHei" w:eastAsia="Microsoft YaHei" w:hAnsi="Microsoft YaHei" w:cs="Microsoft YaHei"/>
                  <w:color w:val="E6E1DC"/>
                  <w:sz w:val="17"/>
                  <w:szCs w:val="17"/>
                </w:rPr>
                <w:t>马英九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AE2C02" w14:textId="77777777" w:rsidR="00A4011D" w:rsidRPr="00A4011D" w:rsidRDefault="00A4011D" w:rsidP="00A4011D">
            <w:pPr>
              <w:spacing w:after="540" w:line="240" w:lineRule="auto"/>
              <w:rPr>
                <w:ins w:id="1414" w:author="Philip Collender" w:date="2019-06-04T20:54:00Z"/>
                <w:rFonts w:ascii="Segoe UI" w:eastAsia="Times New Roman" w:hAnsi="Segoe UI" w:cs="Segoe UI"/>
                <w:color w:val="E6E1DC"/>
                <w:sz w:val="17"/>
                <w:szCs w:val="17"/>
              </w:rPr>
            </w:pPr>
            <w:ins w:id="141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DB189A" w14:textId="77777777" w:rsidR="00A4011D" w:rsidRPr="00A4011D" w:rsidRDefault="00A4011D" w:rsidP="00A4011D">
            <w:pPr>
              <w:spacing w:after="540" w:line="240" w:lineRule="auto"/>
              <w:rPr>
                <w:ins w:id="1416" w:author="Philip Collender" w:date="2019-06-04T20:54:00Z"/>
                <w:rFonts w:ascii="Segoe UI" w:eastAsia="Times New Roman" w:hAnsi="Segoe UI" w:cs="Segoe UI"/>
                <w:color w:val="E6E1DC"/>
                <w:sz w:val="17"/>
                <w:szCs w:val="17"/>
              </w:rPr>
            </w:pPr>
            <w:ins w:id="1417" w:author="Philip Collender" w:date="2019-06-04T20:54:00Z">
              <w:r w:rsidRPr="00A4011D">
                <w:rPr>
                  <w:rFonts w:ascii="Segoe UI" w:eastAsia="Times New Roman" w:hAnsi="Segoe UI" w:cs="Segoe UI"/>
                  <w:color w:val="E6E1DC"/>
                  <w:sz w:val="17"/>
                  <w:szCs w:val="17"/>
                </w:rPr>
                <w:t>1975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4B978C" w14:textId="77777777" w:rsidR="00A4011D" w:rsidRPr="00A4011D" w:rsidRDefault="00A4011D" w:rsidP="00A4011D">
            <w:pPr>
              <w:spacing w:after="540" w:line="240" w:lineRule="auto"/>
              <w:rPr>
                <w:ins w:id="1418" w:author="Philip Collender" w:date="2019-06-04T20:54:00Z"/>
                <w:rFonts w:ascii="Segoe UI" w:eastAsia="Times New Roman" w:hAnsi="Segoe UI" w:cs="Segoe UI"/>
                <w:color w:val="E6E1DC"/>
                <w:sz w:val="17"/>
                <w:szCs w:val="17"/>
              </w:rPr>
            </w:pPr>
            <w:ins w:id="1419"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01BA43" w14:textId="77777777" w:rsidR="00A4011D" w:rsidRPr="00A4011D" w:rsidRDefault="00A4011D" w:rsidP="00A4011D">
            <w:pPr>
              <w:spacing w:after="540" w:line="240" w:lineRule="auto"/>
              <w:rPr>
                <w:ins w:id="1420" w:author="Philip Collender" w:date="2019-06-04T20:54:00Z"/>
                <w:rFonts w:ascii="Segoe UI" w:eastAsia="Times New Roman" w:hAnsi="Segoe UI" w:cs="Segoe UI"/>
                <w:color w:val="E6E1DC"/>
                <w:sz w:val="17"/>
                <w:szCs w:val="17"/>
              </w:rPr>
            </w:pPr>
            <w:ins w:id="1421" w:author="Philip Collender" w:date="2019-06-04T20:54:00Z">
              <w:r w:rsidRPr="00A4011D">
                <w:rPr>
                  <w:rFonts w:ascii="Segoe UI" w:eastAsia="Times New Roman" w:hAnsi="Segoe UI" w:cs="Segoe UI"/>
                  <w:color w:val="E6E1DC"/>
                  <w:sz w:val="17"/>
                  <w:szCs w:val="17"/>
                </w:rPr>
                <w:t>18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538576" w14:textId="77777777" w:rsidR="00A4011D" w:rsidRPr="00A4011D" w:rsidRDefault="00A4011D" w:rsidP="00A4011D">
            <w:pPr>
              <w:spacing w:after="540" w:line="240" w:lineRule="auto"/>
              <w:rPr>
                <w:ins w:id="1422" w:author="Philip Collender" w:date="2019-06-04T20:54:00Z"/>
                <w:rFonts w:ascii="Segoe UI" w:eastAsia="Times New Roman" w:hAnsi="Segoe UI" w:cs="Segoe UI"/>
                <w:color w:val="E6E1DC"/>
                <w:sz w:val="17"/>
                <w:szCs w:val="17"/>
              </w:rPr>
            </w:pPr>
          </w:p>
        </w:tc>
      </w:tr>
      <w:tr w:rsidR="00A4011D" w:rsidRPr="00A4011D" w14:paraId="6110D379" w14:textId="77777777" w:rsidTr="00A4011D">
        <w:trPr>
          <w:trHeight w:val="345"/>
          <w:tblCellSpacing w:w="0" w:type="dxa"/>
          <w:ins w:id="142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B0AAED6" w14:textId="77777777" w:rsidR="00A4011D" w:rsidRPr="00A4011D" w:rsidRDefault="00A4011D" w:rsidP="00A4011D">
            <w:pPr>
              <w:spacing w:after="540" w:line="240" w:lineRule="auto"/>
              <w:jc w:val="right"/>
              <w:rPr>
                <w:ins w:id="1424" w:author="Philip Collender" w:date="2019-06-04T20:54:00Z"/>
                <w:rFonts w:ascii="Segoe UI" w:eastAsia="Times New Roman" w:hAnsi="Segoe UI" w:cs="Segoe UI"/>
                <w:color w:val="FFFFFF"/>
                <w:sz w:val="17"/>
                <w:szCs w:val="17"/>
              </w:rPr>
            </w:pPr>
            <w:ins w:id="1425" w:author="Philip Collender" w:date="2019-06-04T20:54:00Z">
              <w:r w:rsidRPr="00A4011D">
                <w:rPr>
                  <w:rFonts w:ascii="Segoe UI" w:eastAsia="Times New Roman" w:hAnsi="Segoe UI" w:cs="Segoe UI"/>
                  <w:color w:val="FFFFFF"/>
                  <w:sz w:val="17"/>
                  <w:szCs w:val="17"/>
                </w:rPr>
                <w:t>202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E223AE" w14:textId="77777777" w:rsidR="00A4011D" w:rsidRPr="00A4011D" w:rsidRDefault="00A4011D" w:rsidP="00A4011D">
            <w:pPr>
              <w:spacing w:after="540" w:line="240" w:lineRule="auto"/>
              <w:rPr>
                <w:ins w:id="1426" w:author="Philip Collender" w:date="2019-06-04T20:54:00Z"/>
                <w:rFonts w:ascii="Segoe UI" w:eastAsia="Times New Roman" w:hAnsi="Segoe UI" w:cs="Segoe UI"/>
                <w:color w:val="E6E1DC"/>
                <w:sz w:val="17"/>
                <w:szCs w:val="17"/>
              </w:rPr>
            </w:pPr>
            <w:ins w:id="1427" w:author="Philip Collender" w:date="2019-06-04T20:54:00Z">
              <w:r w:rsidRPr="00A4011D">
                <w:rPr>
                  <w:rFonts w:ascii="Segoe UI" w:eastAsia="Times New Roman" w:hAnsi="Segoe UI" w:cs="Segoe UI"/>
                  <w:color w:val="E6E1DC"/>
                  <w:sz w:val="17"/>
                  <w:szCs w:val="17"/>
                </w:rPr>
                <w:t>dfB.52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7F9F2E" w14:textId="77777777" w:rsidR="00A4011D" w:rsidRPr="00A4011D" w:rsidRDefault="00A4011D" w:rsidP="00A4011D">
            <w:pPr>
              <w:spacing w:after="540" w:line="240" w:lineRule="auto"/>
              <w:rPr>
                <w:ins w:id="1428" w:author="Philip Collender" w:date="2019-06-04T20:54:00Z"/>
                <w:rFonts w:ascii="Segoe UI" w:eastAsia="Times New Roman" w:hAnsi="Segoe UI" w:cs="Segoe UI"/>
                <w:color w:val="E6E1DC"/>
                <w:sz w:val="17"/>
                <w:szCs w:val="17"/>
              </w:rPr>
            </w:pPr>
            <w:ins w:id="1429" w:author="Philip Collender" w:date="2019-06-04T20:54:00Z">
              <w:r w:rsidRPr="00A4011D">
                <w:rPr>
                  <w:rFonts w:ascii="Microsoft YaHei" w:eastAsia="Microsoft YaHei" w:hAnsi="Microsoft YaHei" w:cs="Microsoft YaHei"/>
                  <w:color w:val="E6E1DC"/>
                  <w:sz w:val="17"/>
                  <w:szCs w:val="17"/>
                </w:rPr>
                <w:t>馬英九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0A80CD" w14:textId="77777777" w:rsidR="00A4011D" w:rsidRPr="00A4011D" w:rsidRDefault="00A4011D" w:rsidP="00A4011D">
            <w:pPr>
              <w:spacing w:after="540" w:line="240" w:lineRule="auto"/>
              <w:rPr>
                <w:ins w:id="1430" w:author="Philip Collender" w:date="2019-06-04T20:54:00Z"/>
                <w:rFonts w:ascii="Segoe UI" w:eastAsia="Times New Roman" w:hAnsi="Segoe UI" w:cs="Segoe UI"/>
                <w:color w:val="E6E1DC"/>
                <w:sz w:val="17"/>
                <w:szCs w:val="17"/>
              </w:rPr>
            </w:pPr>
            <w:ins w:id="143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FC1130" w14:textId="77777777" w:rsidR="00A4011D" w:rsidRPr="00A4011D" w:rsidRDefault="00A4011D" w:rsidP="00A4011D">
            <w:pPr>
              <w:spacing w:after="540" w:line="240" w:lineRule="auto"/>
              <w:rPr>
                <w:ins w:id="1432" w:author="Philip Collender" w:date="2019-06-04T20:54:00Z"/>
                <w:rFonts w:ascii="Segoe UI" w:eastAsia="Times New Roman" w:hAnsi="Segoe UI" w:cs="Segoe UI"/>
                <w:color w:val="E6E1DC"/>
                <w:sz w:val="17"/>
                <w:szCs w:val="17"/>
              </w:rPr>
            </w:pPr>
            <w:ins w:id="1433" w:author="Philip Collender" w:date="2019-06-04T20:54:00Z">
              <w:r w:rsidRPr="00A4011D">
                <w:rPr>
                  <w:rFonts w:ascii="Segoe UI" w:eastAsia="Times New Roman" w:hAnsi="Segoe UI" w:cs="Segoe UI"/>
                  <w:color w:val="E6E1DC"/>
                  <w:sz w:val="17"/>
                  <w:szCs w:val="17"/>
                </w:rPr>
                <w:t>1975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2C3AAD" w14:textId="77777777" w:rsidR="00A4011D" w:rsidRPr="00A4011D" w:rsidRDefault="00A4011D" w:rsidP="00A4011D">
            <w:pPr>
              <w:spacing w:after="540" w:line="240" w:lineRule="auto"/>
              <w:rPr>
                <w:ins w:id="1434" w:author="Philip Collender" w:date="2019-06-04T20:54:00Z"/>
                <w:rFonts w:ascii="Segoe UI" w:eastAsia="Times New Roman" w:hAnsi="Segoe UI" w:cs="Segoe UI"/>
                <w:color w:val="E6E1DC"/>
                <w:sz w:val="17"/>
                <w:szCs w:val="17"/>
              </w:rPr>
            </w:pPr>
            <w:ins w:id="1435"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D3C954" w14:textId="77777777" w:rsidR="00A4011D" w:rsidRPr="00A4011D" w:rsidRDefault="00A4011D" w:rsidP="00A4011D">
            <w:pPr>
              <w:spacing w:after="540" w:line="240" w:lineRule="auto"/>
              <w:rPr>
                <w:ins w:id="1436" w:author="Philip Collender" w:date="2019-06-04T20:54:00Z"/>
                <w:rFonts w:ascii="Segoe UI" w:eastAsia="Times New Roman" w:hAnsi="Segoe UI" w:cs="Segoe UI"/>
                <w:color w:val="E6E1DC"/>
                <w:sz w:val="17"/>
                <w:szCs w:val="17"/>
              </w:rPr>
            </w:pPr>
            <w:ins w:id="1437" w:author="Philip Collender" w:date="2019-06-04T20:54:00Z">
              <w:r w:rsidRPr="00A4011D">
                <w:rPr>
                  <w:rFonts w:ascii="Segoe UI" w:eastAsia="Times New Roman" w:hAnsi="Segoe UI" w:cs="Segoe UI"/>
                  <w:color w:val="E6E1DC"/>
                  <w:sz w:val="17"/>
                  <w:szCs w:val="17"/>
                </w:rPr>
                <w:t>18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DF641F" w14:textId="77777777" w:rsidR="00A4011D" w:rsidRPr="00A4011D" w:rsidRDefault="00A4011D" w:rsidP="00A4011D">
            <w:pPr>
              <w:spacing w:after="540" w:line="240" w:lineRule="auto"/>
              <w:rPr>
                <w:ins w:id="1438" w:author="Philip Collender" w:date="2019-06-04T20:54:00Z"/>
                <w:rFonts w:ascii="Segoe UI" w:eastAsia="Times New Roman" w:hAnsi="Segoe UI" w:cs="Segoe UI"/>
                <w:color w:val="E6E1DC"/>
                <w:sz w:val="17"/>
                <w:szCs w:val="17"/>
              </w:rPr>
            </w:pPr>
          </w:p>
        </w:tc>
      </w:tr>
      <w:tr w:rsidR="00A4011D" w:rsidRPr="00A4011D" w14:paraId="7395D6BF" w14:textId="77777777" w:rsidTr="00A4011D">
        <w:trPr>
          <w:trHeight w:val="345"/>
          <w:tblCellSpacing w:w="0" w:type="dxa"/>
          <w:ins w:id="143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D8DBD78" w14:textId="77777777" w:rsidR="00A4011D" w:rsidRPr="00A4011D" w:rsidRDefault="00A4011D" w:rsidP="00A4011D">
            <w:pPr>
              <w:spacing w:after="540" w:line="240" w:lineRule="auto"/>
              <w:jc w:val="right"/>
              <w:rPr>
                <w:ins w:id="1440" w:author="Philip Collender" w:date="2019-06-04T20:54:00Z"/>
                <w:rFonts w:ascii="Segoe UI" w:eastAsia="Times New Roman" w:hAnsi="Segoe UI" w:cs="Segoe UI"/>
                <w:color w:val="FFFFFF"/>
                <w:sz w:val="17"/>
                <w:szCs w:val="17"/>
              </w:rPr>
            </w:pPr>
            <w:ins w:id="1441" w:author="Philip Collender" w:date="2019-06-04T20:54:00Z">
              <w:r w:rsidRPr="00A4011D">
                <w:rPr>
                  <w:rFonts w:ascii="Segoe UI" w:eastAsia="Times New Roman" w:hAnsi="Segoe UI" w:cs="Segoe UI"/>
                  <w:color w:val="FFFFFF"/>
                  <w:sz w:val="17"/>
                  <w:szCs w:val="17"/>
                </w:rPr>
                <w:t>203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AA8FBE" w14:textId="77777777" w:rsidR="00A4011D" w:rsidRPr="00A4011D" w:rsidRDefault="00A4011D" w:rsidP="00A4011D">
            <w:pPr>
              <w:spacing w:after="540" w:line="240" w:lineRule="auto"/>
              <w:rPr>
                <w:ins w:id="1442" w:author="Philip Collender" w:date="2019-06-04T20:54:00Z"/>
                <w:rFonts w:ascii="Segoe UI" w:eastAsia="Times New Roman" w:hAnsi="Segoe UI" w:cs="Segoe UI"/>
                <w:color w:val="E6E1DC"/>
                <w:sz w:val="17"/>
                <w:szCs w:val="17"/>
              </w:rPr>
            </w:pPr>
            <w:ins w:id="144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593C20" w14:textId="77777777" w:rsidR="00A4011D" w:rsidRPr="00A4011D" w:rsidRDefault="00A4011D" w:rsidP="00A4011D">
            <w:pPr>
              <w:spacing w:after="540" w:line="240" w:lineRule="auto"/>
              <w:rPr>
                <w:ins w:id="1444" w:author="Philip Collender" w:date="2019-06-04T20:54:00Z"/>
                <w:rFonts w:ascii="Segoe UI" w:eastAsia="Times New Roman" w:hAnsi="Segoe UI" w:cs="Segoe UI"/>
                <w:color w:val="E6E1DC"/>
                <w:sz w:val="17"/>
                <w:szCs w:val="17"/>
              </w:rPr>
            </w:pPr>
            <w:ins w:id="144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6451C5" w14:textId="77777777" w:rsidR="00A4011D" w:rsidRPr="00A4011D" w:rsidRDefault="00A4011D" w:rsidP="00A4011D">
            <w:pPr>
              <w:spacing w:after="540" w:line="240" w:lineRule="auto"/>
              <w:rPr>
                <w:ins w:id="1446" w:author="Philip Collender" w:date="2019-06-04T20:54:00Z"/>
                <w:rFonts w:ascii="Segoe UI" w:eastAsia="Times New Roman" w:hAnsi="Segoe UI" w:cs="Segoe UI"/>
                <w:color w:val="E6E1DC"/>
                <w:sz w:val="17"/>
                <w:szCs w:val="17"/>
              </w:rPr>
            </w:pPr>
            <w:ins w:id="144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A1CA9C" w14:textId="77777777" w:rsidR="00A4011D" w:rsidRPr="00A4011D" w:rsidRDefault="00A4011D" w:rsidP="00A4011D">
            <w:pPr>
              <w:spacing w:after="540" w:line="240" w:lineRule="auto"/>
              <w:rPr>
                <w:ins w:id="1448" w:author="Philip Collender" w:date="2019-06-04T20:54:00Z"/>
                <w:rFonts w:ascii="Segoe UI" w:eastAsia="Times New Roman" w:hAnsi="Segoe UI" w:cs="Segoe UI"/>
                <w:color w:val="E6E1DC"/>
                <w:sz w:val="17"/>
                <w:szCs w:val="17"/>
              </w:rPr>
            </w:pPr>
            <w:ins w:id="144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E6868F" w14:textId="77777777" w:rsidR="00A4011D" w:rsidRPr="00A4011D" w:rsidRDefault="00A4011D" w:rsidP="00A4011D">
            <w:pPr>
              <w:spacing w:after="540" w:line="240" w:lineRule="auto"/>
              <w:rPr>
                <w:ins w:id="1450" w:author="Philip Collender" w:date="2019-06-04T20:54:00Z"/>
                <w:rFonts w:ascii="Segoe UI" w:eastAsia="Times New Roman" w:hAnsi="Segoe UI" w:cs="Segoe UI"/>
                <w:color w:val="E6E1DC"/>
                <w:sz w:val="17"/>
                <w:szCs w:val="17"/>
              </w:rPr>
            </w:pPr>
            <w:ins w:id="145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C4E528" w14:textId="77777777" w:rsidR="00A4011D" w:rsidRPr="00A4011D" w:rsidRDefault="00A4011D" w:rsidP="00A4011D">
            <w:pPr>
              <w:spacing w:after="540" w:line="240" w:lineRule="auto"/>
              <w:rPr>
                <w:ins w:id="1452" w:author="Philip Collender" w:date="2019-06-04T20:54:00Z"/>
                <w:rFonts w:ascii="Segoe UI" w:eastAsia="Times New Roman" w:hAnsi="Segoe UI" w:cs="Segoe UI"/>
                <w:color w:val="E6E1DC"/>
                <w:sz w:val="17"/>
                <w:szCs w:val="17"/>
              </w:rPr>
            </w:pPr>
            <w:ins w:id="145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97F4C4" w14:textId="77777777" w:rsidR="00A4011D" w:rsidRPr="00A4011D" w:rsidRDefault="00A4011D" w:rsidP="00A4011D">
            <w:pPr>
              <w:spacing w:after="540" w:line="240" w:lineRule="auto"/>
              <w:rPr>
                <w:ins w:id="1454" w:author="Philip Collender" w:date="2019-06-04T20:54:00Z"/>
                <w:rFonts w:ascii="Segoe UI" w:eastAsia="Times New Roman" w:hAnsi="Segoe UI" w:cs="Segoe UI"/>
                <w:color w:val="E6E1DC"/>
                <w:sz w:val="17"/>
                <w:szCs w:val="17"/>
              </w:rPr>
            </w:pPr>
            <w:ins w:id="1455" w:author="Philip Collender" w:date="2019-06-04T20:54:00Z">
              <w:r w:rsidRPr="00A4011D">
                <w:rPr>
                  <w:rFonts w:ascii="Segoe UI" w:eastAsia="Times New Roman" w:hAnsi="Segoe UI" w:cs="Segoe UI"/>
                  <w:color w:val="E6E1DC"/>
                  <w:sz w:val="17"/>
                  <w:szCs w:val="17"/>
                </w:rPr>
                <w:t>1</w:t>
              </w:r>
            </w:ins>
          </w:p>
        </w:tc>
      </w:tr>
      <w:tr w:rsidR="00A4011D" w:rsidRPr="00A4011D" w14:paraId="2648CCB4" w14:textId="77777777" w:rsidTr="00A4011D">
        <w:trPr>
          <w:trHeight w:val="345"/>
          <w:tblCellSpacing w:w="0" w:type="dxa"/>
          <w:ins w:id="145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65C4B88" w14:textId="77777777" w:rsidR="00A4011D" w:rsidRPr="00A4011D" w:rsidRDefault="00A4011D" w:rsidP="00A4011D">
            <w:pPr>
              <w:spacing w:after="540" w:line="240" w:lineRule="auto"/>
              <w:jc w:val="right"/>
              <w:rPr>
                <w:ins w:id="1457" w:author="Philip Collender" w:date="2019-06-04T20:54:00Z"/>
                <w:rFonts w:ascii="Segoe UI" w:eastAsia="Times New Roman" w:hAnsi="Segoe UI" w:cs="Segoe UI"/>
                <w:color w:val="FFFFFF"/>
                <w:sz w:val="17"/>
                <w:szCs w:val="17"/>
              </w:rPr>
            </w:pPr>
            <w:ins w:id="1458" w:author="Philip Collender" w:date="2019-06-04T20:54:00Z">
              <w:r w:rsidRPr="00A4011D">
                <w:rPr>
                  <w:rFonts w:ascii="Segoe UI" w:eastAsia="Times New Roman" w:hAnsi="Segoe UI" w:cs="Segoe UI"/>
                  <w:color w:val="FFFFFF"/>
                  <w:sz w:val="17"/>
                  <w:szCs w:val="17"/>
                </w:rPr>
                <w:t>204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A7AD9" w14:textId="77777777" w:rsidR="00A4011D" w:rsidRPr="00A4011D" w:rsidRDefault="00A4011D" w:rsidP="00A4011D">
            <w:pPr>
              <w:spacing w:after="540" w:line="240" w:lineRule="auto"/>
              <w:jc w:val="right"/>
              <w:rPr>
                <w:ins w:id="145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D79386" w14:textId="77777777" w:rsidR="00A4011D" w:rsidRPr="00A4011D" w:rsidRDefault="00A4011D" w:rsidP="00A4011D">
            <w:pPr>
              <w:spacing w:after="540" w:line="240" w:lineRule="auto"/>
              <w:rPr>
                <w:ins w:id="146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435A77" w14:textId="77777777" w:rsidR="00A4011D" w:rsidRPr="00A4011D" w:rsidRDefault="00A4011D" w:rsidP="00A4011D">
            <w:pPr>
              <w:spacing w:after="540" w:line="240" w:lineRule="auto"/>
              <w:rPr>
                <w:ins w:id="146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F25874" w14:textId="77777777" w:rsidR="00A4011D" w:rsidRPr="00A4011D" w:rsidRDefault="00A4011D" w:rsidP="00A4011D">
            <w:pPr>
              <w:spacing w:after="540" w:line="240" w:lineRule="auto"/>
              <w:rPr>
                <w:ins w:id="146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383014" w14:textId="77777777" w:rsidR="00A4011D" w:rsidRPr="00A4011D" w:rsidRDefault="00A4011D" w:rsidP="00A4011D">
            <w:pPr>
              <w:spacing w:after="540" w:line="240" w:lineRule="auto"/>
              <w:rPr>
                <w:ins w:id="146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997C94" w14:textId="77777777" w:rsidR="00A4011D" w:rsidRPr="00A4011D" w:rsidRDefault="00A4011D" w:rsidP="00A4011D">
            <w:pPr>
              <w:spacing w:after="540" w:line="240" w:lineRule="auto"/>
              <w:rPr>
                <w:ins w:id="146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4D29C9" w14:textId="77777777" w:rsidR="00A4011D" w:rsidRPr="00A4011D" w:rsidRDefault="00A4011D" w:rsidP="00A4011D">
            <w:pPr>
              <w:spacing w:after="540" w:line="240" w:lineRule="auto"/>
              <w:rPr>
                <w:ins w:id="1465" w:author="Philip Collender" w:date="2019-06-04T20:54:00Z"/>
                <w:rFonts w:ascii="Times New Roman" w:eastAsia="Times New Roman" w:hAnsi="Times New Roman" w:cs="Times New Roman"/>
                <w:sz w:val="20"/>
                <w:szCs w:val="20"/>
              </w:rPr>
            </w:pPr>
          </w:p>
        </w:tc>
      </w:tr>
      <w:tr w:rsidR="00A4011D" w:rsidRPr="00A4011D" w14:paraId="79436060" w14:textId="77777777" w:rsidTr="00A4011D">
        <w:trPr>
          <w:trHeight w:val="345"/>
          <w:tblCellSpacing w:w="0" w:type="dxa"/>
          <w:ins w:id="146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1E1D035" w14:textId="77777777" w:rsidR="00A4011D" w:rsidRPr="00A4011D" w:rsidRDefault="00A4011D" w:rsidP="00A4011D">
            <w:pPr>
              <w:spacing w:after="540" w:line="240" w:lineRule="auto"/>
              <w:jc w:val="right"/>
              <w:rPr>
                <w:ins w:id="1467" w:author="Philip Collender" w:date="2019-06-04T20:54:00Z"/>
                <w:rFonts w:ascii="Segoe UI" w:eastAsia="Times New Roman" w:hAnsi="Segoe UI" w:cs="Segoe UI"/>
                <w:color w:val="FFFFFF"/>
                <w:sz w:val="17"/>
                <w:szCs w:val="17"/>
              </w:rPr>
            </w:pPr>
            <w:ins w:id="1468" w:author="Philip Collender" w:date="2019-06-04T20:54:00Z">
              <w:r w:rsidRPr="00A4011D">
                <w:rPr>
                  <w:rFonts w:ascii="Segoe UI" w:eastAsia="Times New Roman" w:hAnsi="Segoe UI" w:cs="Segoe UI"/>
                  <w:color w:val="FFFFFF"/>
                  <w:sz w:val="17"/>
                  <w:szCs w:val="17"/>
                </w:rPr>
                <w:t>205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FD71A5" w14:textId="77777777" w:rsidR="00A4011D" w:rsidRPr="00A4011D" w:rsidRDefault="00A4011D" w:rsidP="00A4011D">
            <w:pPr>
              <w:spacing w:after="540" w:line="240" w:lineRule="auto"/>
              <w:rPr>
                <w:ins w:id="1469" w:author="Philip Collender" w:date="2019-06-04T20:54:00Z"/>
                <w:rFonts w:ascii="Segoe UI" w:eastAsia="Times New Roman" w:hAnsi="Segoe UI" w:cs="Segoe UI"/>
                <w:color w:val="E6E1DC"/>
                <w:sz w:val="17"/>
                <w:szCs w:val="17"/>
              </w:rPr>
            </w:pPr>
            <w:ins w:id="1470" w:author="Philip Collender" w:date="2019-06-04T20:54:00Z">
              <w:r w:rsidRPr="00A4011D">
                <w:rPr>
                  <w:rFonts w:ascii="Segoe UI" w:eastAsia="Times New Roman" w:hAnsi="Segoe UI" w:cs="Segoe UI"/>
                  <w:color w:val="E6E1DC"/>
                  <w:sz w:val="17"/>
                  <w:szCs w:val="17"/>
                </w:rPr>
                <w:t>dfA.53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FDB277" w14:textId="77777777" w:rsidR="00A4011D" w:rsidRPr="00A4011D" w:rsidRDefault="00A4011D" w:rsidP="00A4011D">
            <w:pPr>
              <w:spacing w:after="540" w:line="240" w:lineRule="auto"/>
              <w:rPr>
                <w:ins w:id="1471" w:author="Philip Collender" w:date="2019-06-04T20:54:00Z"/>
                <w:rFonts w:ascii="Segoe UI" w:eastAsia="Times New Roman" w:hAnsi="Segoe UI" w:cs="Segoe UI"/>
                <w:color w:val="E6E1DC"/>
                <w:sz w:val="17"/>
                <w:szCs w:val="17"/>
              </w:rPr>
            </w:pPr>
            <w:ins w:id="1472" w:author="Philip Collender" w:date="2019-06-04T20:54:00Z">
              <w:r w:rsidRPr="00A4011D">
                <w:rPr>
                  <w:rFonts w:ascii="Microsoft YaHei" w:eastAsia="Microsoft YaHei" w:hAnsi="Microsoft YaHei" w:cs="Microsoft YaHei"/>
                  <w:color w:val="E6E1DC"/>
                  <w:sz w:val="17"/>
                  <w:szCs w:val="17"/>
                </w:rPr>
                <w:t>朱厚熜</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B44BCF" w14:textId="77777777" w:rsidR="00A4011D" w:rsidRPr="00A4011D" w:rsidRDefault="00A4011D" w:rsidP="00A4011D">
            <w:pPr>
              <w:spacing w:after="540" w:line="240" w:lineRule="auto"/>
              <w:rPr>
                <w:ins w:id="1473" w:author="Philip Collender" w:date="2019-06-04T20:54:00Z"/>
                <w:rFonts w:ascii="Segoe UI" w:eastAsia="Times New Roman" w:hAnsi="Segoe UI" w:cs="Segoe UI"/>
                <w:color w:val="E6E1DC"/>
                <w:sz w:val="17"/>
                <w:szCs w:val="17"/>
              </w:rPr>
            </w:pPr>
            <w:ins w:id="147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CD101A" w14:textId="77777777" w:rsidR="00A4011D" w:rsidRPr="00A4011D" w:rsidRDefault="00A4011D" w:rsidP="00A4011D">
            <w:pPr>
              <w:spacing w:after="540" w:line="240" w:lineRule="auto"/>
              <w:rPr>
                <w:ins w:id="1475" w:author="Philip Collender" w:date="2019-06-04T20:54:00Z"/>
                <w:rFonts w:ascii="Segoe UI" w:eastAsia="Times New Roman" w:hAnsi="Segoe UI" w:cs="Segoe UI"/>
                <w:color w:val="E6E1DC"/>
                <w:sz w:val="17"/>
                <w:szCs w:val="17"/>
              </w:rPr>
            </w:pPr>
            <w:ins w:id="1476" w:author="Philip Collender" w:date="2019-06-04T20:54:00Z">
              <w:r w:rsidRPr="00A4011D">
                <w:rPr>
                  <w:rFonts w:ascii="Segoe UI" w:eastAsia="Times New Roman" w:hAnsi="Segoe UI" w:cs="Segoe UI"/>
                  <w:color w:val="E6E1DC"/>
                  <w:sz w:val="17"/>
                  <w:szCs w:val="17"/>
                </w:rPr>
                <w:t>1973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EF8F5D" w14:textId="77777777" w:rsidR="00A4011D" w:rsidRPr="00A4011D" w:rsidRDefault="00A4011D" w:rsidP="00A4011D">
            <w:pPr>
              <w:spacing w:after="540" w:line="240" w:lineRule="auto"/>
              <w:rPr>
                <w:ins w:id="1477" w:author="Philip Collender" w:date="2019-06-04T20:54:00Z"/>
                <w:rFonts w:ascii="Segoe UI" w:eastAsia="Times New Roman" w:hAnsi="Segoe UI" w:cs="Segoe UI"/>
                <w:color w:val="E6E1DC"/>
                <w:sz w:val="17"/>
                <w:szCs w:val="17"/>
              </w:rPr>
            </w:pPr>
            <w:ins w:id="1478"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5B950F" w14:textId="77777777" w:rsidR="00A4011D" w:rsidRPr="00A4011D" w:rsidRDefault="00A4011D" w:rsidP="00A4011D">
            <w:pPr>
              <w:spacing w:after="540" w:line="240" w:lineRule="auto"/>
              <w:rPr>
                <w:ins w:id="1479" w:author="Philip Collender" w:date="2019-06-04T20:54:00Z"/>
                <w:rFonts w:ascii="Segoe UI" w:eastAsia="Times New Roman" w:hAnsi="Segoe UI" w:cs="Segoe UI"/>
                <w:color w:val="E6E1DC"/>
                <w:sz w:val="17"/>
                <w:szCs w:val="17"/>
              </w:rPr>
            </w:pPr>
            <w:ins w:id="1480" w:author="Philip Collender" w:date="2019-06-04T20:54:00Z">
              <w:r w:rsidRPr="00A4011D">
                <w:rPr>
                  <w:rFonts w:ascii="Segoe UI" w:eastAsia="Times New Roman" w:hAnsi="Segoe UI" w:cs="Segoe UI"/>
                  <w:color w:val="E6E1DC"/>
                  <w:sz w:val="17"/>
                  <w:szCs w:val="17"/>
                </w:rPr>
                <w:t>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725C14" w14:textId="77777777" w:rsidR="00A4011D" w:rsidRPr="00A4011D" w:rsidRDefault="00A4011D" w:rsidP="00A4011D">
            <w:pPr>
              <w:spacing w:after="540" w:line="240" w:lineRule="auto"/>
              <w:rPr>
                <w:ins w:id="1481" w:author="Philip Collender" w:date="2019-06-04T20:54:00Z"/>
                <w:rFonts w:ascii="Segoe UI" w:eastAsia="Times New Roman" w:hAnsi="Segoe UI" w:cs="Segoe UI"/>
                <w:color w:val="E6E1DC"/>
                <w:sz w:val="17"/>
                <w:szCs w:val="17"/>
              </w:rPr>
            </w:pPr>
          </w:p>
        </w:tc>
      </w:tr>
      <w:tr w:rsidR="00A4011D" w:rsidRPr="00A4011D" w14:paraId="045B6AB5" w14:textId="77777777" w:rsidTr="00A4011D">
        <w:trPr>
          <w:trHeight w:val="345"/>
          <w:tblCellSpacing w:w="0" w:type="dxa"/>
          <w:ins w:id="148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8D53F7C" w14:textId="77777777" w:rsidR="00A4011D" w:rsidRPr="00A4011D" w:rsidRDefault="00A4011D" w:rsidP="00A4011D">
            <w:pPr>
              <w:spacing w:after="540" w:line="240" w:lineRule="auto"/>
              <w:jc w:val="right"/>
              <w:rPr>
                <w:ins w:id="1483" w:author="Philip Collender" w:date="2019-06-04T20:54:00Z"/>
                <w:rFonts w:ascii="Segoe UI" w:eastAsia="Times New Roman" w:hAnsi="Segoe UI" w:cs="Segoe UI"/>
                <w:color w:val="FFFFFF"/>
                <w:sz w:val="17"/>
                <w:szCs w:val="17"/>
              </w:rPr>
            </w:pPr>
            <w:ins w:id="1484" w:author="Philip Collender" w:date="2019-06-04T20:54:00Z">
              <w:r w:rsidRPr="00A4011D">
                <w:rPr>
                  <w:rFonts w:ascii="Segoe UI" w:eastAsia="Times New Roman" w:hAnsi="Segoe UI" w:cs="Segoe UI"/>
                  <w:color w:val="FFFFFF"/>
                  <w:sz w:val="17"/>
                  <w:szCs w:val="17"/>
                </w:rPr>
                <w:t>206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F12E39" w14:textId="77777777" w:rsidR="00A4011D" w:rsidRPr="00A4011D" w:rsidRDefault="00A4011D" w:rsidP="00A4011D">
            <w:pPr>
              <w:spacing w:after="540" w:line="240" w:lineRule="auto"/>
              <w:rPr>
                <w:ins w:id="1485" w:author="Philip Collender" w:date="2019-06-04T20:54:00Z"/>
                <w:rFonts w:ascii="Segoe UI" w:eastAsia="Times New Roman" w:hAnsi="Segoe UI" w:cs="Segoe UI"/>
                <w:color w:val="E6E1DC"/>
                <w:sz w:val="17"/>
                <w:szCs w:val="17"/>
              </w:rPr>
            </w:pPr>
            <w:ins w:id="1486" w:author="Philip Collender" w:date="2019-06-04T20:54:00Z">
              <w:r w:rsidRPr="00A4011D">
                <w:rPr>
                  <w:rFonts w:ascii="Segoe UI" w:eastAsia="Times New Roman" w:hAnsi="Segoe UI" w:cs="Segoe UI"/>
                  <w:color w:val="E6E1DC"/>
                  <w:sz w:val="17"/>
                  <w:szCs w:val="17"/>
                </w:rPr>
                <w:t>dfB.53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8700B3" w14:textId="77777777" w:rsidR="00A4011D" w:rsidRPr="00A4011D" w:rsidRDefault="00A4011D" w:rsidP="00A4011D">
            <w:pPr>
              <w:spacing w:after="540" w:line="240" w:lineRule="auto"/>
              <w:rPr>
                <w:ins w:id="1487" w:author="Philip Collender" w:date="2019-06-04T20:54:00Z"/>
                <w:rFonts w:ascii="Segoe UI" w:eastAsia="Times New Roman" w:hAnsi="Segoe UI" w:cs="Segoe UI"/>
                <w:color w:val="E6E1DC"/>
                <w:sz w:val="17"/>
                <w:szCs w:val="17"/>
              </w:rPr>
            </w:pPr>
            <w:ins w:id="1488" w:author="Philip Collender" w:date="2019-06-04T20:54:00Z">
              <w:r w:rsidRPr="00A4011D">
                <w:rPr>
                  <w:rFonts w:ascii="Microsoft YaHei" w:eastAsia="Microsoft YaHei" w:hAnsi="Microsoft YaHei" w:cs="Microsoft YaHei"/>
                  <w:color w:val="E6E1DC"/>
                  <w:sz w:val="17"/>
                  <w:szCs w:val="17"/>
                </w:rPr>
                <w:t>明世宗</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328B26" w14:textId="77777777" w:rsidR="00A4011D" w:rsidRPr="00A4011D" w:rsidRDefault="00A4011D" w:rsidP="00A4011D">
            <w:pPr>
              <w:spacing w:after="540" w:line="240" w:lineRule="auto"/>
              <w:rPr>
                <w:ins w:id="1489" w:author="Philip Collender" w:date="2019-06-04T20:54:00Z"/>
                <w:rFonts w:ascii="Segoe UI" w:eastAsia="Times New Roman" w:hAnsi="Segoe UI" w:cs="Segoe UI"/>
                <w:color w:val="E6E1DC"/>
                <w:sz w:val="17"/>
                <w:szCs w:val="17"/>
              </w:rPr>
            </w:pPr>
            <w:ins w:id="149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110C84" w14:textId="77777777" w:rsidR="00A4011D" w:rsidRPr="00A4011D" w:rsidRDefault="00A4011D" w:rsidP="00A4011D">
            <w:pPr>
              <w:spacing w:after="540" w:line="240" w:lineRule="auto"/>
              <w:rPr>
                <w:ins w:id="1491" w:author="Philip Collender" w:date="2019-06-04T20:54:00Z"/>
                <w:rFonts w:ascii="Segoe UI" w:eastAsia="Times New Roman" w:hAnsi="Segoe UI" w:cs="Segoe UI"/>
                <w:color w:val="E6E1DC"/>
                <w:sz w:val="17"/>
                <w:szCs w:val="17"/>
              </w:rPr>
            </w:pPr>
            <w:ins w:id="1492" w:author="Philip Collender" w:date="2019-06-04T20:54:00Z">
              <w:r w:rsidRPr="00A4011D">
                <w:rPr>
                  <w:rFonts w:ascii="Segoe UI" w:eastAsia="Times New Roman" w:hAnsi="Segoe UI" w:cs="Segoe UI"/>
                  <w:color w:val="E6E1DC"/>
                  <w:sz w:val="17"/>
                  <w:szCs w:val="17"/>
                </w:rPr>
                <w:t>1973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1A0A61" w14:textId="77777777" w:rsidR="00A4011D" w:rsidRPr="00A4011D" w:rsidRDefault="00A4011D" w:rsidP="00A4011D">
            <w:pPr>
              <w:spacing w:after="540" w:line="240" w:lineRule="auto"/>
              <w:rPr>
                <w:ins w:id="1493" w:author="Philip Collender" w:date="2019-06-04T20:54:00Z"/>
                <w:rFonts w:ascii="Segoe UI" w:eastAsia="Times New Roman" w:hAnsi="Segoe UI" w:cs="Segoe UI"/>
                <w:color w:val="E6E1DC"/>
                <w:sz w:val="17"/>
                <w:szCs w:val="17"/>
              </w:rPr>
            </w:pPr>
            <w:ins w:id="1494"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0D10B0" w14:textId="77777777" w:rsidR="00A4011D" w:rsidRPr="00A4011D" w:rsidRDefault="00A4011D" w:rsidP="00A4011D">
            <w:pPr>
              <w:spacing w:after="540" w:line="240" w:lineRule="auto"/>
              <w:rPr>
                <w:ins w:id="1495" w:author="Philip Collender" w:date="2019-06-04T20:54:00Z"/>
                <w:rFonts w:ascii="Segoe UI" w:eastAsia="Times New Roman" w:hAnsi="Segoe UI" w:cs="Segoe UI"/>
                <w:color w:val="E6E1DC"/>
                <w:sz w:val="17"/>
                <w:szCs w:val="17"/>
              </w:rPr>
            </w:pPr>
            <w:ins w:id="1496" w:author="Philip Collender" w:date="2019-06-04T20:54:00Z">
              <w:r w:rsidRPr="00A4011D">
                <w:rPr>
                  <w:rFonts w:ascii="Segoe UI" w:eastAsia="Times New Roman" w:hAnsi="Segoe UI" w:cs="Segoe UI"/>
                  <w:color w:val="E6E1DC"/>
                  <w:sz w:val="17"/>
                  <w:szCs w:val="17"/>
                </w:rPr>
                <w:t>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462DE5" w14:textId="77777777" w:rsidR="00A4011D" w:rsidRPr="00A4011D" w:rsidRDefault="00A4011D" w:rsidP="00A4011D">
            <w:pPr>
              <w:spacing w:after="540" w:line="240" w:lineRule="auto"/>
              <w:rPr>
                <w:ins w:id="1497" w:author="Philip Collender" w:date="2019-06-04T20:54:00Z"/>
                <w:rFonts w:ascii="Segoe UI" w:eastAsia="Times New Roman" w:hAnsi="Segoe UI" w:cs="Segoe UI"/>
                <w:color w:val="E6E1DC"/>
                <w:sz w:val="17"/>
                <w:szCs w:val="17"/>
              </w:rPr>
            </w:pPr>
          </w:p>
        </w:tc>
      </w:tr>
      <w:tr w:rsidR="00A4011D" w:rsidRPr="00A4011D" w14:paraId="475C53A2" w14:textId="77777777" w:rsidTr="00A4011D">
        <w:trPr>
          <w:trHeight w:val="345"/>
          <w:tblCellSpacing w:w="0" w:type="dxa"/>
          <w:ins w:id="149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219644A" w14:textId="77777777" w:rsidR="00A4011D" w:rsidRPr="00A4011D" w:rsidRDefault="00A4011D" w:rsidP="00A4011D">
            <w:pPr>
              <w:spacing w:after="540" w:line="240" w:lineRule="auto"/>
              <w:jc w:val="right"/>
              <w:rPr>
                <w:ins w:id="1499" w:author="Philip Collender" w:date="2019-06-04T20:54:00Z"/>
                <w:rFonts w:ascii="Segoe UI" w:eastAsia="Times New Roman" w:hAnsi="Segoe UI" w:cs="Segoe UI"/>
                <w:color w:val="FFFFFF"/>
                <w:sz w:val="17"/>
                <w:szCs w:val="17"/>
              </w:rPr>
            </w:pPr>
            <w:ins w:id="1500" w:author="Philip Collender" w:date="2019-06-04T20:54:00Z">
              <w:r w:rsidRPr="00A4011D">
                <w:rPr>
                  <w:rFonts w:ascii="Segoe UI" w:eastAsia="Times New Roman" w:hAnsi="Segoe UI" w:cs="Segoe UI"/>
                  <w:color w:val="FFFFFF"/>
                  <w:sz w:val="17"/>
                  <w:szCs w:val="17"/>
                </w:rPr>
                <w:t>207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29501C" w14:textId="77777777" w:rsidR="00A4011D" w:rsidRPr="00A4011D" w:rsidRDefault="00A4011D" w:rsidP="00A4011D">
            <w:pPr>
              <w:spacing w:after="540" w:line="240" w:lineRule="auto"/>
              <w:rPr>
                <w:ins w:id="1501" w:author="Philip Collender" w:date="2019-06-04T20:54:00Z"/>
                <w:rFonts w:ascii="Segoe UI" w:eastAsia="Times New Roman" w:hAnsi="Segoe UI" w:cs="Segoe UI"/>
                <w:color w:val="E6E1DC"/>
                <w:sz w:val="17"/>
                <w:szCs w:val="17"/>
              </w:rPr>
            </w:pPr>
            <w:ins w:id="150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F32B39" w14:textId="77777777" w:rsidR="00A4011D" w:rsidRPr="00A4011D" w:rsidRDefault="00A4011D" w:rsidP="00A4011D">
            <w:pPr>
              <w:spacing w:after="540" w:line="240" w:lineRule="auto"/>
              <w:rPr>
                <w:ins w:id="1503" w:author="Philip Collender" w:date="2019-06-04T20:54:00Z"/>
                <w:rFonts w:ascii="Segoe UI" w:eastAsia="Times New Roman" w:hAnsi="Segoe UI" w:cs="Segoe UI"/>
                <w:color w:val="E6E1DC"/>
                <w:sz w:val="17"/>
                <w:szCs w:val="17"/>
              </w:rPr>
            </w:pPr>
            <w:ins w:id="150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CDF683" w14:textId="77777777" w:rsidR="00A4011D" w:rsidRPr="00A4011D" w:rsidRDefault="00A4011D" w:rsidP="00A4011D">
            <w:pPr>
              <w:spacing w:after="540" w:line="240" w:lineRule="auto"/>
              <w:rPr>
                <w:ins w:id="1505" w:author="Philip Collender" w:date="2019-06-04T20:54:00Z"/>
                <w:rFonts w:ascii="Segoe UI" w:eastAsia="Times New Roman" w:hAnsi="Segoe UI" w:cs="Segoe UI"/>
                <w:color w:val="E6E1DC"/>
                <w:sz w:val="17"/>
                <w:szCs w:val="17"/>
              </w:rPr>
            </w:pPr>
            <w:ins w:id="150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76BA09" w14:textId="77777777" w:rsidR="00A4011D" w:rsidRPr="00A4011D" w:rsidRDefault="00A4011D" w:rsidP="00A4011D">
            <w:pPr>
              <w:spacing w:after="540" w:line="240" w:lineRule="auto"/>
              <w:rPr>
                <w:ins w:id="1507" w:author="Philip Collender" w:date="2019-06-04T20:54:00Z"/>
                <w:rFonts w:ascii="Segoe UI" w:eastAsia="Times New Roman" w:hAnsi="Segoe UI" w:cs="Segoe UI"/>
                <w:color w:val="E6E1DC"/>
                <w:sz w:val="17"/>
                <w:szCs w:val="17"/>
              </w:rPr>
            </w:pPr>
            <w:ins w:id="150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CBB8D1" w14:textId="77777777" w:rsidR="00A4011D" w:rsidRPr="00A4011D" w:rsidRDefault="00A4011D" w:rsidP="00A4011D">
            <w:pPr>
              <w:spacing w:after="540" w:line="240" w:lineRule="auto"/>
              <w:rPr>
                <w:ins w:id="1509" w:author="Philip Collender" w:date="2019-06-04T20:54:00Z"/>
                <w:rFonts w:ascii="Segoe UI" w:eastAsia="Times New Roman" w:hAnsi="Segoe UI" w:cs="Segoe UI"/>
                <w:color w:val="E6E1DC"/>
                <w:sz w:val="17"/>
                <w:szCs w:val="17"/>
              </w:rPr>
            </w:pPr>
            <w:ins w:id="151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7E2A0E" w14:textId="77777777" w:rsidR="00A4011D" w:rsidRPr="00A4011D" w:rsidRDefault="00A4011D" w:rsidP="00A4011D">
            <w:pPr>
              <w:spacing w:after="540" w:line="240" w:lineRule="auto"/>
              <w:rPr>
                <w:ins w:id="1511" w:author="Philip Collender" w:date="2019-06-04T20:54:00Z"/>
                <w:rFonts w:ascii="Segoe UI" w:eastAsia="Times New Roman" w:hAnsi="Segoe UI" w:cs="Segoe UI"/>
                <w:color w:val="E6E1DC"/>
                <w:sz w:val="17"/>
                <w:szCs w:val="17"/>
              </w:rPr>
            </w:pPr>
            <w:ins w:id="151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2025F1" w14:textId="77777777" w:rsidR="00A4011D" w:rsidRPr="00A4011D" w:rsidRDefault="00A4011D" w:rsidP="00A4011D">
            <w:pPr>
              <w:spacing w:after="540" w:line="240" w:lineRule="auto"/>
              <w:rPr>
                <w:ins w:id="1513" w:author="Philip Collender" w:date="2019-06-04T20:54:00Z"/>
                <w:rFonts w:ascii="Segoe UI" w:eastAsia="Times New Roman" w:hAnsi="Segoe UI" w:cs="Segoe UI"/>
                <w:color w:val="E6E1DC"/>
                <w:sz w:val="17"/>
                <w:szCs w:val="17"/>
              </w:rPr>
            </w:pPr>
            <w:ins w:id="1514" w:author="Philip Collender" w:date="2019-06-04T20:54:00Z">
              <w:r w:rsidRPr="00A4011D">
                <w:rPr>
                  <w:rFonts w:ascii="Segoe UI" w:eastAsia="Times New Roman" w:hAnsi="Segoe UI" w:cs="Segoe UI"/>
                  <w:color w:val="E6E1DC"/>
                  <w:sz w:val="17"/>
                  <w:szCs w:val="17"/>
                </w:rPr>
                <w:t>0.9994</w:t>
              </w:r>
            </w:ins>
          </w:p>
        </w:tc>
      </w:tr>
      <w:tr w:rsidR="00A4011D" w:rsidRPr="00A4011D" w14:paraId="612729FD" w14:textId="77777777" w:rsidTr="00A4011D">
        <w:trPr>
          <w:trHeight w:val="345"/>
          <w:tblCellSpacing w:w="0" w:type="dxa"/>
          <w:ins w:id="151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C0159D3" w14:textId="77777777" w:rsidR="00A4011D" w:rsidRPr="00A4011D" w:rsidRDefault="00A4011D" w:rsidP="00A4011D">
            <w:pPr>
              <w:spacing w:after="540" w:line="240" w:lineRule="auto"/>
              <w:jc w:val="right"/>
              <w:rPr>
                <w:ins w:id="1516" w:author="Philip Collender" w:date="2019-06-04T20:54:00Z"/>
                <w:rFonts w:ascii="Segoe UI" w:eastAsia="Times New Roman" w:hAnsi="Segoe UI" w:cs="Segoe UI"/>
                <w:color w:val="FFFFFF"/>
                <w:sz w:val="17"/>
                <w:szCs w:val="17"/>
              </w:rPr>
            </w:pPr>
            <w:ins w:id="1517" w:author="Philip Collender" w:date="2019-06-04T20:54:00Z">
              <w:r w:rsidRPr="00A4011D">
                <w:rPr>
                  <w:rFonts w:ascii="Segoe UI" w:eastAsia="Times New Roman" w:hAnsi="Segoe UI" w:cs="Segoe UI"/>
                  <w:color w:val="FFFFFF"/>
                  <w:sz w:val="17"/>
                  <w:szCs w:val="17"/>
                </w:rPr>
                <w:t>208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DFC3AE" w14:textId="77777777" w:rsidR="00A4011D" w:rsidRPr="00A4011D" w:rsidRDefault="00A4011D" w:rsidP="00A4011D">
            <w:pPr>
              <w:spacing w:after="540" w:line="240" w:lineRule="auto"/>
              <w:jc w:val="right"/>
              <w:rPr>
                <w:ins w:id="151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629D64" w14:textId="77777777" w:rsidR="00A4011D" w:rsidRPr="00A4011D" w:rsidRDefault="00A4011D" w:rsidP="00A4011D">
            <w:pPr>
              <w:spacing w:after="540" w:line="240" w:lineRule="auto"/>
              <w:rPr>
                <w:ins w:id="151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3CBB21" w14:textId="77777777" w:rsidR="00A4011D" w:rsidRPr="00A4011D" w:rsidRDefault="00A4011D" w:rsidP="00A4011D">
            <w:pPr>
              <w:spacing w:after="540" w:line="240" w:lineRule="auto"/>
              <w:rPr>
                <w:ins w:id="152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E3A480" w14:textId="77777777" w:rsidR="00A4011D" w:rsidRPr="00A4011D" w:rsidRDefault="00A4011D" w:rsidP="00A4011D">
            <w:pPr>
              <w:spacing w:after="540" w:line="240" w:lineRule="auto"/>
              <w:rPr>
                <w:ins w:id="152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2A8F3A" w14:textId="77777777" w:rsidR="00A4011D" w:rsidRPr="00A4011D" w:rsidRDefault="00A4011D" w:rsidP="00A4011D">
            <w:pPr>
              <w:spacing w:after="540" w:line="240" w:lineRule="auto"/>
              <w:rPr>
                <w:ins w:id="152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C594EA" w14:textId="77777777" w:rsidR="00A4011D" w:rsidRPr="00A4011D" w:rsidRDefault="00A4011D" w:rsidP="00A4011D">
            <w:pPr>
              <w:spacing w:after="540" w:line="240" w:lineRule="auto"/>
              <w:rPr>
                <w:ins w:id="152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EE9DC3" w14:textId="77777777" w:rsidR="00A4011D" w:rsidRPr="00A4011D" w:rsidRDefault="00A4011D" w:rsidP="00A4011D">
            <w:pPr>
              <w:spacing w:after="540" w:line="240" w:lineRule="auto"/>
              <w:rPr>
                <w:ins w:id="1524" w:author="Philip Collender" w:date="2019-06-04T20:54:00Z"/>
                <w:rFonts w:ascii="Times New Roman" w:eastAsia="Times New Roman" w:hAnsi="Times New Roman" w:cs="Times New Roman"/>
                <w:sz w:val="20"/>
                <w:szCs w:val="20"/>
              </w:rPr>
            </w:pPr>
          </w:p>
        </w:tc>
      </w:tr>
      <w:tr w:rsidR="00A4011D" w:rsidRPr="00A4011D" w14:paraId="489DB771" w14:textId="77777777" w:rsidTr="00A4011D">
        <w:trPr>
          <w:trHeight w:val="345"/>
          <w:tblCellSpacing w:w="0" w:type="dxa"/>
          <w:ins w:id="152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682BB2F" w14:textId="77777777" w:rsidR="00A4011D" w:rsidRPr="00A4011D" w:rsidRDefault="00A4011D" w:rsidP="00A4011D">
            <w:pPr>
              <w:spacing w:after="540" w:line="240" w:lineRule="auto"/>
              <w:jc w:val="right"/>
              <w:rPr>
                <w:ins w:id="1526" w:author="Philip Collender" w:date="2019-06-04T20:54:00Z"/>
                <w:rFonts w:ascii="Segoe UI" w:eastAsia="Times New Roman" w:hAnsi="Segoe UI" w:cs="Segoe UI"/>
                <w:color w:val="FFFFFF"/>
                <w:sz w:val="17"/>
                <w:szCs w:val="17"/>
              </w:rPr>
            </w:pPr>
            <w:ins w:id="1527" w:author="Philip Collender" w:date="2019-06-04T20:54:00Z">
              <w:r w:rsidRPr="00A4011D">
                <w:rPr>
                  <w:rFonts w:ascii="Segoe UI" w:eastAsia="Times New Roman" w:hAnsi="Segoe UI" w:cs="Segoe UI"/>
                  <w:color w:val="FFFFFF"/>
                  <w:sz w:val="17"/>
                  <w:szCs w:val="17"/>
                </w:rPr>
                <w:t>209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53BF9B" w14:textId="77777777" w:rsidR="00A4011D" w:rsidRPr="00A4011D" w:rsidRDefault="00A4011D" w:rsidP="00A4011D">
            <w:pPr>
              <w:spacing w:after="540" w:line="240" w:lineRule="auto"/>
              <w:rPr>
                <w:ins w:id="1528" w:author="Philip Collender" w:date="2019-06-04T20:54:00Z"/>
                <w:rFonts w:ascii="Segoe UI" w:eastAsia="Times New Roman" w:hAnsi="Segoe UI" w:cs="Segoe UI"/>
                <w:color w:val="E6E1DC"/>
                <w:sz w:val="17"/>
                <w:szCs w:val="17"/>
              </w:rPr>
            </w:pPr>
            <w:ins w:id="1529" w:author="Philip Collender" w:date="2019-06-04T20:54:00Z">
              <w:r w:rsidRPr="00A4011D">
                <w:rPr>
                  <w:rFonts w:ascii="Segoe UI" w:eastAsia="Times New Roman" w:hAnsi="Segoe UI" w:cs="Segoe UI"/>
                  <w:color w:val="E6E1DC"/>
                  <w:sz w:val="17"/>
                  <w:szCs w:val="17"/>
                </w:rPr>
                <w:t>dfA.54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EA8CBA" w14:textId="77777777" w:rsidR="00A4011D" w:rsidRPr="00A4011D" w:rsidRDefault="00A4011D" w:rsidP="00A4011D">
            <w:pPr>
              <w:spacing w:after="540" w:line="240" w:lineRule="auto"/>
              <w:rPr>
                <w:ins w:id="1530" w:author="Philip Collender" w:date="2019-06-04T20:54:00Z"/>
                <w:rFonts w:ascii="Segoe UI" w:eastAsia="Times New Roman" w:hAnsi="Segoe UI" w:cs="Segoe UI"/>
                <w:color w:val="E6E1DC"/>
                <w:sz w:val="17"/>
                <w:szCs w:val="17"/>
              </w:rPr>
            </w:pPr>
            <w:ins w:id="1531" w:author="Philip Collender" w:date="2019-06-04T20:54:00Z">
              <w:r w:rsidRPr="00A4011D">
                <w:rPr>
                  <w:rFonts w:ascii="Microsoft YaHei" w:eastAsia="Microsoft YaHei" w:hAnsi="Microsoft YaHei" w:cs="Microsoft YaHei"/>
                  <w:color w:val="E6E1DC"/>
                  <w:sz w:val="17"/>
                  <w:szCs w:val="17"/>
                </w:rPr>
                <w:t>甲骨学四堂</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25993B" w14:textId="77777777" w:rsidR="00A4011D" w:rsidRPr="00A4011D" w:rsidRDefault="00A4011D" w:rsidP="00A4011D">
            <w:pPr>
              <w:spacing w:after="540" w:line="240" w:lineRule="auto"/>
              <w:rPr>
                <w:ins w:id="1532" w:author="Philip Collender" w:date="2019-06-04T20:54:00Z"/>
                <w:rFonts w:ascii="Segoe UI" w:eastAsia="Times New Roman" w:hAnsi="Segoe UI" w:cs="Segoe UI"/>
                <w:color w:val="E6E1DC"/>
                <w:sz w:val="17"/>
                <w:szCs w:val="17"/>
              </w:rPr>
            </w:pPr>
            <w:ins w:id="153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744839" w14:textId="77777777" w:rsidR="00A4011D" w:rsidRPr="00A4011D" w:rsidRDefault="00A4011D" w:rsidP="00A4011D">
            <w:pPr>
              <w:spacing w:after="540" w:line="240" w:lineRule="auto"/>
              <w:rPr>
                <w:ins w:id="1534" w:author="Philip Collender" w:date="2019-06-04T20:54:00Z"/>
                <w:rFonts w:ascii="Segoe UI" w:eastAsia="Times New Roman" w:hAnsi="Segoe UI" w:cs="Segoe UI"/>
                <w:color w:val="E6E1DC"/>
                <w:sz w:val="17"/>
                <w:szCs w:val="17"/>
              </w:rPr>
            </w:pPr>
            <w:ins w:id="1535" w:author="Philip Collender" w:date="2019-06-04T20:54:00Z">
              <w:r w:rsidRPr="00A4011D">
                <w:rPr>
                  <w:rFonts w:ascii="Segoe UI" w:eastAsia="Times New Roman" w:hAnsi="Segoe UI" w:cs="Segoe UI"/>
                  <w:color w:val="E6E1DC"/>
                  <w:sz w:val="17"/>
                  <w:szCs w:val="17"/>
                </w:rPr>
                <w:t>2002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0379BD" w14:textId="77777777" w:rsidR="00A4011D" w:rsidRPr="00A4011D" w:rsidRDefault="00A4011D" w:rsidP="00A4011D">
            <w:pPr>
              <w:spacing w:after="540" w:line="240" w:lineRule="auto"/>
              <w:rPr>
                <w:ins w:id="1536" w:author="Philip Collender" w:date="2019-06-04T20:54:00Z"/>
                <w:rFonts w:ascii="Segoe UI" w:eastAsia="Times New Roman" w:hAnsi="Segoe UI" w:cs="Segoe UI"/>
                <w:color w:val="E6E1DC"/>
                <w:sz w:val="17"/>
                <w:szCs w:val="17"/>
              </w:rPr>
            </w:pPr>
            <w:ins w:id="1537"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6228FF" w14:textId="77777777" w:rsidR="00A4011D" w:rsidRPr="00A4011D" w:rsidRDefault="00A4011D" w:rsidP="00A4011D">
            <w:pPr>
              <w:spacing w:after="540" w:line="240" w:lineRule="auto"/>
              <w:rPr>
                <w:ins w:id="1538" w:author="Philip Collender" w:date="2019-06-04T20:54:00Z"/>
                <w:rFonts w:ascii="Segoe UI" w:eastAsia="Times New Roman" w:hAnsi="Segoe UI" w:cs="Segoe UI"/>
                <w:color w:val="E6E1DC"/>
                <w:sz w:val="17"/>
                <w:szCs w:val="17"/>
              </w:rPr>
            </w:pPr>
            <w:ins w:id="1539"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CB703D" w14:textId="77777777" w:rsidR="00A4011D" w:rsidRPr="00A4011D" w:rsidRDefault="00A4011D" w:rsidP="00A4011D">
            <w:pPr>
              <w:spacing w:after="540" w:line="240" w:lineRule="auto"/>
              <w:rPr>
                <w:ins w:id="1540" w:author="Philip Collender" w:date="2019-06-04T20:54:00Z"/>
                <w:rFonts w:ascii="Segoe UI" w:eastAsia="Times New Roman" w:hAnsi="Segoe UI" w:cs="Segoe UI"/>
                <w:color w:val="E6E1DC"/>
                <w:sz w:val="17"/>
                <w:szCs w:val="17"/>
              </w:rPr>
            </w:pPr>
          </w:p>
        </w:tc>
      </w:tr>
      <w:tr w:rsidR="00A4011D" w:rsidRPr="00A4011D" w14:paraId="693BC5F2" w14:textId="77777777" w:rsidTr="00A4011D">
        <w:trPr>
          <w:trHeight w:val="345"/>
          <w:tblCellSpacing w:w="0" w:type="dxa"/>
          <w:ins w:id="154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5933760" w14:textId="77777777" w:rsidR="00A4011D" w:rsidRPr="00A4011D" w:rsidRDefault="00A4011D" w:rsidP="00A4011D">
            <w:pPr>
              <w:spacing w:after="540" w:line="240" w:lineRule="auto"/>
              <w:jc w:val="right"/>
              <w:rPr>
                <w:ins w:id="1542" w:author="Philip Collender" w:date="2019-06-04T20:54:00Z"/>
                <w:rFonts w:ascii="Segoe UI" w:eastAsia="Times New Roman" w:hAnsi="Segoe UI" w:cs="Segoe UI"/>
                <w:color w:val="FFFFFF"/>
                <w:sz w:val="17"/>
                <w:szCs w:val="17"/>
              </w:rPr>
            </w:pPr>
            <w:ins w:id="1543" w:author="Philip Collender" w:date="2019-06-04T20:54:00Z">
              <w:r w:rsidRPr="00A4011D">
                <w:rPr>
                  <w:rFonts w:ascii="Segoe UI" w:eastAsia="Times New Roman" w:hAnsi="Segoe UI" w:cs="Segoe UI"/>
                  <w:color w:val="FFFFFF"/>
                  <w:sz w:val="17"/>
                  <w:szCs w:val="17"/>
                </w:rPr>
                <w:t>210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C04919" w14:textId="77777777" w:rsidR="00A4011D" w:rsidRPr="00A4011D" w:rsidRDefault="00A4011D" w:rsidP="00A4011D">
            <w:pPr>
              <w:spacing w:after="540" w:line="240" w:lineRule="auto"/>
              <w:rPr>
                <w:ins w:id="1544" w:author="Philip Collender" w:date="2019-06-04T20:54:00Z"/>
                <w:rFonts w:ascii="Segoe UI" w:eastAsia="Times New Roman" w:hAnsi="Segoe UI" w:cs="Segoe UI"/>
                <w:color w:val="E6E1DC"/>
                <w:sz w:val="17"/>
                <w:szCs w:val="17"/>
              </w:rPr>
            </w:pPr>
            <w:ins w:id="1545" w:author="Philip Collender" w:date="2019-06-04T20:54:00Z">
              <w:r w:rsidRPr="00A4011D">
                <w:rPr>
                  <w:rFonts w:ascii="Segoe UI" w:eastAsia="Times New Roman" w:hAnsi="Segoe UI" w:cs="Segoe UI"/>
                  <w:color w:val="E6E1DC"/>
                  <w:sz w:val="17"/>
                  <w:szCs w:val="17"/>
                </w:rPr>
                <w:t>dfB.54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C11B25" w14:textId="77777777" w:rsidR="00A4011D" w:rsidRPr="00A4011D" w:rsidRDefault="00A4011D" w:rsidP="00A4011D">
            <w:pPr>
              <w:spacing w:after="540" w:line="240" w:lineRule="auto"/>
              <w:rPr>
                <w:ins w:id="1546" w:author="Philip Collender" w:date="2019-06-04T20:54:00Z"/>
                <w:rFonts w:ascii="Segoe UI" w:eastAsia="Times New Roman" w:hAnsi="Segoe UI" w:cs="Segoe UI"/>
                <w:color w:val="E6E1DC"/>
                <w:sz w:val="17"/>
                <w:szCs w:val="17"/>
              </w:rPr>
            </w:pPr>
            <w:ins w:id="1547" w:author="Philip Collender" w:date="2019-06-04T20:54:00Z">
              <w:r w:rsidRPr="00A4011D">
                <w:rPr>
                  <w:rFonts w:ascii="Microsoft YaHei" w:eastAsia="Microsoft YaHei" w:hAnsi="Microsoft YaHei" w:cs="Microsoft YaHei"/>
                  <w:color w:val="E6E1DC"/>
                  <w:sz w:val="17"/>
                  <w:szCs w:val="17"/>
                </w:rPr>
                <w:t>甲骨四堂</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3B5D31" w14:textId="77777777" w:rsidR="00A4011D" w:rsidRPr="00A4011D" w:rsidRDefault="00A4011D" w:rsidP="00A4011D">
            <w:pPr>
              <w:spacing w:after="540" w:line="240" w:lineRule="auto"/>
              <w:rPr>
                <w:ins w:id="1548" w:author="Philip Collender" w:date="2019-06-04T20:54:00Z"/>
                <w:rFonts w:ascii="Segoe UI" w:eastAsia="Times New Roman" w:hAnsi="Segoe UI" w:cs="Segoe UI"/>
                <w:color w:val="E6E1DC"/>
                <w:sz w:val="17"/>
                <w:szCs w:val="17"/>
              </w:rPr>
            </w:pPr>
            <w:ins w:id="154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72F94A" w14:textId="77777777" w:rsidR="00A4011D" w:rsidRPr="00A4011D" w:rsidRDefault="00A4011D" w:rsidP="00A4011D">
            <w:pPr>
              <w:spacing w:after="540" w:line="240" w:lineRule="auto"/>
              <w:rPr>
                <w:ins w:id="1550" w:author="Philip Collender" w:date="2019-06-04T20:54:00Z"/>
                <w:rFonts w:ascii="Segoe UI" w:eastAsia="Times New Roman" w:hAnsi="Segoe UI" w:cs="Segoe UI"/>
                <w:color w:val="E6E1DC"/>
                <w:sz w:val="17"/>
                <w:szCs w:val="17"/>
              </w:rPr>
            </w:pPr>
            <w:ins w:id="1551" w:author="Philip Collender" w:date="2019-06-04T20:54:00Z">
              <w:r w:rsidRPr="00A4011D">
                <w:rPr>
                  <w:rFonts w:ascii="Segoe UI" w:eastAsia="Times New Roman" w:hAnsi="Segoe UI" w:cs="Segoe UI"/>
                  <w:color w:val="E6E1DC"/>
                  <w:sz w:val="17"/>
                  <w:szCs w:val="17"/>
                </w:rPr>
                <w:t>2002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D27994" w14:textId="77777777" w:rsidR="00A4011D" w:rsidRPr="00A4011D" w:rsidRDefault="00A4011D" w:rsidP="00A4011D">
            <w:pPr>
              <w:spacing w:after="540" w:line="240" w:lineRule="auto"/>
              <w:rPr>
                <w:ins w:id="1552" w:author="Philip Collender" w:date="2019-06-04T20:54:00Z"/>
                <w:rFonts w:ascii="Segoe UI" w:eastAsia="Times New Roman" w:hAnsi="Segoe UI" w:cs="Segoe UI"/>
                <w:color w:val="E6E1DC"/>
                <w:sz w:val="17"/>
                <w:szCs w:val="17"/>
              </w:rPr>
            </w:pPr>
            <w:ins w:id="1553"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8EF99B" w14:textId="77777777" w:rsidR="00A4011D" w:rsidRPr="00A4011D" w:rsidRDefault="00A4011D" w:rsidP="00A4011D">
            <w:pPr>
              <w:spacing w:after="540" w:line="240" w:lineRule="auto"/>
              <w:rPr>
                <w:ins w:id="1554" w:author="Philip Collender" w:date="2019-06-04T20:54:00Z"/>
                <w:rFonts w:ascii="Segoe UI" w:eastAsia="Times New Roman" w:hAnsi="Segoe UI" w:cs="Segoe UI"/>
                <w:color w:val="E6E1DC"/>
                <w:sz w:val="17"/>
                <w:szCs w:val="17"/>
              </w:rPr>
            </w:pPr>
            <w:ins w:id="1555"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0A9D28" w14:textId="77777777" w:rsidR="00A4011D" w:rsidRPr="00A4011D" w:rsidRDefault="00A4011D" w:rsidP="00A4011D">
            <w:pPr>
              <w:spacing w:after="540" w:line="240" w:lineRule="auto"/>
              <w:rPr>
                <w:ins w:id="1556" w:author="Philip Collender" w:date="2019-06-04T20:54:00Z"/>
                <w:rFonts w:ascii="Segoe UI" w:eastAsia="Times New Roman" w:hAnsi="Segoe UI" w:cs="Segoe UI"/>
                <w:color w:val="E6E1DC"/>
                <w:sz w:val="17"/>
                <w:szCs w:val="17"/>
              </w:rPr>
            </w:pPr>
          </w:p>
        </w:tc>
      </w:tr>
      <w:tr w:rsidR="00A4011D" w:rsidRPr="00A4011D" w14:paraId="374831CE" w14:textId="77777777" w:rsidTr="00A4011D">
        <w:trPr>
          <w:trHeight w:val="345"/>
          <w:tblCellSpacing w:w="0" w:type="dxa"/>
          <w:ins w:id="155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525BA85" w14:textId="77777777" w:rsidR="00A4011D" w:rsidRPr="00A4011D" w:rsidRDefault="00A4011D" w:rsidP="00A4011D">
            <w:pPr>
              <w:spacing w:after="540" w:line="240" w:lineRule="auto"/>
              <w:jc w:val="right"/>
              <w:rPr>
                <w:ins w:id="1558" w:author="Philip Collender" w:date="2019-06-04T20:54:00Z"/>
                <w:rFonts w:ascii="Segoe UI" w:eastAsia="Times New Roman" w:hAnsi="Segoe UI" w:cs="Segoe UI"/>
                <w:color w:val="FFFFFF"/>
                <w:sz w:val="17"/>
                <w:szCs w:val="17"/>
              </w:rPr>
            </w:pPr>
            <w:ins w:id="1559" w:author="Philip Collender" w:date="2019-06-04T20:54:00Z">
              <w:r w:rsidRPr="00A4011D">
                <w:rPr>
                  <w:rFonts w:ascii="Segoe UI" w:eastAsia="Times New Roman" w:hAnsi="Segoe UI" w:cs="Segoe UI"/>
                  <w:color w:val="FFFFFF"/>
                  <w:sz w:val="17"/>
                  <w:szCs w:val="17"/>
                </w:rPr>
                <w:lastRenderedPageBreak/>
                <w:t>211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713F7C" w14:textId="77777777" w:rsidR="00A4011D" w:rsidRPr="00A4011D" w:rsidRDefault="00A4011D" w:rsidP="00A4011D">
            <w:pPr>
              <w:spacing w:after="540" w:line="240" w:lineRule="auto"/>
              <w:rPr>
                <w:ins w:id="1560" w:author="Philip Collender" w:date="2019-06-04T20:54:00Z"/>
                <w:rFonts w:ascii="Segoe UI" w:eastAsia="Times New Roman" w:hAnsi="Segoe UI" w:cs="Segoe UI"/>
                <w:color w:val="E6E1DC"/>
                <w:sz w:val="17"/>
                <w:szCs w:val="17"/>
              </w:rPr>
            </w:pPr>
            <w:ins w:id="156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9D303F" w14:textId="77777777" w:rsidR="00A4011D" w:rsidRPr="00A4011D" w:rsidRDefault="00A4011D" w:rsidP="00A4011D">
            <w:pPr>
              <w:spacing w:after="540" w:line="240" w:lineRule="auto"/>
              <w:rPr>
                <w:ins w:id="1562" w:author="Philip Collender" w:date="2019-06-04T20:54:00Z"/>
                <w:rFonts w:ascii="Segoe UI" w:eastAsia="Times New Roman" w:hAnsi="Segoe UI" w:cs="Segoe UI"/>
                <w:color w:val="E6E1DC"/>
                <w:sz w:val="17"/>
                <w:szCs w:val="17"/>
              </w:rPr>
            </w:pPr>
            <w:ins w:id="156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509D34" w14:textId="77777777" w:rsidR="00A4011D" w:rsidRPr="00A4011D" w:rsidRDefault="00A4011D" w:rsidP="00A4011D">
            <w:pPr>
              <w:spacing w:after="540" w:line="240" w:lineRule="auto"/>
              <w:rPr>
                <w:ins w:id="1564" w:author="Philip Collender" w:date="2019-06-04T20:54:00Z"/>
                <w:rFonts w:ascii="Segoe UI" w:eastAsia="Times New Roman" w:hAnsi="Segoe UI" w:cs="Segoe UI"/>
                <w:color w:val="E6E1DC"/>
                <w:sz w:val="17"/>
                <w:szCs w:val="17"/>
              </w:rPr>
            </w:pPr>
            <w:ins w:id="156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ABB633" w14:textId="77777777" w:rsidR="00A4011D" w:rsidRPr="00A4011D" w:rsidRDefault="00A4011D" w:rsidP="00A4011D">
            <w:pPr>
              <w:spacing w:after="540" w:line="240" w:lineRule="auto"/>
              <w:rPr>
                <w:ins w:id="1566" w:author="Philip Collender" w:date="2019-06-04T20:54:00Z"/>
                <w:rFonts w:ascii="Segoe UI" w:eastAsia="Times New Roman" w:hAnsi="Segoe UI" w:cs="Segoe UI"/>
                <w:color w:val="E6E1DC"/>
                <w:sz w:val="17"/>
                <w:szCs w:val="17"/>
              </w:rPr>
            </w:pPr>
            <w:ins w:id="156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7981FD" w14:textId="77777777" w:rsidR="00A4011D" w:rsidRPr="00A4011D" w:rsidRDefault="00A4011D" w:rsidP="00A4011D">
            <w:pPr>
              <w:spacing w:after="540" w:line="240" w:lineRule="auto"/>
              <w:rPr>
                <w:ins w:id="1568" w:author="Philip Collender" w:date="2019-06-04T20:54:00Z"/>
                <w:rFonts w:ascii="Segoe UI" w:eastAsia="Times New Roman" w:hAnsi="Segoe UI" w:cs="Segoe UI"/>
                <w:color w:val="E6E1DC"/>
                <w:sz w:val="17"/>
                <w:szCs w:val="17"/>
              </w:rPr>
            </w:pPr>
            <w:ins w:id="156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7CC159" w14:textId="77777777" w:rsidR="00A4011D" w:rsidRPr="00A4011D" w:rsidRDefault="00A4011D" w:rsidP="00A4011D">
            <w:pPr>
              <w:spacing w:after="540" w:line="240" w:lineRule="auto"/>
              <w:rPr>
                <w:ins w:id="1570" w:author="Philip Collender" w:date="2019-06-04T20:54:00Z"/>
                <w:rFonts w:ascii="Segoe UI" w:eastAsia="Times New Roman" w:hAnsi="Segoe UI" w:cs="Segoe UI"/>
                <w:color w:val="E6E1DC"/>
                <w:sz w:val="17"/>
                <w:szCs w:val="17"/>
              </w:rPr>
            </w:pPr>
            <w:ins w:id="157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121F51" w14:textId="77777777" w:rsidR="00A4011D" w:rsidRPr="00A4011D" w:rsidRDefault="00A4011D" w:rsidP="00A4011D">
            <w:pPr>
              <w:spacing w:after="540" w:line="240" w:lineRule="auto"/>
              <w:rPr>
                <w:ins w:id="1572" w:author="Philip Collender" w:date="2019-06-04T20:54:00Z"/>
                <w:rFonts w:ascii="Segoe UI" w:eastAsia="Times New Roman" w:hAnsi="Segoe UI" w:cs="Segoe UI"/>
                <w:color w:val="E6E1DC"/>
                <w:sz w:val="17"/>
                <w:szCs w:val="17"/>
              </w:rPr>
            </w:pPr>
            <w:ins w:id="1573" w:author="Philip Collender" w:date="2019-06-04T20:54:00Z">
              <w:r w:rsidRPr="00A4011D">
                <w:rPr>
                  <w:rFonts w:ascii="Segoe UI" w:eastAsia="Times New Roman" w:hAnsi="Segoe UI" w:cs="Segoe UI"/>
                  <w:color w:val="E6E1DC"/>
                  <w:sz w:val="17"/>
                  <w:szCs w:val="17"/>
                </w:rPr>
                <w:t>1</w:t>
              </w:r>
            </w:ins>
          </w:p>
        </w:tc>
      </w:tr>
      <w:tr w:rsidR="00A4011D" w:rsidRPr="00A4011D" w14:paraId="23C4EE20" w14:textId="77777777" w:rsidTr="00A4011D">
        <w:trPr>
          <w:trHeight w:val="345"/>
          <w:tblCellSpacing w:w="0" w:type="dxa"/>
          <w:ins w:id="157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7AB7B55" w14:textId="77777777" w:rsidR="00A4011D" w:rsidRPr="00A4011D" w:rsidRDefault="00A4011D" w:rsidP="00A4011D">
            <w:pPr>
              <w:spacing w:after="540" w:line="240" w:lineRule="auto"/>
              <w:jc w:val="right"/>
              <w:rPr>
                <w:ins w:id="1575" w:author="Philip Collender" w:date="2019-06-04T20:54:00Z"/>
                <w:rFonts w:ascii="Segoe UI" w:eastAsia="Times New Roman" w:hAnsi="Segoe UI" w:cs="Segoe UI"/>
                <w:color w:val="FFFFFF"/>
                <w:sz w:val="17"/>
                <w:szCs w:val="17"/>
              </w:rPr>
            </w:pPr>
            <w:ins w:id="1576" w:author="Philip Collender" w:date="2019-06-04T20:54:00Z">
              <w:r w:rsidRPr="00A4011D">
                <w:rPr>
                  <w:rFonts w:ascii="Segoe UI" w:eastAsia="Times New Roman" w:hAnsi="Segoe UI" w:cs="Segoe UI"/>
                  <w:color w:val="FFFFFF"/>
                  <w:sz w:val="17"/>
                  <w:szCs w:val="17"/>
                </w:rPr>
                <w:t>212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A7615E" w14:textId="77777777" w:rsidR="00A4011D" w:rsidRPr="00A4011D" w:rsidRDefault="00A4011D" w:rsidP="00A4011D">
            <w:pPr>
              <w:spacing w:after="540" w:line="240" w:lineRule="auto"/>
              <w:jc w:val="right"/>
              <w:rPr>
                <w:ins w:id="157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4F25CC" w14:textId="77777777" w:rsidR="00A4011D" w:rsidRPr="00A4011D" w:rsidRDefault="00A4011D" w:rsidP="00A4011D">
            <w:pPr>
              <w:spacing w:after="540" w:line="240" w:lineRule="auto"/>
              <w:rPr>
                <w:ins w:id="157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69C3FF" w14:textId="77777777" w:rsidR="00A4011D" w:rsidRPr="00A4011D" w:rsidRDefault="00A4011D" w:rsidP="00A4011D">
            <w:pPr>
              <w:spacing w:after="540" w:line="240" w:lineRule="auto"/>
              <w:rPr>
                <w:ins w:id="157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90F303" w14:textId="77777777" w:rsidR="00A4011D" w:rsidRPr="00A4011D" w:rsidRDefault="00A4011D" w:rsidP="00A4011D">
            <w:pPr>
              <w:spacing w:after="540" w:line="240" w:lineRule="auto"/>
              <w:rPr>
                <w:ins w:id="158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C7B114" w14:textId="77777777" w:rsidR="00A4011D" w:rsidRPr="00A4011D" w:rsidRDefault="00A4011D" w:rsidP="00A4011D">
            <w:pPr>
              <w:spacing w:after="540" w:line="240" w:lineRule="auto"/>
              <w:rPr>
                <w:ins w:id="158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E110D4" w14:textId="77777777" w:rsidR="00A4011D" w:rsidRPr="00A4011D" w:rsidRDefault="00A4011D" w:rsidP="00A4011D">
            <w:pPr>
              <w:spacing w:after="540" w:line="240" w:lineRule="auto"/>
              <w:rPr>
                <w:ins w:id="158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4F5035" w14:textId="77777777" w:rsidR="00A4011D" w:rsidRPr="00A4011D" w:rsidRDefault="00A4011D" w:rsidP="00A4011D">
            <w:pPr>
              <w:spacing w:after="540" w:line="240" w:lineRule="auto"/>
              <w:rPr>
                <w:ins w:id="1583" w:author="Philip Collender" w:date="2019-06-04T20:54:00Z"/>
                <w:rFonts w:ascii="Times New Roman" w:eastAsia="Times New Roman" w:hAnsi="Times New Roman" w:cs="Times New Roman"/>
                <w:sz w:val="20"/>
                <w:szCs w:val="20"/>
              </w:rPr>
            </w:pPr>
          </w:p>
        </w:tc>
      </w:tr>
      <w:tr w:rsidR="00A4011D" w:rsidRPr="00A4011D" w14:paraId="2F707026" w14:textId="77777777" w:rsidTr="00A4011D">
        <w:trPr>
          <w:trHeight w:val="345"/>
          <w:tblCellSpacing w:w="0" w:type="dxa"/>
          <w:ins w:id="158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4F0188A" w14:textId="77777777" w:rsidR="00A4011D" w:rsidRPr="00A4011D" w:rsidRDefault="00A4011D" w:rsidP="00A4011D">
            <w:pPr>
              <w:spacing w:after="540" w:line="240" w:lineRule="auto"/>
              <w:jc w:val="right"/>
              <w:rPr>
                <w:ins w:id="1585" w:author="Philip Collender" w:date="2019-06-04T20:54:00Z"/>
                <w:rFonts w:ascii="Segoe UI" w:eastAsia="Times New Roman" w:hAnsi="Segoe UI" w:cs="Segoe UI"/>
                <w:color w:val="FFFFFF"/>
                <w:sz w:val="17"/>
                <w:szCs w:val="17"/>
              </w:rPr>
            </w:pPr>
            <w:ins w:id="1586" w:author="Philip Collender" w:date="2019-06-04T20:54:00Z">
              <w:r w:rsidRPr="00A4011D">
                <w:rPr>
                  <w:rFonts w:ascii="Segoe UI" w:eastAsia="Times New Roman" w:hAnsi="Segoe UI" w:cs="Segoe UI"/>
                  <w:color w:val="FFFFFF"/>
                  <w:sz w:val="17"/>
                  <w:szCs w:val="17"/>
                </w:rPr>
                <w:t>213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EA5AF3" w14:textId="77777777" w:rsidR="00A4011D" w:rsidRPr="00A4011D" w:rsidRDefault="00A4011D" w:rsidP="00A4011D">
            <w:pPr>
              <w:spacing w:after="540" w:line="240" w:lineRule="auto"/>
              <w:rPr>
                <w:ins w:id="1587" w:author="Philip Collender" w:date="2019-06-04T20:54:00Z"/>
                <w:rFonts w:ascii="Segoe UI" w:eastAsia="Times New Roman" w:hAnsi="Segoe UI" w:cs="Segoe UI"/>
                <w:color w:val="E6E1DC"/>
                <w:sz w:val="17"/>
                <w:szCs w:val="17"/>
              </w:rPr>
            </w:pPr>
            <w:ins w:id="1588" w:author="Philip Collender" w:date="2019-06-04T20:54:00Z">
              <w:r w:rsidRPr="00A4011D">
                <w:rPr>
                  <w:rFonts w:ascii="Segoe UI" w:eastAsia="Times New Roman" w:hAnsi="Segoe UI" w:cs="Segoe UI"/>
                  <w:color w:val="E6E1DC"/>
                  <w:sz w:val="17"/>
                  <w:szCs w:val="17"/>
                </w:rPr>
                <w:t>dfA.55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EAFD692" w14:textId="77777777" w:rsidR="00A4011D" w:rsidRPr="00A4011D" w:rsidRDefault="00A4011D" w:rsidP="00A4011D">
            <w:pPr>
              <w:spacing w:after="540" w:line="240" w:lineRule="auto"/>
              <w:rPr>
                <w:ins w:id="1589" w:author="Philip Collender" w:date="2019-06-04T20:54:00Z"/>
                <w:rFonts w:ascii="Segoe UI" w:eastAsia="Times New Roman" w:hAnsi="Segoe UI" w:cs="Segoe UI"/>
                <w:color w:val="E6E1DC"/>
                <w:sz w:val="17"/>
                <w:szCs w:val="17"/>
              </w:rPr>
            </w:pPr>
            <w:ins w:id="1590" w:author="Philip Collender" w:date="2019-06-04T20:54:00Z">
              <w:r w:rsidRPr="00A4011D">
                <w:rPr>
                  <w:rFonts w:ascii="Microsoft YaHei" w:eastAsia="Microsoft YaHei" w:hAnsi="Microsoft YaHei" w:cs="Microsoft YaHei"/>
                  <w:color w:val="E6E1DC"/>
                  <w:sz w:val="17"/>
                  <w:szCs w:val="17"/>
                </w:rPr>
                <w:t>鄧小平</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C78504" w14:textId="77777777" w:rsidR="00A4011D" w:rsidRPr="00A4011D" w:rsidRDefault="00A4011D" w:rsidP="00A4011D">
            <w:pPr>
              <w:spacing w:after="540" w:line="240" w:lineRule="auto"/>
              <w:rPr>
                <w:ins w:id="1591" w:author="Philip Collender" w:date="2019-06-04T20:54:00Z"/>
                <w:rFonts w:ascii="Segoe UI" w:eastAsia="Times New Roman" w:hAnsi="Segoe UI" w:cs="Segoe UI"/>
                <w:color w:val="E6E1DC"/>
                <w:sz w:val="17"/>
                <w:szCs w:val="17"/>
              </w:rPr>
            </w:pPr>
            <w:ins w:id="159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46CC75" w14:textId="77777777" w:rsidR="00A4011D" w:rsidRPr="00A4011D" w:rsidRDefault="00A4011D" w:rsidP="00A4011D">
            <w:pPr>
              <w:spacing w:after="540" w:line="240" w:lineRule="auto"/>
              <w:rPr>
                <w:ins w:id="1593" w:author="Philip Collender" w:date="2019-06-04T20:54:00Z"/>
                <w:rFonts w:ascii="Segoe UI" w:eastAsia="Times New Roman" w:hAnsi="Segoe UI" w:cs="Segoe UI"/>
                <w:color w:val="E6E1DC"/>
                <w:sz w:val="17"/>
                <w:szCs w:val="17"/>
              </w:rPr>
            </w:pPr>
            <w:ins w:id="1594" w:author="Philip Collender" w:date="2019-06-04T20:54:00Z">
              <w:r w:rsidRPr="00A4011D">
                <w:rPr>
                  <w:rFonts w:ascii="Segoe UI" w:eastAsia="Times New Roman" w:hAnsi="Segoe UI" w:cs="Segoe UI"/>
                  <w:color w:val="E6E1DC"/>
                  <w:sz w:val="17"/>
                  <w:szCs w:val="17"/>
                </w:rPr>
                <w:t>1990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1E94D3" w14:textId="77777777" w:rsidR="00A4011D" w:rsidRPr="00A4011D" w:rsidRDefault="00A4011D" w:rsidP="00A4011D">
            <w:pPr>
              <w:spacing w:after="540" w:line="240" w:lineRule="auto"/>
              <w:rPr>
                <w:ins w:id="1595" w:author="Philip Collender" w:date="2019-06-04T20:54:00Z"/>
                <w:rFonts w:ascii="Segoe UI" w:eastAsia="Times New Roman" w:hAnsi="Segoe UI" w:cs="Segoe UI"/>
                <w:color w:val="E6E1DC"/>
                <w:sz w:val="17"/>
                <w:szCs w:val="17"/>
              </w:rPr>
            </w:pPr>
            <w:ins w:id="159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4020D7" w14:textId="77777777" w:rsidR="00A4011D" w:rsidRPr="00A4011D" w:rsidRDefault="00A4011D" w:rsidP="00A4011D">
            <w:pPr>
              <w:spacing w:after="540" w:line="240" w:lineRule="auto"/>
              <w:rPr>
                <w:ins w:id="1597" w:author="Philip Collender" w:date="2019-06-04T20:54:00Z"/>
                <w:rFonts w:ascii="Segoe UI" w:eastAsia="Times New Roman" w:hAnsi="Segoe UI" w:cs="Segoe UI"/>
                <w:color w:val="E6E1DC"/>
                <w:sz w:val="17"/>
                <w:szCs w:val="17"/>
              </w:rPr>
            </w:pPr>
            <w:ins w:id="1598"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38CF2B" w14:textId="77777777" w:rsidR="00A4011D" w:rsidRPr="00A4011D" w:rsidRDefault="00A4011D" w:rsidP="00A4011D">
            <w:pPr>
              <w:spacing w:after="540" w:line="240" w:lineRule="auto"/>
              <w:rPr>
                <w:ins w:id="1599" w:author="Philip Collender" w:date="2019-06-04T20:54:00Z"/>
                <w:rFonts w:ascii="Segoe UI" w:eastAsia="Times New Roman" w:hAnsi="Segoe UI" w:cs="Segoe UI"/>
                <w:color w:val="E6E1DC"/>
                <w:sz w:val="17"/>
                <w:szCs w:val="17"/>
              </w:rPr>
            </w:pPr>
          </w:p>
        </w:tc>
      </w:tr>
      <w:tr w:rsidR="00A4011D" w:rsidRPr="00A4011D" w14:paraId="6FB6957D" w14:textId="77777777" w:rsidTr="00A4011D">
        <w:trPr>
          <w:trHeight w:val="345"/>
          <w:tblCellSpacing w:w="0" w:type="dxa"/>
          <w:ins w:id="160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78B3F3E" w14:textId="77777777" w:rsidR="00A4011D" w:rsidRPr="00A4011D" w:rsidRDefault="00A4011D" w:rsidP="00A4011D">
            <w:pPr>
              <w:spacing w:after="540" w:line="240" w:lineRule="auto"/>
              <w:jc w:val="right"/>
              <w:rPr>
                <w:ins w:id="1601" w:author="Philip Collender" w:date="2019-06-04T20:54:00Z"/>
                <w:rFonts w:ascii="Segoe UI" w:eastAsia="Times New Roman" w:hAnsi="Segoe UI" w:cs="Segoe UI"/>
                <w:color w:val="FFFFFF"/>
                <w:sz w:val="17"/>
                <w:szCs w:val="17"/>
              </w:rPr>
            </w:pPr>
            <w:ins w:id="1602" w:author="Philip Collender" w:date="2019-06-04T20:54:00Z">
              <w:r w:rsidRPr="00A4011D">
                <w:rPr>
                  <w:rFonts w:ascii="Segoe UI" w:eastAsia="Times New Roman" w:hAnsi="Segoe UI" w:cs="Segoe UI"/>
                  <w:color w:val="FFFFFF"/>
                  <w:sz w:val="17"/>
                  <w:szCs w:val="17"/>
                </w:rPr>
                <w:t>214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05F469" w14:textId="77777777" w:rsidR="00A4011D" w:rsidRPr="00A4011D" w:rsidRDefault="00A4011D" w:rsidP="00A4011D">
            <w:pPr>
              <w:spacing w:after="540" w:line="240" w:lineRule="auto"/>
              <w:rPr>
                <w:ins w:id="1603" w:author="Philip Collender" w:date="2019-06-04T20:54:00Z"/>
                <w:rFonts w:ascii="Segoe UI" w:eastAsia="Times New Roman" w:hAnsi="Segoe UI" w:cs="Segoe UI"/>
                <w:color w:val="E6E1DC"/>
                <w:sz w:val="17"/>
                <w:szCs w:val="17"/>
              </w:rPr>
            </w:pPr>
            <w:ins w:id="1604" w:author="Philip Collender" w:date="2019-06-04T20:54:00Z">
              <w:r w:rsidRPr="00A4011D">
                <w:rPr>
                  <w:rFonts w:ascii="Segoe UI" w:eastAsia="Times New Roman" w:hAnsi="Segoe UI" w:cs="Segoe UI"/>
                  <w:color w:val="E6E1DC"/>
                  <w:sz w:val="17"/>
                  <w:szCs w:val="17"/>
                </w:rPr>
                <w:t>dfB.55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7E0D2C" w14:textId="77777777" w:rsidR="00A4011D" w:rsidRPr="00A4011D" w:rsidRDefault="00A4011D" w:rsidP="00A4011D">
            <w:pPr>
              <w:spacing w:after="540" w:line="240" w:lineRule="auto"/>
              <w:rPr>
                <w:ins w:id="1605" w:author="Philip Collender" w:date="2019-06-04T20:54:00Z"/>
                <w:rFonts w:ascii="Segoe UI" w:eastAsia="Times New Roman" w:hAnsi="Segoe UI" w:cs="Segoe UI"/>
                <w:color w:val="E6E1DC"/>
                <w:sz w:val="17"/>
                <w:szCs w:val="17"/>
              </w:rPr>
            </w:pPr>
            <w:ins w:id="1606" w:author="Philip Collender" w:date="2019-06-04T20:54:00Z">
              <w:r w:rsidRPr="00A4011D">
                <w:rPr>
                  <w:rFonts w:ascii="Microsoft YaHei" w:eastAsia="Microsoft YaHei" w:hAnsi="Microsoft YaHei" w:cs="Microsoft YaHei"/>
                  <w:color w:val="E6E1DC"/>
                  <w:sz w:val="17"/>
                  <w:szCs w:val="17"/>
                </w:rPr>
                <w:t>邓小平</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CC578E" w14:textId="77777777" w:rsidR="00A4011D" w:rsidRPr="00A4011D" w:rsidRDefault="00A4011D" w:rsidP="00A4011D">
            <w:pPr>
              <w:spacing w:after="540" w:line="240" w:lineRule="auto"/>
              <w:rPr>
                <w:ins w:id="1607" w:author="Philip Collender" w:date="2019-06-04T20:54:00Z"/>
                <w:rFonts w:ascii="Segoe UI" w:eastAsia="Times New Roman" w:hAnsi="Segoe UI" w:cs="Segoe UI"/>
                <w:color w:val="E6E1DC"/>
                <w:sz w:val="17"/>
                <w:szCs w:val="17"/>
              </w:rPr>
            </w:pPr>
            <w:ins w:id="160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47C51E" w14:textId="77777777" w:rsidR="00A4011D" w:rsidRPr="00A4011D" w:rsidRDefault="00A4011D" w:rsidP="00A4011D">
            <w:pPr>
              <w:spacing w:after="540" w:line="240" w:lineRule="auto"/>
              <w:rPr>
                <w:ins w:id="1609" w:author="Philip Collender" w:date="2019-06-04T20:54:00Z"/>
                <w:rFonts w:ascii="Segoe UI" w:eastAsia="Times New Roman" w:hAnsi="Segoe UI" w:cs="Segoe UI"/>
                <w:color w:val="E6E1DC"/>
                <w:sz w:val="17"/>
                <w:szCs w:val="17"/>
              </w:rPr>
            </w:pPr>
            <w:ins w:id="1610" w:author="Philip Collender" w:date="2019-06-04T20:54:00Z">
              <w:r w:rsidRPr="00A4011D">
                <w:rPr>
                  <w:rFonts w:ascii="Segoe UI" w:eastAsia="Times New Roman" w:hAnsi="Segoe UI" w:cs="Segoe UI"/>
                  <w:color w:val="E6E1DC"/>
                  <w:sz w:val="17"/>
                  <w:szCs w:val="17"/>
                </w:rPr>
                <w:t>1990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61E445" w14:textId="77777777" w:rsidR="00A4011D" w:rsidRPr="00A4011D" w:rsidRDefault="00A4011D" w:rsidP="00A4011D">
            <w:pPr>
              <w:spacing w:after="540" w:line="240" w:lineRule="auto"/>
              <w:rPr>
                <w:ins w:id="1611" w:author="Philip Collender" w:date="2019-06-04T20:54:00Z"/>
                <w:rFonts w:ascii="Segoe UI" w:eastAsia="Times New Roman" w:hAnsi="Segoe UI" w:cs="Segoe UI"/>
                <w:color w:val="E6E1DC"/>
                <w:sz w:val="17"/>
                <w:szCs w:val="17"/>
              </w:rPr>
            </w:pPr>
            <w:ins w:id="161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7EF2C7" w14:textId="77777777" w:rsidR="00A4011D" w:rsidRPr="00A4011D" w:rsidRDefault="00A4011D" w:rsidP="00A4011D">
            <w:pPr>
              <w:spacing w:after="540" w:line="240" w:lineRule="auto"/>
              <w:rPr>
                <w:ins w:id="1613" w:author="Philip Collender" w:date="2019-06-04T20:54:00Z"/>
                <w:rFonts w:ascii="Segoe UI" w:eastAsia="Times New Roman" w:hAnsi="Segoe UI" w:cs="Segoe UI"/>
                <w:color w:val="E6E1DC"/>
                <w:sz w:val="17"/>
                <w:szCs w:val="17"/>
              </w:rPr>
            </w:pPr>
            <w:ins w:id="1614"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346940" w14:textId="77777777" w:rsidR="00A4011D" w:rsidRPr="00A4011D" w:rsidRDefault="00A4011D" w:rsidP="00A4011D">
            <w:pPr>
              <w:spacing w:after="540" w:line="240" w:lineRule="auto"/>
              <w:rPr>
                <w:ins w:id="1615" w:author="Philip Collender" w:date="2019-06-04T20:54:00Z"/>
                <w:rFonts w:ascii="Segoe UI" w:eastAsia="Times New Roman" w:hAnsi="Segoe UI" w:cs="Segoe UI"/>
                <w:color w:val="E6E1DC"/>
                <w:sz w:val="17"/>
                <w:szCs w:val="17"/>
              </w:rPr>
            </w:pPr>
          </w:p>
        </w:tc>
      </w:tr>
      <w:tr w:rsidR="00A4011D" w:rsidRPr="00A4011D" w14:paraId="2C2A85B6" w14:textId="77777777" w:rsidTr="00A4011D">
        <w:trPr>
          <w:trHeight w:val="345"/>
          <w:tblCellSpacing w:w="0" w:type="dxa"/>
          <w:ins w:id="161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A91C310" w14:textId="77777777" w:rsidR="00A4011D" w:rsidRPr="00A4011D" w:rsidRDefault="00A4011D" w:rsidP="00A4011D">
            <w:pPr>
              <w:spacing w:after="540" w:line="240" w:lineRule="auto"/>
              <w:jc w:val="right"/>
              <w:rPr>
                <w:ins w:id="1617" w:author="Philip Collender" w:date="2019-06-04T20:54:00Z"/>
                <w:rFonts w:ascii="Segoe UI" w:eastAsia="Times New Roman" w:hAnsi="Segoe UI" w:cs="Segoe UI"/>
                <w:color w:val="FFFFFF"/>
                <w:sz w:val="17"/>
                <w:szCs w:val="17"/>
              </w:rPr>
            </w:pPr>
            <w:ins w:id="1618" w:author="Philip Collender" w:date="2019-06-04T20:54:00Z">
              <w:r w:rsidRPr="00A4011D">
                <w:rPr>
                  <w:rFonts w:ascii="Segoe UI" w:eastAsia="Times New Roman" w:hAnsi="Segoe UI" w:cs="Segoe UI"/>
                  <w:color w:val="FFFFFF"/>
                  <w:sz w:val="17"/>
                  <w:szCs w:val="17"/>
                </w:rPr>
                <w:t>215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F510F5" w14:textId="77777777" w:rsidR="00A4011D" w:rsidRPr="00A4011D" w:rsidRDefault="00A4011D" w:rsidP="00A4011D">
            <w:pPr>
              <w:spacing w:after="540" w:line="240" w:lineRule="auto"/>
              <w:rPr>
                <w:ins w:id="1619" w:author="Philip Collender" w:date="2019-06-04T20:54:00Z"/>
                <w:rFonts w:ascii="Segoe UI" w:eastAsia="Times New Roman" w:hAnsi="Segoe UI" w:cs="Segoe UI"/>
                <w:color w:val="E6E1DC"/>
                <w:sz w:val="17"/>
                <w:szCs w:val="17"/>
              </w:rPr>
            </w:pPr>
            <w:ins w:id="162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98602B" w14:textId="77777777" w:rsidR="00A4011D" w:rsidRPr="00A4011D" w:rsidRDefault="00A4011D" w:rsidP="00A4011D">
            <w:pPr>
              <w:spacing w:after="540" w:line="240" w:lineRule="auto"/>
              <w:rPr>
                <w:ins w:id="1621" w:author="Philip Collender" w:date="2019-06-04T20:54:00Z"/>
                <w:rFonts w:ascii="Segoe UI" w:eastAsia="Times New Roman" w:hAnsi="Segoe UI" w:cs="Segoe UI"/>
                <w:color w:val="E6E1DC"/>
                <w:sz w:val="17"/>
                <w:szCs w:val="17"/>
              </w:rPr>
            </w:pPr>
            <w:ins w:id="162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AE314D" w14:textId="77777777" w:rsidR="00A4011D" w:rsidRPr="00A4011D" w:rsidRDefault="00A4011D" w:rsidP="00A4011D">
            <w:pPr>
              <w:spacing w:after="540" w:line="240" w:lineRule="auto"/>
              <w:rPr>
                <w:ins w:id="1623" w:author="Philip Collender" w:date="2019-06-04T20:54:00Z"/>
                <w:rFonts w:ascii="Segoe UI" w:eastAsia="Times New Roman" w:hAnsi="Segoe UI" w:cs="Segoe UI"/>
                <w:color w:val="E6E1DC"/>
                <w:sz w:val="17"/>
                <w:szCs w:val="17"/>
              </w:rPr>
            </w:pPr>
            <w:ins w:id="162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A65573" w14:textId="77777777" w:rsidR="00A4011D" w:rsidRPr="00A4011D" w:rsidRDefault="00A4011D" w:rsidP="00A4011D">
            <w:pPr>
              <w:spacing w:after="540" w:line="240" w:lineRule="auto"/>
              <w:rPr>
                <w:ins w:id="1625" w:author="Philip Collender" w:date="2019-06-04T20:54:00Z"/>
                <w:rFonts w:ascii="Segoe UI" w:eastAsia="Times New Roman" w:hAnsi="Segoe UI" w:cs="Segoe UI"/>
                <w:color w:val="E6E1DC"/>
                <w:sz w:val="17"/>
                <w:szCs w:val="17"/>
              </w:rPr>
            </w:pPr>
            <w:ins w:id="162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290DFE" w14:textId="77777777" w:rsidR="00A4011D" w:rsidRPr="00A4011D" w:rsidRDefault="00A4011D" w:rsidP="00A4011D">
            <w:pPr>
              <w:spacing w:after="540" w:line="240" w:lineRule="auto"/>
              <w:rPr>
                <w:ins w:id="1627" w:author="Philip Collender" w:date="2019-06-04T20:54:00Z"/>
                <w:rFonts w:ascii="Segoe UI" w:eastAsia="Times New Roman" w:hAnsi="Segoe UI" w:cs="Segoe UI"/>
                <w:color w:val="E6E1DC"/>
                <w:sz w:val="17"/>
                <w:szCs w:val="17"/>
              </w:rPr>
            </w:pPr>
            <w:ins w:id="162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0AB4CC" w14:textId="77777777" w:rsidR="00A4011D" w:rsidRPr="00A4011D" w:rsidRDefault="00A4011D" w:rsidP="00A4011D">
            <w:pPr>
              <w:spacing w:after="540" w:line="240" w:lineRule="auto"/>
              <w:rPr>
                <w:ins w:id="1629" w:author="Philip Collender" w:date="2019-06-04T20:54:00Z"/>
                <w:rFonts w:ascii="Segoe UI" w:eastAsia="Times New Roman" w:hAnsi="Segoe UI" w:cs="Segoe UI"/>
                <w:color w:val="E6E1DC"/>
                <w:sz w:val="17"/>
                <w:szCs w:val="17"/>
              </w:rPr>
            </w:pPr>
            <w:ins w:id="163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C6C2C2" w14:textId="77777777" w:rsidR="00A4011D" w:rsidRPr="00A4011D" w:rsidRDefault="00A4011D" w:rsidP="00A4011D">
            <w:pPr>
              <w:spacing w:after="540" w:line="240" w:lineRule="auto"/>
              <w:rPr>
                <w:ins w:id="1631" w:author="Philip Collender" w:date="2019-06-04T20:54:00Z"/>
                <w:rFonts w:ascii="Segoe UI" w:eastAsia="Times New Roman" w:hAnsi="Segoe UI" w:cs="Segoe UI"/>
                <w:color w:val="E6E1DC"/>
                <w:sz w:val="17"/>
                <w:szCs w:val="17"/>
              </w:rPr>
            </w:pPr>
            <w:ins w:id="1632" w:author="Philip Collender" w:date="2019-06-04T20:54:00Z">
              <w:r w:rsidRPr="00A4011D">
                <w:rPr>
                  <w:rFonts w:ascii="Segoe UI" w:eastAsia="Times New Roman" w:hAnsi="Segoe UI" w:cs="Segoe UI"/>
                  <w:color w:val="E6E1DC"/>
                  <w:sz w:val="17"/>
                  <w:szCs w:val="17"/>
                </w:rPr>
                <w:t>1</w:t>
              </w:r>
            </w:ins>
          </w:p>
        </w:tc>
      </w:tr>
      <w:tr w:rsidR="00A4011D" w:rsidRPr="00A4011D" w14:paraId="478D0D6C" w14:textId="77777777" w:rsidTr="00A4011D">
        <w:trPr>
          <w:trHeight w:val="345"/>
          <w:tblCellSpacing w:w="0" w:type="dxa"/>
          <w:ins w:id="163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6586CE8" w14:textId="77777777" w:rsidR="00A4011D" w:rsidRPr="00A4011D" w:rsidRDefault="00A4011D" w:rsidP="00A4011D">
            <w:pPr>
              <w:spacing w:after="540" w:line="240" w:lineRule="auto"/>
              <w:jc w:val="right"/>
              <w:rPr>
                <w:ins w:id="1634" w:author="Philip Collender" w:date="2019-06-04T20:54:00Z"/>
                <w:rFonts w:ascii="Segoe UI" w:eastAsia="Times New Roman" w:hAnsi="Segoe UI" w:cs="Segoe UI"/>
                <w:color w:val="FFFFFF"/>
                <w:sz w:val="17"/>
                <w:szCs w:val="17"/>
              </w:rPr>
            </w:pPr>
            <w:ins w:id="1635" w:author="Philip Collender" w:date="2019-06-04T20:54:00Z">
              <w:r w:rsidRPr="00A4011D">
                <w:rPr>
                  <w:rFonts w:ascii="Segoe UI" w:eastAsia="Times New Roman" w:hAnsi="Segoe UI" w:cs="Segoe UI"/>
                  <w:color w:val="FFFFFF"/>
                  <w:sz w:val="17"/>
                  <w:szCs w:val="17"/>
                </w:rPr>
                <w:t>216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56FFA9" w14:textId="77777777" w:rsidR="00A4011D" w:rsidRPr="00A4011D" w:rsidRDefault="00A4011D" w:rsidP="00A4011D">
            <w:pPr>
              <w:spacing w:after="540" w:line="240" w:lineRule="auto"/>
              <w:jc w:val="right"/>
              <w:rPr>
                <w:ins w:id="163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9AC824" w14:textId="77777777" w:rsidR="00A4011D" w:rsidRPr="00A4011D" w:rsidRDefault="00A4011D" w:rsidP="00A4011D">
            <w:pPr>
              <w:spacing w:after="540" w:line="240" w:lineRule="auto"/>
              <w:rPr>
                <w:ins w:id="163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FCED70" w14:textId="77777777" w:rsidR="00A4011D" w:rsidRPr="00A4011D" w:rsidRDefault="00A4011D" w:rsidP="00A4011D">
            <w:pPr>
              <w:spacing w:after="540" w:line="240" w:lineRule="auto"/>
              <w:rPr>
                <w:ins w:id="163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2DABCA" w14:textId="77777777" w:rsidR="00A4011D" w:rsidRPr="00A4011D" w:rsidRDefault="00A4011D" w:rsidP="00A4011D">
            <w:pPr>
              <w:spacing w:after="540" w:line="240" w:lineRule="auto"/>
              <w:rPr>
                <w:ins w:id="163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2456E0" w14:textId="77777777" w:rsidR="00A4011D" w:rsidRPr="00A4011D" w:rsidRDefault="00A4011D" w:rsidP="00A4011D">
            <w:pPr>
              <w:spacing w:after="540" w:line="240" w:lineRule="auto"/>
              <w:rPr>
                <w:ins w:id="164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2597D6" w14:textId="77777777" w:rsidR="00A4011D" w:rsidRPr="00A4011D" w:rsidRDefault="00A4011D" w:rsidP="00A4011D">
            <w:pPr>
              <w:spacing w:after="540" w:line="240" w:lineRule="auto"/>
              <w:rPr>
                <w:ins w:id="164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3E92A8" w14:textId="77777777" w:rsidR="00A4011D" w:rsidRPr="00A4011D" w:rsidRDefault="00A4011D" w:rsidP="00A4011D">
            <w:pPr>
              <w:spacing w:after="540" w:line="240" w:lineRule="auto"/>
              <w:rPr>
                <w:ins w:id="1642" w:author="Philip Collender" w:date="2019-06-04T20:54:00Z"/>
                <w:rFonts w:ascii="Times New Roman" w:eastAsia="Times New Roman" w:hAnsi="Times New Roman" w:cs="Times New Roman"/>
                <w:sz w:val="20"/>
                <w:szCs w:val="20"/>
              </w:rPr>
            </w:pPr>
          </w:p>
        </w:tc>
      </w:tr>
      <w:tr w:rsidR="00A4011D" w:rsidRPr="00A4011D" w14:paraId="765A3BB1" w14:textId="77777777" w:rsidTr="00A4011D">
        <w:trPr>
          <w:trHeight w:val="345"/>
          <w:tblCellSpacing w:w="0" w:type="dxa"/>
          <w:ins w:id="164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948D2A3" w14:textId="77777777" w:rsidR="00A4011D" w:rsidRPr="00A4011D" w:rsidRDefault="00A4011D" w:rsidP="00A4011D">
            <w:pPr>
              <w:spacing w:after="540" w:line="240" w:lineRule="auto"/>
              <w:jc w:val="right"/>
              <w:rPr>
                <w:ins w:id="1644" w:author="Philip Collender" w:date="2019-06-04T20:54:00Z"/>
                <w:rFonts w:ascii="Segoe UI" w:eastAsia="Times New Roman" w:hAnsi="Segoe UI" w:cs="Segoe UI"/>
                <w:color w:val="FFFFFF"/>
                <w:sz w:val="17"/>
                <w:szCs w:val="17"/>
              </w:rPr>
            </w:pPr>
            <w:ins w:id="1645" w:author="Philip Collender" w:date="2019-06-04T20:54:00Z">
              <w:r w:rsidRPr="00A4011D">
                <w:rPr>
                  <w:rFonts w:ascii="Segoe UI" w:eastAsia="Times New Roman" w:hAnsi="Segoe UI" w:cs="Segoe UI"/>
                  <w:color w:val="FFFFFF"/>
                  <w:sz w:val="17"/>
                  <w:szCs w:val="17"/>
                </w:rPr>
                <w:t>217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C567FE" w14:textId="77777777" w:rsidR="00A4011D" w:rsidRPr="00A4011D" w:rsidRDefault="00A4011D" w:rsidP="00A4011D">
            <w:pPr>
              <w:spacing w:after="540" w:line="240" w:lineRule="auto"/>
              <w:rPr>
                <w:ins w:id="1646" w:author="Philip Collender" w:date="2019-06-04T20:54:00Z"/>
                <w:rFonts w:ascii="Segoe UI" w:eastAsia="Times New Roman" w:hAnsi="Segoe UI" w:cs="Segoe UI"/>
                <w:color w:val="E6E1DC"/>
                <w:sz w:val="17"/>
                <w:szCs w:val="17"/>
              </w:rPr>
            </w:pPr>
            <w:ins w:id="1647" w:author="Philip Collender" w:date="2019-06-04T20:54:00Z">
              <w:r w:rsidRPr="00A4011D">
                <w:rPr>
                  <w:rFonts w:ascii="Segoe UI" w:eastAsia="Times New Roman" w:hAnsi="Segoe UI" w:cs="Segoe UI"/>
                  <w:color w:val="E6E1DC"/>
                  <w:sz w:val="17"/>
                  <w:szCs w:val="17"/>
                </w:rPr>
                <w:t>dfA.56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335EA1" w14:textId="77777777" w:rsidR="00A4011D" w:rsidRPr="00A4011D" w:rsidRDefault="00A4011D" w:rsidP="00A4011D">
            <w:pPr>
              <w:spacing w:after="540" w:line="240" w:lineRule="auto"/>
              <w:rPr>
                <w:ins w:id="1648" w:author="Philip Collender" w:date="2019-06-04T20:54:00Z"/>
                <w:rFonts w:ascii="Segoe UI" w:eastAsia="Times New Roman" w:hAnsi="Segoe UI" w:cs="Segoe UI"/>
                <w:color w:val="E6E1DC"/>
                <w:sz w:val="17"/>
                <w:szCs w:val="17"/>
              </w:rPr>
            </w:pPr>
            <w:ins w:id="1649" w:author="Philip Collender" w:date="2019-06-04T20:54:00Z">
              <w:r w:rsidRPr="00A4011D">
                <w:rPr>
                  <w:rFonts w:ascii="Microsoft YaHei" w:eastAsia="Microsoft YaHei" w:hAnsi="Microsoft YaHei" w:cs="Microsoft YaHei"/>
                  <w:color w:val="E6E1DC"/>
                  <w:sz w:val="17"/>
                  <w:szCs w:val="17"/>
                </w:rPr>
                <w:t>齐天大圣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C21AC9" w14:textId="77777777" w:rsidR="00A4011D" w:rsidRPr="00A4011D" w:rsidRDefault="00A4011D" w:rsidP="00A4011D">
            <w:pPr>
              <w:spacing w:after="540" w:line="240" w:lineRule="auto"/>
              <w:rPr>
                <w:ins w:id="1650" w:author="Philip Collender" w:date="2019-06-04T20:54:00Z"/>
                <w:rFonts w:ascii="Segoe UI" w:eastAsia="Times New Roman" w:hAnsi="Segoe UI" w:cs="Segoe UI"/>
                <w:color w:val="E6E1DC"/>
                <w:sz w:val="17"/>
                <w:szCs w:val="17"/>
              </w:rPr>
            </w:pPr>
            <w:ins w:id="165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8A51C2" w14:textId="77777777" w:rsidR="00A4011D" w:rsidRPr="00A4011D" w:rsidRDefault="00A4011D" w:rsidP="00A4011D">
            <w:pPr>
              <w:spacing w:after="540" w:line="240" w:lineRule="auto"/>
              <w:rPr>
                <w:ins w:id="1652" w:author="Philip Collender" w:date="2019-06-04T20:54:00Z"/>
                <w:rFonts w:ascii="Segoe UI" w:eastAsia="Times New Roman" w:hAnsi="Segoe UI" w:cs="Segoe UI"/>
                <w:color w:val="E6E1DC"/>
                <w:sz w:val="17"/>
                <w:szCs w:val="17"/>
              </w:rPr>
            </w:pPr>
            <w:ins w:id="1653" w:author="Philip Collender" w:date="2019-06-04T20:54:00Z">
              <w:r w:rsidRPr="00A4011D">
                <w:rPr>
                  <w:rFonts w:ascii="Segoe UI" w:eastAsia="Times New Roman" w:hAnsi="Segoe UI" w:cs="Segoe UI"/>
                  <w:color w:val="E6E1DC"/>
                  <w:sz w:val="17"/>
                  <w:szCs w:val="17"/>
                </w:rPr>
                <w:t>1996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6F56EC" w14:textId="77777777" w:rsidR="00A4011D" w:rsidRPr="00A4011D" w:rsidRDefault="00A4011D" w:rsidP="00A4011D">
            <w:pPr>
              <w:spacing w:after="540" w:line="240" w:lineRule="auto"/>
              <w:rPr>
                <w:ins w:id="1654" w:author="Philip Collender" w:date="2019-06-04T20:54:00Z"/>
                <w:rFonts w:ascii="Segoe UI" w:eastAsia="Times New Roman" w:hAnsi="Segoe UI" w:cs="Segoe UI"/>
                <w:color w:val="E6E1DC"/>
                <w:sz w:val="17"/>
                <w:szCs w:val="17"/>
              </w:rPr>
            </w:pPr>
            <w:ins w:id="1655"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664E3C" w14:textId="77777777" w:rsidR="00A4011D" w:rsidRPr="00A4011D" w:rsidRDefault="00A4011D" w:rsidP="00A4011D">
            <w:pPr>
              <w:spacing w:after="540" w:line="240" w:lineRule="auto"/>
              <w:rPr>
                <w:ins w:id="1656" w:author="Philip Collender" w:date="2019-06-04T20:54:00Z"/>
                <w:rFonts w:ascii="Segoe UI" w:eastAsia="Times New Roman" w:hAnsi="Segoe UI" w:cs="Segoe UI"/>
                <w:color w:val="E6E1DC"/>
                <w:sz w:val="17"/>
                <w:szCs w:val="17"/>
              </w:rPr>
            </w:pPr>
            <w:ins w:id="1657" w:author="Philip Collender" w:date="2019-06-04T20:54:00Z">
              <w:r w:rsidRPr="00A4011D">
                <w:rPr>
                  <w:rFonts w:ascii="Segoe UI" w:eastAsia="Times New Roman" w:hAnsi="Segoe UI" w:cs="Segoe UI"/>
                  <w:color w:val="E6E1DC"/>
                  <w:sz w:val="17"/>
                  <w:szCs w:val="17"/>
                </w:rPr>
                <w:t>21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D43DF8" w14:textId="77777777" w:rsidR="00A4011D" w:rsidRPr="00A4011D" w:rsidRDefault="00A4011D" w:rsidP="00A4011D">
            <w:pPr>
              <w:spacing w:after="540" w:line="240" w:lineRule="auto"/>
              <w:rPr>
                <w:ins w:id="1658" w:author="Philip Collender" w:date="2019-06-04T20:54:00Z"/>
                <w:rFonts w:ascii="Segoe UI" w:eastAsia="Times New Roman" w:hAnsi="Segoe UI" w:cs="Segoe UI"/>
                <w:color w:val="E6E1DC"/>
                <w:sz w:val="17"/>
                <w:szCs w:val="17"/>
              </w:rPr>
            </w:pPr>
          </w:p>
        </w:tc>
      </w:tr>
      <w:tr w:rsidR="00A4011D" w:rsidRPr="00A4011D" w14:paraId="39A1F41C" w14:textId="77777777" w:rsidTr="00A4011D">
        <w:trPr>
          <w:trHeight w:val="345"/>
          <w:tblCellSpacing w:w="0" w:type="dxa"/>
          <w:ins w:id="165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EB0E504" w14:textId="77777777" w:rsidR="00A4011D" w:rsidRPr="00A4011D" w:rsidRDefault="00A4011D" w:rsidP="00A4011D">
            <w:pPr>
              <w:spacing w:after="540" w:line="240" w:lineRule="auto"/>
              <w:jc w:val="right"/>
              <w:rPr>
                <w:ins w:id="1660" w:author="Philip Collender" w:date="2019-06-04T20:54:00Z"/>
                <w:rFonts w:ascii="Segoe UI" w:eastAsia="Times New Roman" w:hAnsi="Segoe UI" w:cs="Segoe UI"/>
                <w:color w:val="FFFFFF"/>
                <w:sz w:val="17"/>
                <w:szCs w:val="17"/>
              </w:rPr>
            </w:pPr>
            <w:ins w:id="1661" w:author="Philip Collender" w:date="2019-06-04T20:54:00Z">
              <w:r w:rsidRPr="00A4011D">
                <w:rPr>
                  <w:rFonts w:ascii="Segoe UI" w:eastAsia="Times New Roman" w:hAnsi="Segoe UI" w:cs="Segoe UI"/>
                  <w:color w:val="FFFFFF"/>
                  <w:sz w:val="17"/>
                  <w:szCs w:val="17"/>
                </w:rPr>
                <w:t>218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4EC40F" w14:textId="77777777" w:rsidR="00A4011D" w:rsidRPr="00A4011D" w:rsidRDefault="00A4011D" w:rsidP="00A4011D">
            <w:pPr>
              <w:spacing w:after="540" w:line="240" w:lineRule="auto"/>
              <w:rPr>
                <w:ins w:id="1662" w:author="Philip Collender" w:date="2019-06-04T20:54:00Z"/>
                <w:rFonts w:ascii="Segoe UI" w:eastAsia="Times New Roman" w:hAnsi="Segoe UI" w:cs="Segoe UI"/>
                <w:color w:val="E6E1DC"/>
                <w:sz w:val="17"/>
                <w:szCs w:val="17"/>
              </w:rPr>
            </w:pPr>
            <w:ins w:id="1663" w:author="Philip Collender" w:date="2019-06-04T20:54:00Z">
              <w:r w:rsidRPr="00A4011D">
                <w:rPr>
                  <w:rFonts w:ascii="Segoe UI" w:eastAsia="Times New Roman" w:hAnsi="Segoe UI" w:cs="Segoe UI"/>
                  <w:color w:val="E6E1DC"/>
                  <w:sz w:val="17"/>
                  <w:szCs w:val="17"/>
                </w:rPr>
                <w:t>dfB.56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C46C28" w14:textId="77777777" w:rsidR="00A4011D" w:rsidRPr="00A4011D" w:rsidRDefault="00A4011D" w:rsidP="00A4011D">
            <w:pPr>
              <w:spacing w:after="540" w:line="240" w:lineRule="auto"/>
              <w:rPr>
                <w:ins w:id="1664" w:author="Philip Collender" w:date="2019-06-04T20:54:00Z"/>
                <w:rFonts w:ascii="Segoe UI" w:eastAsia="Times New Roman" w:hAnsi="Segoe UI" w:cs="Segoe UI"/>
                <w:color w:val="E6E1DC"/>
                <w:sz w:val="17"/>
                <w:szCs w:val="17"/>
              </w:rPr>
            </w:pPr>
            <w:ins w:id="1665" w:author="Philip Collender" w:date="2019-06-04T20:54:00Z">
              <w:r w:rsidRPr="00A4011D">
                <w:rPr>
                  <w:rFonts w:ascii="Microsoft YaHei" w:eastAsia="Microsoft YaHei" w:hAnsi="Microsoft YaHei" w:cs="Microsoft YaHei"/>
                  <w:color w:val="E6E1DC"/>
                  <w:sz w:val="17"/>
                  <w:szCs w:val="17"/>
                </w:rPr>
                <w:t>孙悟空</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762C47" w14:textId="77777777" w:rsidR="00A4011D" w:rsidRPr="00A4011D" w:rsidRDefault="00A4011D" w:rsidP="00A4011D">
            <w:pPr>
              <w:spacing w:after="540" w:line="240" w:lineRule="auto"/>
              <w:rPr>
                <w:ins w:id="1666" w:author="Philip Collender" w:date="2019-06-04T20:54:00Z"/>
                <w:rFonts w:ascii="Segoe UI" w:eastAsia="Times New Roman" w:hAnsi="Segoe UI" w:cs="Segoe UI"/>
                <w:color w:val="E6E1DC"/>
                <w:sz w:val="17"/>
                <w:szCs w:val="17"/>
              </w:rPr>
            </w:pPr>
            <w:ins w:id="166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8D48EF" w14:textId="77777777" w:rsidR="00A4011D" w:rsidRPr="00A4011D" w:rsidRDefault="00A4011D" w:rsidP="00A4011D">
            <w:pPr>
              <w:spacing w:after="540" w:line="240" w:lineRule="auto"/>
              <w:rPr>
                <w:ins w:id="1668" w:author="Philip Collender" w:date="2019-06-04T20:54:00Z"/>
                <w:rFonts w:ascii="Segoe UI" w:eastAsia="Times New Roman" w:hAnsi="Segoe UI" w:cs="Segoe UI"/>
                <w:color w:val="E6E1DC"/>
                <w:sz w:val="17"/>
                <w:szCs w:val="17"/>
              </w:rPr>
            </w:pPr>
            <w:ins w:id="1669" w:author="Philip Collender" w:date="2019-06-04T20:54:00Z">
              <w:r w:rsidRPr="00A4011D">
                <w:rPr>
                  <w:rFonts w:ascii="Segoe UI" w:eastAsia="Times New Roman" w:hAnsi="Segoe UI" w:cs="Segoe UI"/>
                  <w:color w:val="E6E1DC"/>
                  <w:sz w:val="17"/>
                  <w:szCs w:val="17"/>
                </w:rPr>
                <w:t>1996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33A197" w14:textId="77777777" w:rsidR="00A4011D" w:rsidRPr="00A4011D" w:rsidRDefault="00A4011D" w:rsidP="00A4011D">
            <w:pPr>
              <w:spacing w:after="540" w:line="240" w:lineRule="auto"/>
              <w:rPr>
                <w:ins w:id="1670" w:author="Philip Collender" w:date="2019-06-04T20:54:00Z"/>
                <w:rFonts w:ascii="Segoe UI" w:eastAsia="Times New Roman" w:hAnsi="Segoe UI" w:cs="Segoe UI"/>
                <w:color w:val="E6E1DC"/>
                <w:sz w:val="17"/>
                <w:szCs w:val="17"/>
              </w:rPr>
            </w:pPr>
            <w:ins w:id="1671"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CACA24" w14:textId="77777777" w:rsidR="00A4011D" w:rsidRPr="00A4011D" w:rsidRDefault="00A4011D" w:rsidP="00A4011D">
            <w:pPr>
              <w:spacing w:after="540" w:line="240" w:lineRule="auto"/>
              <w:rPr>
                <w:ins w:id="1672" w:author="Philip Collender" w:date="2019-06-04T20:54:00Z"/>
                <w:rFonts w:ascii="Segoe UI" w:eastAsia="Times New Roman" w:hAnsi="Segoe UI" w:cs="Segoe UI"/>
                <w:color w:val="E6E1DC"/>
                <w:sz w:val="17"/>
                <w:szCs w:val="17"/>
              </w:rPr>
            </w:pPr>
            <w:ins w:id="1673" w:author="Philip Collender" w:date="2019-06-04T20:54:00Z">
              <w:r w:rsidRPr="00A4011D">
                <w:rPr>
                  <w:rFonts w:ascii="Segoe UI" w:eastAsia="Times New Roman" w:hAnsi="Segoe UI" w:cs="Segoe UI"/>
                  <w:color w:val="E6E1DC"/>
                  <w:sz w:val="17"/>
                  <w:szCs w:val="17"/>
                </w:rPr>
                <w:t>21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B987F8" w14:textId="77777777" w:rsidR="00A4011D" w:rsidRPr="00A4011D" w:rsidRDefault="00A4011D" w:rsidP="00A4011D">
            <w:pPr>
              <w:spacing w:after="540" w:line="240" w:lineRule="auto"/>
              <w:rPr>
                <w:ins w:id="1674" w:author="Philip Collender" w:date="2019-06-04T20:54:00Z"/>
                <w:rFonts w:ascii="Segoe UI" w:eastAsia="Times New Roman" w:hAnsi="Segoe UI" w:cs="Segoe UI"/>
                <w:color w:val="E6E1DC"/>
                <w:sz w:val="17"/>
                <w:szCs w:val="17"/>
              </w:rPr>
            </w:pPr>
          </w:p>
        </w:tc>
      </w:tr>
      <w:tr w:rsidR="00A4011D" w:rsidRPr="00A4011D" w14:paraId="7AE36C8B" w14:textId="77777777" w:rsidTr="00A4011D">
        <w:trPr>
          <w:trHeight w:val="345"/>
          <w:tblCellSpacing w:w="0" w:type="dxa"/>
          <w:ins w:id="167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51EA6CC" w14:textId="77777777" w:rsidR="00A4011D" w:rsidRPr="00A4011D" w:rsidRDefault="00A4011D" w:rsidP="00A4011D">
            <w:pPr>
              <w:spacing w:after="540" w:line="240" w:lineRule="auto"/>
              <w:jc w:val="right"/>
              <w:rPr>
                <w:ins w:id="1676" w:author="Philip Collender" w:date="2019-06-04T20:54:00Z"/>
                <w:rFonts w:ascii="Segoe UI" w:eastAsia="Times New Roman" w:hAnsi="Segoe UI" w:cs="Segoe UI"/>
                <w:color w:val="FFFFFF"/>
                <w:sz w:val="17"/>
                <w:szCs w:val="17"/>
              </w:rPr>
            </w:pPr>
            <w:ins w:id="1677" w:author="Philip Collender" w:date="2019-06-04T20:54:00Z">
              <w:r w:rsidRPr="00A4011D">
                <w:rPr>
                  <w:rFonts w:ascii="Segoe UI" w:eastAsia="Times New Roman" w:hAnsi="Segoe UI" w:cs="Segoe UI"/>
                  <w:color w:val="FFFFFF"/>
                  <w:sz w:val="17"/>
                  <w:szCs w:val="17"/>
                </w:rPr>
                <w:t>219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F1A4AB" w14:textId="77777777" w:rsidR="00A4011D" w:rsidRPr="00A4011D" w:rsidRDefault="00A4011D" w:rsidP="00A4011D">
            <w:pPr>
              <w:spacing w:after="540" w:line="240" w:lineRule="auto"/>
              <w:rPr>
                <w:ins w:id="1678" w:author="Philip Collender" w:date="2019-06-04T20:54:00Z"/>
                <w:rFonts w:ascii="Segoe UI" w:eastAsia="Times New Roman" w:hAnsi="Segoe UI" w:cs="Segoe UI"/>
                <w:color w:val="E6E1DC"/>
                <w:sz w:val="17"/>
                <w:szCs w:val="17"/>
              </w:rPr>
            </w:pPr>
            <w:ins w:id="167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4715AD" w14:textId="77777777" w:rsidR="00A4011D" w:rsidRPr="00A4011D" w:rsidRDefault="00A4011D" w:rsidP="00A4011D">
            <w:pPr>
              <w:spacing w:after="540" w:line="240" w:lineRule="auto"/>
              <w:rPr>
                <w:ins w:id="1680" w:author="Philip Collender" w:date="2019-06-04T20:54:00Z"/>
                <w:rFonts w:ascii="Segoe UI" w:eastAsia="Times New Roman" w:hAnsi="Segoe UI" w:cs="Segoe UI"/>
                <w:color w:val="E6E1DC"/>
                <w:sz w:val="17"/>
                <w:szCs w:val="17"/>
              </w:rPr>
            </w:pPr>
            <w:ins w:id="168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177AB8" w14:textId="77777777" w:rsidR="00A4011D" w:rsidRPr="00A4011D" w:rsidRDefault="00A4011D" w:rsidP="00A4011D">
            <w:pPr>
              <w:spacing w:after="540" w:line="240" w:lineRule="auto"/>
              <w:rPr>
                <w:ins w:id="1682" w:author="Philip Collender" w:date="2019-06-04T20:54:00Z"/>
                <w:rFonts w:ascii="Segoe UI" w:eastAsia="Times New Roman" w:hAnsi="Segoe UI" w:cs="Segoe UI"/>
                <w:color w:val="E6E1DC"/>
                <w:sz w:val="17"/>
                <w:szCs w:val="17"/>
              </w:rPr>
            </w:pPr>
            <w:ins w:id="168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CBBBD6" w14:textId="77777777" w:rsidR="00A4011D" w:rsidRPr="00A4011D" w:rsidRDefault="00A4011D" w:rsidP="00A4011D">
            <w:pPr>
              <w:spacing w:after="540" w:line="240" w:lineRule="auto"/>
              <w:rPr>
                <w:ins w:id="1684" w:author="Philip Collender" w:date="2019-06-04T20:54:00Z"/>
                <w:rFonts w:ascii="Segoe UI" w:eastAsia="Times New Roman" w:hAnsi="Segoe UI" w:cs="Segoe UI"/>
                <w:color w:val="E6E1DC"/>
                <w:sz w:val="17"/>
                <w:szCs w:val="17"/>
              </w:rPr>
            </w:pPr>
            <w:ins w:id="168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F1D62A" w14:textId="77777777" w:rsidR="00A4011D" w:rsidRPr="00A4011D" w:rsidRDefault="00A4011D" w:rsidP="00A4011D">
            <w:pPr>
              <w:spacing w:after="540" w:line="240" w:lineRule="auto"/>
              <w:rPr>
                <w:ins w:id="1686" w:author="Philip Collender" w:date="2019-06-04T20:54:00Z"/>
                <w:rFonts w:ascii="Segoe UI" w:eastAsia="Times New Roman" w:hAnsi="Segoe UI" w:cs="Segoe UI"/>
                <w:color w:val="E6E1DC"/>
                <w:sz w:val="17"/>
                <w:szCs w:val="17"/>
              </w:rPr>
            </w:pPr>
            <w:ins w:id="168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B1BF6E" w14:textId="77777777" w:rsidR="00A4011D" w:rsidRPr="00A4011D" w:rsidRDefault="00A4011D" w:rsidP="00A4011D">
            <w:pPr>
              <w:spacing w:after="540" w:line="240" w:lineRule="auto"/>
              <w:rPr>
                <w:ins w:id="1688" w:author="Philip Collender" w:date="2019-06-04T20:54:00Z"/>
                <w:rFonts w:ascii="Segoe UI" w:eastAsia="Times New Roman" w:hAnsi="Segoe UI" w:cs="Segoe UI"/>
                <w:color w:val="E6E1DC"/>
                <w:sz w:val="17"/>
                <w:szCs w:val="17"/>
              </w:rPr>
            </w:pPr>
            <w:ins w:id="168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09C54F" w14:textId="77777777" w:rsidR="00A4011D" w:rsidRPr="00A4011D" w:rsidRDefault="00A4011D" w:rsidP="00A4011D">
            <w:pPr>
              <w:spacing w:after="540" w:line="240" w:lineRule="auto"/>
              <w:rPr>
                <w:ins w:id="1690" w:author="Philip Collender" w:date="2019-06-04T20:54:00Z"/>
                <w:rFonts w:ascii="Segoe UI" w:eastAsia="Times New Roman" w:hAnsi="Segoe UI" w:cs="Segoe UI"/>
                <w:color w:val="E6E1DC"/>
                <w:sz w:val="17"/>
                <w:szCs w:val="17"/>
              </w:rPr>
            </w:pPr>
            <w:ins w:id="1691" w:author="Philip Collender" w:date="2019-06-04T20:54:00Z">
              <w:r w:rsidRPr="00A4011D">
                <w:rPr>
                  <w:rFonts w:ascii="Segoe UI" w:eastAsia="Times New Roman" w:hAnsi="Segoe UI" w:cs="Segoe UI"/>
                  <w:color w:val="E6E1DC"/>
                  <w:sz w:val="17"/>
                  <w:szCs w:val="17"/>
                </w:rPr>
                <w:t>0.9994</w:t>
              </w:r>
            </w:ins>
          </w:p>
        </w:tc>
      </w:tr>
      <w:tr w:rsidR="00A4011D" w:rsidRPr="00A4011D" w14:paraId="23FD39BE" w14:textId="77777777" w:rsidTr="00A4011D">
        <w:trPr>
          <w:trHeight w:val="345"/>
          <w:tblCellSpacing w:w="0" w:type="dxa"/>
          <w:ins w:id="169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1C812A7" w14:textId="77777777" w:rsidR="00A4011D" w:rsidRPr="00A4011D" w:rsidRDefault="00A4011D" w:rsidP="00A4011D">
            <w:pPr>
              <w:spacing w:after="540" w:line="240" w:lineRule="auto"/>
              <w:jc w:val="right"/>
              <w:rPr>
                <w:ins w:id="1693" w:author="Philip Collender" w:date="2019-06-04T20:54:00Z"/>
                <w:rFonts w:ascii="Segoe UI" w:eastAsia="Times New Roman" w:hAnsi="Segoe UI" w:cs="Segoe UI"/>
                <w:color w:val="FFFFFF"/>
                <w:sz w:val="17"/>
                <w:szCs w:val="17"/>
              </w:rPr>
            </w:pPr>
            <w:ins w:id="1694" w:author="Philip Collender" w:date="2019-06-04T20:54:00Z">
              <w:r w:rsidRPr="00A4011D">
                <w:rPr>
                  <w:rFonts w:ascii="Segoe UI" w:eastAsia="Times New Roman" w:hAnsi="Segoe UI" w:cs="Segoe UI"/>
                  <w:color w:val="FFFFFF"/>
                  <w:sz w:val="17"/>
                  <w:szCs w:val="17"/>
                </w:rPr>
                <w:t>220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803169" w14:textId="77777777" w:rsidR="00A4011D" w:rsidRPr="00A4011D" w:rsidRDefault="00A4011D" w:rsidP="00A4011D">
            <w:pPr>
              <w:spacing w:after="540" w:line="240" w:lineRule="auto"/>
              <w:jc w:val="right"/>
              <w:rPr>
                <w:ins w:id="169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F47173" w14:textId="77777777" w:rsidR="00A4011D" w:rsidRPr="00A4011D" w:rsidRDefault="00A4011D" w:rsidP="00A4011D">
            <w:pPr>
              <w:spacing w:after="540" w:line="240" w:lineRule="auto"/>
              <w:rPr>
                <w:ins w:id="169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B10D57" w14:textId="77777777" w:rsidR="00A4011D" w:rsidRPr="00A4011D" w:rsidRDefault="00A4011D" w:rsidP="00A4011D">
            <w:pPr>
              <w:spacing w:after="540" w:line="240" w:lineRule="auto"/>
              <w:rPr>
                <w:ins w:id="169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597DCC" w14:textId="77777777" w:rsidR="00A4011D" w:rsidRPr="00A4011D" w:rsidRDefault="00A4011D" w:rsidP="00A4011D">
            <w:pPr>
              <w:spacing w:after="540" w:line="240" w:lineRule="auto"/>
              <w:rPr>
                <w:ins w:id="169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3BE7FB" w14:textId="77777777" w:rsidR="00A4011D" w:rsidRPr="00A4011D" w:rsidRDefault="00A4011D" w:rsidP="00A4011D">
            <w:pPr>
              <w:spacing w:after="540" w:line="240" w:lineRule="auto"/>
              <w:rPr>
                <w:ins w:id="169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3F5F2C" w14:textId="77777777" w:rsidR="00A4011D" w:rsidRPr="00A4011D" w:rsidRDefault="00A4011D" w:rsidP="00A4011D">
            <w:pPr>
              <w:spacing w:after="540" w:line="240" w:lineRule="auto"/>
              <w:rPr>
                <w:ins w:id="170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3316C4" w14:textId="77777777" w:rsidR="00A4011D" w:rsidRPr="00A4011D" w:rsidRDefault="00A4011D" w:rsidP="00A4011D">
            <w:pPr>
              <w:spacing w:after="540" w:line="240" w:lineRule="auto"/>
              <w:rPr>
                <w:ins w:id="1701" w:author="Philip Collender" w:date="2019-06-04T20:54:00Z"/>
                <w:rFonts w:ascii="Times New Roman" w:eastAsia="Times New Roman" w:hAnsi="Times New Roman" w:cs="Times New Roman"/>
                <w:sz w:val="20"/>
                <w:szCs w:val="20"/>
              </w:rPr>
            </w:pPr>
          </w:p>
        </w:tc>
      </w:tr>
      <w:tr w:rsidR="00A4011D" w:rsidRPr="00A4011D" w14:paraId="3D127E2A" w14:textId="77777777" w:rsidTr="00A4011D">
        <w:trPr>
          <w:trHeight w:val="345"/>
          <w:tblCellSpacing w:w="0" w:type="dxa"/>
          <w:ins w:id="170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49CEE03" w14:textId="77777777" w:rsidR="00A4011D" w:rsidRPr="00A4011D" w:rsidRDefault="00A4011D" w:rsidP="00A4011D">
            <w:pPr>
              <w:spacing w:after="540" w:line="240" w:lineRule="auto"/>
              <w:jc w:val="right"/>
              <w:rPr>
                <w:ins w:id="1703" w:author="Philip Collender" w:date="2019-06-04T20:54:00Z"/>
                <w:rFonts w:ascii="Segoe UI" w:eastAsia="Times New Roman" w:hAnsi="Segoe UI" w:cs="Segoe UI"/>
                <w:color w:val="FFFFFF"/>
                <w:sz w:val="17"/>
                <w:szCs w:val="17"/>
              </w:rPr>
            </w:pPr>
            <w:ins w:id="1704" w:author="Philip Collender" w:date="2019-06-04T20:54:00Z">
              <w:r w:rsidRPr="00A4011D">
                <w:rPr>
                  <w:rFonts w:ascii="Segoe UI" w:eastAsia="Times New Roman" w:hAnsi="Segoe UI" w:cs="Segoe UI"/>
                  <w:color w:val="FFFFFF"/>
                  <w:sz w:val="17"/>
                  <w:szCs w:val="17"/>
                </w:rPr>
                <w:t>221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63C793" w14:textId="77777777" w:rsidR="00A4011D" w:rsidRPr="00A4011D" w:rsidRDefault="00A4011D" w:rsidP="00A4011D">
            <w:pPr>
              <w:spacing w:after="540" w:line="240" w:lineRule="auto"/>
              <w:rPr>
                <w:ins w:id="1705" w:author="Philip Collender" w:date="2019-06-04T20:54:00Z"/>
                <w:rFonts w:ascii="Segoe UI" w:eastAsia="Times New Roman" w:hAnsi="Segoe UI" w:cs="Segoe UI"/>
                <w:color w:val="E6E1DC"/>
                <w:sz w:val="17"/>
                <w:szCs w:val="17"/>
              </w:rPr>
            </w:pPr>
            <w:ins w:id="1706" w:author="Philip Collender" w:date="2019-06-04T20:54:00Z">
              <w:r w:rsidRPr="00A4011D">
                <w:rPr>
                  <w:rFonts w:ascii="Segoe UI" w:eastAsia="Times New Roman" w:hAnsi="Segoe UI" w:cs="Segoe UI"/>
                  <w:color w:val="E6E1DC"/>
                  <w:sz w:val="17"/>
                  <w:szCs w:val="17"/>
                </w:rPr>
                <w:t>dfA.57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EC2E1E" w14:textId="77777777" w:rsidR="00A4011D" w:rsidRPr="00A4011D" w:rsidRDefault="00A4011D" w:rsidP="00A4011D">
            <w:pPr>
              <w:spacing w:after="540" w:line="240" w:lineRule="auto"/>
              <w:rPr>
                <w:ins w:id="1707" w:author="Philip Collender" w:date="2019-06-04T20:54:00Z"/>
                <w:rFonts w:ascii="Segoe UI" w:eastAsia="Times New Roman" w:hAnsi="Segoe UI" w:cs="Segoe UI"/>
                <w:color w:val="E6E1DC"/>
                <w:sz w:val="17"/>
                <w:szCs w:val="17"/>
              </w:rPr>
            </w:pPr>
            <w:ins w:id="1708" w:author="Philip Collender" w:date="2019-06-04T20:54:00Z">
              <w:r w:rsidRPr="00A4011D">
                <w:rPr>
                  <w:rFonts w:ascii="Microsoft YaHei" w:eastAsia="Microsoft YaHei" w:hAnsi="Microsoft YaHei" w:cs="Microsoft YaHei"/>
                  <w:color w:val="E6E1DC"/>
                  <w:sz w:val="17"/>
                  <w:szCs w:val="17"/>
                </w:rPr>
                <w:t>燧人</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B1F4F6" w14:textId="77777777" w:rsidR="00A4011D" w:rsidRPr="00A4011D" w:rsidRDefault="00A4011D" w:rsidP="00A4011D">
            <w:pPr>
              <w:spacing w:after="540" w:line="240" w:lineRule="auto"/>
              <w:rPr>
                <w:ins w:id="1709" w:author="Philip Collender" w:date="2019-06-04T20:54:00Z"/>
                <w:rFonts w:ascii="Segoe UI" w:eastAsia="Times New Roman" w:hAnsi="Segoe UI" w:cs="Segoe UI"/>
                <w:color w:val="E6E1DC"/>
                <w:sz w:val="17"/>
                <w:szCs w:val="17"/>
              </w:rPr>
            </w:pPr>
            <w:ins w:id="171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0F66D3" w14:textId="77777777" w:rsidR="00A4011D" w:rsidRPr="00A4011D" w:rsidRDefault="00A4011D" w:rsidP="00A4011D">
            <w:pPr>
              <w:spacing w:after="540" w:line="240" w:lineRule="auto"/>
              <w:rPr>
                <w:ins w:id="1711" w:author="Philip Collender" w:date="2019-06-04T20:54:00Z"/>
                <w:rFonts w:ascii="Segoe UI" w:eastAsia="Times New Roman" w:hAnsi="Segoe UI" w:cs="Segoe UI"/>
                <w:color w:val="E6E1DC"/>
                <w:sz w:val="17"/>
                <w:szCs w:val="17"/>
              </w:rPr>
            </w:pPr>
            <w:ins w:id="1712" w:author="Philip Collender" w:date="2019-06-04T20:54:00Z">
              <w:r w:rsidRPr="00A4011D">
                <w:rPr>
                  <w:rFonts w:ascii="Segoe UI" w:eastAsia="Times New Roman" w:hAnsi="Segoe UI" w:cs="Segoe UI"/>
                  <w:color w:val="E6E1DC"/>
                  <w:sz w:val="17"/>
                  <w:szCs w:val="17"/>
                </w:rPr>
                <w:t>1958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E85DE2" w14:textId="77777777" w:rsidR="00A4011D" w:rsidRPr="00A4011D" w:rsidRDefault="00A4011D" w:rsidP="00A4011D">
            <w:pPr>
              <w:spacing w:after="540" w:line="240" w:lineRule="auto"/>
              <w:rPr>
                <w:ins w:id="1713" w:author="Philip Collender" w:date="2019-06-04T20:54:00Z"/>
                <w:rFonts w:ascii="Segoe UI" w:eastAsia="Times New Roman" w:hAnsi="Segoe UI" w:cs="Segoe UI"/>
                <w:color w:val="E6E1DC"/>
                <w:sz w:val="17"/>
                <w:szCs w:val="17"/>
              </w:rPr>
            </w:pPr>
            <w:ins w:id="1714"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66678A" w14:textId="77777777" w:rsidR="00A4011D" w:rsidRPr="00A4011D" w:rsidRDefault="00A4011D" w:rsidP="00A4011D">
            <w:pPr>
              <w:spacing w:after="540" w:line="240" w:lineRule="auto"/>
              <w:rPr>
                <w:ins w:id="1715" w:author="Philip Collender" w:date="2019-06-04T20:54:00Z"/>
                <w:rFonts w:ascii="Segoe UI" w:eastAsia="Times New Roman" w:hAnsi="Segoe UI" w:cs="Segoe UI"/>
                <w:color w:val="E6E1DC"/>
                <w:sz w:val="17"/>
                <w:szCs w:val="17"/>
              </w:rPr>
            </w:pPr>
            <w:ins w:id="1716" w:author="Philip Collender" w:date="2019-06-04T20:54:00Z">
              <w:r w:rsidRPr="00A4011D">
                <w:rPr>
                  <w:rFonts w:ascii="Segoe UI" w:eastAsia="Times New Roman" w:hAnsi="Segoe UI" w:cs="Segoe UI"/>
                  <w:color w:val="E6E1DC"/>
                  <w:sz w:val="17"/>
                  <w:szCs w:val="17"/>
                </w:rPr>
                <w:t>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9EFB11" w14:textId="77777777" w:rsidR="00A4011D" w:rsidRPr="00A4011D" w:rsidRDefault="00A4011D" w:rsidP="00A4011D">
            <w:pPr>
              <w:spacing w:after="540" w:line="240" w:lineRule="auto"/>
              <w:rPr>
                <w:ins w:id="1717" w:author="Philip Collender" w:date="2019-06-04T20:54:00Z"/>
                <w:rFonts w:ascii="Segoe UI" w:eastAsia="Times New Roman" w:hAnsi="Segoe UI" w:cs="Segoe UI"/>
                <w:color w:val="E6E1DC"/>
                <w:sz w:val="17"/>
                <w:szCs w:val="17"/>
              </w:rPr>
            </w:pPr>
          </w:p>
        </w:tc>
      </w:tr>
      <w:tr w:rsidR="00A4011D" w:rsidRPr="00A4011D" w14:paraId="5DF8DAA1" w14:textId="77777777" w:rsidTr="00A4011D">
        <w:trPr>
          <w:trHeight w:val="345"/>
          <w:tblCellSpacing w:w="0" w:type="dxa"/>
          <w:ins w:id="171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97ED393" w14:textId="77777777" w:rsidR="00A4011D" w:rsidRPr="00A4011D" w:rsidRDefault="00A4011D" w:rsidP="00A4011D">
            <w:pPr>
              <w:spacing w:after="540" w:line="240" w:lineRule="auto"/>
              <w:jc w:val="right"/>
              <w:rPr>
                <w:ins w:id="1719" w:author="Philip Collender" w:date="2019-06-04T20:54:00Z"/>
                <w:rFonts w:ascii="Segoe UI" w:eastAsia="Times New Roman" w:hAnsi="Segoe UI" w:cs="Segoe UI"/>
                <w:color w:val="FFFFFF"/>
                <w:sz w:val="17"/>
                <w:szCs w:val="17"/>
              </w:rPr>
            </w:pPr>
            <w:ins w:id="1720" w:author="Philip Collender" w:date="2019-06-04T20:54:00Z">
              <w:r w:rsidRPr="00A4011D">
                <w:rPr>
                  <w:rFonts w:ascii="Segoe UI" w:eastAsia="Times New Roman" w:hAnsi="Segoe UI" w:cs="Segoe UI"/>
                  <w:color w:val="FFFFFF"/>
                  <w:sz w:val="17"/>
                  <w:szCs w:val="17"/>
                </w:rPr>
                <w:t>222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87585C" w14:textId="77777777" w:rsidR="00A4011D" w:rsidRPr="00A4011D" w:rsidRDefault="00A4011D" w:rsidP="00A4011D">
            <w:pPr>
              <w:spacing w:after="540" w:line="240" w:lineRule="auto"/>
              <w:rPr>
                <w:ins w:id="1721" w:author="Philip Collender" w:date="2019-06-04T20:54:00Z"/>
                <w:rFonts w:ascii="Segoe UI" w:eastAsia="Times New Roman" w:hAnsi="Segoe UI" w:cs="Segoe UI"/>
                <w:color w:val="E6E1DC"/>
                <w:sz w:val="17"/>
                <w:szCs w:val="17"/>
              </w:rPr>
            </w:pPr>
            <w:ins w:id="1722" w:author="Philip Collender" w:date="2019-06-04T20:54:00Z">
              <w:r w:rsidRPr="00A4011D">
                <w:rPr>
                  <w:rFonts w:ascii="Segoe UI" w:eastAsia="Times New Roman" w:hAnsi="Segoe UI" w:cs="Segoe UI"/>
                  <w:color w:val="E6E1DC"/>
                  <w:sz w:val="17"/>
                  <w:szCs w:val="17"/>
                </w:rPr>
                <w:t>dfB.57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55B6D6" w14:textId="77777777" w:rsidR="00A4011D" w:rsidRPr="00A4011D" w:rsidRDefault="00A4011D" w:rsidP="00A4011D">
            <w:pPr>
              <w:spacing w:after="540" w:line="240" w:lineRule="auto"/>
              <w:rPr>
                <w:ins w:id="1723" w:author="Philip Collender" w:date="2019-06-04T20:54:00Z"/>
                <w:rFonts w:ascii="Segoe UI" w:eastAsia="Times New Roman" w:hAnsi="Segoe UI" w:cs="Segoe UI"/>
                <w:color w:val="E6E1DC"/>
                <w:sz w:val="17"/>
                <w:szCs w:val="17"/>
              </w:rPr>
            </w:pPr>
            <w:ins w:id="1724" w:author="Philip Collender" w:date="2019-06-04T20:54:00Z">
              <w:r w:rsidRPr="00A4011D">
                <w:rPr>
                  <w:rFonts w:ascii="Microsoft YaHei" w:eastAsia="Microsoft YaHei" w:hAnsi="Microsoft YaHei" w:cs="Microsoft YaHei"/>
                  <w:color w:val="E6E1DC"/>
                  <w:sz w:val="17"/>
                  <w:szCs w:val="17"/>
                </w:rPr>
                <w:t>燧人氏</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53FB6C" w14:textId="77777777" w:rsidR="00A4011D" w:rsidRPr="00A4011D" w:rsidRDefault="00A4011D" w:rsidP="00A4011D">
            <w:pPr>
              <w:spacing w:after="540" w:line="240" w:lineRule="auto"/>
              <w:rPr>
                <w:ins w:id="1725" w:author="Philip Collender" w:date="2019-06-04T20:54:00Z"/>
                <w:rFonts w:ascii="Segoe UI" w:eastAsia="Times New Roman" w:hAnsi="Segoe UI" w:cs="Segoe UI"/>
                <w:color w:val="E6E1DC"/>
                <w:sz w:val="17"/>
                <w:szCs w:val="17"/>
              </w:rPr>
            </w:pPr>
            <w:ins w:id="172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E1233F" w14:textId="77777777" w:rsidR="00A4011D" w:rsidRPr="00A4011D" w:rsidRDefault="00A4011D" w:rsidP="00A4011D">
            <w:pPr>
              <w:spacing w:after="540" w:line="240" w:lineRule="auto"/>
              <w:rPr>
                <w:ins w:id="1727" w:author="Philip Collender" w:date="2019-06-04T20:54:00Z"/>
                <w:rFonts w:ascii="Segoe UI" w:eastAsia="Times New Roman" w:hAnsi="Segoe UI" w:cs="Segoe UI"/>
                <w:color w:val="E6E1DC"/>
                <w:sz w:val="17"/>
                <w:szCs w:val="17"/>
              </w:rPr>
            </w:pPr>
            <w:ins w:id="1728" w:author="Philip Collender" w:date="2019-06-04T20:54:00Z">
              <w:r w:rsidRPr="00A4011D">
                <w:rPr>
                  <w:rFonts w:ascii="Segoe UI" w:eastAsia="Times New Roman" w:hAnsi="Segoe UI" w:cs="Segoe UI"/>
                  <w:color w:val="E6E1DC"/>
                  <w:sz w:val="17"/>
                  <w:szCs w:val="17"/>
                </w:rPr>
                <w:t>1958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11E687" w14:textId="77777777" w:rsidR="00A4011D" w:rsidRPr="00A4011D" w:rsidRDefault="00A4011D" w:rsidP="00A4011D">
            <w:pPr>
              <w:spacing w:after="540" w:line="240" w:lineRule="auto"/>
              <w:rPr>
                <w:ins w:id="1729" w:author="Philip Collender" w:date="2019-06-04T20:54:00Z"/>
                <w:rFonts w:ascii="Segoe UI" w:eastAsia="Times New Roman" w:hAnsi="Segoe UI" w:cs="Segoe UI"/>
                <w:color w:val="E6E1DC"/>
                <w:sz w:val="17"/>
                <w:szCs w:val="17"/>
              </w:rPr>
            </w:pPr>
            <w:ins w:id="1730"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C59D30" w14:textId="77777777" w:rsidR="00A4011D" w:rsidRPr="00A4011D" w:rsidRDefault="00A4011D" w:rsidP="00A4011D">
            <w:pPr>
              <w:spacing w:after="540" w:line="240" w:lineRule="auto"/>
              <w:rPr>
                <w:ins w:id="1731" w:author="Philip Collender" w:date="2019-06-04T20:54:00Z"/>
                <w:rFonts w:ascii="Segoe UI" w:eastAsia="Times New Roman" w:hAnsi="Segoe UI" w:cs="Segoe UI"/>
                <w:color w:val="E6E1DC"/>
                <w:sz w:val="17"/>
                <w:szCs w:val="17"/>
              </w:rPr>
            </w:pPr>
            <w:ins w:id="1732" w:author="Philip Collender" w:date="2019-06-04T20:54:00Z">
              <w:r w:rsidRPr="00A4011D">
                <w:rPr>
                  <w:rFonts w:ascii="Segoe UI" w:eastAsia="Times New Roman" w:hAnsi="Segoe UI" w:cs="Segoe UI"/>
                  <w:color w:val="E6E1DC"/>
                  <w:sz w:val="17"/>
                  <w:szCs w:val="17"/>
                </w:rPr>
                <w:t>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2C139A" w14:textId="77777777" w:rsidR="00A4011D" w:rsidRPr="00A4011D" w:rsidRDefault="00A4011D" w:rsidP="00A4011D">
            <w:pPr>
              <w:spacing w:after="540" w:line="240" w:lineRule="auto"/>
              <w:rPr>
                <w:ins w:id="1733" w:author="Philip Collender" w:date="2019-06-04T20:54:00Z"/>
                <w:rFonts w:ascii="Segoe UI" w:eastAsia="Times New Roman" w:hAnsi="Segoe UI" w:cs="Segoe UI"/>
                <w:color w:val="E6E1DC"/>
                <w:sz w:val="17"/>
                <w:szCs w:val="17"/>
              </w:rPr>
            </w:pPr>
          </w:p>
        </w:tc>
      </w:tr>
      <w:tr w:rsidR="00A4011D" w:rsidRPr="00A4011D" w14:paraId="3850DFE7" w14:textId="77777777" w:rsidTr="00A4011D">
        <w:trPr>
          <w:trHeight w:val="345"/>
          <w:tblCellSpacing w:w="0" w:type="dxa"/>
          <w:ins w:id="173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EE82A9B" w14:textId="77777777" w:rsidR="00A4011D" w:rsidRPr="00A4011D" w:rsidRDefault="00A4011D" w:rsidP="00A4011D">
            <w:pPr>
              <w:spacing w:after="540" w:line="240" w:lineRule="auto"/>
              <w:jc w:val="right"/>
              <w:rPr>
                <w:ins w:id="1735" w:author="Philip Collender" w:date="2019-06-04T20:54:00Z"/>
                <w:rFonts w:ascii="Segoe UI" w:eastAsia="Times New Roman" w:hAnsi="Segoe UI" w:cs="Segoe UI"/>
                <w:color w:val="FFFFFF"/>
                <w:sz w:val="17"/>
                <w:szCs w:val="17"/>
              </w:rPr>
            </w:pPr>
            <w:ins w:id="1736" w:author="Philip Collender" w:date="2019-06-04T20:54:00Z">
              <w:r w:rsidRPr="00A4011D">
                <w:rPr>
                  <w:rFonts w:ascii="Segoe UI" w:eastAsia="Times New Roman" w:hAnsi="Segoe UI" w:cs="Segoe UI"/>
                  <w:color w:val="FFFFFF"/>
                  <w:sz w:val="17"/>
                  <w:szCs w:val="17"/>
                </w:rPr>
                <w:t>223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B7472A" w14:textId="77777777" w:rsidR="00A4011D" w:rsidRPr="00A4011D" w:rsidRDefault="00A4011D" w:rsidP="00A4011D">
            <w:pPr>
              <w:spacing w:after="540" w:line="240" w:lineRule="auto"/>
              <w:rPr>
                <w:ins w:id="1737" w:author="Philip Collender" w:date="2019-06-04T20:54:00Z"/>
                <w:rFonts w:ascii="Segoe UI" w:eastAsia="Times New Roman" w:hAnsi="Segoe UI" w:cs="Segoe UI"/>
                <w:color w:val="E6E1DC"/>
                <w:sz w:val="17"/>
                <w:szCs w:val="17"/>
              </w:rPr>
            </w:pPr>
            <w:ins w:id="173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31DB57" w14:textId="77777777" w:rsidR="00A4011D" w:rsidRPr="00A4011D" w:rsidRDefault="00A4011D" w:rsidP="00A4011D">
            <w:pPr>
              <w:spacing w:after="540" w:line="240" w:lineRule="auto"/>
              <w:rPr>
                <w:ins w:id="1739" w:author="Philip Collender" w:date="2019-06-04T20:54:00Z"/>
                <w:rFonts w:ascii="Segoe UI" w:eastAsia="Times New Roman" w:hAnsi="Segoe UI" w:cs="Segoe UI"/>
                <w:color w:val="E6E1DC"/>
                <w:sz w:val="17"/>
                <w:szCs w:val="17"/>
              </w:rPr>
            </w:pPr>
            <w:ins w:id="174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B88494" w14:textId="77777777" w:rsidR="00A4011D" w:rsidRPr="00A4011D" w:rsidRDefault="00A4011D" w:rsidP="00A4011D">
            <w:pPr>
              <w:spacing w:after="540" w:line="240" w:lineRule="auto"/>
              <w:rPr>
                <w:ins w:id="1741" w:author="Philip Collender" w:date="2019-06-04T20:54:00Z"/>
                <w:rFonts w:ascii="Segoe UI" w:eastAsia="Times New Roman" w:hAnsi="Segoe UI" w:cs="Segoe UI"/>
                <w:color w:val="E6E1DC"/>
                <w:sz w:val="17"/>
                <w:szCs w:val="17"/>
              </w:rPr>
            </w:pPr>
            <w:ins w:id="174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C2F1CA" w14:textId="77777777" w:rsidR="00A4011D" w:rsidRPr="00A4011D" w:rsidRDefault="00A4011D" w:rsidP="00A4011D">
            <w:pPr>
              <w:spacing w:after="540" w:line="240" w:lineRule="auto"/>
              <w:rPr>
                <w:ins w:id="1743" w:author="Philip Collender" w:date="2019-06-04T20:54:00Z"/>
                <w:rFonts w:ascii="Segoe UI" w:eastAsia="Times New Roman" w:hAnsi="Segoe UI" w:cs="Segoe UI"/>
                <w:color w:val="E6E1DC"/>
                <w:sz w:val="17"/>
                <w:szCs w:val="17"/>
              </w:rPr>
            </w:pPr>
            <w:ins w:id="174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C2ABEC" w14:textId="77777777" w:rsidR="00A4011D" w:rsidRPr="00A4011D" w:rsidRDefault="00A4011D" w:rsidP="00A4011D">
            <w:pPr>
              <w:spacing w:after="540" w:line="240" w:lineRule="auto"/>
              <w:rPr>
                <w:ins w:id="1745" w:author="Philip Collender" w:date="2019-06-04T20:54:00Z"/>
                <w:rFonts w:ascii="Segoe UI" w:eastAsia="Times New Roman" w:hAnsi="Segoe UI" w:cs="Segoe UI"/>
                <w:color w:val="E6E1DC"/>
                <w:sz w:val="17"/>
                <w:szCs w:val="17"/>
              </w:rPr>
            </w:pPr>
            <w:ins w:id="174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4A58E5" w14:textId="77777777" w:rsidR="00A4011D" w:rsidRPr="00A4011D" w:rsidRDefault="00A4011D" w:rsidP="00A4011D">
            <w:pPr>
              <w:spacing w:after="540" w:line="240" w:lineRule="auto"/>
              <w:rPr>
                <w:ins w:id="1747" w:author="Philip Collender" w:date="2019-06-04T20:54:00Z"/>
                <w:rFonts w:ascii="Segoe UI" w:eastAsia="Times New Roman" w:hAnsi="Segoe UI" w:cs="Segoe UI"/>
                <w:color w:val="E6E1DC"/>
                <w:sz w:val="17"/>
                <w:szCs w:val="17"/>
              </w:rPr>
            </w:pPr>
            <w:ins w:id="174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413311" w14:textId="77777777" w:rsidR="00A4011D" w:rsidRPr="00A4011D" w:rsidRDefault="00A4011D" w:rsidP="00A4011D">
            <w:pPr>
              <w:spacing w:after="540" w:line="240" w:lineRule="auto"/>
              <w:rPr>
                <w:ins w:id="1749" w:author="Philip Collender" w:date="2019-06-04T20:54:00Z"/>
                <w:rFonts w:ascii="Segoe UI" w:eastAsia="Times New Roman" w:hAnsi="Segoe UI" w:cs="Segoe UI"/>
                <w:color w:val="E6E1DC"/>
                <w:sz w:val="17"/>
                <w:szCs w:val="17"/>
              </w:rPr>
            </w:pPr>
            <w:ins w:id="1750" w:author="Philip Collender" w:date="2019-06-04T20:54:00Z">
              <w:r w:rsidRPr="00A4011D">
                <w:rPr>
                  <w:rFonts w:ascii="Segoe UI" w:eastAsia="Times New Roman" w:hAnsi="Segoe UI" w:cs="Segoe UI"/>
                  <w:color w:val="E6E1DC"/>
                  <w:sz w:val="17"/>
                  <w:szCs w:val="17"/>
                </w:rPr>
                <w:t>1</w:t>
              </w:r>
            </w:ins>
          </w:p>
        </w:tc>
      </w:tr>
      <w:tr w:rsidR="00A4011D" w:rsidRPr="00A4011D" w14:paraId="0D47A86F" w14:textId="77777777" w:rsidTr="00A4011D">
        <w:trPr>
          <w:trHeight w:val="345"/>
          <w:tblCellSpacing w:w="0" w:type="dxa"/>
          <w:ins w:id="175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1AA7AC3" w14:textId="77777777" w:rsidR="00A4011D" w:rsidRPr="00A4011D" w:rsidRDefault="00A4011D" w:rsidP="00A4011D">
            <w:pPr>
              <w:spacing w:after="540" w:line="240" w:lineRule="auto"/>
              <w:jc w:val="right"/>
              <w:rPr>
                <w:ins w:id="1752" w:author="Philip Collender" w:date="2019-06-04T20:54:00Z"/>
                <w:rFonts w:ascii="Segoe UI" w:eastAsia="Times New Roman" w:hAnsi="Segoe UI" w:cs="Segoe UI"/>
                <w:color w:val="FFFFFF"/>
                <w:sz w:val="17"/>
                <w:szCs w:val="17"/>
              </w:rPr>
            </w:pPr>
            <w:ins w:id="1753" w:author="Philip Collender" w:date="2019-06-04T20:54:00Z">
              <w:r w:rsidRPr="00A4011D">
                <w:rPr>
                  <w:rFonts w:ascii="Segoe UI" w:eastAsia="Times New Roman" w:hAnsi="Segoe UI" w:cs="Segoe UI"/>
                  <w:color w:val="FFFFFF"/>
                  <w:sz w:val="17"/>
                  <w:szCs w:val="17"/>
                </w:rPr>
                <w:lastRenderedPageBreak/>
                <w:t>224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343626" w14:textId="77777777" w:rsidR="00A4011D" w:rsidRPr="00A4011D" w:rsidRDefault="00A4011D" w:rsidP="00A4011D">
            <w:pPr>
              <w:spacing w:after="540" w:line="240" w:lineRule="auto"/>
              <w:jc w:val="right"/>
              <w:rPr>
                <w:ins w:id="175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0E2931" w14:textId="77777777" w:rsidR="00A4011D" w:rsidRPr="00A4011D" w:rsidRDefault="00A4011D" w:rsidP="00A4011D">
            <w:pPr>
              <w:spacing w:after="540" w:line="240" w:lineRule="auto"/>
              <w:rPr>
                <w:ins w:id="175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4F3164" w14:textId="77777777" w:rsidR="00A4011D" w:rsidRPr="00A4011D" w:rsidRDefault="00A4011D" w:rsidP="00A4011D">
            <w:pPr>
              <w:spacing w:after="540" w:line="240" w:lineRule="auto"/>
              <w:rPr>
                <w:ins w:id="175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269516" w14:textId="77777777" w:rsidR="00A4011D" w:rsidRPr="00A4011D" w:rsidRDefault="00A4011D" w:rsidP="00A4011D">
            <w:pPr>
              <w:spacing w:after="540" w:line="240" w:lineRule="auto"/>
              <w:rPr>
                <w:ins w:id="175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32129C" w14:textId="77777777" w:rsidR="00A4011D" w:rsidRPr="00A4011D" w:rsidRDefault="00A4011D" w:rsidP="00A4011D">
            <w:pPr>
              <w:spacing w:after="540" w:line="240" w:lineRule="auto"/>
              <w:rPr>
                <w:ins w:id="175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00A531" w14:textId="77777777" w:rsidR="00A4011D" w:rsidRPr="00A4011D" w:rsidRDefault="00A4011D" w:rsidP="00A4011D">
            <w:pPr>
              <w:spacing w:after="540" w:line="240" w:lineRule="auto"/>
              <w:rPr>
                <w:ins w:id="175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CE1D52" w14:textId="77777777" w:rsidR="00A4011D" w:rsidRPr="00A4011D" w:rsidRDefault="00A4011D" w:rsidP="00A4011D">
            <w:pPr>
              <w:spacing w:after="540" w:line="240" w:lineRule="auto"/>
              <w:rPr>
                <w:ins w:id="1760" w:author="Philip Collender" w:date="2019-06-04T20:54:00Z"/>
                <w:rFonts w:ascii="Times New Roman" w:eastAsia="Times New Roman" w:hAnsi="Times New Roman" w:cs="Times New Roman"/>
                <w:sz w:val="20"/>
                <w:szCs w:val="20"/>
              </w:rPr>
            </w:pPr>
          </w:p>
        </w:tc>
      </w:tr>
      <w:tr w:rsidR="00A4011D" w:rsidRPr="00A4011D" w14:paraId="1D337CAB" w14:textId="77777777" w:rsidTr="00A4011D">
        <w:trPr>
          <w:trHeight w:val="345"/>
          <w:tblCellSpacing w:w="0" w:type="dxa"/>
          <w:ins w:id="176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1157568" w14:textId="77777777" w:rsidR="00A4011D" w:rsidRPr="00A4011D" w:rsidRDefault="00A4011D" w:rsidP="00A4011D">
            <w:pPr>
              <w:spacing w:after="540" w:line="240" w:lineRule="auto"/>
              <w:jc w:val="right"/>
              <w:rPr>
                <w:ins w:id="1762" w:author="Philip Collender" w:date="2019-06-04T20:54:00Z"/>
                <w:rFonts w:ascii="Segoe UI" w:eastAsia="Times New Roman" w:hAnsi="Segoe UI" w:cs="Segoe UI"/>
                <w:color w:val="FFFFFF"/>
                <w:sz w:val="17"/>
                <w:szCs w:val="17"/>
              </w:rPr>
            </w:pPr>
            <w:ins w:id="1763" w:author="Philip Collender" w:date="2019-06-04T20:54:00Z">
              <w:r w:rsidRPr="00A4011D">
                <w:rPr>
                  <w:rFonts w:ascii="Segoe UI" w:eastAsia="Times New Roman" w:hAnsi="Segoe UI" w:cs="Segoe UI"/>
                  <w:color w:val="FFFFFF"/>
                  <w:sz w:val="17"/>
                  <w:szCs w:val="17"/>
                </w:rPr>
                <w:t>225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45CA67" w14:textId="77777777" w:rsidR="00A4011D" w:rsidRPr="00A4011D" w:rsidRDefault="00A4011D" w:rsidP="00A4011D">
            <w:pPr>
              <w:spacing w:after="540" w:line="240" w:lineRule="auto"/>
              <w:rPr>
                <w:ins w:id="1764" w:author="Philip Collender" w:date="2019-06-04T20:54:00Z"/>
                <w:rFonts w:ascii="Segoe UI" w:eastAsia="Times New Roman" w:hAnsi="Segoe UI" w:cs="Segoe UI"/>
                <w:color w:val="E6E1DC"/>
                <w:sz w:val="17"/>
                <w:szCs w:val="17"/>
              </w:rPr>
            </w:pPr>
            <w:ins w:id="1765" w:author="Philip Collender" w:date="2019-06-04T20:54:00Z">
              <w:r w:rsidRPr="00A4011D">
                <w:rPr>
                  <w:rFonts w:ascii="Segoe UI" w:eastAsia="Times New Roman" w:hAnsi="Segoe UI" w:cs="Segoe UI"/>
                  <w:color w:val="E6E1DC"/>
                  <w:sz w:val="17"/>
                  <w:szCs w:val="17"/>
                </w:rPr>
                <w:t>dfA.58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72D764" w14:textId="77777777" w:rsidR="00A4011D" w:rsidRPr="00A4011D" w:rsidRDefault="00A4011D" w:rsidP="00A4011D">
            <w:pPr>
              <w:spacing w:after="540" w:line="240" w:lineRule="auto"/>
              <w:rPr>
                <w:ins w:id="1766" w:author="Philip Collender" w:date="2019-06-04T20:54:00Z"/>
                <w:rFonts w:ascii="Segoe UI" w:eastAsia="Times New Roman" w:hAnsi="Segoe UI" w:cs="Segoe UI"/>
                <w:color w:val="E6E1DC"/>
                <w:sz w:val="17"/>
                <w:szCs w:val="17"/>
              </w:rPr>
            </w:pPr>
            <w:ins w:id="1767" w:author="Philip Collender" w:date="2019-06-04T20:54:00Z">
              <w:r w:rsidRPr="00A4011D">
                <w:rPr>
                  <w:rFonts w:ascii="Microsoft YaHei" w:eastAsia="Microsoft YaHei" w:hAnsi="Microsoft YaHei" w:cs="Microsoft YaHei"/>
                  <w:color w:val="E6E1DC"/>
                  <w:sz w:val="17"/>
                  <w:szCs w:val="17"/>
                </w:rPr>
                <w:t>手冢治虫</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BDE879" w14:textId="77777777" w:rsidR="00A4011D" w:rsidRPr="00A4011D" w:rsidRDefault="00A4011D" w:rsidP="00A4011D">
            <w:pPr>
              <w:spacing w:after="540" w:line="240" w:lineRule="auto"/>
              <w:rPr>
                <w:ins w:id="1768" w:author="Philip Collender" w:date="2019-06-04T20:54:00Z"/>
                <w:rFonts w:ascii="Segoe UI" w:eastAsia="Times New Roman" w:hAnsi="Segoe UI" w:cs="Segoe UI"/>
                <w:color w:val="E6E1DC"/>
                <w:sz w:val="17"/>
                <w:szCs w:val="17"/>
              </w:rPr>
            </w:pPr>
            <w:ins w:id="176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B8C5F4C" w14:textId="77777777" w:rsidR="00A4011D" w:rsidRPr="00A4011D" w:rsidRDefault="00A4011D" w:rsidP="00A4011D">
            <w:pPr>
              <w:spacing w:after="540" w:line="240" w:lineRule="auto"/>
              <w:rPr>
                <w:ins w:id="1770" w:author="Philip Collender" w:date="2019-06-04T20:54:00Z"/>
                <w:rFonts w:ascii="Segoe UI" w:eastAsia="Times New Roman" w:hAnsi="Segoe UI" w:cs="Segoe UI"/>
                <w:color w:val="E6E1DC"/>
                <w:sz w:val="17"/>
                <w:szCs w:val="17"/>
              </w:rPr>
            </w:pPr>
            <w:ins w:id="1771" w:author="Philip Collender" w:date="2019-06-04T20:54:00Z">
              <w:r w:rsidRPr="00A4011D">
                <w:rPr>
                  <w:rFonts w:ascii="Segoe UI" w:eastAsia="Times New Roman" w:hAnsi="Segoe UI" w:cs="Segoe UI"/>
                  <w:color w:val="E6E1DC"/>
                  <w:sz w:val="17"/>
                  <w:szCs w:val="17"/>
                </w:rPr>
                <w:t>1982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30AB52" w14:textId="77777777" w:rsidR="00A4011D" w:rsidRPr="00A4011D" w:rsidRDefault="00A4011D" w:rsidP="00A4011D">
            <w:pPr>
              <w:spacing w:after="540" w:line="240" w:lineRule="auto"/>
              <w:rPr>
                <w:ins w:id="1772" w:author="Philip Collender" w:date="2019-06-04T20:54:00Z"/>
                <w:rFonts w:ascii="Segoe UI" w:eastAsia="Times New Roman" w:hAnsi="Segoe UI" w:cs="Segoe UI"/>
                <w:color w:val="E6E1DC"/>
                <w:sz w:val="17"/>
                <w:szCs w:val="17"/>
              </w:rPr>
            </w:pPr>
            <w:ins w:id="1773"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2931EB" w14:textId="77777777" w:rsidR="00A4011D" w:rsidRPr="00A4011D" w:rsidRDefault="00A4011D" w:rsidP="00A4011D">
            <w:pPr>
              <w:spacing w:after="540" w:line="240" w:lineRule="auto"/>
              <w:rPr>
                <w:ins w:id="1774" w:author="Philip Collender" w:date="2019-06-04T20:54:00Z"/>
                <w:rFonts w:ascii="Segoe UI" w:eastAsia="Times New Roman" w:hAnsi="Segoe UI" w:cs="Segoe UI"/>
                <w:color w:val="E6E1DC"/>
                <w:sz w:val="17"/>
                <w:szCs w:val="17"/>
              </w:rPr>
            </w:pPr>
            <w:ins w:id="1775" w:author="Philip Collender" w:date="2019-06-04T20:54:00Z">
              <w:r w:rsidRPr="00A4011D">
                <w:rPr>
                  <w:rFonts w:ascii="Segoe UI" w:eastAsia="Times New Roman" w:hAnsi="Segoe UI" w:cs="Segoe UI"/>
                  <w:color w:val="E6E1DC"/>
                  <w:sz w:val="17"/>
                  <w:szCs w:val="17"/>
                </w:rPr>
                <w:t>30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6CE8FF" w14:textId="77777777" w:rsidR="00A4011D" w:rsidRPr="00A4011D" w:rsidRDefault="00A4011D" w:rsidP="00A4011D">
            <w:pPr>
              <w:spacing w:after="540" w:line="240" w:lineRule="auto"/>
              <w:rPr>
                <w:ins w:id="1776" w:author="Philip Collender" w:date="2019-06-04T20:54:00Z"/>
                <w:rFonts w:ascii="Segoe UI" w:eastAsia="Times New Roman" w:hAnsi="Segoe UI" w:cs="Segoe UI"/>
                <w:color w:val="E6E1DC"/>
                <w:sz w:val="17"/>
                <w:szCs w:val="17"/>
              </w:rPr>
            </w:pPr>
          </w:p>
        </w:tc>
      </w:tr>
      <w:tr w:rsidR="00A4011D" w:rsidRPr="00A4011D" w14:paraId="17E38D78" w14:textId="77777777" w:rsidTr="00A4011D">
        <w:trPr>
          <w:trHeight w:val="345"/>
          <w:tblCellSpacing w:w="0" w:type="dxa"/>
          <w:ins w:id="177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B4273AD" w14:textId="77777777" w:rsidR="00A4011D" w:rsidRPr="00A4011D" w:rsidRDefault="00A4011D" w:rsidP="00A4011D">
            <w:pPr>
              <w:spacing w:after="540" w:line="240" w:lineRule="auto"/>
              <w:jc w:val="right"/>
              <w:rPr>
                <w:ins w:id="1778" w:author="Philip Collender" w:date="2019-06-04T20:54:00Z"/>
                <w:rFonts w:ascii="Segoe UI" w:eastAsia="Times New Roman" w:hAnsi="Segoe UI" w:cs="Segoe UI"/>
                <w:color w:val="FFFFFF"/>
                <w:sz w:val="17"/>
                <w:szCs w:val="17"/>
              </w:rPr>
            </w:pPr>
            <w:ins w:id="1779" w:author="Philip Collender" w:date="2019-06-04T20:54:00Z">
              <w:r w:rsidRPr="00A4011D">
                <w:rPr>
                  <w:rFonts w:ascii="Segoe UI" w:eastAsia="Times New Roman" w:hAnsi="Segoe UI" w:cs="Segoe UI"/>
                  <w:color w:val="FFFFFF"/>
                  <w:sz w:val="17"/>
                  <w:szCs w:val="17"/>
                </w:rPr>
                <w:t>226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5C9F99" w14:textId="77777777" w:rsidR="00A4011D" w:rsidRPr="00A4011D" w:rsidRDefault="00A4011D" w:rsidP="00A4011D">
            <w:pPr>
              <w:spacing w:after="540" w:line="240" w:lineRule="auto"/>
              <w:rPr>
                <w:ins w:id="1780" w:author="Philip Collender" w:date="2019-06-04T20:54:00Z"/>
                <w:rFonts w:ascii="Segoe UI" w:eastAsia="Times New Roman" w:hAnsi="Segoe UI" w:cs="Segoe UI"/>
                <w:color w:val="E6E1DC"/>
                <w:sz w:val="17"/>
                <w:szCs w:val="17"/>
              </w:rPr>
            </w:pPr>
            <w:ins w:id="1781" w:author="Philip Collender" w:date="2019-06-04T20:54:00Z">
              <w:r w:rsidRPr="00A4011D">
                <w:rPr>
                  <w:rFonts w:ascii="Segoe UI" w:eastAsia="Times New Roman" w:hAnsi="Segoe UI" w:cs="Segoe UI"/>
                  <w:color w:val="E6E1DC"/>
                  <w:sz w:val="17"/>
                  <w:szCs w:val="17"/>
                </w:rPr>
                <w:t>dfB.58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636BB3" w14:textId="77777777" w:rsidR="00A4011D" w:rsidRPr="00A4011D" w:rsidRDefault="00A4011D" w:rsidP="00A4011D">
            <w:pPr>
              <w:spacing w:after="540" w:line="240" w:lineRule="auto"/>
              <w:rPr>
                <w:ins w:id="1782" w:author="Philip Collender" w:date="2019-06-04T20:54:00Z"/>
                <w:rFonts w:ascii="Segoe UI" w:eastAsia="Times New Roman" w:hAnsi="Segoe UI" w:cs="Segoe UI"/>
                <w:color w:val="E6E1DC"/>
                <w:sz w:val="17"/>
                <w:szCs w:val="17"/>
              </w:rPr>
            </w:pPr>
            <w:ins w:id="1783" w:author="Philip Collender" w:date="2019-06-04T20:54:00Z">
              <w:r w:rsidRPr="00A4011D">
                <w:rPr>
                  <w:rFonts w:ascii="Microsoft YaHei" w:eastAsia="Microsoft YaHei" w:hAnsi="Microsoft YaHei" w:cs="Microsoft YaHei"/>
                  <w:color w:val="E6E1DC"/>
                  <w:sz w:val="17"/>
                  <w:szCs w:val="17"/>
                </w:rPr>
                <w:t>手塚治虫</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2797EE" w14:textId="77777777" w:rsidR="00A4011D" w:rsidRPr="00A4011D" w:rsidRDefault="00A4011D" w:rsidP="00A4011D">
            <w:pPr>
              <w:spacing w:after="540" w:line="240" w:lineRule="auto"/>
              <w:rPr>
                <w:ins w:id="1784" w:author="Philip Collender" w:date="2019-06-04T20:54:00Z"/>
                <w:rFonts w:ascii="Segoe UI" w:eastAsia="Times New Roman" w:hAnsi="Segoe UI" w:cs="Segoe UI"/>
                <w:color w:val="E6E1DC"/>
                <w:sz w:val="17"/>
                <w:szCs w:val="17"/>
              </w:rPr>
            </w:pPr>
            <w:ins w:id="178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FC607F" w14:textId="77777777" w:rsidR="00A4011D" w:rsidRPr="00A4011D" w:rsidRDefault="00A4011D" w:rsidP="00A4011D">
            <w:pPr>
              <w:spacing w:after="540" w:line="240" w:lineRule="auto"/>
              <w:rPr>
                <w:ins w:id="1786" w:author="Philip Collender" w:date="2019-06-04T20:54:00Z"/>
                <w:rFonts w:ascii="Segoe UI" w:eastAsia="Times New Roman" w:hAnsi="Segoe UI" w:cs="Segoe UI"/>
                <w:color w:val="E6E1DC"/>
                <w:sz w:val="17"/>
                <w:szCs w:val="17"/>
              </w:rPr>
            </w:pPr>
            <w:ins w:id="1787" w:author="Philip Collender" w:date="2019-06-04T20:54:00Z">
              <w:r w:rsidRPr="00A4011D">
                <w:rPr>
                  <w:rFonts w:ascii="Segoe UI" w:eastAsia="Times New Roman" w:hAnsi="Segoe UI" w:cs="Segoe UI"/>
                  <w:color w:val="E6E1DC"/>
                  <w:sz w:val="17"/>
                  <w:szCs w:val="17"/>
                </w:rPr>
                <w:t>1982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0EDC94" w14:textId="77777777" w:rsidR="00A4011D" w:rsidRPr="00A4011D" w:rsidRDefault="00A4011D" w:rsidP="00A4011D">
            <w:pPr>
              <w:spacing w:after="540" w:line="240" w:lineRule="auto"/>
              <w:rPr>
                <w:ins w:id="1788" w:author="Philip Collender" w:date="2019-06-04T20:54:00Z"/>
                <w:rFonts w:ascii="Segoe UI" w:eastAsia="Times New Roman" w:hAnsi="Segoe UI" w:cs="Segoe UI"/>
                <w:color w:val="E6E1DC"/>
                <w:sz w:val="17"/>
                <w:szCs w:val="17"/>
              </w:rPr>
            </w:pPr>
            <w:ins w:id="1789"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30D794" w14:textId="77777777" w:rsidR="00A4011D" w:rsidRPr="00A4011D" w:rsidRDefault="00A4011D" w:rsidP="00A4011D">
            <w:pPr>
              <w:spacing w:after="540" w:line="240" w:lineRule="auto"/>
              <w:rPr>
                <w:ins w:id="1790" w:author="Philip Collender" w:date="2019-06-04T20:54:00Z"/>
                <w:rFonts w:ascii="Segoe UI" w:eastAsia="Times New Roman" w:hAnsi="Segoe UI" w:cs="Segoe UI"/>
                <w:color w:val="E6E1DC"/>
                <w:sz w:val="17"/>
                <w:szCs w:val="17"/>
              </w:rPr>
            </w:pPr>
            <w:ins w:id="1791" w:author="Philip Collender" w:date="2019-06-04T20:54:00Z">
              <w:r w:rsidRPr="00A4011D">
                <w:rPr>
                  <w:rFonts w:ascii="Segoe UI" w:eastAsia="Times New Roman" w:hAnsi="Segoe UI" w:cs="Segoe UI"/>
                  <w:color w:val="E6E1DC"/>
                  <w:sz w:val="17"/>
                  <w:szCs w:val="17"/>
                </w:rPr>
                <w:t>30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CB4359" w14:textId="77777777" w:rsidR="00A4011D" w:rsidRPr="00A4011D" w:rsidRDefault="00A4011D" w:rsidP="00A4011D">
            <w:pPr>
              <w:spacing w:after="540" w:line="240" w:lineRule="auto"/>
              <w:rPr>
                <w:ins w:id="1792" w:author="Philip Collender" w:date="2019-06-04T20:54:00Z"/>
                <w:rFonts w:ascii="Segoe UI" w:eastAsia="Times New Roman" w:hAnsi="Segoe UI" w:cs="Segoe UI"/>
                <w:color w:val="E6E1DC"/>
                <w:sz w:val="17"/>
                <w:szCs w:val="17"/>
              </w:rPr>
            </w:pPr>
          </w:p>
        </w:tc>
      </w:tr>
      <w:tr w:rsidR="00A4011D" w:rsidRPr="00A4011D" w14:paraId="37152D80" w14:textId="77777777" w:rsidTr="00A4011D">
        <w:trPr>
          <w:trHeight w:val="345"/>
          <w:tblCellSpacing w:w="0" w:type="dxa"/>
          <w:ins w:id="179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FB6E9CC" w14:textId="77777777" w:rsidR="00A4011D" w:rsidRPr="00A4011D" w:rsidRDefault="00A4011D" w:rsidP="00A4011D">
            <w:pPr>
              <w:spacing w:after="540" w:line="240" w:lineRule="auto"/>
              <w:jc w:val="right"/>
              <w:rPr>
                <w:ins w:id="1794" w:author="Philip Collender" w:date="2019-06-04T20:54:00Z"/>
                <w:rFonts w:ascii="Segoe UI" w:eastAsia="Times New Roman" w:hAnsi="Segoe UI" w:cs="Segoe UI"/>
                <w:color w:val="FFFFFF"/>
                <w:sz w:val="17"/>
                <w:szCs w:val="17"/>
              </w:rPr>
            </w:pPr>
            <w:ins w:id="1795" w:author="Philip Collender" w:date="2019-06-04T20:54:00Z">
              <w:r w:rsidRPr="00A4011D">
                <w:rPr>
                  <w:rFonts w:ascii="Segoe UI" w:eastAsia="Times New Roman" w:hAnsi="Segoe UI" w:cs="Segoe UI"/>
                  <w:color w:val="FFFFFF"/>
                  <w:sz w:val="17"/>
                  <w:szCs w:val="17"/>
                </w:rPr>
                <w:t>227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33E93C" w14:textId="77777777" w:rsidR="00A4011D" w:rsidRPr="00A4011D" w:rsidRDefault="00A4011D" w:rsidP="00A4011D">
            <w:pPr>
              <w:spacing w:after="540" w:line="240" w:lineRule="auto"/>
              <w:rPr>
                <w:ins w:id="1796" w:author="Philip Collender" w:date="2019-06-04T20:54:00Z"/>
                <w:rFonts w:ascii="Segoe UI" w:eastAsia="Times New Roman" w:hAnsi="Segoe UI" w:cs="Segoe UI"/>
                <w:color w:val="E6E1DC"/>
                <w:sz w:val="17"/>
                <w:szCs w:val="17"/>
              </w:rPr>
            </w:pPr>
            <w:ins w:id="179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87907F" w14:textId="77777777" w:rsidR="00A4011D" w:rsidRPr="00A4011D" w:rsidRDefault="00A4011D" w:rsidP="00A4011D">
            <w:pPr>
              <w:spacing w:after="540" w:line="240" w:lineRule="auto"/>
              <w:rPr>
                <w:ins w:id="1798" w:author="Philip Collender" w:date="2019-06-04T20:54:00Z"/>
                <w:rFonts w:ascii="Segoe UI" w:eastAsia="Times New Roman" w:hAnsi="Segoe UI" w:cs="Segoe UI"/>
                <w:color w:val="E6E1DC"/>
                <w:sz w:val="17"/>
                <w:szCs w:val="17"/>
              </w:rPr>
            </w:pPr>
            <w:ins w:id="179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BF089D" w14:textId="77777777" w:rsidR="00A4011D" w:rsidRPr="00A4011D" w:rsidRDefault="00A4011D" w:rsidP="00A4011D">
            <w:pPr>
              <w:spacing w:after="540" w:line="240" w:lineRule="auto"/>
              <w:rPr>
                <w:ins w:id="1800" w:author="Philip Collender" w:date="2019-06-04T20:54:00Z"/>
                <w:rFonts w:ascii="Segoe UI" w:eastAsia="Times New Roman" w:hAnsi="Segoe UI" w:cs="Segoe UI"/>
                <w:color w:val="E6E1DC"/>
                <w:sz w:val="17"/>
                <w:szCs w:val="17"/>
              </w:rPr>
            </w:pPr>
            <w:ins w:id="180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BA5CE1" w14:textId="77777777" w:rsidR="00A4011D" w:rsidRPr="00A4011D" w:rsidRDefault="00A4011D" w:rsidP="00A4011D">
            <w:pPr>
              <w:spacing w:after="540" w:line="240" w:lineRule="auto"/>
              <w:rPr>
                <w:ins w:id="1802" w:author="Philip Collender" w:date="2019-06-04T20:54:00Z"/>
                <w:rFonts w:ascii="Segoe UI" w:eastAsia="Times New Roman" w:hAnsi="Segoe UI" w:cs="Segoe UI"/>
                <w:color w:val="E6E1DC"/>
                <w:sz w:val="17"/>
                <w:szCs w:val="17"/>
              </w:rPr>
            </w:pPr>
            <w:ins w:id="180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8A08AC" w14:textId="77777777" w:rsidR="00A4011D" w:rsidRPr="00A4011D" w:rsidRDefault="00A4011D" w:rsidP="00A4011D">
            <w:pPr>
              <w:spacing w:after="540" w:line="240" w:lineRule="auto"/>
              <w:rPr>
                <w:ins w:id="1804" w:author="Philip Collender" w:date="2019-06-04T20:54:00Z"/>
                <w:rFonts w:ascii="Segoe UI" w:eastAsia="Times New Roman" w:hAnsi="Segoe UI" w:cs="Segoe UI"/>
                <w:color w:val="E6E1DC"/>
                <w:sz w:val="17"/>
                <w:szCs w:val="17"/>
              </w:rPr>
            </w:pPr>
            <w:ins w:id="180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7B554C" w14:textId="77777777" w:rsidR="00A4011D" w:rsidRPr="00A4011D" w:rsidRDefault="00A4011D" w:rsidP="00A4011D">
            <w:pPr>
              <w:spacing w:after="540" w:line="240" w:lineRule="auto"/>
              <w:rPr>
                <w:ins w:id="1806" w:author="Philip Collender" w:date="2019-06-04T20:54:00Z"/>
                <w:rFonts w:ascii="Segoe UI" w:eastAsia="Times New Roman" w:hAnsi="Segoe UI" w:cs="Segoe UI"/>
                <w:color w:val="E6E1DC"/>
                <w:sz w:val="17"/>
                <w:szCs w:val="17"/>
              </w:rPr>
            </w:pPr>
            <w:ins w:id="180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8421E6" w14:textId="77777777" w:rsidR="00A4011D" w:rsidRPr="00A4011D" w:rsidRDefault="00A4011D" w:rsidP="00A4011D">
            <w:pPr>
              <w:spacing w:after="540" w:line="240" w:lineRule="auto"/>
              <w:rPr>
                <w:ins w:id="1808" w:author="Philip Collender" w:date="2019-06-04T20:54:00Z"/>
                <w:rFonts w:ascii="Segoe UI" w:eastAsia="Times New Roman" w:hAnsi="Segoe UI" w:cs="Segoe UI"/>
                <w:color w:val="E6E1DC"/>
                <w:sz w:val="17"/>
                <w:szCs w:val="17"/>
              </w:rPr>
            </w:pPr>
            <w:ins w:id="1809" w:author="Philip Collender" w:date="2019-06-04T20:54:00Z">
              <w:r w:rsidRPr="00A4011D">
                <w:rPr>
                  <w:rFonts w:ascii="Segoe UI" w:eastAsia="Times New Roman" w:hAnsi="Segoe UI" w:cs="Segoe UI"/>
                  <w:color w:val="E6E1DC"/>
                  <w:sz w:val="17"/>
                  <w:szCs w:val="17"/>
                </w:rPr>
                <w:t>1</w:t>
              </w:r>
            </w:ins>
          </w:p>
        </w:tc>
      </w:tr>
      <w:tr w:rsidR="00A4011D" w:rsidRPr="00A4011D" w14:paraId="633D064A" w14:textId="77777777" w:rsidTr="00A4011D">
        <w:trPr>
          <w:trHeight w:val="345"/>
          <w:tblCellSpacing w:w="0" w:type="dxa"/>
          <w:ins w:id="181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27F6323" w14:textId="77777777" w:rsidR="00A4011D" w:rsidRPr="00A4011D" w:rsidRDefault="00A4011D" w:rsidP="00A4011D">
            <w:pPr>
              <w:spacing w:after="540" w:line="240" w:lineRule="auto"/>
              <w:jc w:val="right"/>
              <w:rPr>
                <w:ins w:id="1811" w:author="Philip Collender" w:date="2019-06-04T20:54:00Z"/>
                <w:rFonts w:ascii="Segoe UI" w:eastAsia="Times New Roman" w:hAnsi="Segoe UI" w:cs="Segoe UI"/>
                <w:color w:val="FFFFFF"/>
                <w:sz w:val="17"/>
                <w:szCs w:val="17"/>
              </w:rPr>
            </w:pPr>
            <w:ins w:id="1812" w:author="Philip Collender" w:date="2019-06-04T20:54:00Z">
              <w:r w:rsidRPr="00A4011D">
                <w:rPr>
                  <w:rFonts w:ascii="Segoe UI" w:eastAsia="Times New Roman" w:hAnsi="Segoe UI" w:cs="Segoe UI"/>
                  <w:color w:val="FFFFFF"/>
                  <w:sz w:val="17"/>
                  <w:szCs w:val="17"/>
                </w:rPr>
                <w:t>228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0B152D" w14:textId="77777777" w:rsidR="00A4011D" w:rsidRPr="00A4011D" w:rsidRDefault="00A4011D" w:rsidP="00A4011D">
            <w:pPr>
              <w:spacing w:after="540" w:line="240" w:lineRule="auto"/>
              <w:jc w:val="right"/>
              <w:rPr>
                <w:ins w:id="181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38228F" w14:textId="77777777" w:rsidR="00A4011D" w:rsidRPr="00A4011D" w:rsidRDefault="00A4011D" w:rsidP="00A4011D">
            <w:pPr>
              <w:spacing w:after="540" w:line="240" w:lineRule="auto"/>
              <w:rPr>
                <w:ins w:id="181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929F2A" w14:textId="77777777" w:rsidR="00A4011D" w:rsidRPr="00A4011D" w:rsidRDefault="00A4011D" w:rsidP="00A4011D">
            <w:pPr>
              <w:spacing w:after="540" w:line="240" w:lineRule="auto"/>
              <w:rPr>
                <w:ins w:id="181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F0F895" w14:textId="77777777" w:rsidR="00A4011D" w:rsidRPr="00A4011D" w:rsidRDefault="00A4011D" w:rsidP="00A4011D">
            <w:pPr>
              <w:spacing w:after="540" w:line="240" w:lineRule="auto"/>
              <w:rPr>
                <w:ins w:id="181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7D3C4E" w14:textId="77777777" w:rsidR="00A4011D" w:rsidRPr="00A4011D" w:rsidRDefault="00A4011D" w:rsidP="00A4011D">
            <w:pPr>
              <w:spacing w:after="540" w:line="240" w:lineRule="auto"/>
              <w:rPr>
                <w:ins w:id="181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7F3D74" w14:textId="77777777" w:rsidR="00A4011D" w:rsidRPr="00A4011D" w:rsidRDefault="00A4011D" w:rsidP="00A4011D">
            <w:pPr>
              <w:spacing w:after="540" w:line="240" w:lineRule="auto"/>
              <w:rPr>
                <w:ins w:id="181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6538B3" w14:textId="77777777" w:rsidR="00A4011D" w:rsidRPr="00A4011D" w:rsidRDefault="00A4011D" w:rsidP="00A4011D">
            <w:pPr>
              <w:spacing w:after="540" w:line="240" w:lineRule="auto"/>
              <w:rPr>
                <w:ins w:id="1819" w:author="Philip Collender" w:date="2019-06-04T20:54:00Z"/>
                <w:rFonts w:ascii="Times New Roman" w:eastAsia="Times New Roman" w:hAnsi="Times New Roman" w:cs="Times New Roman"/>
                <w:sz w:val="20"/>
                <w:szCs w:val="20"/>
              </w:rPr>
            </w:pPr>
          </w:p>
        </w:tc>
      </w:tr>
      <w:tr w:rsidR="00A4011D" w:rsidRPr="00A4011D" w14:paraId="198DF504" w14:textId="77777777" w:rsidTr="00A4011D">
        <w:trPr>
          <w:trHeight w:val="345"/>
          <w:tblCellSpacing w:w="0" w:type="dxa"/>
          <w:ins w:id="182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72727DD" w14:textId="77777777" w:rsidR="00A4011D" w:rsidRPr="00A4011D" w:rsidRDefault="00A4011D" w:rsidP="00A4011D">
            <w:pPr>
              <w:spacing w:after="540" w:line="240" w:lineRule="auto"/>
              <w:jc w:val="right"/>
              <w:rPr>
                <w:ins w:id="1821" w:author="Philip Collender" w:date="2019-06-04T20:54:00Z"/>
                <w:rFonts w:ascii="Segoe UI" w:eastAsia="Times New Roman" w:hAnsi="Segoe UI" w:cs="Segoe UI"/>
                <w:color w:val="FFFFFF"/>
                <w:sz w:val="17"/>
                <w:szCs w:val="17"/>
              </w:rPr>
            </w:pPr>
            <w:ins w:id="1822" w:author="Philip Collender" w:date="2019-06-04T20:54:00Z">
              <w:r w:rsidRPr="00A4011D">
                <w:rPr>
                  <w:rFonts w:ascii="Segoe UI" w:eastAsia="Times New Roman" w:hAnsi="Segoe UI" w:cs="Segoe UI"/>
                  <w:color w:val="FFFFFF"/>
                  <w:sz w:val="17"/>
                  <w:szCs w:val="17"/>
                </w:rPr>
                <w:t>229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312119" w14:textId="77777777" w:rsidR="00A4011D" w:rsidRPr="00A4011D" w:rsidRDefault="00A4011D" w:rsidP="00A4011D">
            <w:pPr>
              <w:spacing w:after="540" w:line="240" w:lineRule="auto"/>
              <w:rPr>
                <w:ins w:id="1823" w:author="Philip Collender" w:date="2019-06-04T20:54:00Z"/>
                <w:rFonts w:ascii="Segoe UI" w:eastAsia="Times New Roman" w:hAnsi="Segoe UI" w:cs="Segoe UI"/>
                <w:color w:val="E6E1DC"/>
                <w:sz w:val="17"/>
                <w:szCs w:val="17"/>
              </w:rPr>
            </w:pPr>
            <w:ins w:id="1824" w:author="Philip Collender" w:date="2019-06-04T20:54:00Z">
              <w:r w:rsidRPr="00A4011D">
                <w:rPr>
                  <w:rFonts w:ascii="Segoe UI" w:eastAsia="Times New Roman" w:hAnsi="Segoe UI" w:cs="Segoe UI"/>
                  <w:color w:val="E6E1DC"/>
                  <w:sz w:val="17"/>
                  <w:szCs w:val="17"/>
                </w:rPr>
                <w:t>dfA.59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CFB7CB" w14:textId="77777777" w:rsidR="00A4011D" w:rsidRPr="00A4011D" w:rsidRDefault="00A4011D" w:rsidP="00A4011D">
            <w:pPr>
              <w:spacing w:after="540" w:line="240" w:lineRule="auto"/>
              <w:rPr>
                <w:ins w:id="1825" w:author="Philip Collender" w:date="2019-06-04T20:54:00Z"/>
                <w:rFonts w:ascii="Segoe UI" w:eastAsia="Times New Roman" w:hAnsi="Segoe UI" w:cs="Segoe UI"/>
                <w:color w:val="E6E1DC"/>
                <w:sz w:val="17"/>
                <w:szCs w:val="17"/>
              </w:rPr>
            </w:pPr>
            <w:ins w:id="1826" w:author="Philip Collender" w:date="2019-06-04T20:54:00Z">
              <w:r w:rsidRPr="00A4011D">
                <w:rPr>
                  <w:rFonts w:ascii="Microsoft YaHei" w:eastAsia="Microsoft YaHei" w:hAnsi="Microsoft YaHei" w:cs="Microsoft YaHei"/>
                  <w:color w:val="E6E1DC"/>
                  <w:sz w:val="17"/>
                  <w:szCs w:val="17"/>
                </w:rPr>
                <w:t>吕秀莲</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CA9608" w14:textId="77777777" w:rsidR="00A4011D" w:rsidRPr="00A4011D" w:rsidRDefault="00A4011D" w:rsidP="00A4011D">
            <w:pPr>
              <w:spacing w:after="540" w:line="240" w:lineRule="auto"/>
              <w:rPr>
                <w:ins w:id="1827" w:author="Philip Collender" w:date="2019-06-04T20:54:00Z"/>
                <w:rFonts w:ascii="Segoe UI" w:eastAsia="Times New Roman" w:hAnsi="Segoe UI" w:cs="Segoe UI"/>
                <w:color w:val="E6E1DC"/>
                <w:sz w:val="17"/>
                <w:szCs w:val="17"/>
              </w:rPr>
            </w:pPr>
            <w:ins w:id="182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EA55A0" w14:textId="77777777" w:rsidR="00A4011D" w:rsidRPr="00A4011D" w:rsidRDefault="00A4011D" w:rsidP="00A4011D">
            <w:pPr>
              <w:spacing w:after="540" w:line="240" w:lineRule="auto"/>
              <w:rPr>
                <w:ins w:id="1829" w:author="Philip Collender" w:date="2019-06-04T20:54:00Z"/>
                <w:rFonts w:ascii="Segoe UI" w:eastAsia="Times New Roman" w:hAnsi="Segoe UI" w:cs="Segoe UI"/>
                <w:color w:val="E6E1DC"/>
                <w:sz w:val="17"/>
                <w:szCs w:val="17"/>
              </w:rPr>
            </w:pPr>
            <w:ins w:id="1830" w:author="Philip Collender" w:date="2019-06-04T20:54:00Z">
              <w:r w:rsidRPr="00A4011D">
                <w:rPr>
                  <w:rFonts w:ascii="Segoe UI" w:eastAsia="Times New Roman" w:hAnsi="Segoe UI" w:cs="Segoe UI"/>
                  <w:color w:val="E6E1DC"/>
                  <w:sz w:val="17"/>
                  <w:szCs w:val="17"/>
                </w:rPr>
                <w:t>1965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E38EBF" w14:textId="77777777" w:rsidR="00A4011D" w:rsidRPr="00A4011D" w:rsidRDefault="00A4011D" w:rsidP="00A4011D">
            <w:pPr>
              <w:spacing w:after="540" w:line="240" w:lineRule="auto"/>
              <w:rPr>
                <w:ins w:id="1831" w:author="Philip Collender" w:date="2019-06-04T20:54:00Z"/>
                <w:rFonts w:ascii="Segoe UI" w:eastAsia="Times New Roman" w:hAnsi="Segoe UI" w:cs="Segoe UI"/>
                <w:color w:val="E6E1DC"/>
                <w:sz w:val="17"/>
                <w:szCs w:val="17"/>
              </w:rPr>
            </w:pPr>
            <w:ins w:id="1832"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E83B5B" w14:textId="77777777" w:rsidR="00A4011D" w:rsidRPr="00A4011D" w:rsidRDefault="00A4011D" w:rsidP="00A4011D">
            <w:pPr>
              <w:spacing w:after="540" w:line="240" w:lineRule="auto"/>
              <w:rPr>
                <w:ins w:id="1833" w:author="Philip Collender" w:date="2019-06-04T20:54:00Z"/>
                <w:rFonts w:ascii="Segoe UI" w:eastAsia="Times New Roman" w:hAnsi="Segoe UI" w:cs="Segoe UI"/>
                <w:color w:val="E6E1DC"/>
                <w:sz w:val="17"/>
                <w:szCs w:val="17"/>
              </w:rPr>
            </w:pPr>
            <w:ins w:id="1834" w:author="Philip Collender" w:date="2019-06-04T20:54:00Z">
              <w:r w:rsidRPr="00A4011D">
                <w:rPr>
                  <w:rFonts w:ascii="Segoe UI" w:eastAsia="Times New Roman" w:hAnsi="Segoe UI" w:cs="Segoe UI"/>
                  <w:color w:val="E6E1DC"/>
                  <w:sz w:val="17"/>
                  <w:szCs w:val="17"/>
                </w:rPr>
                <w:t>22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3A0992" w14:textId="77777777" w:rsidR="00A4011D" w:rsidRPr="00A4011D" w:rsidRDefault="00A4011D" w:rsidP="00A4011D">
            <w:pPr>
              <w:spacing w:after="540" w:line="240" w:lineRule="auto"/>
              <w:rPr>
                <w:ins w:id="1835" w:author="Philip Collender" w:date="2019-06-04T20:54:00Z"/>
                <w:rFonts w:ascii="Segoe UI" w:eastAsia="Times New Roman" w:hAnsi="Segoe UI" w:cs="Segoe UI"/>
                <w:color w:val="E6E1DC"/>
                <w:sz w:val="17"/>
                <w:szCs w:val="17"/>
              </w:rPr>
            </w:pPr>
          </w:p>
        </w:tc>
      </w:tr>
      <w:tr w:rsidR="00A4011D" w:rsidRPr="00A4011D" w14:paraId="294E0C9B" w14:textId="77777777" w:rsidTr="00A4011D">
        <w:trPr>
          <w:trHeight w:val="345"/>
          <w:tblCellSpacing w:w="0" w:type="dxa"/>
          <w:ins w:id="183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5FD5F29" w14:textId="77777777" w:rsidR="00A4011D" w:rsidRPr="00A4011D" w:rsidRDefault="00A4011D" w:rsidP="00A4011D">
            <w:pPr>
              <w:spacing w:after="540" w:line="240" w:lineRule="auto"/>
              <w:jc w:val="right"/>
              <w:rPr>
                <w:ins w:id="1837" w:author="Philip Collender" w:date="2019-06-04T20:54:00Z"/>
                <w:rFonts w:ascii="Segoe UI" w:eastAsia="Times New Roman" w:hAnsi="Segoe UI" w:cs="Segoe UI"/>
                <w:color w:val="FFFFFF"/>
                <w:sz w:val="17"/>
                <w:szCs w:val="17"/>
              </w:rPr>
            </w:pPr>
            <w:ins w:id="1838" w:author="Philip Collender" w:date="2019-06-04T20:54:00Z">
              <w:r w:rsidRPr="00A4011D">
                <w:rPr>
                  <w:rFonts w:ascii="Segoe UI" w:eastAsia="Times New Roman" w:hAnsi="Segoe UI" w:cs="Segoe UI"/>
                  <w:color w:val="FFFFFF"/>
                  <w:sz w:val="17"/>
                  <w:szCs w:val="17"/>
                </w:rPr>
                <w:t>230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389764" w14:textId="77777777" w:rsidR="00A4011D" w:rsidRPr="00A4011D" w:rsidRDefault="00A4011D" w:rsidP="00A4011D">
            <w:pPr>
              <w:spacing w:after="540" w:line="240" w:lineRule="auto"/>
              <w:rPr>
                <w:ins w:id="1839" w:author="Philip Collender" w:date="2019-06-04T20:54:00Z"/>
                <w:rFonts w:ascii="Segoe UI" w:eastAsia="Times New Roman" w:hAnsi="Segoe UI" w:cs="Segoe UI"/>
                <w:color w:val="E6E1DC"/>
                <w:sz w:val="17"/>
                <w:szCs w:val="17"/>
              </w:rPr>
            </w:pPr>
            <w:ins w:id="1840" w:author="Philip Collender" w:date="2019-06-04T20:54:00Z">
              <w:r w:rsidRPr="00A4011D">
                <w:rPr>
                  <w:rFonts w:ascii="Segoe UI" w:eastAsia="Times New Roman" w:hAnsi="Segoe UI" w:cs="Segoe UI"/>
                  <w:color w:val="E6E1DC"/>
                  <w:sz w:val="17"/>
                  <w:szCs w:val="17"/>
                </w:rPr>
                <w:t>dfB.59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149598" w14:textId="77777777" w:rsidR="00A4011D" w:rsidRPr="00A4011D" w:rsidRDefault="00A4011D" w:rsidP="00A4011D">
            <w:pPr>
              <w:spacing w:after="540" w:line="240" w:lineRule="auto"/>
              <w:rPr>
                <w:ins w:id="1841" w:author="Philip Collender" w:date="2019-06-04T20:54:00Z"/>
                <w:rFonts w:ascii="Segoe UI" w:eastAsia="Times New Roman" w:hAnsi="Segoe UI" w:cs="Segoe UI"/>
                <w:color w:val="E6E1DC"/>
                <w:sz w:val="17"/>
                <w:szCs w:val="17"/>
              </w:rPr>
            </w:pPr>
            <w:ins w:id="1842" w:author="Philip Collender" w:date="2019-06-04T20:54:00Z">
              <w:r w:rsidRPr="00A4011D">
                <w:rPr>
                  <w:rFonts w:ascii="Microsoft YaHei" w:eastAsia="Microsoft YaHei" w:hAnsi="Microsoft YaHei" w:cs="Microsoft YaHei"/>
                  <w:color w:val="E6E1DC"/>
                  <w:sz w:val="17"/>
                  <w:szCs w:val="17"/>
                </w:rPr>
                <w:t>呂秀蓮</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BBBFE2" w14:textId="77777777" w:rsidR="00A4011D" w:rsidRPr="00A4011D" w:rsidRDefault="00A4011D" w:rsidP="00A4011D">
            <w:pPr>
              <w:spacing w:after="540" w:line="240" w:lineRule="auto"/>
              <w:rPr>
                <w:ins w:id="1843" w:author="Philip Collender" w:date="2019-06-04T20:54:00Z"/>
                <w:rFonts w:ascii="Segoe UI" w:eastAsia="Times New Roman" w:hAnsi="Segoe UI" w:cs="Segoe UI"/>
                <w:color w:val="E6E1DC"/>
                <w:sz w:val="17"/>
                <w:szCs w:val="17"/>
              </w:rPr>
            </w:pPr>
            <w:ins w:id="184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BD2EDF" w14:textId="77777777" w:rsidR="00A4011D" w:rsidRPr="00A4011D" w:rsidRDefault="00A4011D" w:rsidP="00A4011D">
            <w:pPr>
              <w:spacing w:after="540" w:line="240" w:lineRule="auto"/>
              <w:rPr>
                <w:ins w:id="1845" w:author="Philip Collender" w:date="2019-06-04T20:54:00Z"/>
                <w:rFonts w:ascii="Segoe UI" w:eastAsia="Times New Roman" w:hAnsi="Segoe UI" w:cs="Segoe UI"/>
                <w:color w:val="E6E1DC"/>
                <w:sz w:val="17"/>
                <w:szCs w:val="17"/>
              </w:rPr>
            </w:pPr>
            <w:ins w:id="1846" w:author="Philip Collender" w:date="2019-06-04T20:54:00Z">
              <w:r w:rsidRPr="00A4011D">
                <w:rPr>
                  <w:rFonts w:ascii="Segoe UI" w:eastAsia="Times New Roman" w:hAnsi="Segoe UI" w:cs="Segoe UI"/>
                  <w:color w:val="E6E1DC"/>
                  <w:sz w:val="17"/>
                  <w:szCs w:val="17"/>
                </w:rPr>
                <w:t>1965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BBFED3" w14:textId="77777777" w:rsidR="00A4011D" w:rsidRPr="00A4011D" w:rsidRDefault="00A4011D" w:rsidP="00A4011D">
            <w:pPr>
              <w:spacing w:after="540" w:line="240" w:lineRule="auto"/>
              <w:rPr>
                <w:ins w:id="1847" w:author="Philip Collender" w:date="2019-06-04T20:54:00Z"/>
                <w:rFonts w:ascii="Segoe UI" w:eastAsia="Times New Roman" w:hAnsi="Segoe UI" w:cs="Segoe UI"/>
                <w:color w:val="E6E1DC"/>
                <w:sz w:val="17"/>
                <w:szCs w:val="17"/>
              </w:rPr>
            </w:pPr>
            <w:ins w:id="1848"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2BA803" w14:textId="77777777" w:rsidR="00A4011D" w:rsidRPr="00A4011D" w:rsidRDefault="00A4011D" w:rsidP="00A4011D">
            <w:pPr>
              <w:spacing w:after="540" w:line="240" w:lineRule="auto"/>
              <w:rPr>
                <w:ins w:id="1849" w:author="Philip Collender" w:date="2019-06-04T20:54:00Z"/>
                <w:rFonts w:ascii="Segoe UI" w:eastAsia="Times New Roman" w:hAnsi="Segoe UI" w:cs="Segoe UI"/>
                <w:color w:val="E6E1DC"/>
                <w:sz w:val="17"/>
                <w:szCs w:val="17"/>
              </w:rPr>
            </w:pPr>
            <w:ins w:id="1850" w:author="Philip Collender" w:date="2019-06-04T20:54:00Z">
              <w:r w:rsidRPr="00A4011D">
                <w:rPr>
                  <w:rFonts w:ascii="Segoe UI" w:eastAsia="Times New Roman" w:hAnsi="Segoe UI" w:cs="Segoe UI"/>
                  <w:color w:val="E6E1DC"/>
                  <w:sz w:val="17"/>
                  <w:szCs w:val="17"/>
                </w:rPr>
                <w:t>22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D9603E" w14:textId="77777777" w:rsidR="00A4011D" w:rsidRPr="00A4011D" w:rsidRDefault="00A4011D" w:rsidP="00A4011D">
            <w:pPr>
              <w:spacing w:after="540" w:line="240" w:lineRule="auto"/>
              <w:rPr>
                <w:ins w:id="1851" w:author="Philip Collender" w:date="2019-06-04T20:54:00Z"/>
                <w:rFonts w:ascii="Segoe UI" w:eastAsia="Times New Roman" w:hAnsi="Segoe UI" w:cs="Segoe UI"/>
                <w:color w:val="E6E1DC"/>
                <w:sz w:val="17"/>
                <w:szCs w:val="17"/>
              </w:rPr>
            </w:pPr>
          </w:p>
        </w:tc>
      </w:tr>
      <w:tr w:rsidR="00A4011D" w:rsidRPr="00A4011D" w14:paraId="459F61C0" w14:textId="77777777" w:rsidTr="00A4011D">
        <w:trPr>
          <w:trHeight w:val="345"/>
          <w:tblCellSpacing w:w="0" w:type="dxa"/>
          <w:ins w:id="185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246673B" w14:textId="77777777" w:rsidR="00A4011D" w:rsidRPr="00A4011D" w:rsidRDefault="00A4011D" w:rsidP="00A4011D">
            <w:pPr>
              <w:spacing w:after="540" w:line="240" w:lineRule="auto"/>
              <w:jc w:val="right"/>
              <w:rPr>
                <w:ins w:id="1853" w:author="Philip Collender" w:date="2019-06-04T20:54:00Z"/>
                <w:rFonts w:ascii="Segoe UI" w:eastAsia="Times New Roman" w:hAnsi="Segoe UI" w:cs="Segoe UI"/>
                <w:color w:val="FFFFFF"/>
                <w:sz w:val="17"/>
                <w:szCs w:val="17"/>
              </w:rPr>
            </w:pPr>
            <w:ins w:id="1854" w:author="Philip Collender" w:date="2019-06-04T20:54:00Z">
              <w:r w:rsidRPr="00A4011D">
                <w:rPr>
                  <w:rFonts w:ascii="Segoe UI" w:eastAsia="Times New Roman" w:hAnsi="Segoe UI" w:cs="Segoe UI"/>
                  <w:color w:val="FFFFFF"/>
                  <w:sz w:val="17"/>
                  <w:szCs w:val="17"/>
                </w:rPr>
                <w:t>231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F322DE" w14:textId="77777777" w:rsidR="00A4011D" w:rsidRPr="00A4011D" w:rsidRDefault="00A4011D" w:rsidP="00A4011D">
            <w:pPr>
              <w:spacing w:after="540" w:line="240" w:lineRule="auto"/>
              <w:rPr>
                <w:ins w:id="1855" w:author="Philip Collender" w:date="2019-06-04T20:54:00Z"/>
                <w:rFonts w:ascii="Segoe UI" w:eastAsia="Times New Roman" w:hAnsi="Segoe UI" w:cs="Segoe UI"/>
                <w:color w:val="E6E1DC"/>
                <w:sz w:val="17"/>
                <w:szCs w:val="17"/>
              </w:rPr>
            </w:pPr>
            <w:ins w:id="185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8D6FB8" w14:textId="77777777" w:rsidR="00A4011D" w:rsidRPr="00A4011D" w:rsidRDefault="00A4011D" w:rsidP="00A4011D">
            <w:pPr>
              <w:spacing w:after="540" w:line="240" w:lineRule="auto"/>
              <w:rPr>
                <w:ins w:id="1857" w:author="Philip Collender" w:date="2019-06-04T20:54:00Z"/>
                <w:rFonts w:ascii="Segoe UI" w:eastAsia="Times New Roman" w:hAnsi="Segoe UI" w:cs="Segoe UI"/>
                <w:color w:val="E6E1DC"/>
                <w:sz w:val="17"/>
                <w:szCs w:val="17"/>
              </w:rPr>
            </w:pPr>
            <w:ins w:id="185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03D438" w14:textId="77777777" w:rsidR="00A4011D" w:rsidRPr="00A4011D" w:rsidRDefault="00A4011D" w:rsidP="00A4011D">
            <w:pPr>
              <w:spacing w:after="540" w:line="240" w:lineRule="auto"/>
              <w:rPr>
                <w:ins w:id="1859" w:author="Philip Collender" w:date="2019-06-04T20:54:00Z"/>
                <w:rFonts w:ascii="Segoe UI" w:eastAsia="Times New Roman" w:hAnsi="Segoe UI" w:cs="Segoe UI"/>
                <w:color w:val="E6E1DC"/>
                <w:sz w:val="17"/>
                <w:szCs w:val="17"/>
              </w:rPr>
            </w:pPr>
            <w:ins w:id="186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F10AE3" w14:textId="77777777" w:rsidR="00A4011D" w:rsidRPr="00A4011D" w:rsidRDefault="00A4011D" w:rsidP="00A4011D">
            <w:pPr>
              <w:spacing w:after="540" w:line="240" w:lineRule="auto"/>
              <w:rPr>
                <w:ins w:id="1861" w:author="Philip Collender" w:date="2019-06-04T20:54:00Z"/>
                <w:rFonts w:ascii="Segoe UI" w:eastAsia="Times New Roman" w:hAnsi="Segoe UI" w:cs="Segoe UI"/>
                <w:color w:val="E6E1DC"/>
                <w:sz w:val="17"/>
                <w:szCs w:val="17"/>
              </w:rPr>
            </w:pPr>
            <w:ins w:id="186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3B7630" w14:textId="77777777" w:rsidR="00A4011D" w:rsidRPr="00A4011D" w:rsidRDefault="00A4011D" w:rsidP="00A4011D">
            <w:pPr>
              <w:spacing w:after="540" w:line="240" w:lineRule="auto"/>
              <w:rPr>
                <w:ins w:id="1863" w:author="Philip Collender" w:date="2019-06-04T20:54:00Z"/>
                <w:rFonts w:ascii="Segoe UI" w:eastAsia="Times New Roman" w:hAnsi="Segoe UI" w:cs="Segoe UI"/>
                <w:color w:val="E6E1DC"/>
                <w:sz w:val="17"/>
                <w:szCs w:val="17"/>
              </w:rPr>
            </w:pPr>
            <w:ins w:id="186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31F378" w14:textId="77777777" w:rsidR="00A4011D" w:rsidRPr="00A4011D" w:rsidRDefault="00A4011D" w:rsidP="00A4011D">
            <w:pPr>
              <w:spacing w:after="540" w:line="240" w:lineRule="auto"/>
              <w:rPr>
                <w:ins w:id="1865" w:author="Philip Collender" w:date="2019-06-04T20:54:00Z"/>
                <w:rFonts w:ascii="Segoe UI" w:eastAsia="Times New Roman" w:hAnsi="Segoe UI" w:cs="Segoe UI"/>
                <w:color w:val="E6E1DC"/>
                <w:sz w:val="17"/>
                <w:szCs w:val="17"/>
              </w:rPr>
            </w:pPr>
            <w:ins w:id="186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5608DF" w14:textId="77777777" w:rsidR="00A4011D" w:rsidRPr="00A4011D" w:rsidRDefault="00A4011D" w:rsidP="00A4011D">
            <w:pPr>
              <w:spacing w:after="540" w:line="240" w:lineRule="auto"/>
              <w:rPr>
                <w:ins w:id="1867" w:author="Philip Collender" w:date="2019-06-04T20:54:00Z"/>
                <w:rFonts w:ascii="Segoe UI" w:eastAsia="Times New Roman" w:hAnsi="Segoe UI" w:cs="Segoe UI"/>
                <w:color w:val="E6E1DC"/>
                <w:sz w:val="17"/>
                <w:szCs w:val="17"/>
              </w:rPr>
            </w:pPr>
            <w:ins w:id="1868" w:author="Philip Collender" w:date="2019-06-04T20:54:00Z">
              <w:r w:rsidRPr="00A4011D">
                <w:rPr>
                  <w:rFonts w:ascii="Segoe UI" w:eastAsia="Times New Roman" w:hAnsi="Segoe UI" w:cs="Segoe UI"/>
                  <w:color w:val="E6E1DC"/>
                  <w:sz w:val="17"/>
                  <w:szCs w:val="17"/>
                </w:rPr>
                <w:t>1</w:t>
              </w:r>
            </w:ins>
          </w:p>
        </w:tc>
      </w:tr>
      <w:tr w:rsidR="00A4011D" w:rsidRPr="00A4011D" w14:paraId="46DD7890" w14:textId="77777777" w:rsidTr="00A4011D">
        <w:trPr>
          <w:trHeight w:val="345"/>
          <w:tblCellSpacing w:w="0" w:type="dxa"/>
          <w:ins w:id="186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E75DDA4" w14:textId="77777777" w:rsidR="00A4011D" w:rsidRPr="00A4011D" w:rsidRDefault="00A4011D" w:rsidP="00A4011D">
            <w:pPr>
              <w:spacing w:after="540" w:line="240" w:lineRule="auto"/>
              <w:jc w:val="right"/>
              <w:rPr>
                <w:ins w:id="1870" w:author="Philip Collender" w:date="2019-06-04T20:54:00Z"/>
                <w:rFonts w:ascii="Segoe UI" w:eastAsia="Times New Roman" w:hAnsi="Segoe UI" w:cs="Segoe UI"/>
                <w:color w:val="FFFFFF"/>
                <w:sz w:val="17"/>
                <w:szCs w:val="17"/>
              </w:rPr>
            </w:pPr>
            <w:ins w:id="1871" w:author="Philip Collender" w:date="2019-06-04T20:54:00Z">
              <w:r w:rsidRPr="00A4011D">
                <w:rPr>
                  <w:rFonts w:ascii="Segoe UI" w:eastAsia="Times New Roman" w:hAnsi="Segoe UI" w:cs="Segoe UI"/>
                  <w:color w:val="FFFFFF"/>
                  <w:sz w:val="17"/>
                  <w:szCs w:val="17"/>
                </w:rPr>
                <w:t>232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C49CB7" w14:textId="77777777" w:rsidR="00A4011D" w:rsidRPr="00A4011D" w:rsidRDefault="00A4011D" w:rsidP="00A4011D">
            <w:pPr>
              <w:spacing w:after="540" w:line="240" w:lineRule="auto"/>
              <w:jc w:val="right"/>
              <w:rPr>
                <w:ins w:id="187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BD04E7" w14:textId="77777777" w:rsidR="00A4011D" w:rsidRPr="00A4011D" w:rsidRDefault="00A4011D" w:rsidP="00A4011D">
            <w:pPr>
              <w:spacing w:after="540" w:line="240" w:lineRule="auto"/>
              <w:rPr>
                <w:ins w:id="187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71E563" w14:textId="77777777" w:rsidR="00A4011D" w:rsidRPr="00A4011D" w:rsidRDefault="00A4011D" w:rsidP="00A4011D">
            <w:pPr>
              <w:spacing w:after="540" w:line="240" w:lineRule="auto"/>
              <w:rPr>
                <w:ins w:id="187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79EE24" w14:textId="77777777" w:rsidR="00A4011D" w:rsidRPr="00A4011D" w:rsidRDefault="00A4011D" w:rsidP="00A4011D">
            <w:pPr>
              <w:spacing w:after="540" w:line="240" w:lineRule="auto"/>
              <w:rPr>
                <w:ins w:id="187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B1B97E" w14:textId="77777777" w:rsidR="00A4011D" w:rsidRPr="00A4011D" w:rsidRDefault="00A4011D" w:rsidP="00A4011D">
            <w:pPr>
              <w:spacing w:after="540" w:line="240" w:lineRule="auto"/>
              <w:rPr>
                <w:ins w:id="187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25C528" w14:textId="77777777" w:rsidR="00A4011D" w:rsidRPr="00A4011D" w:rsidRDefault="00A4011D" w:rsidP="00A4011D">
            <w:pPr>
              <w:spacing w:after="540" w:line="240" w:lineRule="auto"/>
              <w:rPr>
                <w:ins w:id="187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0953B6" w14:textId="77777777" w:rsidR="00A4011D" w:rsidRPr="00A4011D" w:rsidRDefault="00A4011D" w:rsidP="00A4011D">
            <w:pPr>
              <w:spacing w:after="540" w:line="240" w:lineRule="auto"/>
              <w:rPr>
                <w:ins w:id="1878" w:author="Philip Collender" w:date="2019-06-04T20:54:00Z"/>
                <w:rFonts w:ascii="Times New Roman" w:eastAsia="Times New Roman" w:hAnsi="Times New Roman" w:cs="Times New Roman"/>
                <w:sz w:val="20"/>
                <w:szCs w:val="20"/>
              </w:rPr>
            </w:pPr>
          </w:p>
        </w:tc>
      </w:tr>
      <w:tr w:rsidR="00A4011D" w:rsidRPr="00A4011D" w14:paraId="70A91929" w14:textId="77777777" w:rsidTr="00A4011D">
        <w:trPr>
          <w:trHeight w:val="345"/>
          <w:tblCellSpacing w:w="0" w:type="dxa"/>
          <w:ins w:id="187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966F811" w14:textId="77777777" w:rsidR="00A4011D" w:rsidRPr="00A4011D" w:rsidRDefault="00A4011D" w:rsidP="00A4011D">
            <w:pPr>
              <w:spacing w:after="540" w:line="240" w:lineRule="auto"/>
              <w:jc w:val="right"/>
              <w:rPr>
                <w:ins w:id="1880" w:author="Philip Collender" w:date="2019-06-04T20:54:00Z"/>
                <w:rFonts w:ascii="Segoe UI" w:eastAsia="Times New Roman" w:hAnsi="Segoe UI" w:cs="Segoe UI"/>
                <w:color w:val="FFFFFF"/>
                <w:sz w:val="17"/>
                <w:szCs w:val="17"/>
              </w:rPr>
            </w:pPr>
            <w:ins w:id="1881" w:author="Philip Collender" w:date="2019-06-04T20:54:00Z">
              <w:r w:rsidRPr="00A4011D">
                <w:rPr>
                  <w:rFonts w:ascii="Segoe UI" w:eastAsia="Times New Roman" w:hAnsi="Segoe UI" w:cs="Segoe UI"/>
                  <w:color w:val="FFFFFF"/>
                  <w:sz w:val="17"/>
                  <w:szCs w:val="17"/>
                </w:rPr>
                <w:t>233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477027" w14:textId="77777777" w:rsidR="00A4011D" w:rsidRPr="00A4011D" w:rsidRDefault="00A4011D" w:rsidP="00A4011D">
            <w:pPr>
              <w:spacing w:after="540" w:line="240" w:lineRule="auto"/>
              <w:rPr>
                <w:ins w:id="1882" w:author="Philip Collender" w:date="2019-06-04T20:54:00Z"/>
                <w:rFonts w:ascii="Segoe UI" w:eastAsia="Times New Roman" w:hAnsi="Segoe UI" w:cs="Segoe UI"/>
                <w:color w:val="E6E1DC"/>
                <w:sz w:val="17"/>
                <w:szCs w:val="17"/>
              </w:rPr>
            </w:pPr>
            <w:ins w:id="1883" w:author="Philip Collender" w:date="2019-06-04T20:54:00Z">
              <w:r w:rsidRPr="00A4011D">
                <w:rPr>
                  <w:rFonts w:ascii="Segoe UI" w:eastAsia="Times New Roman" w:hAnsi="Segoe UI" w:cs="Segoe UI"/>
                  <w:color w:val="E6E1DC"/>
                  <w:sz w:val="17"/>
                  <w:szCs w:val="17"/>
                </w:rPr>
                <w:t>dfA.60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A6690D" w14:textId="77777777" w:rsidR="00A4011D" w:rsidRPr="00A4011D" w:rsidRDefault="00A4011D" w:rsidP="00A4011D">
            <w:pPr>
              <w:spacing w:after="540" w:line="240" w:lineRule="auto"/>
              <w:rPr>
                <w:ins w:id="1884" w:author="Philip Collender" w:date="2019-06-04T20:54:00Z"/>
                <w:rFonts w:ascii="Segoe UI" w:eastAsia="Times New Roman" w:hAnsi="Segoe UI" w:cs="Segoe UI"/>
                <w:color w:val="E6E1DC"/>
                <w:sz w:val="17"/>
                <w:szCs w:val="17"/>
              </w:rPr>
            </w:pPr>
            <w:ins w:id="1885" w:author="Philip Collender" w:date="2019-06-04T20:54:00Z">
              <w:r w:rsidRPr="00A4011D">
                <w:rPr>
                  <w:rFonts w:ascii="Microsoft YaHei" w:eastAsia="Microsoft YaHei" w:hAnsi="Microsoft YaHei" w:cs="Microsoft YaHei"/>
                  <w:color w:val="E6E1DC"/>
                  <w:sz w:val="17"/>
                  <w:szCs w:val="17"/>
                </w:rPr>
                <w:t>倉頡</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18EC3D" w14:textId="77777777" w:rsidR="00A4011D" w:rsidRPr="00A4011D" w:rsidRDefault="00A4011D" w:rsidP="00A4011D">
            <w:pPr>
              <w:spacing w:after="540" w:line="240" w:lineRule="auto"/>
              <w:rPr>
                <w:ins w:id="1886" w:author="Philip Collender" w:date="2019-06-04T20:54:00Z"/>
                <w:rFonts w:ascii="Segoe UI" w:eastAsia="Times New Roman" w:hAnsi="Segoe UI" w:cs="Segoe UI"/>
                <w:color w:val="E6E1DC"/>
                <w:sz w:val="17"/>
                <w:szCs w:val="17"/>
              </w:rPr>
            </w:pPr>
            <w:ins w:id="188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2BDC2B" w14:textId="77777777" w:rsidR="00A4011D" w:rsidRPr="00A4011D" w:rsidRDefault="00A4011D" w:rsidP="00A4011D">
            <w:pPr>
              <w:spacing w:after="540" w:line="240" w:lineRule="auto"/>
              <w:rPr>
                <w:ins w:id="1888" w:author="Philip Collender" w:date="2019-06-04T20:54:00Z"/>
                <w:rFonts w:ascii="Segoe UI" w:eastAsia="Times New Roman" w:hAnsi="Segoe UI" w:cs="Segoe UI"/>
                <w:color w:val="E6E1DC"/>
                <w:sz w:val="17"/>
                <w:szCs w:val="17"/>
              </w:rPr>
            </w:pPr>
            <w:ins w:id="1889"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AA28C7" w14:textId="77777777" w:rsidR="00A4011D" w:rsidRPr="00A4011D" w:rsidRDefault="00A4011D" w:rsidP="00A4011D">
            <w:pPr>
              <w:spacing w:after="540" w:line="240" w:lineRule="auto"/>
              <w:rPr>
                <w:ins w:id="1890" w:author="Philip Collender" w:date="2019-06-04T20:54:00Z"/>
                <w:rFonts w:ascii="Segoe UI" w:eastAsia="Times New Roman" w:hAnsi="Segoe UI" w:cs="Segoe UI"/>
                <w:color w:val="E6E1DC"/>
                <w:sz w:val="17"/>
                <w:szCs w:val="17"/>
              </w:rPr>
            </w:pPr>
            <w:ins w:id="1891"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EB14E3" w14:textId="77777777" w:rsidR="00A4011D" w:rsidRPr="00A4011D" w:rsidRDefault="00A4011D" w:rsidP="00A4011D">
            <w:pPr>
              <w:spacing w:after="540" w:line="240" w:lineRule="auto"/>
              <w:rPr>
                <w:ins w:id="1892" w:author="Philip Collender" w:date="2019-06-04T20:54:00Z"/>
                <w:rFonts w:ascii="Segoe UI" w:eastAsia="Times New Roman" w:hAnsi="Segoe UI" w:cs="Segoe UI"/>
                <w:color w:val="E6E1DC"/>
                <w:sz w:val="17"/>
                <w:szCs w:val="17"/>
              </w:rPr>
            </w:pPr>
            <w:ins w:id="1893"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8D23F3" w14:textId="77777777" w:rsidR="00A4011D" w:rsidRPr="00A4011D" w:rsidRDefault="00A4011D" w:rsidP="00A4011D">
            <w:pPr>
              <w:spacing w:after="540" w:line="240" w:lineRule="auto"/>
              <w:rPr>
                <w:ins w:id="1894" w:author="Philip Collender" w:date="2019-06-04T20:54:00Z"/>
                <w:rFonts w:ascii="Segoe UI" w:eastAsia="Times New Roman" w:hAnsi="Segoe UI" w:cs="Segoe UI"/>
                <w:color w:val="E6E1DC"/>
                <w:sz w:val="17"/>
                <w:szCs w:val="17"/>
              </w:rPr>
            </w:pPr>
          </w:p>
        </w:tc>
      </w:tr>
      <w:tr w:rsidR="00A4011D" w:rsidRPr="00A4011D" w14:paraId="392623EE" w14:textId="77777777" w:rsidTr="00A4011D">
        <w:trPr>
          <w:trHeight w:val="345"/>
          <w:tblCellSpacing w:w="0" w:type="dxa"/>
          <w:ins w:id="189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2372BB6" w14:textId="77777777" w:rsidR="00A4011D" w:rsidRPr="00A4011D" w:rsidRDefault="00A4011D" w:rsidP="00A4011D">
            <w:pPr>
              <w:spacing w:after="540" w:line="240" w:lineRule="auto"/>
              <w:jc w:val="right"/>
              <w:rPr>
                <w:ins w:id="1896" w:author="Philip Collender" w:date="2019-06-04T20:54:00Z"/>
                <w:rFonts w:ascii="Segoe UI" w:eastAsia="Times New Roman" w:hAnsi="Segoe UI" w:cs="Segoe UI"/>
                <w:color w:val="FFFFFF"/>
                <w:sz w:val="17"/>
                <w:szCs w:val="17"/>
              </w:rPr>
            </w:pPr>
            <w:ins w:id="1897" w:author="Philip Collender" w:date="2019-06-04T20:54:00Z">
              <w:r w:rsidRPr="00A4011D">
                <w:rPr>
                  <w:rFonts w:ascii="Segoe UI" w:eastAsia="Times New Roman" w:hAnsi="Segoe UI" w:cs="Segoe UI"/>
                  <w:color w:val="FFFFFF"/>
                  <w:sz w:val="17"/>
                  <w:szCs w:val="17"/>
                </w:rPr>
                <w:t>234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94BBA9" w14:textId="77777777" w:rsidR="00A4011D" w:rsidRPr="00A4011D" w:rsidRDefault="00A4011D" w:rsidP="00A4011D">
            <w:pPr>
              <w:spacing w:after="540" w:line="240" w:lineRule="auto"/>
              <w:rPr>
                <w:ins w:id="1898" w:author="Philip Collender" w:date="2019-06-04T20:54:00Z"/>
                <w:rFonts w:ascii="Segoe UI" w:eastAsia="Times New Roman" w:hAnsi="Segoe UI" w:cs="Segoe UI"/>
                <w:color w:val="E6E1DC"/>
                <w:sz w:val="17"/>
                <w:szCs w:val="17"/>
              </w:rPr>
            </w:pPr>
            <w:ins w:id="1899" w:author="Philip Collender" w:date="2019-06-04T20:54:00Z">
              <w:r w:rsidRPr="00A4011D">
                <w:rPr>
                  <w:rFonts w:ascii="Segoe UI" w:eastAsia="Times New Roman" w:hAnsi="Segoe UI" w:cs="Segoe UI"/>
                  <w:color w:val="E6E1DC"/>
                  <w:sz w:val="17"/>
                  <w:szCs w:val="17"/>
                </w:rPr>
                <w:t>dfB.60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F0145E" w14:textId="77777777" w:rsidR="00A4011D" w:rsidRPr="00A4011D" w:rsidRDefault="00A4011D" w:rsidP="00A4011D">
            <w:pPr>
              <w:spacing w:after="540" w:line="240" w:lineRule="auto"/>
              <w:rPr>
                <w:ins w:id="1900" w:author="Philip Collender" w:date="2019-06-04T20:54:00Z"/>
                <w:rFonts w:ascii="Segoe UI" w:eastAsia="Times New Roman" w:hAnsi="Segoe UI" w:cs="Segoe UI"/>
                <w:color w:val="E6E1DC"/>
                <w:sz w:val="17"/>
                <w:szCs w:val="17"/>
              </w:rPr>
            </w:pPr>
            <w:ins w:id="1901" w:author="Philip Collender" w:date="2019-06-04T20:54:00Z">
              <w:r w:rsidRPr="00A4011D">
                <w:rPr>
                  <w:rFonts w:ascii="Microsoft YaHei" w:eastAsia="Microsoft YaHei" w:hAnsi="Microsoft YaHei" w:cs="Microsoft YaHei"/>
                  <w:color w:val="E6E1DC"/>
                  <w:sz w:val="17"/>
                  <w:szCs w:val="17"/>
                </w:rPr>
                <w:t>仓颉</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4A290D" w14:textId="77777777" w:rsidR="00A4011D" w:rsidRPr="00A4011D" w:rsidRDefault="00A4011D" w:rsidP="00A4011D">
            <w:pPr>
              <w:spacing w:after="540" w:line="240" w:lineRule="auto"/>
              <w:rPr>
                <w:ins w:id="1902" w:author="Philip Collender" w:date="2019-06-04T20:54:00Z"/>
                <w:rFonts w:ascii="Segoe UI" w:eastAsia="Times New Roman" w:hAnsi="Segoe UI" w:cs="Segoe UI"/>
                <w:color w:val="E6E1DC"/>
                <w:sz w:val="17"/>
                <w:szCs w:val="17"/>
              </w:rPr>
            </w:pPr>
            <w:ins w:id="190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159576" w14:textId="77777777" w:rsidR="00A4011D" w:rsidRPr="00A4011D" w:rsidRDefault="00A4011D" w:rsidP="00A4011D">
            <w:pPr>
              <w:spacing w:after="540" w:line="240" w:lineRule="auto"/>
              <w:rPr>
                <w:ins w:id="1904" w:author="Philip Collender" w:date="2019-06-04T20:54:00Z"/>
                <w:rFonts w:ascii="Segoe UI" w:eastAsia="Times New Roman" w:hAnsi="Segoe UI" w:cs="Segoe UI"/>
                <w:color w:val="E6E1DC"/>
                <w:sz w:val="17"/>
                <w:szCs w:val="17"/>
              </w:rPr>
            </w:pPr>
            <w:ins w:id="1905"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13C37C" w14:textId="77777777" w:rsidR="00A4011D" w:rsidRPr="00A4011D" w:rsidRDefault="00A4011D" w:rsidP="00A4011D">
            <w:pPr>
              <w:spacing w:after="540" w:line="240" w:lineRule="auto"/>
              <w:rPr>
                <w:ins w:id="1906" w:author="Philip Collender" w:date="2019-06-04T20:54:00Z"/>
                <w:rFonts w:ascii="Segoe UI" w:eastAsia="Times New Roman" w:hAnsi="Segoe UI" w:cs="Segoe UI"/>
                <w:color w:val="E6E1DC"/>
                <w:sz w:val="17"/>
                <w:szCs w:val="17"/>
              </w:rPr>
            </w:pPr>
            <w:ins w:id="1907"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3F2A02" w14:textId="77777777" w:rsidR="00A4011D" w:rsidRPr="00A4011D" w:rsidRDefault="00A4011D" w:rsidP="00A4011D">
            <w:pPr>
              <w:spacing w:after="540" w:line="240" w:lineRule="auto"/>
              <w:rPr>
                <w:ins w:id="1908" w:author="Philip Collender" w:date="2019-06-04T20:54:00Z"/>
                <w:rFonts w:ascii="Segoe UI" w:eastAsia="Times New Roman" w:hAnsi="Segoe UI" w:cs="Segoe UI"/>
                <w:color w:val="E6E1DC"/>
                <w:sz w:val="17"/>
                <w:szCs w:val="17"/>
              </w:rPr>
            </w:pPr>
            <w:ins w:id="1909"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3B973E" w14:textId="77777777" w:rsidR="00A4011D" w:rsidRPr="00A4011D" w:rsidRDefault="00A4011D" w:rsidP="00A4011D">
            <w:pPr>
              <w:spacing w:after="540" w:line="240" w:lineRule="auto"/>
              <w:rPr>
                <w:ins w:id="1910" w:author="Philip Collender" w:date="2019-06-04T20:54:00Z"/>
                <w:rFonts w:ascii="Segoe UI" w:eastAsia="Times New Roman" w:hAnsi="Segoe UI" w:cs="Segoe UI"/>
                <w:color w:val="E6E1DC"/>
                <w:sz w:val="17"/>
                <w:szCs w:val="17"/>
              </w:rPr>
            </w:pPr>
          </w:p>
        </w:tc>
      </w:tr>
      <w:tr w:rsidR="00A4011D" w:rsidRPr="00A4011D" w14:paraId="4C64EAE2" w14:textId="77777777" w:rsidTr="00A4011D">
        <w:trPr>
          <w:trHeight w:val="345"/>
          <w:tblCellSpacing w:w="0" w:type="dxa"/>
          <w:ins w:id="191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73D256D" w14:textId="77777777" w:rsidR="00A4011D" w:rsidRPr="00A4011D" w:rsidRDefault="00A4011D" w:rsidP="00A4011D">
            <w:pPr>
              <w:spacing w:after="540" w:line="240" w:lineRule="auto"/>
              <w:jc w:val="right"/>
              <w:rPr>
                <w:ins w:id="1912" w:author="Philip Collender" w:date="2019-06-04T20:54:00Z"/>
                <w:rFonts w:ascii="Segoe UI" w:eastAsia="Times New Roman" w:hAnsi="Segoe UI" w:cs="Segoe UI"/>
                <w:color w:val="FFFFFF"/>
                <w:sz w:val="17"/>
                <w:szCs w:val="17"/>
              </w:rPr>
            </w:pPr>
            <w:ins w:id="1913" w:author="Philip Collender" w:date="2019-06-04T20:54:00Z">
              <w:r w:rsidRPr="00A4011D">
                <w:rPr>
                  <w:rFonts w:ascii="Segoe UI" w:eastAsia="Times New Roman" w:hAnsi="Segoe UI" w:cs="Segoe UI"/>
                  <w:color w:val="FFFFFF"/>
                  <w:sz w:val="17"/>
                  <w:szCs w:val="17"/>
                </w:rPr>
                <w:t>235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D17068" w14:textId="77777777" w:rsidR="00A4011D" w:rsidRPr="00A4011D" w:rsidRDefault="00A4011D" w:rsidP="00A4011D">
            <w:pPr>
              <w:spacing w:after="540" w:line="240" w:lineRule="auto"/>
              <w:rPr>
                <w:ins w:id="1914" w:author="Philip Collender" w:date="2019-06-04T20:54:00Z"/>
                <w:rFonts w:ascii="Segoe UI" w:eastAsia="Times New Roman" w:hAnsi="Segoe UI" w:cs="Segoe UI"/>
                <w:color w:val="E6E1DC"/>
                <w:sz w:val="17"/>
                <w:szCs w:val="17"/>
              </w:rPr>
            </w:pPr>
            <w:ins w:id="191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D22D42" w14:textId="77777777" w:rsidR="00A4011D" w:rsidRPr="00A4011D" w:rsidRDefault="00A4011D" w:rsidP="00A4011D">
            <w:pPr>
              <w:spacing w:after="540" w:line="240" w:lineRule="auto"/>
              <w:rPr>
                <w:ins w:id="1916" w:author="Philip Collender" w:date="2019-06-04T20:54:00Z"/>
                <w:rFonts w:ascii="Segoe UI" w:eastAsia="Times New Roman" w:hAnsi="Segoe UI" w:cs="Segoe UI"/>
                <w:color w:val="E6E1DC"/>
                <w:sz w:val="17"/>
                <w:szCs w:val="17"/>
              </w:rPr>
            </w:pPr>
            <w:ins w:id="191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1F10E6" w14:textId="77777777" w:rsidR="00A4011D" w:rsidRPr="00A4011D" w:rsidRDefault="00A4011D" w:rsidP="00A4011D">
            <w:pPr>
              <w:spacing w:after="540" w:line="240" w:lineRule="auto"/>
              <w:rPr>
                <w:ins w:id="1918" w:author="Philip Collender" w:date="2019-06-04T20:54:00Z"/>
                <w:rFonts w:ascii="Segoe UI" w:eastAsia="Times New Roman" w:hAnsi="Segoe UI" w:cs="Segoe UI"/>
                <w:color w:val="E6E1DC"/>
                <w:sz w:val="17"/>
                <w:szCs w:val="17"/>
              </w:rPr>
            </w:pPr>
            <w:ins w:id="191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D80BD0" w14:textId="77777777" w:rsidR="00A4011D" w:rsidRPr="00A4011D" w:rsidRDefault="00A4011D" w:rsidP="00A4011D">
            <w:pPr>
              <w:spacing w:after="540" w:line="240" w:lineRule="auto"/>
              <w:rPr>
                <w:ins w:id="1920" w:author="Philip Collender" w:date="2019-06-04T20:54:00Z"/>
                <w:rFonts w:ascii="Segoe UI" w:eastAsia="Times New Roman" w:hAnsi="Segoe UI" w:cs="Segoe UI"/>
                <w:color w:val="E6E1DC"/>
                <w:sz w:val="17"/>
                <w:szCs w:val="17"/>
              </w:rPr>
            </w:pPr>
            <w:ins w:id="192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4A169C" w14:textId="77777777" w:rsidR="00A4011D" w:rsidRPr="00A4011D" w:rsidRDefault="00A4011D" w:rsidP="00A4011D">
            <w:pPr>
              <w:spacing w:after="540" w:line="240" w:lineRule="auto"/>
              <w:rPr>
                <w:ins w:id="1922" w:author="Philip Collender" w:date="2019-06-04T20:54:00Z"/>
                <w:rFonts w:ascii="Segoe UI" w:eastAsia="Times New Roman" w:hAnsi="Segoe UI" w:cs="Segoe UI"/>
                <w:color w:val="E6E1DC"/>
                <w:sz w:val="17"/>
                <w:szCs w:val="17"/>
              </w:rPr>
            </w:pPr>
            <w:ins w:id="192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5235A9" w14:textId="77777777" w:rsidR="00A4011D" w:rsidRPr="00A4011D" w:rsidRDefault="00A4011D" w:rsidP="00A4011D">
            <w:pPr>
              <w:spacing w:after="540" w:line="240" w:lineRule="auto"/>
              <w:rPr>
                <w:ins w:id="1924" w:author="Philip Collender" w:date="2019-06-04T20:54:00Z"/>
                <w:rFonts w:ascii="Segoe UI" w:eastAsia="Times New Roman" w:hAnsi="Segoe UI" w:cs="Segoe UI"/>
                <w:color w:val="E6E1DC"/>
                <w:sz w:val="17"/>
                <w:szCs w:val="17"/>
              </w:rPr>
            </w:pPr>
            <w:ins w:id="192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E1902D" w14:textId="77777777" w:rsidR="00A4011D" w:rsidRPr="00A4011D" w:rsidRDefault="00A4011D" w:rsidP="00A4011D">
            <w:pPr>
              <w:spacing w:after="540" w:line="240" w:lineRule="auto"/>
              <w:rPr>
                <w:ins w:id="1926" w:author="Philip Collender" w:date="2019-06-04T20:54:00Z"/>
                <w:rFonts w:ascii="Segoe UI" w:eastAsia="Times New Roman" w:hAnsi="Segoe UI" w:cs="Segoe UI"/>
                <w:color w:val="E6E1DC"/>
                <w:sz w:val="17"/>
                <w:szCs w:val="17"/>
              </w:rPr>
            </w:pPr>
            <w:ins w:id="1927" w:author="Philip Collender" w:date="2019-06-04T20:54:00Z">
              <w:r w:rsidRPr="00A4011D">
                <w:rPr>
                  <w:rFonts w:ascii="Segoe UI" w:eastAsia="Times New Roman" w:hAnsi="Segoe UI" w:cs="Segoe UI"/>
                  <w:color w:val="E6E1DC"/>
                  <w:sz w:val="17"/>
                  <w:szCs w:val="17"/>
                </w:rPr>
                <w:t>1</w:t>
              </w:r>
            </w:ins>
          </w:p>
        </w:tc>
      </w:tr>
      <w:tr w:rsidR="00A4011D" w:rsidRPr="00A4011D" w14:paraId="3E38F53B" w14:textId="77777777" w:rsidTr="00A4011D">
        <w:trPr>
          <w:trHeight w:val="345"/>
          <w:tblCellSpacing w:w="0" w:type="dxa"/>
          <w:ins w:id="192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693C674" w14:textId="77777777" w:rsidR="00A4011D" w:rsidRPr="00A4011D" w:rsidRDefault="00A4011D" w:rsidP="00A4011D">
            <w:pPr>
              <w:spacing w:after="540" w:line="240" w:lineRule="auto"/>
              <w:jc w:val="right"/>
              <w:rPr>
                <w:ins w:id="1929" w:author="Philip Collender" w:date="2019-06-04T20:54:00Z"/>
                <w:rFonts w:ascii="Segoe UI" w:eastAsia="Times New Roman" w:hAnsi="Segoe UI" w:cs="Segoe UI"/>
                <w:color w:val="FFFFFF"/>
                <w:sz w:val="17"/>
                <w:szCs w:val="17"/>
              </w:rPr>
            </w:pPr>
            <w:ins w:id="1930" w:author="Philip Collender" w:date="2019-06-04T20:54:00Z">
              <w:r w:rsidRPr="00A4011D">
                <w:rPr>
                  <w:rFonts w:ascii="Segoe UI" w:eastAsia="Times New Roman" w:hAnsi="Segoe UI" w:cs="Segoe UI"/>
                  <w:color w:val="FFFFFF"/>
                  <w:sz w:val="17"/>
                  <w:szCs w:val="17"/>
                </w:rPr>
                <w:t>236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312E9F" w14:textId="77777777" w:rsidR="00A4011D" w:rsidRPr="00A4011D" w:rsidRDefault="00A4011D" w:rsidP="00A4011D">
            <w:pPr>
              <w:spacing w:after="540" w:line="240" w:lineRule="auto"/>
              <w:jc w:val="right"/>
              <w:rPr>
                <w:ins w:id="193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D68BD6" w14:textId="77777777" w:rsidR="00A4011D" w:rsidRPr="00A4011D" w:rsidRDefault="00A4011D" w:rsidP="00A4011D">
            <w:pPr>
              <w:spacing w:after="540" w:line="240" w:lineRule="auto"/>
              <w:rPr>
                <w:ins w:id="193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BF772C" w14:textId="77777777" w:rsidR="00A4011D" w:rsidRPr="00A4011D" w:rsidRDefault="00A4011D" w:rsidP="00A4011D">
            <w:pPr>
              <w:spacing w:after="540" w:line="240" w:lineRule="auto"/>
              <w:rPr>
                <w:ins w:id="193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4B9213" w14:textId="77777777" w:rsidR="00A4011D" w:rsidRPr="00A4011D" w:rsidRDefault="00A4011D" w:rsidP="00A4011D">
            <w:pPr>
              <w:spacing w:after="540" w:line="240" w:lineRule="auto"/>
              <w:rPr>
                <w:ins w:id="193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E2FBA7E" w14:textId="77777777" w:rsidR="00A4011D" w:rsidRPr="00A4011D" w:rsidRDefault="00A4011D" w:rsidP="00A4011D">
            <w:pPr>
              <w:spacing w:after="540" w:line="240" w:lineRule="auto"/>
              <w:rPr>
                <w:ins w:id="193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125A94" w14:textId="77777777" w:rsidR="00A4011D" w:rsidRPr="00A4011D" w:rsidRDefault="00A4011D" w:rsidP="00A4011D">
            <w:pPr>
              <w:spacing w:after="540" w:line="240" w:lineRule="auto"/>
              <w:rPr>
                <w:ins w:id="193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299B56" w14:textId="77777777" w:rsidR="00A4011D" w:rsidRPr="00A4011D" w:rsidRDefault="00A4011D" w:rsidP="00A4011D">
            <w:pPr>
              <w:spacing w:after="540" w:line="240" w:lineRule="auto"/>
              <w:rPr>
                <w:ins w:id="1937" w:author="Philip Collender" w:date="2019-06-04T20:54:00Z"/>
                <w:rFonts w:ascii="Times New Roman" w:eastAsia="Times New Roman" w:hAnsi="Times New Roman" w:cs="Times New Roman"/>
                <w:sz w:val="20"/>
                <w:szCs w:val="20"/>
              </w:rPr>
            </w:pPr>
          </w:p>
        </w:tc>
      </w:tr>
      <w:tr w:rsidR="00A4011D" w:rsidRPr="00A4011D" w14:paraId="2CC060CF" w14:textId="77777777" w:rsidTr="00A4011D">
        <w:trPr>
          <w:trHeight w:val="345"/>
          <w:tblCellSpacing w:w="0" w:type="dxa"/>
          <w:ins w:id="193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A249ABF" w14:textId="77777777" w:rsidR="00A4011D" w:rsidRPr="00A4011D" w:rsidRDefault="00A4011D" w:rsidP="00A4011D">
            <w:pPr>
              <w:spacing w:after="540" w:line="240" w:lineRule="auto"/>
              <w:jc w:val="right"/>
              <w:rPr>
                <w:ins w:id="1939" w:author="Philip Collender" w:date="2019-06-04T20:54:00Z"/>
                <w:rFonts w:ascii="Segoe UI" w:eastAsia="Times New Roman" w:hAnsi="Segoe UI" w:cs="Segoe UI"/>
                <w:color w:val="FFFFFF"/>
                <w:sz w:val="17"/>
                <w:szCs w:val="17"/>
              </w:rPr>
            </w:pPr>
            <w:ins w:id="1940" w:author="Philip Collender" w:date="2019-06-04T20:54:00Z">
              <w:r w:rsidRPr="00A4011D">
                <w:rPr>
                  <w:rFonts w:ascii="Segoe UI" w:eastAsia="Times New Roman" w:hAnsi="Segoe UI" w:cs="Segoe UI"/>
                  <w:color w:val="FFFFFF"/>
                  <w:sz w:val="17"/>
                  <w:szCs w:val="17"/>
                </w:rPr>
                <w:lastRenderedPageBreak/>
                <w:t>237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5161B5" w14:textId="77777777" w:rsidR="00A4011D" w:rsidRPr="00A4011D" w:rsidRDefault="00A4011D" w:rsidP="00A4011D">
            <w:pPr>
              <w:spacing w:after="540" w:line="240" w:lineRule="auto"/>
              <w:rPr>
                <w:ins w:id="1941" w:author="Philip Collender" w:date="2019-06-04T20:54:00Z"/>
                <w:rFonts w:ascii="Segoe UI" w:eastAsia="Times New Roman" w:hAnsi="Segoe UI" w:cs="Segoe UI"/>
                <w:color w:val="E6E1DC"/>
                <w:sz w:val="17"/>
                <w:szCs w:val="17"/>
              </w:rPr>
            </w:pPr>
            <w:ins w:id="1942" w:author="Philip Collender" w:date="2019-06-04T20:54:00Z">
              <w:r w:rsidRPr="00A4011D">
                <w:rPr>
                  <w:rFonts w:ascii="Segoe UI" w:eastAsia="Times New Roman" w:hAnsi="Segoe UI" w:cs="Segoe UI"/>
                  <w:color w:val="E6E1DC"/>
                  <w:sz w:val="17"/>
                  <w:szCs w:val="17"/>
                </w:rPr>
                <w:t>dfA.61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21E522B" w14:textId="77777777" w:rsidR="00A4011D" w:rsidRPr="00A4011D" w:rsidRDefault="00A4011D" w:rsidP="00A4011D">
            <w:pPr>
              <w:spacing w:after="540" w:line="240" w:lineRule="auto"/>
              <w:rPr>
                <w:ins w:id="1943" w:author="Philip Collender" w:date="2019-06-04T20:54:00Z"/>
                <w:rFonts w:ascii="Segoe UI" w:eastAsia="Times New Roman" w:hAnsi="Segoe UI" w:cs="Segoe UI"/>
                <w:color w:val="E6E1DC"/>
                <w:sz w:val="17"/>
                <w:szCs w:val="17"/>
              </w:rPr>
            </w:pPr>
            <w:ins w:id="1944" w:author="Philip Collender" w:date="2019-06-04T20:54:00Z">
              <w:r w:rsidRPr="00A4011D">
                <w:rPr>
                  <w:rFonts w:ascii="Microsoft YaHei" w:eastAsia="Microsoft YaHei" w:hAnsi="Microsoft YaHei" w:cs="Microsoft YaHei"/>
                  <w:color w:val="E6E1DC"/>
                  <w:sz w:val="17"/>
                  <w:szCs w:val="17"/>
                </w:rPr>
                <w:t>張學良</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43074E" w14:textId="77777777" w:rsidR="00A4011D" w:rsidRPr="00A4011D" w:rsidRDefault="00A4011D" w:rsidP="00A4011D">
            <w:pPr>
              <w:spacing w:after="540" w:line="240" w:lineRule="auto"/>
              <w:rPr>
                <w:ins w:id="1945" w:author="Philip Collender" w:date="2019-06-04T20:54:00Z"/>
                <w:rFonts w:ascii="Segoe UI" w:eastAsia="Times New Roman" w:hAnsi="Segoe UI" w:cs="Segoe UI"/>
                <w:color w:val="E6E1DC"/>
                <w:sz w:val="17"/>
                <w:szCs w:val="17"/>
              </w:rPr>
            </w:pPr>
            <w:ins w:id="194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7BD9FC" w14:textId="77777777" w:rsidR="00A4011D" w:rsidRPr="00A4011D" w:rsidRDefault="00A4011D" w:rsidP="00A4011D">
            <w:pPr>
              <w:spacing w:after="540" w:line="240" w:lineRule="auto"/>
              <w:rPr>
                <w:ins w:id="1947" w:author="Philip Collender" w:date="2019-06-04T20:54:00Z"/>
                <w:rFonts w:ascii="Segoe UI" w:eastAsia="Times New Roman" w:hAnsi="Segoe UI" w:cs="Segoe UI"/>
                <w:color w:val="E6E1DC"/>
                <w:sz w:val="17"/>
                <w:szCs w:val="17"/>
              </w:rPr>
            </w:pPr>
            <w:ins w:id="1948"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66572F" w14:textId="77777777" w:rsidR="00A4011D" w:rsidRPr="00A4011D" w:rsidRDefault="00A4011D" w:rsidP="00A4011D">
            <w:pPr>
              <w:spacing w:after="540" w:line="240" w:lineRule="auto"/>
              <w:rPr>
                <w:ins w:id="1949" w:author="Philip Collender" w:date="2019-06-04T20:54:00Z"/>
                <w:rFonts w:ascii="Segoe UI" w:eastAsia="Times New Roman" w:hAnsi="Segoe UI" w:cs="Segoe UI"/>
                <w:color w:val="E6E1DC"/>
                <w:sz w:val="17"/>
                <w:szCs w:val="17"/>
              </w:rPr>
            </w:pPr>
            <w:ins w:id="1950"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2BAEF9" w14:textId="77777777" w:rsidR="00A4011D" w:rsidRPr="00A4011D" w:rsidRDefault="00A4011D" w:rsidP="00A4011D">
            <w:pPr>
              <w:spacing w:after="540" w:line="240" w:lineRule="auto"/>
              <w:rPr>
                <w:ins w:id="1951" w:author="Philip Collender" w:date="2019-06-04T20:54:00Z"/>
                <w:rFonts w:ascii="Segoe UI" w:eastAsia="Times New Roman" w:hAnsi="Segoe UI" w:cs="Segoe UI"/>
                <w:color w:val="E6E1DC"/>
                <w:sz w:val="17"/>
                <w:szCs w:val="17"/>
              </w:rPr>
            </w:pPr>
            <w:ins w:id="1952"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E43489" w14:textId="77777777" w:rsidR="00A4011D" w:rsidRPr="00A4011D" w:rsidRDefault="00A4011D" w:rsidP="00A4011D">
            <w:pPr>
              <w:spacing w:after="540" w:line="240" w:lineRule="auto"/>
              <w:rPr>
                <w:ins w:id="1953" w:author="Philip Collender" w:date="2019-06-04T20:54:00Z"/>
                <w:rFonts w:ascii="Segoe UI" w:eastAsia="Times New Roman" w:hAnsi="Segoe UI" w:cs="Segoe UI"/>
                <w:color w:val="E6E1DC"/>
                <w:sz w:val="17"/>
                <w:szCs w:val="17"/>
              </w:rPr>
            </w:pPr>
          </w:p>
        </w:tc>
      </w:tr>
      <w:tr w:rsidR="00A4011D" w:rsidRPr="00A4011D" w14:paraId="1F972E54" w14:textId="77777777" w:rsidTr="00A4011D">
        <w:trPr>
          <w:trHeight w:val="345"/>
          <w:tblCellSpacing w:w="0" w:type="dxa"/>
          <w:ins w:id="195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B4EB48C" w14:textId="77777777" w:rsidR="00A4011D" w:rsidRPr="00A4011D" w:rsidRDefault="00A4011D" w:rsidP="00A4011D">
            <w:pPr>
              <w:spacing w:after="540" w:line="240" w:lineRule="auto"/>
              <w:jc w:val="right"/>
              <w:rPr>
                <w:ins w:id="1955" w:author="Philip Collender" w:date="2019-06-04T20:54:00Z"/>
                <w:rFonts w:ascii="Segoe UI" w:eastAsia="Times New Roman" w:hAnsi="Segoe UI" w:cs="Segoe UI"/>
                <w:color w:val="FFFFFF"/>
                <w:sz w:val="17"/>
                <w:szCs w:val="17"/>
              </w:rPr>
            </w:pPr>
            <w:ins w:id="1956" w:author="Philip Collender" w:date="2019-06-04T20:54:00Z">
              <w:r w:rsidRPr="00A4011D">
                <w:rPr>
                  <w:rFonts w:ascii="Segoe UI" w:eastAsia="Times New Roman" w:hAnsi="Segoe UI" w:cs="Segoe UI"/>
                  <w:color w:val="FFFFFF"/>
                  <w:sz w:val="17"/>
                  <w:szCs w:val="17"/>
                </w:rPr>
                <w:t>238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714669" w14:textId="77777777" w:rsidR="00A4011D" w:rsidRPr="00A4011D" w:rsidRDefault="00A4011D" w:rsidP="00A4011D">
            <w:pPr>
              <w:spacing w:after="540" w:line="240" w:lineRule="auto"/>
              <w:rPr>
                <w:ins w:id="1957" w:author="Philip Collender" w:date="2019-06-04T20:54:00Z"/>
                <w:rFonts w:ascii="Segoe UI" w:eastAsia="Times New Roman" w:hAnsi="Segoe UI" w:cs="Segoe UI"/>
                <w:color w:val="E6E1DC"/>
                <w:sz w:val="17"/>
                <w:szCs w:val="17"/>
              </w:rPr>
            </w:pPr>
            <w:ins w:id="1958" w:author="Philip Collender" w:date="2019-06-04T20:54:00Z">
              <w:r w:rsidRPr="00A4011D">
                <w:rPr>
                  <w:rFonts w:ascii="Segoe UI" w:eastAsia="Times New Roman" w:hAnsi="Segoe UI" w:cs="Segoe UI"/>
                  <w:color w:val="E6E1DC"/>
                  <w:sz w:val="17"/>
                  <w:szCs w:val="17"/>
                </w:rPr>
                <w:t>dfB.61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A7052F" w14:textId="77777777" w:rsidR="00A4011D" w:rsidRPr="00A4011D" w:rsidRDefault="00A4011D" w:rsidP="00A4011D">
            <w:pPr>
              <w:spacing w:after="540" w:line="240" w:lineRule="auto"/>
              <w:rPr>
                <w:ins w:id="1959" w:author="Philip Collender" w:date="2019-06-04T20:54:00Z"/>
                <w:rFonts w:ascii="Segoe UI" w:eastAsia="Times New Roman" w:hAnsi="Segoe UI" w:cs="Segoe UI"/>
                <w:color w:val="E6E1DC"/>
                <w:sz w:val="17"/>
                <w:szCs w:val="17"/>
              </w:rPr>
            </w:pPr>
            <w:ins w:id="1960" w:author="Philip Collender" w:date="2019-06-04T20:54:00Z">
              <w:r w:rsidRPr="00A4011D">
                <w:rPr>
                  <w:rFonts w:ascii="Microsoft YaHei" w:eastAsia="Microsoft YaHei" w:hAnsi="Microsoft YaHei" w:cs="Microsoft YaHei"/>
                  <w:color w:val="E6E1DC"/>
                  <w:sz w:val="17"/>
                  <w:szCs w:val="17"/>
                </w:rPr>
                <w:t>张学良</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7EAA27" w14:textId="77777777" w:rsidR="00A4011D" w:rsidRPr="00A4011D" w:rsidRDefault="00A4011D" w:rsidP="00A4011D">
            <w:pPr>
              <w:spacing w:after="540" w:line="240" w:lineRule="auto"/>
              <w:rPr>
                <w:ins w:id="1961" w:author="Philip Collender" w:date="2019-06-04T20:54:00Z"/>
                <w:rFonts w:ascii="Segoe UI" w:eastAsia="Times New Roman" w:hAnsi="Segoe UI" w:cs="Segoe UI"/>
                <w:color w:val="E6E1DC"/>
                <w:sz w:val="17"/>
                <w:szCs w:val="17"/>
              </w:rPr>
            </w:pPr>
            <w:ins w:id="196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5257FB" w14:textId="77777777" w:rsidR="00A4011D" w:rsidRPr="00A4011D" w:rsidRDefault="00A4011D" w:rsidP="00A4011D">
            <w:pPr>
              <w:spacing w:after="540" w:line="240" w:lineRule="auto"/>
              <w:rPr>
                <w:ins w:id="1963" w:author="Philip Collender" w:date="2019-06-04T20:54:00Z"/>
                <w:rFonts w:ascii="Segoe UI" w:eastAsia="Times New Roman" w:hAnsi="Segoe UI" w:cs="Segoe UI"/>
                <w:color w:val="E6E1DC"/>
                <w:sz w:val="17"/>
                <w:szCs w:val="17"/>
              </w:rPr>
            </w:pPr>
            <w:ins w:id="1964"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0632C4" w14:textId="77777777" w:rsidR="00A4011D" w:rsidRPr="00A4011D" w:rsidRDefault="00A4011D" w:rsidP="00A4011D">
            <w:pPr>
              <w:spacing w:after="540" w:line="240" w:lineRule="auto"/>
              <w:rPr>
                <w:ins w:id="1965" w:author="Philip Collender" w:date="2019-06-04T20:54:00Z"/>
                <w:rFonts w:ascii="Segoe UI" w:eastAsia="Times New Roman" w:hAnsi="Segoe UI" w:cs="Segoe UI"/>
                <w:color w:val="E6E1DC"/>
                <w:sz w:val="17"/>
                <w:szCs w:val="17"/>
              </w:rPr>
            </w:pPr>
            <w:ins w:id="1966"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D66957" w14:textId="77777777" w:rsidR="00A4011D" w:rsidRPr="00A4011D" w:rsidRDefault="00A4011D" w:rsidP="00A4011D">
            <w:pPr>
              <w:spacing w:after="540" w:line="240" w:lineRule="auto"/>
              <w:rPr>
                <w:ins w:id="1967" w:author="Philip Collender" w:date="2019-06-04T20:54:00Z"/>
                <w:rFonts w:ascii="Segoe UI" w:eastAsia="Times New Roman" w:hAnsi="Segoe UI" w:cs="Segoe UI"/>
                <w:color w:val="E6E1DC"/>
                <w:sz w:val="17"/>
                <w:szCs w:val="17"/>
              </w:rPr>
            </w:pPr>
            <w:ins w:id="1968"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93E3CF" w14:textId="77777777" w:rsidR="00A4011D" w:rsidRPr="00A4011D" w:rsidRDefault="00A4011D" w:rsidP="00A4011D">
            <w:pPr>
              <w:spacing w:after="540" w:line="240" w:lineRule="auto"/>
              <w:rPr>
                <w:ins w:id="1969" w:author="Philip Collender" w:date="2019-06-04T20:54:00Z"/>
                <w:rFonts w:ascii="Segoe UI" w:eastAsia="Times New Roman" w:hAnsi="Segoe UI" w:cs="Segoe UI"/>
                <w:color w:val="E6E1DC"/>
                <w:sz w:val="17"/>
                <w:szCs w:val="17"/>
              </w:rPr>
            </w:pPr>
          </w:p>
        </w:tc>
      </w:tr>
      <w:tr w:rsidR="00A4011D" w:rsidRPr="00A4011D" w14:paraId="3DC67968" w14:textId="77777777" w:rsidTr="00A4011D">
        <w:trPr>
          <w:trHeight w:val="345"/>
          <w:tblCellSpacing w:w="0" w:type="dxa"/>
          <w:ins w:id="197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5D913DA" w14:textId="77777777" w:rsidR="00A4011D" w:rsidRPr="00A4011D" w:rsidRDefault="00A4011D" w:rsidP="00A4011D">
            <w:pPr>
              <w:spacing w:after="540" w:line="240" w:lineRule="auto"/>
              <w:jc w:val="right"/>
              <w:rPr>
                <w:ins w:id="1971" w:author="Philip Collender" w:date="2019-06-04T20:54:00Z"/>
                <w:rFonts w:ascii="Segoe UI" w:eastAsia="Times New Roman" w:hAnsi="Segoe UI" w:cs="Segoe UI"/>
                <w:color w:val="FFFFFF"/>
                <w:sz w:val="17"/>
                <w:szCs w:val="17"/>
              </w:rPr>
            </w:pPr>
            <w:ins w:id="1972" w:author="Philip Collender" w:date="2019-06-04T20:54:00Z">
              <w:r w:rsidRPr="00A4011D">
                <w:rPr>
                  <w:rFonts w:ascii="Segoe UI" w:eastAsia="Times New Roman" w:hAnsi="Segoe UI" w:cs="Segoe UI"/>
                  <w:color w:val="FFFFFF"/>
                  <w:sz w:val="17"/>
                  <w:szCs w:val="17"/>
                </w:rPr>
                <w:t>239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DB42AC" w14:textId="77777777" w:rsidR="00A4011D" w:rsidRPr="00A4011D" w:rsidRDefault="00A4011D" w:rsidP="00A4011D">
            <w:pPr>
              <w:spacing w:after="540" w:line="240" w:lineRule="auto"/>
              <w:rPr>
                <w:ins w:id="1973" w:author="Philip Collender" w:date="2019-06-04T20:54:00Z"/>
                <w:rFonts w:ascii="Segoe UI" w:eastAsia="Times New Roman" w:hAnsi="Segoe UI" w:cs="Segoe UI"/>
                <w:color w:val="E6E1DC"/>
                <w:sz w:val="17"/>
                <w:szCs w:val="17"/>
              </w:rPr>
            </w:pPr>
            <w:ins w:id="197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99AE54" w14:textId="77777777" w:rsidR="00A4011D" w:rsidRPr="00A4011D" w:rsidRDefault="00A4011D" w:rsidP="00A4011D">
            <w:pPr>
              <w:spacing w:after="540" w:line="240" w:lineRule="auto"/>
              <w:rPr>
                <w:ins w:id="1975" w:author="Philip Collender" w:date="2019-06-04T20:54:00Z"/>
                <w:rFonts w:ascii="Segoe UI" w:eastAsia="Times New Roman" w:hAnsi="Segoe UI" w:cs="Segoe UI"/>
                <w:color w:val="E6E1DC"/>
                <w:sz w:val="17"/>
                <w:szCs w:val="17"/>
              </w:rPr>
            </w:pPr>
            <w:ins w:id="197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C1B172" w14:textId="77777777" w:rsidR="00A4011D" w:rsidRPr="00A4011D" w:rsidRDefault="00A4011D" w:rsidP="00A4011D">
            <w:pPr>
              <w:spacing w:after="540" w:line="240" w:lineRule="auto"/>
              <w:rPr>
                <w:ins w:id="1977" w:author="Philip Collender" w:date="2019-06-04T20:54:00Z"/>
                <w:rFonts w:ascii="Segoe UI" w:eastAsia="Times New Roman" w:hAnsi="Segoe UI" w:cs="Segoe UI"/>
                <w:color w:val="E6E1DC"/>
                <w:sz w:val="17"/>
                <w:szCs w:val="17"/>
              </w:rPr>
            </w:pPr>
            <w:ins w:id="197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C12F97" w14:textId="77777777" w:rsidR="00A4011D" w:rsidRPr="00A4011D" w:rsidRDefault="00A4011D" w:rsidP="00A4011D">
            <w:pPr>
              <w:spacing w:after="540" w:line="240" w:lineRule="auto"/>
              <w:rPr>
                <w:ins w:id="1979" w:author="Philip Collender" w:date="2019-06-04T20:54:00Z"/>
                <w:rFonts w:ascii="Segoe UI" w:eastAsia="Times New Roman" w:hAnsi="Segoe UI" w:cs="Segoe UI"/>
                <w:color w:val="E6E1DC"/>
                <w:sz w:val="17"/>
                <w:szCs w:val="17"/>
              </w:rPr>
            </w:pPr>
            <w:ins w:id="198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4B9124" w14:textId="77777777" w:rsidR="00A4011D" w:rsidRPr="00A4011D" w:rsidRDefault="00A4011D" w:rsidP="00A4011D">
            <w:pPr>
              <w:spacing w:after="540" w:line="240" w:lineRule="auto"/>
              <w:rPr>
                <w:ins w:id="1981" w:author="Philip Collender" w:date="2019-06-04T20:54:00Z"/>
                <w:rFonts w:ascii="Segoe UI" w:eastAsia="Times New Roman" w:hAnsi="Segoe UI" w:cs="Segoe UI"/>
                <w:color w:val="E6E1DC"/>
                <w:sz w:val="17"/>
                <w:szCs w:val="17"/>
              </w:rPr>
            </w:pPr>
            <w:ins w:id="198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0BF163" w14:textId="77777777" w:rsidR="00A4011D" w:rsidRPr="00A4011D" w:rsidRDefault="00A4011D" w:rsidP="00A4011D">
            <w:pPr>
              <w:spacing w:after="540" w:line="240" w:lineRule="auto"/>
              <w:rPr>
                <w:ins w:id="1983" w:author="Philip Collender" w:date="2019-06-04T20:54:00Z"/>
                <w:rFonts w:ascii="Segoe UI" w:eastAsia="Times New Roman" w:hAnsi="Segoe UI" w:cs="Segoe UI"/>
                <w:color w:val="E6E1DC"/>
                <w:sz w:val="17"/>
                <w:szCs w:val="17"/>
              </w:rPr>
            </w:pPr>
            <w:ins w:id="198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383E9A" w14:textId="77777777" w:rsidR="00A4011D" w:rsidRPr="00A4011D" w:rsidRDefault="00A4011D" w:rsidP="00A4011D">
            <w:pPr>
              <w:spacing w:after="540" w:line="240" w:lineRule="auto"/>
              <w:rPr>
                <w:ins w:id="1985" w:author="Philip Collender" w:date="2019-06-04T20:54:00Z"/>
                <w:rFonts w:ascii="Segoe UI" w:eastAsia="Times New Roman" w:hAnsi="Segoe UI" w:cs="Segoe UI"/>
                <w:color w:val="E6E1DC"/>
                <w:sz w:val="17"/>
                <w:szCs w:val="17"/>
              </w:rPr>
            </w:pPr>
            <w:ins w:id="1986" w:author="Philip Collender" w:date="2019-06-04T20:54:00Z">
              <w:r w:rsidRPr="00A4011D">
                <w:rPr>
                  <w:rFonts w:ascii="Segoe UI" w:eastAsia="Times New Roman" w:hAnsi="Segoe UI" w:cs="Segoe UI"/>
                  <w:color w:val="E6E1DC"/>
                  <w:sz w:val="17"/>
                  <w:szCs w:val="17"/>
                </w:rPr>
                <w:t>1</w:t>
              </w:r>
            </w:ins>
          </w:p>
        </w:tc>
      </w:tr>
      <w:tr w:rsidR="00A4011D" w:rsidRPr="00A4011D" w14:paraId="122E59C2" w14:textId="77777777" w:rsidTr="00A4011D">
        <w:trPr>
          <w:trHeight w:val="345"/>
          <w:tblCellSpacing w:w="0" w:type="dxa"/>
          <w:ins w:id="198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22C4DFF" w14:textId="77777777" w:rsidR="00A4011D" w:rsidRPr="00A4011D" w:rsidRDefault="00A4011D" w:rsidP="00A4011D">
            <w:pPr>
              <w:spacing w:after="540" w:line="240" w:lineRule="auto"/>
              <w:jc w:val="right"/>
              <w:rPr>
                <w:ins w:id="1988" w:author="Philip Collender" w:date="2019-06-04T20:54:00Z"/>
                <w:rFonts w:ascii="Segoe UI" w:eastAsia="Times New Roman" w:hAnsi="Segoe UI" w:cs="Segoe UI"/>
                <w:color w:val="FFFFFF"/>
                <w:sz w:val="17"/>
                <w:szCs w:val="17"/>
              </w:rPr>
            </w:pPr>
            <w:ins w:id="1989" w:author="Philip Collender" w:date="2019-06-04T20:54:00Z">
              <w:r w:rsidRPr="00A4011D">
                <w:rPr>
                  <w:rFonts w:ascii="Segoe UI" w:eastAsia="Times New Roman" w:hAnsi="Segoe UI" w:cs="Segoe UI"/>
                  <w:color w:val="FFFFFF"/>
                  <w:sz w:val="17"/>
                  <w:szCs w:val="17"/>
                </w:rPr>
                <w:t>240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B8E07D" w14:textId="77777777" w:rsidR="00A4011D" w:rsidRPr="00A4011D" w:rsidRDefault="00A4011D" w:rsidP="00A4011D">
            <w:pPr>
              <w:spacing w:after="540" w:line="240" w:lineRule="auto"/>
              <w:jc w:val="right"/>
              <w:rPr>
                <w:ins w:id="199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8905BC" w14:textId="77777777" w:rsidR="00A4011D" w:rsidRPr="00A4011D" w:rsidRDefault="00A4011D" w:rsidP="00A4011D">
            <w:pPr>
              <w:spacing w:after="540" w:line="240" w:lineRule="auto"/>
              <w:rPr>
                <w:ins w:id="199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ADE47A" w14:textId="77777777" w:rsidR="00A4011D" w:rsidRPr="00A4011D" w:rsidRDefault="00A4011D" w:rsidP="00A4011D">
            <w:pPr>
              <w:spacing w:after="540" w:line="240" w:lineRule="auto"/>
              <w:rPr>
                <w:ins w:id="199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22D45E" w14:textId="77777777" w:rsidR="00A4011D" w:rsidRPr="00A4011D" w:rsidRDefault="00A4011D" w:rsidP="00A4011D">
            <w:pPr>
              <w:spacing w:after="540" w:line="240" w:lineRule="auto"/>
              <w:rPr>
                <w:ins w:id="199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39EEE5" w14:textId="77777777" w:rsidR="00A4011D" w:rsidRPr="00A4011D" w:rsidRDefault="00A4011D" w:rsidP="00A4011D">
            <w:pPr>
              <w:spacing w:after="540" w:line="240" w:lineRule="auto"/>
              <w:rPr>
                <w:ins w:id="199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8E8B61" w14:textId="77777777" w:rsidR="00A4011D" w:rsidRPr="00A4011D" w:rsidRDefault="00A4011D" w:rsidP="00A4011D">
            <w:pPr>
              <w:spacing w:after="540" w:line="240" w:lineRule="auto"/>
              <w:rPr>
                <w:ins w:id="199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85C6F4" w14:textId="77777777" w:rsidR="00A4011D" w:rsidRPr="00A4011D" w:rsidRDefault="00A4011D" w:rsidP="00A4011D">
            <w:pPr>
              <w:spacing w:after="540" w:line="240" w:lineRule="auto"/>
              <w:rPr>
                <w:ins w:id="1996" w:author="Philip Collender" w:date="2019-06-04T20:54:00Z"/>
                <w:rFonts w:ascii="Times New Roman" w:eastAsia="Times New Roman" w:hAnsi="Times New Roman" w:cs="Times New Roman"/>
                <w:sz w:val="20"/>
                <w:szCs w:val="20"/>
              </w:rPr>
            </w:pPr>
          </w:p>
        </w:tc>
      </w:tr>
      <w:tr w:rsidR="00A4011D" w:rsidRPr="00A4011D" w14:paraId="016A24D2" w14:textId="77777777" w:rsidTr="00A4011D">
        <w:trPr>
          <w:trHeight w:val="345"/>
          <w:tblCellSpacing w:w="0" w:type="dxa"/>
          <w:ins w:id="199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7361629" w14:textId="77777777" w:rsidR="00A4011D" w:rsidRPr="00A4011D" w:rsidRDefault="00A4011D" w:rsidP="00A4011D">
            <w:pPr>
              <w:spacing w:after="540" w:line="240" w:lineRule="auto"/>
              <w:jc w:val="right"/>
              <w:rPr>
                <w:ins w:id="1998" w:author="Philip Collender" w:date="2019-06-04T20:54:00Z"/>
                <w:rFonts w:ascii="Segoe UI" w:eastAsia="Times New Roman" w:hAnsi="Segoe UI" w:cs="Segoe UI"/>
                <w:color w:val="FFFFFF"/>
                <w:sz w:val="17"/>
                <w:szCs w:val="17"/>
              </w:rPr>
            </w:pPr>
            <w:ins w:id="1999" w:author="Philip Collender" w:date="2019-06-04T20:54:00Z">
              <w:r w:rsidRPr="00A4011D">
                <w:rPr>
                  <w:rFonts w:ascii="Segoe UI" w:eastAsia="Times New Roman" w:hAnsi="Segoe UI" w:cs="Segoe UI"/>
                  <w:color w:val="FFFFFF"/>
                  <w:sz w:val="17"/>
                  <w:szCs w:val="17"/>
                </w:rPr>
                <w:t>241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FCDC98" w14:textId="77777777" w:rsidR="00A4011D" w:rsidRPr="00A4011D" w:rsidRDefault="00A4011D" w:rsidP="00A4011D">
            <w:pPr>
              <w:spacing w:after="540" w:line="240" w:lineRule="auto"/>
              <w:rPr>
                <w:ins w:id="2000" w:author="Philip Collender" w:date="2019-06-04T20:54:00Z"/>
                <w:rFonts w:ascii="Segoe UI" w:eastAsia="Times New Roman" w:hAnsi="Segoe UI" w:cs="Segoe UI"/>
                <w:color w:val="E6E1DC"/>
                <w:sz w:val="17"/>
                <w:szCs w:val="17"/>
              </w:rPr>
            </w:pPr>
            <w:ins w:id="2001" w:author="Philip Collender" w:date="2019-06-04T20:54:00Z">
              <w:r w:rsidRPr="00A4011D">
                <w:rPr>
                  <w:rFonts w:ascii="Segoe UI" w:eastAsia="Times New Roman" w:hAnsi="Segoe UI" w:cs="Segoe UI"/>
                  <w:color w:val="E6E1DC"/>
                  <w:sz w:val="17"/>
                  <w:szCs w:val="17"/>
                </w:rPr>
                <w:t>dfA.62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A76173" w14:textId="77777777" w:rsidR="00A4011D" w:rsidRPr="00A4011D" w:rsidRDefault="00A4011D" w:rsidP="00A4011D">
            <w:pPr>
              <w:spacing w:after="540" w:line="240" w:lineRule="auto"/>
              <w:rPr>
                <w:ins w:id="2002" w:author="Philip Collender" w:date="2019-06-04T20:54:00Z"/>
                <w:rFonts w:ascii="Segoe UI" w:eastAsia="Times New Roman" w:hAnsi="Segoe UI" w:cs="Segoe UI"/>
                <w:color w:val="E6E1DC"/>
                <w:sz w:val="17"/>
                <w:szCs w:val="17"/>
              </w:rPr>
            </w:pPr>
            <w:ins w:id="2003" w:author="Philip Collender" w:date="2019-06-04T20:54:00Z">
              <w:r w:rsidRPr="00A4011D">
                <w:rPr>
                  <w:rFonts w:ascii="Microsoft YaHei" w:eastAsia="Microsoft YaHei" w:hAnsi="Microsoft YaHei" w:cs="Microsoft YaHei"/>
                  <w:color w:val="E6E1DC"/>
                  <w:sz w:val="17"/>
                  <w:szCs w:val="17"/>
                </w:rPr>
                <w:t>裕仁</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525563" w14:textId="77777777" w:rsidR="00A4011D" w:rsidRPr="00A4011D" w:rsidRDefault="00A4011D" w:rsidP="00A4011D">
            <w:pPr>
              <w:spacing w:after="540" w:line="240" w:lineRule="auto"/>
              <w:rPr>
                <w:ins w:id="2004" w:author="Philip Collender" w:date="2019-06-04T20:54:00Z"/>
                <w:rFonts w:ascii="Segoe UI" w:eastAsia="Times New Roman" w:hAnsi="Segoe UI" w:cs="Segoe UI"/>
                <w:color w:val="E6E1DC"/>
                <w:sz w:val="17"/>
                <w:szCs w:val="17"/>
              </w:rPr>
            </w:pPr>
            <w:ins w:id="200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A2A448" w14:textId="77777777" w:rsidR="00A4011D" w:rsidRPr="00A4011D" w:rsidRDefault="00A4011D" w:rsidP="00A4011D">
            <w:pPr>
              <w:spacing w:after="540" w:line="240" w:lineRule="auto"/>
              <w:rPr>
                <w:ins w:id="2006" w:author="Philip Collender" w:date="2019-06-04T20:54:00Z"/>
                <w:rFonts w:ascii="Segoe UI" w:eastAsia="Times New Roman" w:hAnsi="Segoe UI" w:cs="Segoe UI"/>
                <w:color w:val="E6E1DC"/>
                <w:sz w:val="17"/>
                <w:szCs w:val="17"/>
              </w:rPr>
            </w:pPr>
            <w:ins w:id="2007"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855EE2" w14:textId="77777777" w:rsidR="00A4011D" w:rsidRPr="00A4011D" w:rsidRDefault="00A4011D" w:rsidP="00A4011D">
            <w:pPr>
              <w:spacing w:after="540" w:line="240" w:lineRule="auto"/>
              <w:rPr>
                <w:ins w:id="2008" w:author="Philip Collender" w:date="2019-06-04T20:54:00Z"/>
                <w:rFonts w:ascii="Segoe UI" w:eastAsia="Times New Roman" w:hAnsi="Segoe UI" w:cs="Segoe UI"/>
                <w:color w:val="E6E1DC"/>
                <w:sz w:val="17"/>
                <w:szCs w:val="17"/>
              </w:rPr>
            </w:pPr>
            <w:ins w:id="200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95E031" w14:textId="77777777" w:rsidR="00A4011D" w:rsidRPr="00A4011D" w:rsidRDefault="00A4011D" w:rsidP="00A4011D">
            <w:pPr>
              <w:spacing w:after="540" w:line="240" w:lineRule="auto"/>
              <w:rPr>
                <w:ins w:id="2010" w:author="Philip Collender" w:date="2019-06-04T20:54:00Z"/>
                <w:rFonts w:ascii="Segoe UI" w:eastAsia="Times New Roman" w:hAnsi="Segoe UI" w:cs="Segoe UI"/>
                <w:color w:val="E6E1DC"/>
                <w:sz w:val="17"/>
                <w:szCs w:val="17"/>
              </w:rPr>
            </w:pPr>
            <w:ins w:id="2011"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C67458" w14:textId="77777777" w:rsidR="00A4011D" w:rsidRPr="00A4011D" w:rsidRDefault="00A4011D" w:rsidP="00A4011D">
            <w:pPr>
              <w:spacing w:after="540" w:line="240" w:lineRule="auto"/>
              <w:rPr>
                <w:ins w:id="2012" w:author="Philip Collender" w:date="2019-06-04T20:54:00Z"/>
                <w:rFonts w:ascii="Segoe UI" w:eastAsia="Times New Roman" w:hAnsi="Segoe UI" w:cs="Segoe UI"/>
                <w:color w:val="E6E1DC"/>
                <w:sz w:val="17"/>
                <w:szCs w:val="17"/>
              </w:rPr>
            </w:pPr>
          </w:p>
        </w:tc>
      </w:tr>
      <w:tr w:rsidR="00A4011D" w:rsidRPr="00A4011D" w14:paraId="17F9E98A" w14:textId="77777777" w:rsidTr="00A4011D">
        <w:trPr>
          <w:trHeight w:val="345"/>
          <w:tblCellSpacing w:w="0" w:type="dxa"/>
          <w:ins w:id="201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0133F63" w14:textId="77777777" w:rsidR="00A4011D" w:rsidRPr="00A4011D" w:rsidRDefault="00A4011D" w:rsidP="00A4011D">
            <w:pPr>
              <w:spacing w:after="540" w:line="240" w:lineRule="auto"/>
              <w:jc w:val="right"/>
              <w:rPr>
                <w:ins w:id="2014" w:author="Philip Collender" w:date="2019-06-04T20:54:00Z"/>
                <w:rFonts w:ascii="Segoe UI" w:eastAsia="Times New Roman" w:hAnsi="Segoe UI" w:cs="Segoe UI"/>
                <w:color w:val="FFFFFF"/>
                <w:sz w:val="17"/>
                <w:szCs w:val="17"/>
              </w:rPr>
            </w:pPr>
            <w:ins w:id="2015" w:author="Philip Collender" w:date="2019-06-04T20:54:00Z">
              <w:r w:rsidRPr="00A4011D">
                <w:rPr>
                  <w:rFonts w:ascii="Segoe UI" w:eastAsia="Times New Roman" w:hAnsi="Segoe UI" w:cs="Segoe UI"/>
                  <w:color w:val="FFFFFF"/>
                  <w:sz w:val="17"/>
                  <w:szCs w:val="17"/>
                </w:rPr>
                <w:t>242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73B485" w14:textId="77777777" w:rsidR="00A4011D" w:rsidRPr="00A4011D" w:rsidRDefault="00A4011D" w:rsidP="00A4011D">
            <w:pPr>
              <w:spacing w:after="540" w:line="240" w:lineRule="auto"/>
              <w:rPr>
                <w:ins w:id="2016" w:author="Philip Collender" w:date="2019-06-04T20:54:00Z"/>
                <w:rFonts w:ascii="Segoe UI" w:eastAsia="Times New Roman" w:hAnsi="Segoe UI" w:cs="Segoe UI"/>
                <w:color w:val="E6E1DC"/>
                <w:sz w:val="17"/>
                <w:szCs w:val="17"/>
              </w:rPr>
            </w:pPr>
            <w:ins w:id="2017" w:author="Philip Collender" w:date="2019-06-04T20:54:00Z">
              <w:r w:rsidRPr="00A4011D">
                <w:rPr>
                  <w:rFonts w:ascii="Segoe UI" w:eastAsia="Times New Roman" w:hAnsi="Segoe UI" w:cs="Segoe UI"/>
                  <w:color w:val="E6E1DC"/>
                  <w:sz w:val="17"/>
                  <w:szCs w:val="17"/>
                </w:rPr>
                <w:t>dfB.62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E14BC7" w14:textId="77777777" w:rsidR="00A4011D" w:rsidRPr="00A4011D" w:rsidRDefault="00A4011D" w:rsidP="00A4011D">
            <w:pPr>
              <w:spacing w:after="540" w:line="240" w:lineRule="auto"/>
              <w:rPr>
                <w:ins w:id="2018" w:author="Philip Collender" w:date="2019-06-04T20:54:00Z"/>
                <w:rFonts w:ascii="Segoe UI" w:eastAsia="Times New Roman" w:hAnsi="Segoe UI" w:cs="Segoe UI"/>
                <w:color w:val="E6E1DC"/>
                <w:sz w:val="17"/>
                <w:szCs w:val="17"/>
              </w:rPr>
            </w:pPr>
            <w:ins w:id="2019" w:author="Philip Collender" w:date="2019-06-04T20:54:00Z">
              <w:r w:rsidRPr="00A4011D">
                <w:rPr>
                  <w:rFonts w:ascii="Microsoft YaHei" w:eastAsia="Microsoft YaHei" w:hAnsi="Microsoft YaHei" w:cs="Microsoft YaHei"/>
                  <w:color w:val="E6E1DC"/>
                  <w:sz w:val="17"/>
                  <w:szCs w:val="17"/>
                </w:rPr>
                <w:t>昭和天皇</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24D5A0" w14:textId="77777777" w:rsidR="00A4011D" w:rsidRPr="00A4011D" w:rsidRDefault="00A4011D" w:rsidP="00A4011D">
            <w:pPr>
              <w:spacing w:after="540" w:line="240" w:lineRule="auto"/>
              <w:rPr>
                <w:ins w:id="2020" w:author="Philip Collender" w:date="2019-06-04T20:54:00Z"/>
                <w:rFonts w:ascii="Segoe UI" w:eastAsia="Times New Roman" w:hAnsi="Segoe UI" w:cs="Segoe UI"/>
                <w:color w:val="E6E1DC"/>
                <w:sz w:val="17"/>
                <w:szCs w:val="17"/>
              </w:rPr>
            </w:pPr>
            <w:ins w:id="2021"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244E24" w14:textId="77777777" w:rsidR="00A4011D" w:rsidRPr="00A4011D" w:rsidRDefault="00A4011D" w:rsidP="00A4011D">
            <w:pPr>
              <w:spacing w:after="540" w:line="240" w:lineRule="auto"/>
              <w:rPr>
                <w:ins w:id="2022" w:author="Philip Collender" w:date="2019-06-04T20:54:00Z"/>
                <w:rFonts w:ascii="Segoe UI" w:eastAsia="Times New Roman" w:hAnsi="Segoe UI" w:cs="Segoe UI"/>
                <w:color w:val="E6E1DC"/>
                <w:sz w:val="17"/>
                <w:szCs w:val="17"/>
              </w:rPr>
            </w:pPr>
            <w:ins w:id="2023"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D68E07" w14:textId="77777777" w:rsidR="00A4011D" w:rsidRPr="00A4011D" w:rsidRDefault="00A4011D" w:rsidP="00A4011D">
            <w:pPr>
              <w:spacing w:after="540" w:line="240" w:lineRule="auto"/>
              <w:rPr>
                <w:ins w:id="2024" w:author="Philip Collender" w:date="2019-06-04T20:54:00Z"/>
                <w:rFonts w:ascii="Segoe UI" w:eastAsia="Times New Roman" w:hAnsi="Segoe UI" w:cs="Segoe UI"/>
                <w:color w:val="E6E1DC"/>
                <w:sz w:val="17"/>
                <w:szCs w:val="17"/>
              </w:rPr>
            </w:pPr>
            <w:ins w:id="202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1358F2" w14:textId="77777777" w:rsidR="00A4011D" w:rsidRPr="00A4011D" w:rsidRDefault="00A4011D" w:rsidP="00A4011D">
            <w:pPr>
              <w:spacing w:after="540" w:line="240" w:lineRule="auto"/>
              <w:rPr>
                <w:ins w:id="2026" w:author="Philip Collender" w:date="2019-06-04T20:54:00Z"/>
                <w:rFonts w:ascii="Segoe UI" w:eastAsia="Times New Roman" w:hAnsi="Segoe UI" w:cs="Segoe UI"/>
                <w:color w:val="E6E1DC"/>
                <w:sz w:val="17"/>
                <w:szCs w:val="17"/>
              </w:rPr>
            </w:pPr>
            <w:ins w:id="2027"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47EA72" w14:textId="77777777" w:rsidR="00A4011D" w:rsidRPr="00A4011D" w:rsidRDefault="00A4011D" w:rsidP="00A4011D">
            <w:pPr>
              <w:spacing w:after="540" w:line="240" w:lineRule="auto"/>
              <w:rPr>
                <w:ins w:id="2028" w:author="Philip Collender" w:date="2019-06-04T20:54:00Z"/>
                <w:rFonts w:ascii="Segoe UI" w:eastAsia="Times New Roman" w:hAnsi="Segoe UI" w:cs="Segoe UI"/>
                <w:color w:val="E6E1DC"/>
                <w:sz w:val="17"/>
                <w:szCs w:val="17"/>
              </w:rPr>
            </w:pPr>
          </w:p>
        </w:tc>
      </w:tr>
      <w:tr w:rsidR="00A4011D" w:rsidRPr="00A4011D" w14:paraId="16162E8B" w14:textId="77777777" w:rsidTr="00A4011D">
        <w:trPr>
          <w:trHeight w:val="345"/>
          <w:tblCellSpacing w:w="0" w:type="dxa"/>
          <w:ins w:id="202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981099A" w14:textId="77777777" w:rsidR="00A4011D" w:rsidRPr="00A4011D" w:rsidRDefault="00A4011D" w:rsidP="00A4011D">
            <w:pPr>
              <w:spacing w:after="540" w:line="240" w:lineRule="auto"/>
              <w:jc w:val="right"/>
              <w:rPr>
                <w:ins w:id="2030" w:author="Philip Collender" w:date="2019-06-04T20:54:00Z"/>
                <w:rFonts w:ascii="Segoe UI" w:eastAsia="Times New Roman" w:hAnsi="Segoe UI" w:cs="Segoe UI"/>
                <w:color w:val="FFFFFF"/>
                <w:sz w:val="17"/>
                <w:szCs w:val="17"/>
              </w:rPr>
            </w:pPr>
            <w:ins w:id="2031" w:author="Philip Collender" w:date="2019-06-04T20:54:00Z">
              <w:r w:rsidRPr="00A4011D">
                <w:rPr>
                  <w:rFonts w:ascii="Segoe UI" w:eastAsia="Times New Roman" w:hAnsi="Segoe UI" w:cs="Segoe UI"/>
                  <w:color w:val="FFFFFF"/>
                  <w:sz w:val="17"/>
                  <w:szCs w:val="17"/>
                </w:rPr>
                <w:t>243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5A5B2C" w14:textId="77777777" w:rsidR="00A4011D" w:rsidRPr="00A4011D" w:rsidRDefault="00A4011D" w:rsidP="00A4011D">
            <w:pPr>
              <w:spacing w:after="540" w:line="240" w:lineRule="auto"/>
              <w:rPr>
                <w:ins w:id="2032" w:author="Philip Collender" w:date="2019-06-04T20:54:00Z"/>
                <w:rFonts w:ascii="Segoe UI" w:eastAsia="Times New Roman" w:hAnsi="Segoe UI" w:cs="Segoe UI"/>
                <w:color w:val="E6E1DC"/>
                <w:sz w:val="17"/>
                <w:szCs w:val="17"/>
              </w:rPr>
            </w:pPr>
            <w:ins w:id="203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6874FD" w14:textId="77777777" w:rsidR="00A4011D" w:rsidRPr="00A4011D" w:rsidRDefault="00A4011D" w:rsidP="00A4011D">
            <w:pPr>
              <w:spacing w:after="540" w:line="240" w:lineRule="auto"/>
              <w:rPr>
                <w:ins w:id="2034" w:author="Philip Collender" w:date="2019-06-04T20:54:00Z"/>
                <w:rFonts w:ascii="Segoe UI" w:eastAsia="Times New Roman" w:hAnsi="Segoe UI" w:cs="Segoe UI"/>
                <w:color w:val="E6E1DC"/>
                <w:sz w:val="17"/>
                <w:szCs w:val="17"/>
              </w:rPr>
            </w:pPr>
            <w:ins w:id="203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5CC4C1" w14:textId="77777777" w:rsidR="00A4011D" w:rsidRPr="00A4011D" w:rsidRDefault="00A4011D" w:rsidP="00A4011D">
            <w:pPr>
              <w:spacing w:after="540" w:line="240" w:lineRule="auto"/>
              <w:rPr>
                <w:ins w:id="2036" w:author="Philip Collender" w:date="2019-06-04T20:54:00Z"/>
                <w:rFonts w:ascii="Segoe UI" w:eastAsia="Times New Roman" w:hAnsi="Segoe UI" w:cs="Segoe UI"/>
                <w:color w:val="E6E1DC"/>
                <w:sz w:val="17"/>
                <w:szCs w:val="17"/>
              </w:rPr>
            </w:pPr>
            <w:ins w:id="203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F51ED0" w14:textId="77777777" w:rsidR="00A4011D" w:rsidRPr="00A4011D" w:rsidRDefault="00A4011D" w:rsidP="00A4011D">
            <w:pPr>
              <w:spacing w:after="540" w:line="240" w:lineRule="auto"/>
              <w:rPr>
                <w:ins w:id="2038" w:author="Philip Collender" w:date="2019-06-04T20:54:00Z"/>
                <w:rFonts w:ascii="Segoe UI" w:eastAsia="Times New Roman" w:hAnsi="Segoe UI" w:cs="Segoe UI"/>
                <w:color w:val="E6E1DC"/>
                <w:sz w:val="17"/>
                <w:szCs w:val="17"/>
              </w:rPr>
            </w:pPr>
            <w:ins w:id="203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AC17C3" w14:textId="77777777" w:rsidR="00A4011D" w:rsidRPr="00A4011D" w:rsidRDefault="00A4011D" w:rsidP="00A4011D">
            <w:pPr>
              <w:spacing w:after="540" w:line="240" w:lineRule="auto"/>
              <w:rPr>
                <w:ins w:id="2040" w:author="Philip Collender" w:date="2019-06-04T20:54:00Z"/>
                <w:rFonts w:ascii="Segoe UI" w:eastAsia="Times New Roman" w:hAnsi="Segoe UI" w:cs="Segoe UI"/>
                <w:color w:val="E6E1DC"/>
                <w:sz w:val="17"/>
                <w:szCs w:val="17"/>
              </w:rPr>
            </w:pPr>
            <w:ins w:id="204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18539B" w14:textId="77777777" w:rsidR="00A4011D" w:rsidRPr="00A4011D" w:rsidRDefault="00A4011D" w:rsidP="00A4011D">
            <w:pPr>
              <w:spacing w:after="540" w:line="240" w:lineRule="auto"/>
              <w:rPr>
                <w:ins w:id="2042" w:author="Philip Collender" w:date="2019-06-04T20:54:00Z"/>
                <w:rFonts w:ascii="Segoe UI" w:eastAsia="Times New Roman" w:hAnsi="Segoe UI" w:cs="Segoe UI"/>
                <w:color w:val="E6E1DC"/>
                <w:sz w:val="17"/>
                <w:szCs w:val="17"/>
              </w:rPr>
            </w:pPr>
            <w:ins w:id="204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4C2AE3" w14:textId="77777777" w:rsidR="00A4011D" w:rsidRPr="00A4011D" w:rsidRDefault="00A4011D" w:rsidP="00A4011D">
            <w:pPr>
              <w:spacing w:after="540" w:line="240" w:lineRule="auto"/>
              <w:rPr>
                <w:ins w:id="2044" w:author="Philip Collender" w:date="2019-06-04T20:54:00Z"/>
                <w:rFonts w:ascii="Segoe UI" w:eastAsia="Times New Roman" w:hAnsi="Segoe UI" w:cs="Segoe UI"/>
                <w:color w:val="E6E1DC"/>
                <w:sz w:val="17"/>
                <w:szCs w:val="17"/>
              </w:rPr>
            </w:pPr>
            <w:ins w:id="2045" w:author="Philip Collender" w:date="2019-06-04T20:54:00Z">
              <w:r w:rsidRPr="00A4011D">
                <w:rPr>
                  <w:rFonts w:ascii="Segoe UI" w:eastAsia="Times New Roman" w:hAnsi="Segoe UI" w:cs="Segoe UI"/>
                  <w:color w:val="E6E1DC"/>
                  <w:sz w:val="17"/>
                  <w:szCs w:val="17"/>
                </w:rPr>
                <w:t>0.9994</w:t>
              </w:r>
            </w:ins>
          </w:p>
        </w:tc>
      </w:tr>
      <w:tr w:rsidR="00A4011D" w:rsidRPr="00A4011D" w14:paraId="6B703A72" w14:textId="77777777" w:rsidTr="00A4011D">
        <w:trPr>
          <w:trHeight w:val="345"/>
          <w:tblCellSpacing w:w="0" w:type="dxa"/>
          <w:ins w:id="204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C04496F" w14:textId="77777777" w:rsidR="00A4011D" w:rsidRPr="00A4011D" w:rsidRDefault="00A4011D" w:rsidP="00A4011D">
            <w:pPr>
              <w:spacing w:after="540" w:line="240" w:lineRule="auto"/>
              <w:jc w:val="right"/>
              <w:rPr>
                <w:ins w:id="2047" w:author="Philip Collender" w:date="2019-06-04T20:54:00Z"/>
                <w:rFonts w:ascii="Segoe UI" w:eastAsia="Times New Roman" w:hAnsi="Segoe UI" w:cs="Segoe UI"/>
                <w:color w:val="FFFFFF"/>
                <w:sz w:val="17"/>
                <w:szCs w:val="17"/>
              </w:rPr>
            </w:pPr>
            <w:ins w:id="2048" w:author="Philip Collender" w:date="2019-06-04T20:54:00Z">
              <w:r w:rsidRPr="00A4011D">
                <w:rPr>
                  <w:rFonts w:ascii="Segoe UI" w:eastAsia="Times New Roman" w:hAnsi="Segoe UI" w:cs="Segoe UI"/>
                  <w:color w:val="FFFFFF"/>
                  <w:sz w:val="17"/>
                  <w:szCs w:val="17"/>
                </w:rPr>
                <w:t>244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821757" w14:textId="77777777" w:rsidR="00A4011D" w:rsidRPr="00A4011D" w:rsidRDefault="00A4011D" w:rsidP="00A4011D">
            <w:pPr>
              <w:spacing w:after="540" w:line="240" w:lineRule="auto"/>
              <w:jc w:val="right"/>
              <w:rPr>
                <w:ins w:id="204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C653B9" w14:textId="77777777" w:rsidR="00A4011D" w:rsidRPr="00A4011D" w:rsidRDefault="00A4011D" w:rsidP="00A4011D">
            <w:pPr>
              <w:spacing w:after="540" w:line="240" w:lineRule="auto"/>
              <w:rPr>
                <w:ins w:id="205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86C86E" w14:textId="77777777" w:rsidR="00A4011D" w:rsidRPr="00A4011D" w:rsidRDefault="00A4011D" w:rsidP="00A4011D">
            <w:pPr>
              <w:spacing w:after="540" w:line="240" w:lineRule="auto"/>
              <w:rPr>
                <w:ins w:id="205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C41733" w14:textId="77777777" w:rsidR="00A4011D" w:rsidRPr="00A4011D" w:rsidRDefault="00A4011D" w:rsidP="00A4011D">
            <w:pPr>
              <w:spacing w:after="540" w:line="240" w:lineRule="auto"/>
              <w:rPr>
                <w:ins w:id="205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BAE775" w14:textId="77777777" w:rsidR="00A4011D" w:rsidRPr="00A4011D" w:rsidRDefault="00A4011D" w:rsidP="00A4011D">
            <w:pPr>
              <w:spacing w:after="540" w:line="240" w:lineRule="auto"/>
              <w:rPr>
                <w:ins w:id="205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4E2495" w14:textId="77777777" w:rsidR="00A4011D" w:rsidRPr="00A4011D" w:rsidRDefault="00A4011D" w:rsidP="00A4011D">
            <w:pPr>
              <w:spacing w:after="540" w:line="240" w:lineRule="auto"/>
              <w:rPr>
                <w:ins w:id="205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DE40FE" w14:textId="77777777" w:rsidR="00A4011D" w:rsidRPr="00A4011D" w:rsidRDefault="00A4011D" w:rsidP="00A4011D">
            <w:pPr>
              <w:spacing w:after="540" w:line="240" w:lineRule="auto"/>
              <w:rPr>
                <w:ins w:id="2055" w:author="Philip Collender" w:date="2019-06-04T20:54:00Z"/>
                <w:rFonts w:ascii="Times New Roman" w:eastAsia="Times New Roman" w:hAnsi="Times New Roman" w:cs="Times New Roman"/>
                <w:sz w:val="20"/>
                <w:szCs w:val="20"/>
              </w:rPr>
            </w:pPr>
          </w:p>
        </w:tc>
      </w:tr>
      <w:tr w:rsidR="00A4011D" w:rsidRPr="00A4011D" w14:paraId="037BCF33" w14:textId="77777777" w:rsidTr="00A4011D">
        <w:trPr>
          <w:trHeight w:val="345"/>
          <w:tblCellSpacing w:w="0" w:type="dxa"/>
          <w:ins w:id="205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B7F1017" w14:textId="77777777" w:rsidR="00A4011D" w:rsidRPr="00A4011D" w:rsidRDefault="00A4011D" w:rsidP="00A4011D">
            <w:pPr>
              <w:spacing w:after="540" w:line="240" w:lineRule="auto"/>
              <w:jc w:val="right"/>
              <w:rPr>
                <w:ins w:id="2057" w:author="Philip Collender" w:date="2019-06-04T20:54:00Z"/>
                <w:rFonts w:ascii="Segoe UI" w:eastAsia="Times New Roman" w:hAnsi="Segoe UI" w:cs="Segoe UI"/>
                <w:color w:val="FFFFFF"/>
                <w:sz w:val="17"/>
                <w:szCs w:val="17"/>
              </w:rPr>
            </w:pPr>
            <w:ins w:id="2058" w:author="Philip Collender" w:date="2019-06-04T20:54:00Z">
              <w:r w:rsidRPr="00A4011D">
                <w:rPr>
                  <w:rFonts w:ascii="Segoe UI" w:eastAsia="Times New Roman" w:hAnsi="Segoe UI" w:cs="Segoe UI"/>
                  <w:color w:val="FFFFFF"/>
                  <w:sz w:val="17"/>
                  <w:szCs w:val="17"/>
                </w:rPr>
                <w:t>245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9912C0" w14:textId="77777777" w:rsidR="00A4011D" w:rsidRPr="00A4011D" w:rsidRDefault="00A4011D" w:rsidP="00A4011D">
            <w:pPr>
              <w:spacing w:after="540" w:line="240" w:lineRule="auto"/>
              <w:rPr>
                <w:ins w:id="2059" w:author="Philip Collender" w:date="2019-06-04T20:54:00Z"/>
                <w:rFonts w:ascii="Segoe UI" w:eastAsia="Times New Roman" w:hAnsi="Segoe UI" w:cs="Segoe UI"/>
                <w:color w:val="E6E1DC"/>
                <w:sz w:val="17"/>
                <w:szCs w:val="17"/>
              </w:rPr>
            </w:pPr>
            <w:ins w:id="2060" w:author="Philip Collender" w:date="2019-06-04T20:54:00Z">
              <w:r w:rsidRPr="00A4011D">
                <w:rPr>
                  <w:rFonts w:ascii="Segoe UI" w:eastAsia="Times New Roman" w:hAnsi="Segoe UI" w:cs="Segoe UI"/>
                  <w:color w:val="E6E1DC"/>
                  <w:sz w:val="17"/>
                  <w:szCs w:val="17"/>
                </w:rPr>
                <w:t>dfA.63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714C21" w14:textId="77777777" w:rsidR="00A4011D" w:rsidRPr="00A4011D" w:rsidRDefault="00A4011D" w:rsidP="00A4011D">
            <w:pPr>
              <w:spacing w:after="540" w:line="240" w:lineRule="auto"/>
              <w:rPr>
                <w:ins w:id="2061" w:author="Philip Collender" w:date="2019-06-04T20:54:00Z"/>
                <w:rFonts w:ascii="Segoe UI" w:eastAsia="Times New Roman" w:hAnsi="Segoe UI" w:cs="Segoe UI"/>
                <w:color w:val="E6E1DC"/>
                <w:sz w:val="17"/>
                <w:szCs w:val="17"/>
              </w:rPr>
            </w:pPr>
            <w:ins w:id="2062" w:author="Philip Collender" w:date="2019-06-04T20:54:00Z">
              <w:r w:rsidRPr="00A4011D">
                <w:rPr>
                  <w:rFonts w:ascii="Microsoft YaHei" w:eastAsia="Microsoft YaHei" w:hAnsi="Microsoft YaHei" w:cs="Microsoft YaHei"/>
                  <w:color w:val="E6E1DC"/>
                  <w:sz w:val="17"/>
                  <w:szCs w:val="17"/>
                </w:rPr>
                <w:t>耶稣基督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827BE9" w14:textId="77777777" w:rsidR="00A4011D" w:rsidRPr="00A4011D" w:rsidRDefault="00A4011D" w:rsidP="00A4011D">
            <w:pPr>
              <w:spacing w:after="540" w:line="240" w:lineRule="auto"/>
              <w:rPr>
                <w:ins w:id="2063" w:author="Philip Collender" w:date="2019-06-04T20:54:00Z"/>
                <w:rFonts w:ascii="Segoe UI" w:eastAsia="Times New Roman" w:hAnsi="Segoe UI" w:cs="Segoe UI"/>
                <w:color w:val="E6E1DC"/>
                <w:sz w:val="17"/>
                <w:szCs w:val="17"/>
              </w:rPr>
            </w:pPr>
            <w:ins w:id="206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D85F07" w14:textId="77777777" w:rsidR="00A4011D" w:rsidRPr="00A4011D" w:rsidRDefault="00A4011D" w:rsidP="00A4011D">
            <w:pPr>
              <w:spacing w:after="540" w:line="240" w:lineRule="auto"/>
              <w:rPr>
                <w:ins w:id="2065" w:author="Philip Collender" w:date="2019-06-04T20:54:00Z"/>
                <w:rFonts w:ascii="Segoe UI" w:eastAsia="Times New Roman" w:hAnsi="Segoe UI" w:cs="Segoe UI"/>
                <w:color w:val="E6E1DC"/>
                <w:sz w:val="17"/>
                <w:szCs w:val="17"/>
              </w:rPr>
            </w:pPr>
            <w:ins w:id="2066"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C27106" w14:textId="77777777" w:rsidR="00A4011D" w:rsidRPr="00A4011D" w:rsidRDefault="00A4011D" w:rsidP="00A4011D">
            <w:pPr>
              <w:spacing w:after="540" w:line="240" w:lineRule="auto"/>
              <w:rPr>
                <w:ins w:id="2067" w:author="Philip Collender" w:date="2019-06-04T20:54:00Z"/>
                <w:rFonts w:ascii="Segoe UI" w:eastAsia="Times New Roman" w:hAnsi="Segoe UI" w:cs="Segoe UI"/>
                <w:color w:val="E6E1DC"/>
                <w:sz w:val="17"/>
                <w:szCs w:val="17"/>
              </w:rPr>
            </w:pPr>
            <w:ins w:id="206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76D915" w14:textId="77777777" w:rsidR="00A4011D" w:rsidRPr="00A4011D" w:rsidRDefault="00A4011D" w:rsidP="00A4011D">
            <w:pPr>
              <w:spacing w:after="540" w:line="240" w:lineRule="auto"/>
              <w:rPr>
                <w:ins w:id="2069" w:author="Philip Collender" w:date="2019-06-04T20:54:00Z"/>
                <w:rFonts w:ascii="Segoe UI" w:eastAsia="Times New Roman" w:hAnsi="Segoe UI" w:cs="Segoe UI"/>
                <w:color w:val="E6E1DC"/>
                <w:sz w:val="17"/>
                <w:szCs w:val="17"/>
              </w:rPr>
            </w:pPr>
            <w:ins w:id="2070"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72D5AB" w14:textId="77777777" w:rsidR="00A4011D" w:rsidRPr="00A4011D" w:rsidRDefault="00A4011D" w:rsidP="00A4011D">
            <w:pPr>
              <w:spacing w:after="540" w:line="240" w:lineRule="auto"/>
              <w:rPr>
                <w:ins w:id="2071" w:author="Philip Collender" w:date="2019-06-04T20:54:00Z"/>
                <w:rFonts w:ascii="Segoe UI" w:eastAsia="Times New Roman" w:hAnsi="Segoe UI" w:cs="Segoe UI"/>
                <w:color w:val="E6E1DC"/>
                <w:sz w:val="17"/>
                <w:szCs w:val="17"/>
              </w:rPr>
            </w:pPr>
          </w:p>
        </w:tc>
      </w:tr>
      <w:tr w:rsidR="00A4011D" w:rsidRPr="00A4011D" w14:paraId="54E2C806" w14:textId="77777777" w:rsidTr="00A4011D">
        <w:trPr>
          <w:trHeight w:val="345"/>
          <w:tblCellSpacing w:w="0" w:type="dxa"/>
          <w:ins w:id="207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FC89558" w14:textId="77777777" w:rsidR="00A4011D" w:rsidRPr="00A4011D" w:rsidRDefault="00A4011D" w:rsidP="00A4011D">
            <w:pPr>
              <w:spacing w:after="540" w:line="240" w:lineRule="auto"/>
              <w:jc w:val="right"/>
              <w:rPr>
                <w:ins w:id="2073" w:author="Philip Collender" w:date="2019-06-04T20:54:00Z"/>
                <w:rFonts w:ascii="Segoe UI" w:eastAsia="Times New Roman" w:hAnsi="Segoe UI" w:cs="Segoe UI"/>
                <w:color w:val="FFFFFF"/>
                <w:sz w:val="17"/>
                <w:szCs w:val="17"/>
              </w:rPr>
            </w:pPr>
            <w:ins w:id="2074" w:author="Philip Collender" w:date="2019-06-04T20:54:00Z">
              <w:r w:rsidRPr="00A4011D">
                <w:rPr>
                  <w:rFonts w:ascii="Segoe UI" w:eastAsia="Times New Roman" w:hAnsi="Segoe UI" w:cs="Segoe UI"/>
                  <w:color w:val="FFFFFF"/>
                  <w:sz w:val="17"/>
                  <w:szCs w:val="17"/>
                </w:rPr>
                <w:t>246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162531" w14:textId="77777777" w:rsidR="00A4011D" w:rsidRPr="00A4011D" w:rsidRDefault="00A4011D" w:rsidP="00A4011D">
            <w:pPr>
              <w:spacing w:after="540" w:line="240" w:lineRule="auto"/>
              <w:rPr>
                <w:ins w:id="2075" w:author="Philip Collender" w:date="2019-06-04T20:54:00Z"/>
                <w:rFonts w:ascii="Segoe UI" w:eastAsia="Times New Roman" w:hAnsi="Segoe UI" w:cs="Segoe UI"/>
                <w:color w:val="E6E1DC"/>
                <w:sz w:val="17"/>
                <w:szCs w:val="17"/>
              </w:rPr>
            </w:pPr>
            <w:ins w:id="2076" w:author="Philip Collender" w:date="2019-06-04T20:54:00Z">
              <w:r w:rsidRPr="00A4011D">
                <w:rPr>
                  <w:rFonts w:ascii="Segoe UI" w:eastAsia="Times New Roman" w:hAnsi="Segoe UI" w:cs="Segoe UI"/>
                  <w:color w:val="E6E1DC"/>
                  <w:sz w:val="17"/>
                  <w:szCs w:val="17"/>
                </w:rPr>
                <w:t>dfB.63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9D8293" w14:textId="77777777" w:rsidR="00A4011D" w:rsidRPr="00A4011D" w:rsidRDefault="00A4011D" w:rsidP="00A4011D">
            <w:pPr>
              <w:spacing w:after="540" w:line="240" w:lineRule="auto"/>
              <w:rPr>
                <w:ins w:id="2077" w:author="Philip Collender" w:date="2019-06-04T20:54:00Z"/>
                <w:rFonts w:ascii="Segoe UI" w:eastAsia="Times New Roman" w:hAnsi="Segoe UI" w:cs="Segoe UI"/>
                <w:color w:val="E6E1DC"/>
                <w:sz w:val="17"/>
                <w:szCs w:val="17"/>
              </w:rPr>
            </w:pPr>
            <w:ins w:id="2078" w:author="Philip Collender" w:date="2019-06-04T20:54:00Z">
              <w:r w:rsidRPr="00A4011D">
                <w:rPr>
                  <w:rFonts w:ascii="Microsoft YaHei" w:eastAsia="Microsoft YaHei" w:hAnsi="Microsoft YaHei" w:cs="Microsoft YaHei"/>
                  <w:color w:val="E6E1DC"/>
                  <w:sz w:val="17"/>
                  <w:szCs w:val="17"/>
                </w:rPr>
                <w:t>耶稣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A6F69A" w14:textId="77777777" w:rsidR="00A4011D" w:rsidRPr="00A4011D" w:rsidRDefault="00A4011D" w:rsidP="00A4011D">
            <w:pPr>
              <w:spacing w:after="540" w:line="240" w:lineRule="auto"/>
              <w:rPr>
                <w:ins w:id="2079" w:author="Philip Collender" w:date="2019-06-04T20:54:00Z"/>
                <w:rFonts w:ascii="Segoe UI" w:eastAsia="Times New Roman" w:hAnsi="Segoe UI" w:cs="Segoe UI"/>
                <w:color w:val="E6E1DC"/>
                <w:sz w:val="17"/>
                <w:szCs w:val="17"/>
              </w:rPr>
            </w:pPr>
            <w:ins w:id="208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4F4A6F" w14:textId="77777777" w:rsidR="00A4011D" w:rsidRPr="00A4011D" w:rsidRDefault="00A4011D" w:rsidP="00A4011D">
            <w:pPr>
              <w:spacing w:after="540" w:line="240" w:lineRule="auto"/>
              <w:rPr>
                <w:ins w:id="2081" w:author="Philip Collender" w:date="2019-06-04T20:54:00Z"/>
                <w:rFonts w:ascii="Segoe UI" w:eastAsia="Times New Roman" w:hAnsi="Segoe UI" w:cs="Segoe UI"/>
                <w:color w:val="E6E1DC"/>
                <w:sz w:val="17"/>
                <w:szCs w:val="17"/>
              </w:rPr>
            </w:pPr>
            <w:ins w:id="2082"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E77204" w14:textId="77777777" w:rsidR="00A4011D" w:rsidRPr="00A4011D" w:rsidRDefault="00A4011D" w:rsidP="00A4011D">
            <w:pPr>
              <w:spacing w:after="540" w:line="240" w:lineRule="auto"/>
              <w:rPr>
                <w:ins w:id="2083" w:author="Philip Collender" w:date="2019-06-04T20:54:00Z"/>
                <w:rFonts w:ascii="Segoe UI" w:eastAsia="Times New Roman" w:hAnsi="Segoe UI" w:cs="Segoe UI"/>
                <w:color w:val="E6E1DC"/>
                <w:sz w:val="17"/>
                <w:szCs w:val="17"/>
              </w:rPr>
            </w:pPr>
            <w:ins w:id="208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0E00A9" w14:textId="77777777" w:rsidR="00A4011D" w:rsidRPr="00A4011D" w:rsidRDefault="00A4011D" w:rsidP="00A4011D">
            <w:pPr>
              <w:spacing w:after="540" w:line="240" w:lineRule="auto"/>
              <w:rPr>
                <w:ins w:id="2085" w:author="Philip Collender" w:date="2019-06-04T20:54:00Z"/>
                <w:rFonts w:ascii="Segoe UI" w:eastAsia="Times New Roman" w:hAnsi="Segoe UI" w:cs="Segoe UI"/>
                <w:color w:val="E6E1DC"/>
                <w:sz w:val="17"/>
                <w:szCs w:val="17"/>
              </w:rPr>
            </w:pPr>
            <w:ins w:id="2086"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3C1AF4" w14:textId="77777777" w:rsidR="00A4011D" w:rsidRPr="00A4011D" w:rsidRDefault="00A4011D" w:rsidP="00A4011D">
            <w:pPr>
              <w:spacing w:after="540" w:line="240" w:lineRule="auto"/>
              <w:rPr>
                <w:ins w:id="2087" w:author="Philip Collender" w:date="2019-06-04T20:54:00Z"/>
                <w:rFonts w:ascii="Segoe UI" w:eastAsia="Times New Roman" w:hAnsi="Segoe UI" w:cs="Segoe UI"/>
                <w:color w:val="E6E1DC"/>
                <w:sz w:val="17"/>
                <w:szCs w:val="17"/>
              </w:rPr>
            </w:pPr>
          </w:p>
        </w:tc>
      </w:tr>
      <w:tr w:rsidR="00A4011D" w:rsidRPr="00A4011D" w14:paraId="4083B10B" w14:textId="77777777" w:rsidTr="00A4011D">
        <w:trPr>
          <w:trHeight w:val="345"/>
          <w:tblCellSpacing w:w="0" w:type="dxa"/>
          <w:ins w:id="208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B206FAA" w14:textId="77777777" w:rsidR="00A4011D" w:rsidRPr="00A4011D" w:rsidRDefault="00A4011D" w:rsidP="00A4011D">
            <w:pPr>
              <w:spacing w:after="540" w:line="240" w:lineRule="auto"/>
              <w:jc w:val="right"/>
              <w:rPr>
                <w:ins w:id="2089" w:author="Philip Collender" w:date="2019-06-04T20:54:00Z"/>
                <w:rFonts w:ascii="Segoe UI" w:eastAsia="Times New Roman" w:hAnsi="Segoe UI" w:cs="Segoe UI"/>
                <w:color w:val="FFFFFF"/>
                <w:sz w:val="17"/>
                <w:szCs w:val="17"/>
              </w:rPr>
            </w:pPr>
            <w:ins w:id="2090" w:author="Philip Collender" w:date="2019-06-04T20:54:00Z">
              <w:r w:rsidRPr="00A4011D">
                <w:rPr>
                  <w:rFonts w:ascii="Segoe UI" w:eastAsia="Times New Roman" w:hAnsi="Segoe UI" w:cs="Segoe UI"/>
                  <w:color w:val="FFFFFF"/>
                  <w:sz w:val="17"/>
                  <w:szCs w:val="17"/>
                </w:rPr>
                <w:t>247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688C4C" w14:textId="77777777" w:rsidR="00A4011D" w:rsidRPr="00A4011D" w:rsidRDefault="00A4011D" w:rsidP="00A4011D">
            <w:pPr>
              <w:spacing w:after="540" w:line="240" w:lineRule="auto"/>
              <w:rPr>
                <w:ins w:id="2091" w:author="Philip Collender" w:date="2019-06-04T20:54:00Z"/>
                <w:rFonts w:ascii="Segoe UI" w:eastAsia="Times New Roman" w:hAnsi="Segoe UI" w:cs="Segoe UI"/>
                <w:color w:val="E6E1DC"/>
                <w:sz w:val="17"/>
                <w:szCs w:val="17"/>
              </w:rPr>
            </w:pPr>
            <w:ins w:id="209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DB1AA6" w14:textId="77777777" w:rsidR="00A4011D" w:rsidRPr="00A4011D" w:rsidRDefault="00A4011D" w:rsidP="00A4011D">
            <w:pPr>
              <w:spacing w:after="540" w:line="240" w:lineRule="auto"/>
              <w:rPr>
                <w:ins w:id="2093" w:author="Philip Collender" w:date="2019-06-04T20:54:00Z"/>
                <w:rFonts w:ascii="Segoe UI" w:eastAsia="Times New Roman" w:hAnsi="Segoe UI" w:cs="Segoe UI"/>
                <w:color w:val="E6E1DC"/>
                <w:sz w:val="17"/>
                <w:szCs w:val="17"/>
              </w:rPr>
            </w:pPr>
            <w:ins w:id="209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9A2060" w14:textId="77777777" w:rsidR="00A4011D" w:rsidRPr="00A4011D" w:rsidRDefault="00A4011D" w:rsidP="00A4011D">
            <w:pPr>
              <w:spacing w:after="540" w:line="240" w:lineRule="auto"/>
              <w:rPr>
                <w:ins w:id="2095" w:author="Philip Collender" w:date="2019-06-04T20:54:00Z"/>
                <w:rFonts w:ascii="Segoe UI" w:eastAsia="Times New Roman" w:hAnsi="Segoe UI" w:cs="Segoe UI"/>
                <w:color w:val="E6E1DC"/>
                <w:sz w:val="17"/>
                <w:szCs w:val="17"/>
              </w:rPr>
            </w:pPr>
            <w:ins w:id="209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D90D6A" w14:textId="77777777" w:rsidR="00A4011D" w:rsidRPr="00A4011D" w:rsidRDefault="00A4011D" w:rsidP="00A4011D">
            <w:pPr>
              <w:spacing w:after="540" w:line="240" w:lineRule="auto"/>
              <w:rPr>
                <w:ins w:id="2097" w:author="Philip Collender" w:date="2019-06-04T20:54:00Z"/>
                <w:rFonts w:ascii="Segoe UI" w:eastAsia="Times New Roman" w:hAnsi="Segoe UI" w:cs="Segoe UI"/>
                <w:color w:val="E6E1DC"/>
                <w:sz w:val="17"/>
                <w:szCs w:val="17"/>
              </w:rPr>
            </w:pPr>
            <w:ins w:id="209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E4962B" w14:textId="77777777" w:rsidR="00A4011D" w:rsidRPr="00A4011D" w:rsidRDefault="00A4011D" w:rsidP="00A4011D">
            <w:pPr>
              <w:spacing w:after="540" w:line="240" w:lineRule="auto"/>
              <w:rPr>
                <w:ins w:id="2099" w:author="Philip Collender" w:date="2019-06-04T20:54:00Z"/>
                <w:rFonts w:ascii="Segoe UI" w:eastAsia="Times New Roman" w:hAnsi="Segoe UI" w:cs="Segoe UI"/>
                <w:color w:val="E6E1DC"/>
                <w:sz w:val="17"/>
                <w:szCs w:val="17"/>
              </w:rPr>
            </w:pPr>
            <w:ins w:id="210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61B06F" w14:textId="77777777" w:rsidR="00A4011D" w:rsidRPr="00A4011D" w:rsidRDefault="00A4011D" w:rsidP="00A4011D">
            <w:pPr>
              <w:spacing w:after="540" w:line="240" w:lineRule="auto"/>
              <w:rPr>
                <w:ins w:id="2101" w:author="Philip Collender" w:date="2019-06-04T20:54:00Z"/>
                <w:rFonts w:ascii="Segoe UI" w:eastAsia="Times New Roman" w:hAnsi="Segoe UI" w:cs="Segoe UI"/>
                <w:color w:val="E6E1DC"/>
                <w:sz w:val="17"/>
                <w:szCs w:val="17"/>
              </w:rPr>
            </w:pPr>
            <w:ins w:id="210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BA70BC" w14:textId="77777777" w:rsidR="00A4011D" w:rsidRPr="00A4011D" w:rsidRDefault="00A4011D" w:rsidP="00A4011D">
            <w:pPr>
              <w:spacing w:after="540" w:line="240" w:lineRule="auto"/>
              <w:rPr>
                <w:ins w:id="2103" w:author="Philip Collender" w:date="2019-06-04T20:54:00Z"/>
                <w:rFonts w:ascii="Segoe UI" w:eastAsia="Times New Roman" w:hAnsi="Segoe UI" w:cs="Segoe UI"/>
                <w:color w:val="E6E1DC"/>
                <w:sz w:val="17"/>
                <w:szCs w:val="17"/>
              </w:rPr>
            </w:pPr>
            <w:ins w:id="2104" w:author="Philip Collender" w:date="2019-06-04T20:54:00Z">
              <w:r w:rsidRPr="00A4011D">
                <w:rPr>
                  <w:rFonts w:ascii="Segoe UI" w:eastAsia="Times New Roman" w:hAnsi="Segoe UI" w:cs="Segoe UI"/>
                  <w:color w:val="E6E1DC"/>
                  <w:sz w:val="17"/>
                  <w:szCs w:val="17"/>
                </w:rPr>
                <w:t>0.9994</w:t>
              </w:r>
            </w:ins>
          </w:p>
        </w:tc>
      </w:tr>
      <w:tr w:rsidR="00A4011D" w:rsidRPr="00A4011D" w14:paraId="07D401B9" w14:textId="77777777" w:rsidTr="00A4011D">
        <w:trPr>
          <w:trHeight w:val="345"/>
          <w:tblCellSpacing w:w="0" w:type="dxa"/>
          <w:ins w:id="210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72BB72F" w14:textId="77777777" w:rsidR="00A4011D" w:rsidRPr="00A4011D" w:rsidRDefault="00A4011D" w:rsidP="00A4011D">
            <w:pPr>
              <w:spacing w:after="540" w:line="240" w:lineRule="auto"/>
              <w:jc w:val="right"/>
              <w:rPr>
                <w:ins w:id="2106" w:author="Philip Collender" w:date="2019-06-04T20:54:00Z"/>
                <w:rFonts w:ascii="Segoe UI" w:eastAsia="Times New Roman" w:hAnsi="Segoe UI" w:cs="Segoe UI"/>
                <w:color w:val="FFFFFF"/>
                <w:sz w:val="17"/>
                <w:szCs w:val="17"/>
              </w:rPr>
            </w:pPr>
            <w:ins w:id="2107" w:author="Philip Collender" w:date="2019-06-04T20:54:00Z">
              <w:r w:rsidRPr="00A4011D">
                <w:rPr>
                  <w:rFonts w:ascii="Segoe UI" w:eastAsia="Times New Roman" w:hAnsi="Segoe UI" w:cs="Segoe UI"/>
                  <w:color w:val="FFFFFF"/>
                  <w:sz w:val="17"/>
                  <w:szCs w:val="17"/>
                </w:rPr>
                <w:t>248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1F44CB" w14:textId="77777777" w:rsidR="00A4011D" w:rsidRPr="00A4011D" w:rsidRDefault="00A4011D" w:rsidP="00A4011D">
            <w:pPr>
              <w:spacing w:after="540" w:line="240" w:lineRule="auto"/>
              <w:jc w:val="right"/>
              <w:rPr>
                <w:ins w:id="210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9ED47E" w14:textId="77777777" w:rsidR="00A4011D" w:rsidRPr="00A4011D" w:rsidRDefault="00A4011D" w:rsidP="00A4011D">
            <w:pPr>
              <w:spacing w:after="540" w:line="240" w:lineRule="auto"/>
              <w:rPr>
                <w:ins w:id="210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4AE12F" w14:textId="77777777" w:rsidR="00A4011D" w:rsidRPr="00A4011D" w:rsidRDefault="00A4011D" w:rsidP="00A4011D">
            <w:pPr>
              <w:spacing w:after="540" w:line="240" w:lineRule="auto"/>
              <w:rPr>
                <w:ins w:id="211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AD98C6" w14:textId="77777777" w:rsidR="00A4011D" w:rsidRPr="00A4011D" w:rsidRDefault="00A4011D" w:rsidP="00A4011D">
            <w:pPr>
              <w:spacing w:after="540" w:line="240" w:lineRule="auto"/>
              <w:rPr>
                <w:ins w:id="211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CAAF75" w14:textId="77777777" w:rsidR="00A4011D" w:rsidRPr="00A4011D" w:rsidRDefault="00A4011D" w:rsidP="00A4011D">
            <w:pPr>
              <w:spacing w:after="540" w:line="240" w:lineRule="auto"/>
              <w:rPr>
                <w:ins w:id="211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B9F8F1" w14:textId="77777777" w:rsidR="00A4011D" w:rsidRPr="00A4011D" w:rsidRDefault="00A4011D" w:rsidP="00A4011D">
            <w:pPr>
              <w:spacing w:after="540" w:line="240" w:lineRule="auto"/>
              <w:rPr>
                <w:ins w:id="211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8FFC6F" w14:textId="77777777" w:rsidR="00A4011D" w:rsidRPr="00A4011D" w:rsidRDefault="00A4011D" w:rsidP="00A4011D">
            <w:pPr>
              <w:spacing w:after="540" w:line="240" w:lineRule="auto"/>
              <w:rPr>
                <w:ins w:id="2114" w:author="Philip Collender" w:date="2019-06-04T20:54:00Z"/>
                <w:rFonts w:ascii="Times New Roman" w:eastAsia="Times New Roman" w:hAnsi="Times New Roman" w:cs="Times New Roman"/>
                <w:sz w:val="20"/>
                <w:szCs w:val="20"/>
              </w:rPr>
            </w:pPr>
          </w:p>
        </w:tc>
      </w:tr>
      <w:tr w:rsidR="00A4011D" w:rsidRPr="00A4011D" w14:paraId="280B5074" w14:textId="77777777" w:rsidTr="00A4011D">
        <w:trPr>
          <w:trHeight w:val="345"/>
          <w:tblCellSpacing w:w="0" w:type="dxa"/>
          <w:ins w:id="211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B52D00D" w14:textId="77777777" w:rsidR="00A4011D" w:rsidRPr="00A4011D" w:rsidRDefault="00A4011D" w:rsidP="00A4011D">
            <w:pPr>
              <w:spacing w:after="540" w:line="240" w:lineRule="auto"/>
              <w:jc w:val="right"/>
              <w:rPr>
                <w:ins w:id="2116" w:author="Philip Collender" w:date="2019-06-04T20:54:00Z"/>
                <w:rFonts w:ascii="Segoe UI" w:eastAsia="Times New Roman" w:hAnsi="Segoe UI" w:cs="Segoe UI"/>
                <w:color w:val="FFFFFF"/>
                <w:sz w:val="17"/>
                <w:szCs w:val="17"/>
              </w:rPr>
            </w:pPr>
            <w:ins w:id="2117" w:author="Philip Collender" w:date="2019-06-04T20:54:00Z">
              <w:r w:rsidRPr="00A4011D">
                <w:rPr>
                  <w:rFonts w:ascii="Segoe UI" w:eastAsia="Times New Roman" w:hAnsi="Segoe UI" w:cs="Segoe UI"/>
                  <w:color w:val="FFFFFF"/>
                  <w:sz w:val="17"/>
                  <w:szCs w:val="17"/>
                </w:rPr>
                <w:t>249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046540" w14:textId="77777777" w:rsidR="00A4011D" w:rsidRPr="00A4011D" w:rsidRDefault="00A4011D" w:rsidP="00A4011D">
            <w:pPr>
              <w:spacing w:after="540" w:line="240" w:lineRule="auto"/>
              <w:rPr>
                <w:ins w:id="2118" w:author="Philip Collender" w:date="2019-06-04T20:54:00Z"/>
                <w:rFonts w:ascii="Segoe UI" w:eastAsia="Times New Roman" w:hAnsi="Segoe UI" w:cs="Segoe UI"/>
                <w:color w:val="E6E1DC"/>
                <w:sz w:val="17"/>
                <w:szCs w:val="17"/>
              </w:rPr>
            </w:pPr>
            <w:ins w:id="2119" w:author="Philip Collender" w:date="2019-06-04T20:54:00Z">
              <w:r w:rsidRPr="00A4011D">
                <w:rPr>
                  <w:rFonts w:ascii="Segoe UI" w:eastAsia="Times New Roman" w:hAnsi="Segoe UI" w:cs="Segoe UI"/>
                  <w:color w:val="E6E1DC"/>
                  <w:sz w:val="17"/>
                  <w:szCs w:val="17"/>
                </w:rPr>
                <w:t>dfA.64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AD430F" w14:textId="77777777" w:rsidR="00A4011D" w:rsidRPr="00A4011D" w:rsidRDefault="00A4011D" w:rsidP="00A4011D">
            <w:pPr>
              <w:spacing w:after="540" w:line="240" w:lineRule="auto"/>
              <w:rPr>
                <w:ins w:id="2120" w:author="Philip Collender" w:date="2019-06-04T20:54:00Z"/>
                <w:rFonts w:ascii="Segoe UI" w:eastAsia="Times New Roman" w:hAnsi="Segoe UI" w:cs="Segoe UI"/>
                <w:color w:val="E6E1DC"/>
                <w:sz w:val="17"/>
                <w:szCs w:val="17"/>
              </w:rPr>
            </w:pPr>
            <w:ins w:id="2121" w:author="Philip Collender" w:date="2019-06-04T20:54:00Z">
              <w:r w:rsidRPr="00A4011D">
                <w:rPr>
                  <w:rFonts w:ascii="Microsoft YaHei" w:eastAsia="Microsoft YaHei" w:hAnsi="Microsoft YaHei" w:cs="Microsoft YaHei"/>
                  <w:color w:val="E6E1DC"/>
                  <w:sz w:val="17"/>
                  <w:szCs w:val="17"/>
                </w:rPr>
                <w:t>漢高祖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F26520" w14:textId="77777777" w:rsidR="00A4011D" w:rsidRPr="00A4011D" w:rsidRDefault="00A4011D" w:rsidP="00A4011D">
            <w:pPr>
              <w:spacing w:after="540" w:line="240" w:lineRule="auto"/>
              <w:rPr>
                <w:ins w:id="2122" w:author="Philip Collender" w:date="2019-06-04T20:54:00Z"/>
                <w:rFonts w:ascii="Segoe UI" w:eastAsia="Times New Roman" w:hAnsi="Segoe UI" w:cs="Segoe UI"/>
                <w:color w:val="E6E1DC"/>
                <w:sz w:val="17"/>
                <w:szCs w:val="17"/>
              </w:rPr>
            </w:pPr>
            <w:ins w:id="212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1E4BD4" w14:textId="77777777" w:rsidR="00A4011D" w:rsidRPr="00A4011D" w:rsidRDefault="00A4011D" w:rsidP="00A4011D">
            <w:pPr>
              <w:spacing w:after="540" w:line="240" w:lineRule="auto"/>
              <w:rPr>
                <w:ins w:id="2124" w:author="Philip Collender" w:date="2019-06-04T20:54:00Z"/>
                <w:rFonts w:ascii="Segoe UI" w:eastAsia="Times New Roman" w:hAnsi="Segoe UI" w:cs="Segoe UI"/>
                <w:color w:val="E6E1DC"/>
                <w:sz w:val="17"/>
                <w:szCs w:val="17"/>
              </w:rPr>
            </w:pPr>
            <w:ins w:id="2125"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4FB745" w14:textId="77777777" w:rsidR="00A4011D" w:rsidRPr="00A4011D" w:rsidRDefault="00A4011D" w:rsidP="00A4011D">
            <w:pPr>
              <w:spacing w:after="540" w:line="240" w:lineRule="auto"/>
              <w:rPr>
                <w:ins w:id="2126" w:author="Philip Collender" w:date="2019-06-04T20:54:00Z"/>
                <w:rFonts w:ascii="Segoe UI" w:eastAsia="Times New Roman" w:hAnsi="Segoe UI" w:cs="Segoe UI"/>
                <w:color w:val="E6E1DC"/>
                <w:sz w:val="17"/>
                <w:szCs w:val="17"/>
              </w:rPr>
            </w:pPr>
            <w:ins w:id="2127"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368ED6" w14:textId="77777777" w:rsidR="00A4011D" w:rsidRPr="00A4011D" w:rsidRDefault="00A4011D" w:rsidP="00A4011D">
            <w:pPr>
              <w:spacing w:after="540" w:line="240" w:lineRule="auto"/>
              <w:rPr>
                <w:ins w:id="2128" w:author="Philip Collender" w:date="2019-06-04T20:54:00Z"/>
                <w:rFonts w:ascii="Segoe UI" w:eastAsia="Times New Roman" w:hAnsi="Segoe UI" w:cs="Segoe UI"/>
                <w:color w:val="E6E1DC"/>
                <w:sz w:val="17"/>
                <w:szCs w:val="17"/>
              </w:rPr>
            </w:pPr>
            <w:ins w:id="212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126722" w14:textId="77777777" w:rsidR="00A4011D" w:rsidRPr="00A4011D" w:rsidRDefault="00A4011D" w:rsidP="00A4011D">
            <w:pPr>
              <w:spacing w:after="540" w:line="240" w:lineRule="auto"/>
              <w:rPr>
                <w:ins w:id="2130" w:author="Philip Collender" w:date="2019-06-04T20:54:00Z"/>
                <w:rFonts w:ascii="Segoe UI" w:eastAsia="Times New Roman" w:hAnsi="Segoe UI" w:cs="Segoe UI"/>
                <w:color w:val="E6E1DC"/>
                <w:sz w:val="17"/>
                <w:szCs w:val="17"/>
              </w:rPr>
            </w:pPr>
          </w:p>
        </w:tc>
      </w:tr>
      <w:tr w:rsidR="00A4011D" w:rsidRPr="00A4011D" w14:paraId="78F8147B" w14:textId="77777777" w:rsidTr="00A4011D">
        <w:trPr>
          <w:trHeight w:val="345"/>
          <w:tblCellSpacing w:w="0" w:type="dxa"/>
          <w:ins w:id="213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51A4875" w14:textId="77777777" w:rsidR="00A4011D" w:rsidRPr="00A4011D" w:rsidRDefault="00A4011D" w:rsidP="00A4011D">
            <w:pPr>
              <w:spacing w:after="540" w:line="240" w:lineRule="auto"/>
              <w:jc w:val="right"/>
              <w:rPr>
                <w:ins w:id="2132" w:author="Philip Collender" w:date="2019-06-04T20:54:00Z"/>
                <w:rFonts w:ascii="Segoe UI" w:eastAsia="Times New Roman" w:hAnsi="Segoe UI" w:cs="Segoe UI"/>
                <w:color w:val="FFFFFF"/>
                <w:sz w:val="17"/>
                <w:szCs w:val="17"/>
              </w:rPr>
            </w:pPr>
            <w:ins w:id="2133" w:author="Philip Collender" w:date="2019-06-04T20:54:00Z">
              <w:r w:rsidRPr="00A4011D">
                <w:rPr>
                  <w:rFonts w:ascii="Segoe UI" w:eastAsia="Times New Roman" w:hAnsi="Segoe UI" w:cs="Segoe UI"/>
                  <w:color w:val="FFFFFF"/>
                  <w:sz w:val="17"/>
                  <w:szCs w:val="17"/>
                </w:rPr>
                <w:lastRenderedPageBreak/>
                <w:t>250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5A93EE" w14:textId="77777777" w:rsidR="00A4011D" w:rsidRPr="00A4011D" w:rsidRDefault="00A4011D" w:rsidP="00A4011D">
            <w:pPr>
              <w:spacing w:after="540" w:line="240" w:lineRule="auto"/>
              <w:rPr>
                <w:ins w:id="2134" w:author="Philip Collender" w:date="2019-06-04T20:54:00Z"/>
                <w:rFonts w:ascii="Segoe UI" w:eastAsia="Times New Roman" w:hAnsi="Segoe UI" w:cs="Segoe UI"/>
                <w:color w:val="E6E1DC"/>
                <w:sz w:val="17"/>
                <w:szCs w:val="17"/>
              </w:rPr>
            </w:pPr>
            <w:ins w:id="2135" w:author="Philip Collender" w:date="2019-06-04T20:54:00Z">
              <w:r w:rsidRPr="00A4011D">
                <w:rPr>
                  <w:rFonts w:ascii="Segoe UI" w:eastAsia="Times New Roman" w:hAnsi="Segoe UI" w:cs="Segoe UI"/>
                  <w:color w:val="E6E1DC"/>
                  <w:sz w:val="17"/>
                  <w:szCs w:val="17"/>
                </w:rPr>
                <w:t>dfB.64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EA1316" w14:textId="77777777" w:rsidR="00A4011D" w:rsidRPr="00A4011D" w:rsidRDefault="00A4011D" w:rsidP="00A4011D">
            <w:pPr>
              <w:spacing w:after="540" w:line="240" w:lineRule="auto"/>
              <w:rPr>
                <w:ins w:id="2136" w:author="Philip Collender" w:date="2019-06-04T20:54:00Z"/>
                <w:rFonts w:ascii="Segoe UI" w:eastAsia="Times New Roman" w:hAnsi="Segoe UI" w:cs="Segoe UI"/>
                <w:color w:val="E6E1DC"/>
                <w:sz w:val="17"/>
                <w:szCs w:val="17"/>
              </w:rPr>
            </w:pPr>
            <w:ins w:id="2137" w:author="Philip Collender" w:date="2019-06-04T20:54:00Z">
              <w:r w:rsidRPr="00A4011D">
                <w:rPr>
                  <w:rFonts w:ascii="Microsoft YaHei" w:eastAsia="Microsoft YaHei" w:hAnsi="Microsoft YaHei" w:cs="Microsoft YaHei"/>
                  <w:color w:val="E6E1DC"/>
                  <w:sz w:val="17"/>
                  <w:szCs w:val="17"/>
                </w:rPr>
                <w:t>刘邦</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EB161F" w14:textId="77777777" w:rsidR="00A4011D" w:rsidRPr="00A4011D" w:rsidRDefault="00A4011D" w:rsidP="00A4011D">
            <w:pPr>
              <w:spacing w:after="540" w:line="240" w:lineRule="auto"/>
              <w:rPr>
                <w:ins w:id="2138" w:author="Philip Collender" w:date="2019-06-04T20:54:00Z"/>
                <w:rFonts w:ascii="Segoe UI" w:eastAsia="Times New Roman" w:hAnsi="Segoe UI" w:cs="Segoe UI"/>
                <w:color w:val="E6E1DC"/>
                <w:sz w:val="17"/>
                <w:szCs w:val="17"/>
              </w:rPr>
            </w:pPr>
            <w:ins w:id="213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BC8903" w14:textId="77777777" w:rsidR="00A4011D" w:rsidRPr="00A4011D" w:rsidRDefault="00A4011D" w:rsidP="00A4011D">
            <w:pPr>
              <w:spacing w:after="540" w:line="240" w:lineRule="auto"/>
              <w:rPr>
                <w:ins w:id="2140" w:author="Philip Collender" w:date="2019-06-04T20:54:00Z"/>
                <w:rFonts w:ascii="Segoe UI" w:eastAsia="Times New Roman" w:hAnsi="Segoe UI" w:cs="Segoe UI"/>
                <w:color w:val="E6E1DC"/>
                <w:sz w:val="17"/>
                <w:szCs w:val="17"/>
              </w:rPr>
            </w:pPr>
            <w:ins w:id="2141"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E12B8D" w14:textId="77777777" w:rsidR="00A4011D" w:rsidRPr="00A4011D" w:rsidRDefault="00A4011D" w:rsidP="00A4011D">
            <w:pPr>
              <w:spacing w:after="540" w:line="240" w:lineRule="auto"/>
              <w:rPr>
                <w:ins w:id="2142" w:author="Philip Collender" w:date="2019-06-04T20:54:00Z"/>
                <w:rFonts w:ascii="Segoe UI" w:eastAsia="Times New Roman" w:hAnsi="Segoe UI" w:cs="Segoe UI"/>
                <w:color w:val="E6E1DC"/>
                <w:sz w:val="17"/>
                <w:szCs w:val="17"/>
              </w:rPr>
            </w:pPr>
            <w:ins w:id="2143"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50BCFA" w14:textId="77777777" w:rsidR="00A4011D" w:rsidRPr="00A4011D" w:rsidRDefault="00A4011D" w:rsidP="00A4011D">
            <w:pPr>
              <w:spacing w:after="540" w:line="240" w:lineRule="auto"/>
              <w:rPr>
                <w:ins w:id="2144" w:author="Philip Collender" w:date="2019-06-04T20:54:00Z"/>
                <w:rFonts w:ascii="Segoe UI" w:eastAsia="Times New Roman" w:hAnsi="Segoe UI" w:cs="Segoe UI"/>
                <w:color w:val="E6E1DC"/>
                <w:sz w:val="17"/>
                <w:szCs w:val="17"/>
              </w:rPr>
            </w:pPr>
            <w:ins w:id="214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6EAD37" w14:textId="77777777" w:rsidR="00A4011D" w:rsidRPr="00A4011D" w:rsidRDefault="00A4011D" w:rsidP="00A4011D">
            <w:pPr>
              <w:spacing w:after="540" w:line="240" w:lineRule="auto"/>
              <w:rPr>
                <w:ins w:id="2146" w:author="Philip Collender" w:date="2019-06-04T20:54:00Z"/>
                <w:rFonts w:ascii="Segoe UI" w:eastAsia="Times New Roman" w:hAnsi="Segoe UI" w:cs="Segoe UI"/>
                <w:color w:val="E6E1DC"/>
                <w:sz w:val="17"/>
                <w:szCs w:val="17"/>
              </w:rPr>
            </w:pPr>
          </w:p>
        </w:tc>
      </w:tr>
      <w:tr w:rsidR="00A4011D" w:rsidRPr="00A4011D" w14:paraId="7181276E" w14:textId="77777777" w:rsidTr="00A4011D">
        <w:trPr>
          <w:trHeight w:val="345"/>
          <w:tblCellSpacing w:w="0" w:type="dxa"/>
          <w:ins w:id="214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036BC66" w14:textId="77777777" w:rsidR="00A4011D" w:rsidRPr="00A4011D" w:rsidRDefault="00A4011D" w:rsidP="00A4011D">
            <w:pPr>
              <w:spacing w:after="540" w:line="240" w:lineRule="auto"/>
              <w:jc w:val="right"/>
              <w:rPr>
                <w:ins w:id="2148" w:author="Philip Collender" w:date="2019-06-04T20:54:00Z"/>
                <w:rFonts w:ascii="Segoe UI" w:eastAsia="Times New Roman" w:hAnsi="Segoe UI" w:cs="Segoe UI"/>
                <w:color w:val="FFFFFF"/>
                <w:sz w:val="17"/>
                <w:szCs w:val="17"/>
              </w:rPr>
            </w:pPr>
            <w:ins w:id="2149" w:author="Philip Collender" w:date="2019-06-04T20:54:00Z">
              <w:r w:rsidRPr="00A4011D">
                <w:rPr>
                  <w:rFonts w:ascii="Segoe UI" w:eastAsia="Times New Roman" w:hAnsi="Segoe UI" w:cs="Segoe UI"/>
                  <w:color w:val="FFFFFF"/>
                  <w:sz w:val="17"/>
                  <w:szCs w:val="17"/>
                </w:rPr>
                <w:t>251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E68FDD" w14:textId="77777777" w:rsidR="00A4011D" w:rsidRPr="00A4011D" w:rsidRDefault="00A4011D" w:rsidP="00A4011D">
            <w:pPr>
              <w:spacing w:after="540" w:line="240" w:lineRule="auto"/>
              <w:rPr>
                <w:ins w:id="2150" w:author="Philip Collender" w:date="2019-06-04T20:54:00Z"/>
                <w:rFonts w:ascii="Segoe UI" w:eastAsia="Times New Roman" w:hAnsi="Segoe UI" w:cs="Segoe UI"/>
                <w:color w:val="E6E1DC"/>
                <w:sz w:val="17"/>
                <w:szCs w:val="17"/>
              </w:rPr>
            </w:pPr>
            <w:ins w:id="215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29DFF5" w14:textId="77777777" w:rsidR="00A4011D" w:rsidRPr="00A4011D" w:rsidRDefault="00A4011D" w:rsidP="00A4011D">
            <w:pPr>
              <w:spacing w:after="540" w:line="240" w:lineRule="auto"/>
              <w:rPr>
                <w:ins w:id="2152" w:author="Philip Collender" w:date="2019-06-04T20:54:00Z"/>
                <w:rFonts w:ascii="Segoe UI" w:eastAsia="Times New Roman" w:hAnsi="Segoe UI" w:cs="Segoe UI"/>
                <w:color w:val="E6E1DC"/>
                <w:sz w:val="17"/>
                <w:szCs w:val="17"/>
              </w:rPr>
            </w:pPr>
            <w:ins w:id="215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81AF92" w14:textId="77777777" w:rsidR="00A4011D" w:rsidRPr="00A4011D" w:rsidRDefault="00A4011D" w:rsidP="00A4011D">
            <w:pPr>
              <w:spacing w:after="540" w:line="240" w:lineRule="auto"/>
              <w:rPr>
                <w:ins w:id="2154" w:author="Philip Collender" w:date="2019-06-04T20:54:00Z"/>
                <w:rFonts w:ascii="Segoe UI" w:eastAsia="Times New Roman" w:hAnsi="Segoe UI" w:cs="Segoe UI"/>
                <w:color w:val="E6E1DC"/>
                <w:sz w:val="17"/>
                <w:szCs w:val="17"/>
              </w:rPr>
            </w:pPr>
            <w:ins w:id="215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39274B" w14:textId="77777777" w:rsidR="00A4011D" w:rsidRPr="00A4011D" w:rsidRDefault="00A4011D" w:rsidP="00A4011D">
            <w:pPr>
              <w:spacing w:after="540" w:line="240" w:lineRule="auto"/>
              <w:rPr>
                <w:ins w:id="2156" w:author="Philip Collender" w:date="2019-06-04T20:54:00Z"/>
                <w:rFonts w:ascii="Segoe UI" w:eastAsia="Times New Roman" w:hAnsi="Segoe UI" w:cs="Segoe UI"/>
                <w:color w:val="E6E1DC"/>
                <w:sz w:val="17"/>
                <w:szCs w:val="17"/>
              </w:rPr>
            </w:pPr>
            <w:ins w:id="215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A52503" w14:textId="77777777" w:rsidR="00A4011D" w:rsidRPr="00A4011D" w:rsidRDefault="00A4011D" w:rsidP="00A4011D">
            <w:pPr>
              <w:spacing w:after="540" w:line="240" w:lineRule="auto"/>
              <w:rPr>
                <w:ins w:id="2158" w:author="Philip Collender" w:date="2019-06-04T20:54:00Z"/>
                <w:rFonts w:ascii="Segoe UI" w:eastAsia="Times New Roman" w:hAnsi="Segoe UI" w:cs="Segoe UI"/>
                <w:color w:val="E6E1DC"/>
                <w:sz w:val="17"/>
                <w:szCs w:val="17"/>
              </w:rPr>
            </w:pPr>
            <w:ins w:id="215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89C9D7" w14:textId="77777777" w:rsidR="00A4011D" w:rsidRPr="00A4011D" w:rsidRDefault="00A4011D" w:rsidP="00A4011D">
            <w:pPr>
              <w:spacing w:after="540" w:line="240" w:lineRule="auto"/>
              <w:rPr>
                <w:ins w:id="2160" w:author="Philip Collender" w:date="2019-06-04T20:54:00Z"/>
                <w:rFonts w:ascii="Segoe UI" w:eastAsia="Times New Roman" w:hAnsi="Segoe UI" w:cs="Segoe UI"/>
                <w:color w:val="E6E1DC"/>
                <w:sz w:val="17"/>
                <w:szCs w:val="17"/>
              </w:rPr>
            </w:pPr>
            <w:ins w:id="216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113093" w14:textId="77777777" w:rsidR="00A4011D" w:rsidRPr="00A4011D" w:rsidRDefault="00A4011D" w:rsidP="00A4011D">
            <w:pPr>
              <w:spacing w:after="540" w:line="240" w:lineRule="auto"/>
              <w:rPr>
                <w:ins w:id="2162" w:author="Philip Collender" w:date="2019-06-04T20:54:00Z"/>
                <w:rFonts w:ascii="Segoe UI" w:eastAsia="Times New Roman" w:hAnsi="Segoe UI" w:cs="Segoe UI"/>
                <w:color w:val="E6E1DC"/>
                <w:sz w:val="17"/>
                <w:szCs w:val="17"/>
              </w:rPr>
            </w:pPr>
            <w:ins w:id="2163" w:author="Philip Collender" w:date="2019-06-04T20:54:00Z">
              <w:r w:rsidRPr="00A4011D">
                <w:rPr>
                  <w:rFonts w:ascii="Segoe UI" w:eastAsia="Times New Roman" w:hAnsi="Segoe UI" w:cs="Segoe UI"/>
                  <w:color w:val="E6E1DC"/>
                  <w:sz w:val="17"/>
                  <w:szCs w:val="17"/>
                </w:rPr>
                <w:t>0.9994</w:t>
              </w:r>
            </w:ins>
          </w:p>
        </w:tc>
      </w:tr>
      <w:tr w:rsidR="00A4011D" w:rsidRPr="00A4011D" w14:paraId="4980AB3A" w14:textId="77777777" w:rsidTr="00A4011D">
        <w:trPr>
          <w:trHeight w:val="345"/>
          <w:tblCellSpacing w:w="0" w:type="dxa"/>
          <w:ins w:id="216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2D2915D" w14:textId="77777777" w:rsidR="00A4011D" w:rsidRPr="00A4011D" w:rsidRDefault="00A4011D" w:rsidP="00A4011D">
            <w:pPr>
              <w:spacing w:after="540" w:line="240" w:lineRule="auto"/>
              <w:jc w:val="right"/>
              <w:rPr>
                <w:ins w:id="2165" w:author="Philip Collender" w:date="2019-06-04T20:54:00Z"/>
                <w:rFonts w:ascii="Segoe UI" w:eastAsia="Times New Roman" w:hAnsi="Segoe UI" w:cs="Segoe UI"/>
                <w:color w:val="FFFFFF"/>
                <w:sz w:val="17"/>
                <w:szCs w:val="17"/>
              </w:rPr>
            </w:pPr>
            <w:ins w:id="2166" w:author="Philip Collender" w:date="2019-06-04T20:54:00Z">
              <w:r w:rsidRPr="00A4011D">
                <w:rPr>
                  <w:rFonts w:ascii="Segoe UI" w:eastAsia="Times New Roman" w:hAnsi="Segoe UI" w:cs="Segoe UI"/>
                  <w:color w:val="FFFFFF"/>
                  <w:sz w:val="17"/>
                  <w:szCs w:val="17"/>
                </w:rPr>
                <w:t>252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1F4D90" w14:textId="77777777" w:rsidR="00A4011D" w:rsidRPr="00A4011D" w:rsidRDefault="00A4011D" w:rsidP="00A4011D">
            <w:pPr>
              <w:spacing w:after="540" w:line="240" w:lineRule="auto"/>
              <w:jc w:val="right"/>
              <w:rPr>
                <w:ins w:id="216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EF70AB" w14:textId="77777777" w:rsidR="00A4011D" w:rsidRPr="00A4011D" w:rsidRDefault="00A4011D" w:rsidP="00A4011D">
            <w:pPr>
              <w:spacing w:after="540" w:line="240" w:lineRule="auto"/>
              <w:rPr>
                <w:ins w:id="216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C23B6A" w14:textId="77777777" w:rsidR="00A4011D" w:rsidRPr="00A4011D" w:rsidRDefault="00A4011D" w:rsidP="00A4011D">
            <w:pPr>
              <w:spacing w:after="540" w:line="240" w:lineRule="auto"/>
              <w:rPr>
                <w:ins w:id="216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6E55E9" w14:textId="77777777" w:rsidR="00A4011D" w:rsidRPr="00A4011D" w:rsidRDefault="00A4011D" w:rsidP="00A4011D">
            <w:pPr>
              <w:spacing w:after="540" w:line="240" w:lineRule="auto"/>
              <w:rPr>
                <w:ins w:id="217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E27D9F" w14:textId="77777777" w:rsidR="00A4011D" w:rsidRPr="00A4011D" w:rsidRDefault="00A4011D" w:rsidP="00A4011D">
            <w:pPr>
              <w:spacing w:after="540" w:line="240" w:lineRule="auto"/>
              <w:rPr>
                <w:ins w:id="217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FA1C84" w14:textId="77777777" w:rsidR="00A4011D" w:rsidRPr="00A4011D" w:rsidRDefault="00A4011D" w:rsidP="00A4011D">
            <w:pPr>
              <w:spacing w:after="540" w:line="240" w:lineRule="auto"/>
              <w:rPr>
                <w:ins w:id="217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24F966" w14:textId="77777777" w:rsidR="00A4011D" w:rsidRPr="00A4011D" w:rsidRDefault="00A4011D" w:rsidP="00A4011D">
            <w:pPr>
              <w:spacing w:after="540" w:line="240" w:lineRule="auto"/>
              <w:rPr>
                <w:ins w:id="2173" w:author="Philip Collender" w:date="2019-06-04T20:54:00Z"/>
                <w:rFonts w:ascii="Times New Roman" w:eastAsia="Times New Roman" w:hAnsi="Times New Roman" w:cs="Times New Roman"/>
                <w:sz w:val="20"/>
                <w:szCs w:val="20"/>
              </w:rPr>
            </w:pPr>
          </w:p>
        </w:tc>
      </w:tr>
      <w:tr w:rsidR="00A4011D" w:rsidRPr="00A4011D" w14:paraId="69E99A2A" w14:textId="77777777" w:rsidTr="00A4011D">
        <w:trPr>
          <w:trHeight w:val="345"/>
          <w:tblCellSpacing w:w="0" w:type="dxa"/>
          <w:ins w:id="217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8359C92" w14:textId="77777777" w:rsidR="00A4011D" w:rsidRPr="00A4011D" w:rsidRDefault="00A4011D" w:rsidP="00A4011D">
            <w:pPr>
              <w:spacing w:after="540" w:line="240" w:lineRule="auto"/>
              <w:jc w:val="right"/>
              <w:rPr>
                <w:ins w:id="2175" w:author="Philip Collender" w:date="2019-06-04T20:54:00Z"/>
                <w:rFonts w:ascii="Segoe UI" w:eastAsia="Times New Roman" w:hAnsi="Segoe UI" w:cs="Segoe UI"/>
                <w:color w:val="FFFFFF"/>
                <w:sz w:val="17"/>
                <w:szCs w:val="17"/>
              </w:rPr>
            </w:pPr>
            <w:ins w:id="2176" w:author="Philip Collender" w:date="2019-06-04T20:54:00Z">
              <w:r w:rsidRPr="00A4011D">
                <w:rPr>
                  <w:rFonts w:ascii="Segoe UI" w:eastAsia="Times New Roman" w:hAnsi="Segoe UI" w:cs="Segoe UI"/>
                  <w:color w:val="FFFFFF"/>
                  <w:sz w:val="17"/>
                  <w:szCs w:val="17"/>
                </w:rPr>
                <w:t>253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C47856" w14:textId="77777777" w:rsidR="00A4011D" w:rsidRPr="00A4011D" w:rsidRDefault="00A4011D" w:rsidP="00A4011D">
            <w:pPr>
              <w:spacing w:after="540" w:line="240" w:lineRule="auto"/>
              <w:rPr>
                <w:ins w:id="2177" w:author="Philip Collender" w:date="2019-06-04T20:54:00Z"/>
                <w:rFonts w:ascii="Segoe UI" w:eastAsia="Times New Roman" w:hAnsi="Segoe UI" w:cs="Segoe UI"/>
                <w:color w:val="E6E1DC"/>
                <w:sz w:val="17"/>
                <w:szCs w:val="17"/>
              </w:rPr>
            </w:pPr>
            <w:ins w:id="2178" w:author="Philip Collender" w:date="2019-06-04T20:54:00Z">
              <w:r w:rsidRPr="00A4011D">
                <w:rPr>
                  <w:rFonts w:ascii="Segoe UI" w:eastAsia="Times New Roman" w:hAnsi="Segoe UI" w:cs="Segoe UI"/>
                  <w:color w:val="E6E1DC"/>
                  <w:sz w:val="17"/>
                  <w:szCs w:val="17"/>
                </w:rPr>
                <w:t>dfA.65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495946" w14:textId="77777777" w:rsidR="00A4011D" w:rsidRPr="00A4011D" w:rsidRDefault="00A4011D" w:rsidP="00A4011D">
            <w:pPr>
              <w:spacing w:after="540" w:line="240" w:lineRule="auto"/>
              <w:rPr>
                <w:ins w:id="2179" w:author="Philip Collender" w:date="2019-06-04T20:54:00Z"/>
                <w:rFonts w:ascii="Segoe UI" w:eastAsia="Times New Roman" w:hAnsi="Segoe UI" w:cs="Segoe UI"/>
                <w:color w:val="E6E1DC"/>
                <w:sz w:val="17"/>
                <w:szCs w:val="17"/>
              </w:rPr>
            </w:pPr>
            <w:ins w:id="2180" w:author="Philip Collender" w:date="2019-06-04T20:54:00Z">
              <w:r w:rsidRPr="00A4011D">
                <w:rPr>
                  <w:rFonts w:ascii="Microsoft YaHei" w:eastAsia="Microsoft YaHei" w:hAnsi="Microsoft YaHei" w:cs="Microsoft YaHei"/>
                  <w:color w:val="E6E1DC"/>
                  <w:sz w:val="17"/>
                  <w:szCs w:val="17"/>
                </w:rPr>
                <w:t>金太祖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F2D121" w14:textId="77777777" w:rsidR="00A4011D" w:rsidRPr="00A4011D" w:rsidRDefault="00A4011D" w:rsidP="00A4011D">
            <w:pPr>
              <w:spacing w:after="540" w:line="240" w:lineRule="auto"/>
              <w:rPr>
                <w:ins w:id="2181" w:author="Philip Collender" w:date="2019-06-04T20:54:00Z"/>
                <w:rFonts w:ascii="Segoe UI" w:eastAsia="Times New Roman" w:hAnsi="Segoe UI" w:cs="Segoe UI"/>
                <w:color w:val="E6E1DC"/>
                <w:sz w:val="17"/>
                <w:szCs w:val="17"/>
              </w:rPr>
            </w:pPr>
            <w:ins w:id="218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4DE530" w14:textId="77777777" w:rsidR="00A4011D" w:rsidRPr="00A4011D" w:rsidRDefault="00A4011D" w:rsidP="00A4011D">
            <w:pPr>
              <w:spacing w:after="540" w:line="240" w:lineRule="auto"/>
              <w:rPr>
                <w:ins w:id="2183" w:author="Philip Collender" w:date="2019-06-04T20:54:00Z"/>
                <w:rFonts w:ascii="Segoe UI" w:eastAsia="Times New Roman" w:hAnsi="Segoe UI" w:cs="Segoe UI"/>
                <w:color w:val="E6E1DC"/>
                <w:sz w:val="17"/>
                <w:szCs w:val="17"/>
              </w:rPr>
            </w:pPr>
            <w:ins w:id="2184"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5E2233" w14:textId="77777777" w:rsidR="00A4011D" w:rsidRPr="00A4011D" w:rsidRDefault="00A4011D" w:rsidP="00A4011D">
            <w:pPr>
              <w:spacing w:after="540" w:line="240" w:lineRule="auto"/>
              <w:rPr>
                <w:ins w:id="2185" w:author="Philip Collender" w:date="2019-06-04T20:54:00Z"/>
                <w:rFonts w:ascii="Segoe UI" w:eastAsia="Times New Roman" w:hAnsi="Segoe UI" w:cs="Segoe UI"/>
                <w:color w:val="E6E1DC"/>
                <w:sz w:val="17"/>
                <w:szCs w:val="17"/>
              </w:rPr>
            </w:pPr>
            <w:ins w:id="2186"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52EE78" w14:textId="77777777" w:rsidR="00A4011D" w:rsidRPr="00A4011D" w:rsidRDefault="00A4011D" w:rsidP="00A4011D">
            <w:pPr>
              <w:spacing w:after="540" w:line="240" w:lineRule="auto"/>
              <w:rPr>
                <w:ins w:id="2187" w:author="Philip Collender" w:date="2019-06-04T20:54:00Z"/>
                <w:rFonts w:ascii="Segoe UI" w:eastAsia="Times New Roman" w:hAnsi="Segoe UI" w:cs="Segoe UI"/>
                <w:color w:val="E6E1DC"/>
                <w:sz w:val="17"/>
                <w:szCs w:val="17"/>
              </w:rPr>
            </w:pPr>
            <w:ins w:id="2188"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9359D3" w14:textId="77777777" w:rsidR="00A4011D" w:rsidRPr="00A4011D" w:rsidRDefault="00A4011D" w:rsidP="00A4011D">
            <w:pPr>
              <w:spacing w:after="540" w:line="240" w:lineRule="auto"/>
              <w:rPr>
                <w:ins w:id="2189" w:author="Philip Collender" w:date="2019-06-04T20:54:00Z"/>
                <w:rFonts w:ascii="Segoe UI" w:eastAsia="Times New Roman" w:hAnsi="Segoe UI" w:cs="Segoe UI"/>
                <w:color w:val="E6E1DC"/>
                <w:sz w:val="17"/>
                <w:szCs w:val="17"/>
              </w:rPr>
            </w:pPr>
          </w:p>
        </w:tc>
      </w:tr>
      <w:tr w:rsidR="00A4011D" w:rsidRPr="00A4011D" w14:paraId="4C51313B" w14:textId="77777777" w:rsidTr="00A4011D">
        <w:trPr>
          <w:trHeight w:val="345"/>
          <w:tblCellSpacing w:w="0" w:type="dxa"/>
          <w:ins w:id="219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1CC2509" w14:textId="77777777" w:rsidR="00A4011D" w:rsidRPr="00A4011D" w:rsidRDefault="00A4011D" w:rsidP="00A4011D">
            <w:pPr>
              <w:spacing w:after="540" w:line="240" w:lineRule="auto"/>
              <w:jc w:val="right"/>
              <w:rPr>
                <w:ins w:id="2191" w:author="Philip Collender" w:date="2019-06-04T20:54:00Z"/>
                <w:rFonts w:ascii="Segoe UI" w:eastAsia="Times New Roman" w:hAnsi="Segoe UI" w:cs="Segoe UI"/>
                <w:color w:val="FFFFFF"/>
                <w:sz w:val="17"/>
                <w:szCs w:val="17"/>
              </w:rPr>
            </w:pPr>
            <w:ins w:id="2192" w:author="Philip Collender" w:date="2019-06-04T20:54:00Z">
              <w:r w:rsidRPr="00A4011D">
                <w:rPr>
                  <w:rFonts w:ascii="Segoe UI" w:eastAsia="Times New Roman" w:hAnsi="Segoe UI" w:cs="Segoe UI"/>
                  <w:color w:val="FFFFFF"/>
                  <w:sz w:val="17"/>
                  <w:szCs w:val="17"/>
                </w:rPr>
                <w:t>254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B5AAB4" w14:textId="77777777" w:rsidR="00A4011D" w:rsidRPr="00A4011D" w:rsidRDefault="00A4011D" w:rsidP="00A4011D">
            <w:pPr>
              <w:spacing w:after="540" w:line="240" w:lineRule="auto"/>
              <w:rPr>
                <w:ins w:id="2193" w:author="Philip Collender" w:date="2019-06-04T20:54:00Z"/>
                <w:rFonts w:ascii="Segoe UI" w:eastAsia="Times New Roman" w:hAnsi="Segoe UI" w:cs="Segoe UI"/>
                <w:color w:val="E6E1DC"/>
                <w:sz w:val="17"/>
                <w:szCs w:val="17"/>
              </w:rPr>
            </w:pPr>
            <w:ins w:id="2194" w:author="Philip Collender" w:date="2019-06-04T20:54:00Z">
              <w:r w:rsidRPr="00A4011D">
                <w:rPr>
                  <w:rFonts w:ascii="Segoe UI" w:eastAsia="Times New Roman" w:hAnsi="Segoe UI" w:cs="Segoe UI"/>
                  <w:color w:val="E6E1DC"/>
                  <w:sz w:val="17"/>
                  <w:szCs w:val="17"/>
                </w:rPr>
                <w:t>dfB.65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628C78" w14:textId="77777777" w:rsidR="00A4011D" w:rsidRPr="00A4011D" w:rsidRDefault="00A4011D" w:rsidP="00A4011D">
            <w:pPr>
              <w:spacing w:after="540" w:line="240" w:lineRule="auto"/>
              <w:rPr>
                <w:ins w:id="2195" w:author="Philip Collender" w:date="2019-06-04T20:54:00Z"/>
                <w:rFonts w:ascii="Segoe UI" w:eastAsia="Times New Roman" w:hAnsi="Segoe UI" w:cs="Segoe UI"/>
                <w:color w:val="E6E1DC"/>
                <w:sz w:val="17"/>
                <w:szCs w:val="17"/>
              </w:rPr>
            </w:pPr>
            <w:ins w:id="2196" w:author="Philip Collender" w:date="2019-06-04T20:54:00Z">
              <w:r w:rsidRPr="00A4011D">
                <w:rPr>
                  <w:rFonts w:ascii="Microsoft YaHei" w:eastAsia="Microsoft YaHei" w:hAnsi="Microsoft YaHei" w:cs="Microsoft YaHei"/>
                  <w:color w:val="E6E1DC"/>
                  <w:sz w:val="17"/>
                  <w:szCs w:val="17"/>
                </w:rPr>
                <w:t>完颜阿骨打</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B3793C" w14:textId="77777777" w:rsidR="00A4011D" w:rsidRPr="00A4011D" w:rsidRDefault="00A4011D" w:rsidP="00A4011D">
            <w:pPr>
              <w:spacing w:after="540" w:line="240" w:lineRule="auto"/>
              <w:rPr>
                <w:ins w:id="2197" w:author="Philip Collender" w:date="2019-06-04T20:54:00Z"/>
                <w:rFonts w:ascii="Segoe UI" w:eastAsia="Times New Roman" w:hAnsi="Segoe UI" w:cs="Segoe UI"/>
                <w:color w:val="E6E1DC"/>
                <w:sz w:val="17"/>
                <w:szCs w:val="17"/>
              </w:rPr>
            </w:pPr>
            <w:ins w:id="219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3EE1FF" w14:textId="77777777" w:rsidR="00A4011D" w:rsidRPr="00A4011D" w:rsidRDefault="00A4011D" w:rsidP="00A4011D">
            <w:pPr>
              <w:spacing w:after="540" w:line="240" w:lineRule="auto"/>
              <w:rPr>
                <w:ins w:id="2199" w:author="Philip Collender" w:date="2019-06-04T20:54:00Z"/>
                <w:rFonts w:ascii="Segoe UI" w:eastAsia="Times New Roman" w:hAnsi="Segoe UI" w:cs="Segoe UI"/>
                <w:color w:val="E6E1DC"/>
                <w:sz w:val="17"/>
                <w:szCs w:val="17"/>
              </w:rPr>
            </w:pPr>
            <w:ins w:id="2200"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709607" w14:textId="77777777" w:rsidR="00A4011D" w:rsidRPr="00A4011D" w:rsidRDefault="00A4011D" w:rsidP="00A4011D">
            <w:pPr>
              <w:spacing w:after="540" w:line="240" w:lineRule="auto"/>
              <w:rPr>
                <w:ins w:id="2201" w:author="Philip Collender" w:date="2019-06-04T20:54:00Z"/>
                <w:rFonts w:ascii="Segoe UI" w:eastAsia="Times New Roman" w:hAnsi="Segoe UI" w:cs="Segoe UI"/>
                <w:color w:val="E6E1DC"/>
                <w:sz w:val="17"/>
                <w:szCs w:val="17"/>
              </w:rPr>
            </w:pPr>
            <w:ins w:id="2202"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3872B3" w14:textId="77777777" w:rsidR="00A4011D" w:rsidRPr="00A4011D" w:rsidRDefault="00A4011D" w:rsidP="00A4011D">
            <w:pPr>
              <w:spacing w:after="540" w:line="240" w:lineRule="auto"/>
              <w:rPr>
                <w:ins w:id="2203" w:author="Philip Collender" w:date="2019-06-04T20:54:00Z"/>
                <w:rFonts w:ascii="Segoe UI" w:eastAsia="Times New Roman" w:hAnsi="Segoe UI" w:cs="Segoe UI"/>
                <w:color w:val="E6E1DC"/>
                <w:sz w:val="17"/>
                <w:szCs w:val="17"/>
              </w:rPr>
            </w:pPr>
            <w:ins w:id="2204"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94F393" w14:textId="77777777" w:rsidR="00A4011D" w:rsidRPr="00A4011D" w:rsidRDefault="00A4011D" w:rsidP="00A4011D">
            <w:pPr>
              <w:spacing w:after="540" w:line="240" w:lineRule="auto"/>
              <w:rPr>
                <w:ins w:id="2205" w:author="Philip Collender" w:date="2019-06-04T20:54:00Z"/>
                <w:rFonts w:ascii="Segoe UI" w:eastAsia="Times New Roman" w:hAnsi="Segoe UI" w:cs="Segoe UI"/>
                <w:color w:val="E6E1DC"/>
                <w:sz w:val="17"/>
                <w:szCs w:val="17"/>
              </w:rPr>
            </w:pPr>
          </w:p>
        </w:tc>
      </w:tr>
      <w:tr w:rsidR="00A4011D" w:rsidRPr="00A4011D" w14:paraId="403289CC" w14:textId="77777777" w:rsidTr="00A4011D">
        <w:trPr>
          <w:trHeight w:val="345"/>
          <w:tblCellSpacing w:w="0" w:type="dxa"/>
          <w:ins w:id="220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1DA94C0" w14:textId="77777777" w:rsidR="00A4011D" w:rsidRPr="00A4011D" w:rsidRDefault="00A4011D" w:rsidP="00A4011D">
            <w:pPr>
              <w:spacing w:after="540" w:line="240" w:lineRule="auto"/>
              <w:jc w:val="right"/>
              <w:rPr>
                <w:ins w:id="2207" w:author="Philip Collender" w:date="2019-06-04T20:54:00Z"/>
                <w:rFonts w:ascii="Segoe UI" w:eastAsia="Times New Roman" w:hAnsi="Segoe UI" w:cs="Segoe UI"/>
                <w:color w:val="FFFFFF"/>
                <w:sz w:val="17"/>
                <w:szCs w:val="17"/>
              </w:rPr>
            </w:pPr>
            <w:ins w:id="2208" w:author="Philip Collender" w:date="2019-06-04T20:54:00Z">
              <w:r w:rsidRPr="00A4011D">
                <w:rPr>
                  <w:rFonts w:ascii="Segoe UI" w:eastAsia="Times New Roman" w:hAnsi="Segoe UI" w:cs="Segoe UI"/>
                  <w:color w:val="FFFFFF"/>
                  <w:sz w:val="17"/>
                  <w:szCs w:val="17"/>
                </w:rPr>
                <w:t>255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896E4E" w14:textId="77777777" w:rsidR="00A4011D" w:rsidRPr="00A4011D" w:rsidRDefault="00A4011D" w:rsidP="00A4011D">
            <w:pPr>
              <w:spacing w:after="540" w:line="240" w:lineRule="auto"/>
              <w:rPr>
                <w:ins w:id="2209" w:author="Philip Collender" w:date="2019-06-04T20:54:00Z"/>
                <w:rFonts w:ascii="Segoe UI" w:eastAsia="Times New Roman" w:hAnsi="Segoe UI" w:cs="Segoe UI"/>
                <w:color w:val="E6E1DC"/>
                <w:sz w:val="17"/>
                <w:szCs w:val="17"/>
              </w:rPr>
            </w:pPr>
            <w:ins w:id="221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597709" w14:textId="77777777" w:rsidR="00A4011D" w:rsidRPr="00A4011D" w:rsidRDefault="00A4011D" w:rsidP="00A4011D">
            <w:pPr>
              <w:spacing w:after="540" w:line="240" w:lineRule="auto"/>
              <w:rPr>
                <w:ins w:id="2211" w:author="Philip Collender" w:date="2019-06-04T20:54:00Z"/>
                <w:rFonts w:ascii="Segoe UI" w:eastAsia="Times New Roman" w:hAnsi="Segoe UI" w:cs="Segoe UI"/>
                <w:color w:val="E6E1DC"/>
                <w:sz w:val="17"/>
                <w:szCs w:val="17"/>
              </w:rPr>
            </w:pPr>
            <w:ins w:id="221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B385FCD" w14:textId="77777777" w:rsidR="00A4011D" w:rsidRPr="00A4011D" w:rsidRDefault="00A4011D" w:rsidP="00A4011D">
            <w:pPr>
              <w:spacing w:after="540" w:line="240" w:lineRule="auto"/>
              <w:rPr>
                <w:ins w:id="2213" w:author="Philip Collender" w:date="2019-06-04T20:54:00Z"/>
                <w:rFonts w:ascii="Segoe UI" w:eastAsia="Times New Roman" w:hAnsi="Segoe UI" w:cs="Segoe UI"/>
                <w:color w:val="E6E1DC"/>
                <w:sz w:val="17"/>
                <w:szCs w:val="17"/>
              </w:rPr>
            </w:pPr>
            <w:ins w:id="221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BFF28C" w14:textId="77777777" w:rsidR="00A4011D" w:rsidRPr="00A4011D" w:rsidRDefault="00A4011D" w:rsidP="00A4011D">
            <w:pPr>
              <w:spacing w:after="540" w:line="240" w:lineRule="auto"/>
              <w:rPr>
                <w:ins w:id="2215" w:author="Philip Collender" w:date="2019-06-04T20:54:00Z"/>
                <w:rFonts w:ascii="Segoe UI" w:eastAsia="Times New Roman" w:hAnsi="Segoe UI" w:cs="Segoe UI"/>
                <w:color w:val="E6E1DC"/>
                <w:sz w:val="17"/>
                <w:szCs w:val="17"/>
              </w:rPr>
            </w:pPr>
            <w:ins w:id="221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C8ABBD" w14:textId="77777777" w:rsidR="00A4011D" w:rsidRPr="00A4011D" w:rsidRDefault="00A4011D" w:rsidP="00A4011D">
            <w:pPr>
              <w:spacing w:after="540" w:line="240" w:lineRule="auto"/>
              <w:rPr>
                <w:ins w:id="2217" w:author="Philip Collender" w:date="2019-06-04T20:54:00Z"/>
                <w:rFonts w:ascii="Segoe UI" w:eastAsia="Times New Roman" w:hAnsi="Segoe UI" w:cs="Segoe UI"/>
                <w:color w:val="E6E1DC"/>
                <w:sz w:val="17"/>
                <w:szCs w:val="17"/>
              </w:rPr>
            </w:pPr>
            <w:ins w:id="221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716B6B" w14:textId="77777777" w:rsidR="00A4011D" w:rsidRPr="00A4011D" w:rsidRDefault="00A4011D" w:rsidP="00A4011D">
            <w:pPr>
              <w:spacing w:after="540" w:line="240" w:lineRule="auto"/>
              <w:rPr>
                <w:ins w:id="2219" w:author="Philip Collender" w:date="2019-06-04T20:54:00Z"/>
                <w:rFonts w:ascii="Segoe UI" w:eastAsia="Times New Roman" w:hAnsi="Segoe UI" w:cs="Segoe UI"/>
                <w:color w:val="E6E1DC"/>
                <w:sz w:val="17"/>
                <w:szCs w:val="17"/>
              </w:rPr>
            </w:pPr>
            <w:ins w:id="222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32C815" w14:textId="77777777" w:rsidR="00A4011D" w:rsidRPr="00A4011D" w:rsidRDefault="00A4011D" w:rsidP="00A4011D">
            <w:pPr>
              <w:spacing w:after="540" w:line="240" w:lineRule="auto"/>
              <w:rPr>
                <w:ins w:id="2221" w:author="Philip Collender" w:date="2019-06-04T20:54:00Z"/>
                <w:rFonts w:ascii="Segoe UI" w:eastAsia="Times New Roman" w:hAnsi="Segoe UI" w:cs="Segoe UI"/>
                <w:color w:val="E6E1DC"/>
                <w:sz w:val="17"/>
                <w:szCs w:val="17"/>
              </w:rPr>
            </w:pPr>
            <w:ins w:id="2222" w:author="Philip Collender" w:date="2019-06-04T20:54:00Z">
              <w:r w:rsidRPr="00A4011D">
                <w:rPr>
                  <w:rFonts w:ascii="Segoe UI" w:eastAsia="Times New Roman" w:hAnsi="Segoe UI" w:cs="Segoe UI"/>
                  <w:color w:val="E6E1DC"/>
                  <w:sz w:val="17"/>
                  <w:szCs w:val="17"/>
                </w:rPr>
                <w:t>0.9994</w:t>
              </w:r>
            </w:ins>
          </w:p>
        </w:tc>
      </w:tr>
      <w:tr w:rsidR="00A4011D" w:rsidRPr="00A4011D" w14:paraId="2185CE2A" w14:textId="77777777" w:rsidTr="00A4011D">
        <w:trPr>
          <w:trHeight w:val="345"/>
          <w:tblCellSpacing w:w="0" w:type="dxa"/>
          <w:ins w:id="222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DDD2B7A" w14:textId="77777777" w:rsidR="00A4011D" w:rsidRPr="00A4011D" w:rsidRDefault="00A4011D" w:rsidP="00A4011D">
            <w:pPr>
              <w:spacing w:after="540" w:line="240" w:lineRule="auto"/>
              <w:jc w:val="right"/>
              <w:rPr>
                <w:ins w:id="2224" w:author="Philip Collender" w:date="2019-06-04T20:54:00Z"/>
                <w:rFonts w:ascii="Segoe UI" w:eastAsia="Times New Roman" w:hAnsi="Segoe UI" w:cs="Segoe UI"/>
                <w:color w:val="FFFFFF"/>
                <w:sz w:val="17"/>
                <w:szCs w:val="17"/>
              </w:rPr>
            </w:pPr>
            <w:ins w:id="2225" w:author="Philip Collender" w:date="2019-06-04T20:54:00Z">
              <w:r w:rsidRPr="00A4011D">
                <w:rPr>
                  <w:rFonts w:ascii="Segoe UI" w:eastAsia="Times New Roman" w:hAnsi="Segoe UI" w:cs="Segoe UI"/>
                  <w:color w:val="FFFFFF"/>
                  <w:sz w:val="17"/>
                  <w:szCs w:val="17"/>
                </w:rPr>
                <w:t>256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D9D564" w14:textId="77777777" w:rsidR="00A4011D" w:rsidRPr="00A4011D" w:rsidRDefault="00A4011D" w:rsidP="00A4011D">
            <w:pPr>
              <w:spacing w:after="540" w:line="240" w:lineRule="auto"/>
              <w:jc w:val="right"/>
              <w:rPr>
                <w:ins w:id="222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DC30B9" w14:textId="77777777" w:rsidR="00A4011D" w:rsidRPr="00A4011D" w:rsidRDefault="00A4011D" w:rsidP="00A4011D">
            <w:pPr>
              <w:spacing w:after="540" w:line="240" w:lineRule="auto"/>
              <w:rPr>
                <w:ins w:id="222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46096B" w14:textId="77777777" w:rsidR="00A4011D" w:rsidRPr="00A4011D" w:rsidRDefault="00A4011D" w:rsidP="00A4011D">
            <w:pPr>
              <w:spacing w:after="540" w:line="240" w:lineRule="auto"/>
              <w:rPr>
                <w:ins w:id="222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E40A0A" w14:textId="77777777" w:rsidR="00A4011D" w:rsidRPr="00A4011D" w:rsidRDefault="00A4011D" w:rsidP="00A4011D">
            <w:pPr>
              <w:spacing w:after="540" w:line="240" w:lineRule="auto"/>
              <w:rPr>
                <w:ins w:id="222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61F600" w14:textId="77777777" w:rsidR="00A4011D" w:rsidRPr="00A4011D" w:rsidRDefault="00A4011D" w:rsidP="00A4011D">
            <w:pPr>
              <w:spacing w:after="540" w:line="240" w:lineRule="auto"/>
              <w:rPr>
                <w:ins w:id="223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274C12" w14:textId="77777777" w:rsidR="00A4011D" w:rsidRPr="00A4011D" w:rsidRDefault="00A4011D" w:rsidP="00A4011D">
            <w:pPr>
              <w:spacing w:after="540" w:line="240" w:lineRule="auto"/>
              <w:rPr>
                <w:ins w:id="223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9E21DB" w14:textId="77777777" w:rsidR="00A4011D" w:rsidRPr="00A4011D" w:rsidRDefault="00A4011D" w:rsidP="00A4011D">
            <w:pPr>
              <w:spacing w:after="540" w:line="240" w:lineRule="auto"/>
              <w:rPr>
                <w:ins w:id="2232" w:author="Philip Collender" w:date="2019-06-04T20:54:00Z"/>
                <w:rFonts w:ascii="Times New Roman" w:eastAsia="Times New Roman" w:hAnsi="Times New Roman" w:cs="Times New Roman"/>
                <w:sz w:val="20"/>
                <w:szCs w:val="20"/>
              </w:rPr>
            </w:pPr>
          </w:p>
        </w:tc>
      </w:tr>
      <w:tr w:rsidR="00A4011D" w:rsidRPr="00A4011D" w14:paraId="2328593D" w14:textId="77777777" w:rsidTr="00A4011D">
        <w:trPr>
          <w:trHeight w:val="345"/>
          <w:tblCellSpacing w:w="0" w:type="dxa"/>
          <w:ins w:id="223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542E18C" w14:textId="77777777" w:rsidR="00A4011D" w:rsidRPr="00A4011D" w:rsidRDefault="00A4011D" w:rsidP="00A4011D">
            <w:pPr>
              <w:spacing w:after="540" w:line="240" w:lineRule="auto"/>
              <w:jc w:val="right"/>
              <w:rPr>
                <w:ins w:id="2234" w:author="Philip Collender" w:date="2019-06-04T20:54:00Z"/>
                <w:rFonts w:ascii="Segoe UI" w:eastAsia="Times New Roman" w:hAnsi="Segoe UI" w:cs="Segoe UI"/>
                <w:color w:val="FFFFFF"/>
                <w:sz w:val="17"/>
                <w:szCs w:val="17"/>
              </w:rPr>
            </w:pPr>
            <w:ins w:id="2235" w:author="Philip Collender" w:date="2019-06-04T20:54:00Z">
              <w:r w:rsidRPr="00A4011D">
                <w:rPr>
                  <w:rFonts w:ascii="Segoe UI" w:eastAsia="Times New Roman" w:hAnsi="Segoe UI" w:cs="Segoe UI"/>
                  <w:color w:val="FFFFFF"/>
                  <w:sz w:val="17"/>
                  <w:szCs w:val="17"/>
                </w:rPr>
                <w:t>257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D38BDB" w14:textId="77777777" w:rsidR="00A4011D" w:rsidRPr="00A4011D" w:rsidRDefault="00A4011D" w:rsidP="00A4011D">
            <w:pPr>
              <w:spacing w:after="540" w:line="240" w:lineRule="auto"/>
              <w:rPr>
                <w:ins w:id="2236" w:author="Philip Collender" w:date="2019-06-04T20:54:00Z"/>
                <w:rFonts w:ascii="Segoe UI" w:eastAsia="Times New Roman" w:hAnsi="Segoe UI" w:cs="Segoe UI"/>
                <w:color w:val="E6E1DC"/>
                <w:sz w:val="17"/>
                <w:szCs w:val="17"/>
              </w:rPr>
            </w:pPr>
            <w:ins w:id="2237" w:author="Philip Collender" w:date="2019-06-04T20:54:00Z">
              <w:r w:rsidRPr="00A4011D">
                <w:rPr>
                  <w:rFonts w:ascii="Segoe UI" w:eastAsia="Times New Roman" w:hAnsi="Segoe UI" w:cs="Segoe UI"/>
                  <w:color w:val="E6E1DC"/>
                  <w:sz w:val="17"/>
                  <w:szCs w:val="17"/>
                </w:rPr>
                <w:t>dfA.66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A91BC9" w14:textId="77777777" w:rsidR="00A4011D" w:rsidRPr="00A4011D" w:rsidRDefault="00A4011D" w:rsidP="00A4011D">
            <w:pPr>
              <w:spacing w:after="540" w:line="240" w:lineRule="auto"/>
              <w:rPr>
                <w:ins w:id="2238" w:author="Philip Collender" w:date="2019-06-04T20:54:00Z"/>
                <w:rFonts w:ascii="Segoe UI" w:eastAsia="Times New Roman" w:hAnsi="Segoe UI" w:cs="Segoe UI"/>
                <w:color w:val="E6E1DC"/>
                <w:sz w:val="17"/>
                <w:szCs w:val="17"/>
              </w:rPr>
            </w:pPr>
            <w:ins w:id="2239" w:author="Philip Collender" w:date="2019-06-04T20:54:00Z">
              <w:r w:rsidRPr="00A4011D">
                <w:rPr>
                  <w:rFonts w:ascii="Microsoft YaHei" w:eastAsia="Microsoft YaHei" w:hAnsi="Microsoft YaHei" w:cs="Microsoft YaHei"/>
                  <w:color w:val="E6E1DC"/>
                  <w:sz w:val="17"/>
                  <w:szCs w:val="17"/>
                </w:rPr>
                <w:t>五虎上将</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9BD5F2" w14:textId="77777777" w:rsidR="00A4011D" w:rsidRPr="00A4011D" w:rsidRDefault="00A4011D" w:rsidP="00A4011D">
            <w:pPr>
              <w:spacing w:after="540" w:line="240" w:lineRule="auto"/>
              <w:rPr>
                <w:ins w:id="2240" w:author="Philip Collender" w:date="2019-06-04T20:54:00Z"/>
                <w:rFonts w:ascii="Segoe UI" w:eastAsia="Times New Roman" w:hAnsi="Segoe UI" w:cs="Segoe UI"/>
                <w:color w:val="E6E1DC"/>
                <w:sz w:val="17"/>
                <w:szCs w:val="17"/>
              </w:rPr>
            </w:pPr>
            <w:ins w:id="224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6B7C5A" w14:textId="77777777" w:rsidR="00A4011D" w:rsidRPr="00A4011D" w:rsidRDefault="00A4011D" w:rsidP="00A4011D">
            <w:pPr>
              <w:spacing w:after="540" w:line="240" w:lineRule="auto"/>
              <w:rPr>
                <w:ins w:id="2242" w:author="Philip Collender" w:date="2019-06-04T20:54:00Z"/>
                <w:rFonts w:ascii="Segoe UI" w:eastAsia="Times New Roman" w:hAnsi="Segoe UI" w:cs="Segoe UI"/>
                <w:color w:val="E6E1DC"/>
                <w:sz w:val="17"/>
                <w:szCs w:val="17"/>
              </w:rPr>
            </w:pPr>
            <w:ins w:id="2243" w:author="Philip Collender" w:date="2019-06-04T20:54:00Z">
              <w:r w:rsidRPr="00A4011D">
                <w:rPr>
                  <w:rFonts w:ascii="Segoe UI" w:eastAsia="Times New Roman" w:hAnsi="Segoe UI" w:cs="Segoe UI"/>
                  <w:color w:val="E6E1DC"/>
                  <w:sz w:val="17"/>
                  <w:szCs w:val="17"/>
                </w:rPr>
                <w:t>1974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8E87ED" w14:textId="77777777" w:rsidR="00A4011D" w:rsidRPr="00A4011D" w:rsidRDefault="00A4011D" w:rsidP="00A4011D">
            <w:pPr>
              <w:spacing w:after="540" w:line="240" w:lineRule="auto"/>
              <w:rPr>
                <w:ins w:id="2244" w:author="Philip Collender" w:date="2019-06-04T20:54:00Z"/>
                <w:rFonts w:ascii="Segoe UI" w:eastAsia="Times New Roman" w:hAnsi="Segoe UI" w:cs="Segoe UI"/>
                <w:color w:val="E6E1DC"/>
                <w:sz w:val="17"/>
                <w:szCs w:val="17"/>
              </w:rPr>
            </w:pPr>
            <w:ins w:id="2245"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01530F" w14:textId="77777777" w:rsidR="00A4011D" w:rsidRPr="00A4011D" w:rsidRDefault="00A4011D" w:rsidP="00A4011D">
            <w:pPr>
              <w:spacing w:after="540" w:line="240" w:lineRule="auto"/>
              <w:rPr>
                <w:ins w:id="2246" w:author="Philip Collender" w:date="2019-06-04T20:54:00Z"/>
                <w:rFonts w:ascii="Segoe UI" w:eastAsia="Times New Roman" w:hAnsi="Segoe UI" w:cs="Segoe UI"/>
                <w:color w:val="E6E1DC"/>
                <w:sz w:val="17"/>
                <w:szCs w:val="17"/>
              </w:rPr>
            </w:pPr>
            <w:ins w:id="2247"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DC36A0" w14:textId="77777777" w:rsidR="00A4011D" w:rsidRPr="00A4011D" w:rsidRDefault="00A4011D" w:rsidP="00A4011D">
            <w:pPr>
              <w:spacing w:after="540" w:line="240" w:lineRule="auto"/>
              <w:rPr>
                <w:ins w:id="2248" w:author="Philip Collender" w:date="2019-06-04T20:54:00Z"/>
                <w:rFonts w:ascii="Segoe UI" w:eastAsia="Times New Roman" w:hAnsi="Segoe UI" w:cs="Segoe UI"/>
                <w:color w:val="E6E1DC"/>
                <w:sz w:val="17"/>
                <w:szCs w:val="17"/>
              </w:rPr>
            </w:pPr>
          </w:p>
        </w:tc>
      </w:tr>
      <w:tr w:rsidR="00A4011D" w:rsidRPr="00A4011D" w14:paraId="67F7FE22" w14:textId="77777777" w:rsidTr="00A4011D">
        <w:trPr>
          <w:trHeight w:val="345"/>
          <w:tblCellSpacing w:w="0" w:type="dxa"/>
          <w:ins w:id="224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DF44D14" w14:textId="77777777" w:rsidR="00A4011D" w:rsidRPr="00A4011D" w:rsidRDefault="00A4011D" w:rsidP="00A4011D">
            <w:pPr>
              <w:spacing w:after="540" w:line="240" w:lineRule="auto"/>
              <w:jc w:val="right"/>
              <w:rPr>
                <w:ins w:id="2250" w:author="Philip Collender" w:date="2019-06-04T20:54:00Z"/>
                <w:rFonts w:ascii="Segoe UI" w:eastAsia="Times New Roman" w:hAnsi="Segoe UI" w:cs="Segoe UI"/>
                <w:color w:val="FFFFFF"/>
                <w:sz w:val="17"/>
                <w:szCs w:val="17"/>
              </w:rPr>
            </w:pPr>
            <w:ins w:id="2251" w:author="Philip Collender" w:date="2019-06-04T20:54:00Z">
              <w:r w:rsidRPr="00A4011D">
                <w:rPr>
                  <w:rFonts w:ascii="Segoe UI" w:eastAsia="Times New Roman" w:hAnsi="Segoe UI" w:cs="Segoe UI"/>
                  <w:color w:val="FFFFFF"/>
                  <w:sz w:val="17"/>
                  <w:szCs w:val="17"/>
                </w:rPr>
                <w:t>258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3DE2E5" w14:textId="77777777" w:rsidR="00A4011D" w:rsidRPr="00A4011D" w:rsidRDefault="00A4011D" w:rsidP="00A4011D">
            <w:pPr>
              <w:spacing w:after="540" w:line="240" w:lineRule="auto"/>
              <w:rPr>
                <w:ins w:id="2252" w:author="Philip Collender" w:date="2019-06-04T20:54:00Z"/>
                <w:rFonts w:ascii="Segoe UI" w:eastAsia="Times New Roman" w:hAnsi="Segoe UI" w:cs="Segoe UI"/>
                <w:color w:val="E6E1DC"/>
                <w:sz w:val="17"/>
                <w:szCs w:val="17"/>
              </w:rPr>
            </w:pPr>
            <w:ins w:id="2253" w:author="Philip Collender" w:date="2019-06-04T20:54:00Z">
              <w:r w:rsidRPr="00A4011D">
                <w:rPr>
                  <w:rFonts w:ascii="Segoe UI" w:eastAsia="Times New Roman" w:hAnsi="Segoe UI" w:cs="Segoe UI"/>
                  <w:color w:val="E6E1DC"/>
                  <w:sz w:val="17"/>
                  <w:szCs w:val="17"/>
                </w:rPr>
                <w:t>dfB.66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360A82" w14:textId="77777777" w:rsidR="00A4011D" w:rsidRPr="00A4011D" w:rsidRDefault="00A4011D" w:rsidP="00A4011D">
            <w:pPr>
              <w:spacing w:after="540" w:line="240" w:lineRule="auto"/>
              <w:rPr>
                <w:ins w:id="2254" w:author="Philip Collender" w:date="2019-06-04T20:54:00Z"/>
                <w:rFonts w:ascii="Segoe UI" w:eastAsia="Times New Roman" w:hAnsi="Segoe UI" w:cs="Segoe UI"/>
                <w:color w:val="E6E1DC"/>
                <w:sz w:val="17"/>
                <w:szCs w:val="17"/>
              </w:rPr>
            </w:pPr>
            <w:ins w:id="2255" w:author="Philip Collender" w:date="2019-06-04T20:54:00Z">
              <w:r w:rsidRPr="00A4011D">
                <w:rPr>
                  <w:rFonts w:ascii="Microsoft YaHei" w:eastAsia="Microsoft YaHei" w:hAnsi="Microsoft YaHei" w:cs="Microsoft YaHei"/>
                  <w:color w:val="E6E1DC"/>
                  <w:sz w:val="17"/>
                  <w:szCs w:val="17"/>
                </w:rPr>
                <w:t>五虎将</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3E1A95" w14:textId="77777777" w:rsidR="00A4011D" w:rsidRPr="00A4011D" w:rsidRDefault="00A4011D" w:rsidP="00A4011D">
            <w:pPr>
              <w:spacing w:after="540" w:line="240" w:lineRule="auto"/>
              <w:rPr>
                <w:ins w:id="2256" w:author="Philip Collender" w:date="2019-06-04T20:54:00Z"/>
                <w:rFonts w:ascii="Segoe UI" w:eastAsia="Times New Roman" w:hAnsi="Segoe UI" w:cs="Segoe UI"/>
                <w:color w:val="E6E1DC"/>
                <w:sz w:val="17"/>
                <w:szCs w:val="17"/>
              </w:rPr>
            </w:pPr>
            <w:ins w:id="225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8EA9EE" w14:textId="77777777" w:rsidR="00A4011D" w:rsidRPr="00A4011D" w:rsidRDefault="00A4011D" w:rsidP="00A4011D">
            <w:pPr>
              <w:spacing w:after="540" w:line="240" w:lineRule="auto"/>
              <w:rPr>
                <w:ins w:id="2258" w:author="Philip Collender" w:date="2019-06-04T20:54:00Z"/>
                <w:rFonts w:ascii="Segoe UI" w:eastAsia="Times New Roman" w:hAnsi="Segoe UI" w:cs="Segoe UI"/>
                <w:color w:val="E6E1DC"/>
                <w:sz w:val="17"/>
                <w:szCs w:val="17"/>
              </w:rPr>
            </w:pPr>
            <w:ins w:id="2259" w:author="Philip Collender" w:date="2019-06-04T20:54:00Z">
              <w:r w:rsidRPr="00A4011D">
                <w:rPr>
                  <w:rFonts w:ascii="Segoe UI" w:eastAsia="Times New Roman" w:hAnsi="Segoe UI" w:cs="Segoe UI"/>
                  <w:color w:val="E6E1DC"/>
                  <w:sz w:val="17"/>
                  <w:szCs w:val="17"/>
                </w:rPr>
                <w:t>1974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1A0D90" w14:textId="77777777" w:rsidR="00A4011D" w:rsidRPr="00A4011D" w:rsidRDefault="00A4011D" w:rsidP="00A4011D">
            <w:pPr>
              <w:spacing w:after="540" w:line="240" w:lineRule="auto"/>
              <w:rPr>
                <w:ins w:id="2260" w:author="Philip Collender" w:date="2019-06-04T20:54:00Z"/>
                <w:rFonts w:ascii="Segoe UI" w:eastAsia="Times New Roman" w:hAnsi="Segoe UI" w:cs="Segoe UI"/>
                <w:color w:val="E6E1DC"/>
                <w:sz w:val="17"/>
                <w:szCs w:val="17"/>
              </w:rPr>
            </w:pPr>
            <w:ins w:id="2261"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874220" w14:textId="77777777" w:rsidR="00A4011D" w:rsidRPr="00A4011D" w:rsidRDefault="00A4011D" w:rsidP="00A4011D">
            <w:pPr>
              <w:spacing w:after="540" w:line="240" w:lineRule="auto"/>
              <w:rPr>
                <w:ins w:id="2262" w:author="Philip Collender" w:date="2019-06-04T20:54:00Z"/>
                <w:rFonts w:ascii="Segoe UI" w:eastAsia="Times New Roman" w:hAnsi="Segoe UI" w:cs="Segoe UI"/>
                <w:color w:val="E6E1DC"/>
                <w:sz w:val="17"/>
                <w:szCs w:val="17"/>
              </w:rPr>
            </w:pPr>
            <w:ins w:id="2263"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00A648" w14:textId="77777777" w:rsidR="00A4011D" w:rsidRPr="00A4011D" w:rsidRDefault="00A4011D" w:rsidP="00A4011D">
            <w:pPr>
              <w:spacing w:after="540" w:line="240" w:lineRule="auto"/>
              <w:rPr>
                <w:ins w:id="2264" w:author="Philip Collender" w:date="2019-06-04T20:54:00Z"/>
                <w:rFonts w:ascii="Segoe UI" w:eastAsia="Times New Roman" w:hAnsi="Segoe UI" w:cs="Segoe UI"/>
                <w:color w:val="E6E1DC"/>
                <w:sz w:val="17"/>
                <w:szCs w:val="17"/>
              </w:rPr>
            </w:pPr>
          </w:p>
        </w:tc>
      </w:tr>
      <w:tr w:rsidR="00A4011D" w:rsidRPr="00A4011D" w14:paraId="072B4B35" w14:textId="77777777" w:rsidTr="00A4011D">
        <w:trPr>
          <w:trHeight w:val="345"/>
          <w:tblCellSpacing w:w="0" w:type="dxa"/>
          <w:ins w:id="226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FDD405C" w14:textId="77777777" w:rsidR="00A4011D" w:rsidRPr="00A4011D" w:rsidRDefault="00A4011D" w:rsidP="00A4011D">
            <w:pPr>
              <w:spacing w:after="540" w:line="240" w:lineRule="auto"/>
              <w:jc w:val="right"/>
              <w:rPr>
                <w:ins w:id="2266" w:author="Philip Collender" w:date="2019-06-04T20:54:00Z"/>
                <w:rFonts w:ascii="Segoe UI" w:eastAsia="Times New Roman" w:hAnsi="Segoe UI" w:cs="Segoe UI"/>
                <w:color w:val="FFFFFF"/>
                <w:sz w:val="17"/>
                <w:szCs w:val="17"/>
              </w:rPr>
            </w:pPr>
            <w:ins w:id="2267" w:author="Philip Collender" w:date="2019-06-04T20:54:00Z">
              <w:r w:rsidRPr="00A4011D">
                <w:rPr>
                  <w:rFonts w:ascii="Segoe UI" w:eastAsia="Times New Roman" w:hAnsi="Segoe UI" w:cs="Segoe UI"/>
                  <w:color w:val="FFFFFF"/>
                  <w:sz w:val="17"/>
                  <w:szCs w:val="17"/>
                </w:rPr>
                <w:t>259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FAD360" w14:textId="77777777" w:rsidR="00A4011D" w:rsidRPr="00A4011D" w:rsidRDefault="00A4011D" w:rsidP="00A4011D">
            <w:pPr>
              <w:spacing w:after="540" w:line="240" w:lineRule="auto"/>
              <w:rPr>
                <w:ins w:id="2268" w:author="Philip Collender" w:date="2019-06-04T20:54:00Z"/>
                <w:rFonts w:ascii="Segoe UI" w:eastAsia="Times New Roman" w:hAnsi="Segoe UI" w:cs="Segoe UI"/>
                <w:color w:val="E6E1DC"/>
                <w:sz w:val="17"/>
                <w:szCs w:val="17"/>
              </w:rPr>
            </w:pPr>
            <w:ins w:id="226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8BEE6F" w14:textId="77777777" w:rsidR="00A4011D" w:rsidRPr="00A4011D" w:rsidRDefault="00A4011D" w:rsidP="00A4011D">
            <w:pPr>
              <w:spacing w:after="540" w:line="240" w:lineRule="auto"/>
              <w:rPr>
                <w:ins w:id="2270" w:author="Philip Collender" w:date="2019-06-04T20:54:00Z"/>
                <w:rFonts w:ascii="Segoe UI" w:eastAsia="Times New Roman" w:hAnsi="Segoe UI" w:cs="Segoe UI"/>
                <w:color w:val="E6E1DC"/>
                <w:sz w:val="17"/>
                <w:szCs w:val="17"/>
              </w:rPr>
            </w:pPr>
            <w:ins w:id="227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46C2A9" w14:textId="77777777" w:rsidR="00A4011D" w:rsidRPr="00A4011D" w:rsidRDefault="00A4011D" w:rsidP="00A4011D">
            <w:pPr>
              <w:spacing w:after="540" w:line="240" w:lineRule="auto"/>
              <w:rPr>
                <w:ins w:id="2272" w:author="Philip Collender" w:date="2019-06-04T20:54:00Z"/>
                <w:rFonts w:ascii="Segoe UI" w:eastAsia="Times New Roman" w:hAnsi="Segoe UI" w:cs="Segoe UI"/>
                <w:color w:val="E6E1DC"/>
                <w:sz w:val="17"/>
                <w:szCs w:val="17"/>
              </w:rPr>
            </w:pPr>
            <w:ins w:id="227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A698EC" w14:textId="77777777" w:rsidR="00A4011D" w:rsidRPr="00A4011D" w:rsidRDefault="00A4011D" w:rsidP="00A4011D">
            <w:pPr>
              <w:spacing w:after="540" w:line="240" w:lineRule="auto"/>
              <w:rPr>
                <w:ins w:id="2274" w:author="Philip Collender" w:date="2019-06-04T20:54:00Z"/>
                <w:rFonts w:ascii="Segoe UI" w:eastAsia="Times New Roman" w:hAnsi="Segoe UI" w:cs="Segoe UI"/>
                <w:color w:val="E6E1DC"/>
                <w:sz w:val="17"/>
                <w:szCs w:val="17"/>
              </w:rPr>
            </w:pPr>
            <w:ins w:id="227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45732C" w14:textId="77777777" w:rsidR="00A4011D" w:rsidRPr="00A4011D" w:rsidRDefault="00A4011D" w:rsidP="00A4011D">
            <w:pPr>
              <w:spacing w:after="540" w:line="240" w:lineRule="auto"/>
              <w:rPr>
                <w:ins w:id="2276" w:author="Philip Collender" w:date="2019-06-04T20:54:00Z"/>
                <w:rFonts w:ascii="Segoe UI" w:eastAsia="Times New Roman" w:hAnsi="Segoe UI" w:cs="Segoe UI"/>
                <w:color w:val="E6E1DC"/>
                <w:sz w:val="17"/>
                <w:szCs w:val="17"/>
              </w:rPr>
            </w:pPr>
            <w:ins w:id="227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6025DE" w14:textId="77777777" w:rsidR="00A4011D" w:rsidRPr="00A4011D" w:rsidRDefault="00A4011D" w:rsidP="00A4011D">
            <w:pPr>
              <w:spacing w:after="540" w:line="240" w:lineRule="auto"/>
              <w:rPr>
                <w:ins w:id="2278" w:author="Philip Collender" w:date="2019-06-04T20:54:00Z"/>
                <w:rFonts w:ascii="Segoe UI" w:eastAsia="Times New Roman" w:hAnsi="Segoe UI" w:cs="Segoe UI"/>
                <w:color w:val="E6E1DC"/>
                <w:sz w:val="17"/>
                <w:szCs w:val="17"/>
              </w:rPr>
            </w:pPr>
            <w:ins w:id="227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99890A" w14:textId="77777777" w:rsidR="00A4011D" w:rsidRPr="00A4011D" w:rsidRDefault="00A4011D" w:rsidP="00A4011D">
            <w:pPr>
              <w:spacing w:after="540" w:line="240" w:lineRule="auto"/>
              <w:rPr>
                <w:ins w:id="2280" w:author="Philip Collender" w:date="2019-06-04T20:54:00Z"/>
                <w:rFonts w:ascii="Segoe UI" w:eastAsia="Times New Roman" w:hAnsi="Segoe UI" w:cs="Segoe UI"/>
                <w:color w:val="E6E1DC"/>
                <w:sz w:val="17"/>
                <w:szCs w:val="17"/>
              </w:rPr>
            </w:pPr>
            <w:ins w:id="2281" w:author="Philip Collender" w:date="2019-06-04T20:54:00Z">
              <w:r w:rsidRPr="00A4011D">
                <w:rPr>
                  <w:rFonts w:ascii="Segoe UI" w:eastAsia="Times New Roman" w:hAnsi="Segoe UI" w:cs="Segoe UI"/>
                  <w:color w:val="E6E1DC"/>
                  <w:sz w:val="17"/>
                  <w:szCs w:val="17"/>
                </w:rPr>
                <w:t>1</w:t>
              </w:r>
            </w:ins>
          </w:p>
        </w:tc>
      </w:tr>
      <w:tr w:rsidR="00A4011D" w:rsidRPr="00A4011D" w14:paraId="5F57B95C" w14:textId="77777777" w:rsidTr="00A4011D">
        <w:trPr>
          <w:trHeight w:val="345"/>
          <w:tblCellSpacing w:w="0" w:type="dxa"/>
          <w:ins w:id="228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2F0EC6C" w14:textId="77777777" w:rsidR="00A4011D" w:rsidRPr="00A4011D" w:rsidRDefault="00A4011D" w:rsidP="00A4011D">
            <w:pPr>
              <w:spacing w:after="540" w:line="240" w:lineRule="auto"/>
              <w:jc w:val="right"/>
              <w:rPr>
                <w:ins w:id="2283" w:author="Philip Collender" w:date="2019-06-04T20:54:00Z"/>
                <w:rFonts w:ascii="Segoe UI" w:eastAsia="Times New Roman" w:hAnsi="Segoe UI" w:cs="Segoe UI"/>
                <w:color w:val="FFFFFF"/>
                <w:sz w:val="17"/>
                <w:szCs w:val="17"/>
              </w:rPr>
            </w:pPr>
            <w:ins w:id="2284" w:author="Philip Collender" w:date="2019-06-04T20:54:00Z">
              <w:r w:rsidRPr="00A4011D">
                <w:rPr>
                  <w:rFonts w:ascii="Segoe UI" w:eastAsia="Times New Roman" w:hAnsi="Segoe UI" w:cs="Segoe UI"/>
                  <w:color w:val="FFFFFF"/>
                  <w:sz w:val="17"/>
                  <w:szCs w:val="17"/>
                </w:rPr>
                <w:t>260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AABF9B" w14:textId="77777777" w:rsidR="00A4011D" w:rsidRPr="00A4011D" w:rsidRDefault="00A4011D" w:rsidP="00A4011D">
            <w:pPr>
              <w:spacing w:after="540" w:line="240" w:lineRule="auto"/>
              <w:jc w:val="right"/>
              <w:rPr>
                <w:ins w:id="228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856504" w14:textId="77777777" w:rsidR="00A4011D" w:rsidRPr="00A4011D" w:rsidRDefault="00A4011D" w:rsidP="00A4011D">
            <w:pPr>
              <w:spacing w:after="540" w:line="240" w:lineRule="auto"/>
              <w:rPr>
                <w:ins w:id="228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811DC6" w14:textId="77777777" w:rsidR="00A4011D" w:rsidRPr="00A4011D" w:rsidRDefault="00A4011D" w:rsidP="00A4011D">
            <w:pPr>
              <w:spacing w:after="540" w:line="240" w:lineRule="auto"/>
              <w:rPr>
                <w:ins w:id="228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600E2B" w14:textId="77777777" w:rsidR="00A4011D" w:rsidRPr="00A4011D" w:rsidRDefault="00A4011D" w:rsidP="00A4011D">
            <w:pPr>
              <w:spacing w:after="540" w:line="240" w:lineRule="auto"/>
              <w:rPr>
                <w:ins w:id="228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0C6E46" w14:textId="77777777" w:rsidR="00A4011D" w:rsidRPr="00A4011D" w:rsidRDefault="00A4011D" w:rsidP="00A4011D">
            <w:pPr>
              <w:spacing w:after="540" w:line="240" w:lineRule="auto"/>
              <w:rPr>
                <w:ins w:id="228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EF4792" w14:textId="77777777" w:rsidR="00A4011D" w:rsidRPr="00A4011D" w:rsidRDefault="00A4011D" w:rsidP="00A4011D">
            <w:pPr>
              <w:spacing w:after="540" w:line="240" w:lineRule="auto"/>
              <w:rPr>
                <w:ins w:id="229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99AB91" w14:textId="77777777" w:rsidR="00A4011D" w:rsidRPr="00A4011D" w:rsidRDefault="00A4011D" w:rsidP="00A4011D">
            <w:pPr>
              <w:spacing w:after="540" w:line="240" w:lineRule="auto"/>
              <w:rPr>
                <w:ins w:id="2291" w:author="Philip Collender" w:date="2019-06-04T20:54:00Z"/>
                <w:rFonts w:ascii="Times New Roman" w:eastAsia="Times New Roman" w:hAnsi="Times New Roman" w:cs="Times New Roman"/>
                <w:sz w:val="20"/>
                <w:szCs w:val="20"/>
              </w:rPr>
            </w:pPr>
          </w:p>
        </w:tc>
      </w:tr>
      <w:tr w:rsidR="00A4011D" w:rsidRPr="00A4011D" w14:paraId="792BA935" w14:textId="77777777" w:rsidTr="00A4011D">
        <w:trPr>
          <w:trHeight w:val="345"/>
          <w:tblCellSpacing w:w="0" w:type="dxa"/>
          <w:ins w:id="229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36ED68A" w14:textId="77777777" w:rsidR="00A4011D" w:rsidRPr="00A4011D" w:rsidRDefault="00A4011D" w:rsidP="00A4011D">
            <w:pPr>
              <w:spacing w:after="540" w:line="240" w:lineRule="auto"/>
              <w:jc w:val="right"/>
              <w:rPr>
                <w:ins w:id="2293" w:author="Philip Collender" w:date="2019-06-04T20:54:00Z"/>
                <w:rFonts w:ascii="Segoe UI" w:eastAsia="Times New Roman" w:hAnsi="Segoe UI" w:cs="Segoe UI"/>
                <w:color w:val="FFFFFF"/>
                <w:sz w:val="17"/>
                <w:szCs w:val="17"/>
              </w:rPr>
            </w:pPr>
            <w:ins w:id="2294" w:author="Philip Collender" w:date="2019-06-04T20:54:00Z">
              <w:r w:rsidRPr="00A4011D">
                <w:rPr>
                  <w:rFonts w:ascii="Segoe UI" w:eastAsia="Times New Roman" w:hAnsi="Segoe UI" w:cs="Segoe UI"/>
                  <w:color w:val="FFFFFF"/>
                  <w:sz w:val="17"/>
                  <w:szCs w:val="17"/>
                </w:rPr>
                <w:t>261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2936FD" w14:textId="77777777" w:rsidR="00A4011D" w:rsidRPr="00A4011D" w:rsidRDefault="00A4011D" w:rsidP="00A4011D">
            <w:pPr>
              <w:spacing w:after="540" w:line="240" w:lineRule="auto"/>
              <w:rPr>
                <w:ins w:id="2295" w:author="Philip Collender" w:date="2019-06-04T20:54:00Z"/>
                <w:rFonts w:ascii="Segoe UI" w:eastAsia="Times New Roman" w:hAnsi="Segoe UI" w:cs="Segoe UI"/>
                <w:color w:val="E6E1DC"/>
                <w:sz w:val="17"/>
                <w:szCs w:val="17"/>
              </w:rPr>
            </w:pPr>
            <w:ins w:id="2296" w:author="Philip Collender" w:date="2019-06-04T20:54:00Z">
              <w:r w:rsidRPr="00A4011D">
                <w:rPr>
                  <w:rFonts w:ascii="Segoe UI" w:eastAsia="Times New Roman" w:hAnsi="Segoe UI" w:cs="Segoe UI"/>
                  <w:color w:val="E6E1DC"/>
                  <w:sz w:val="17"/>
                  <w:szCs w:val="17"/>
                </w:rPr>
                <w:t>dfA.67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2F4CFE" w14:textId="77777777" w:rsidR="00A4011D" w:rsidRPr="00A4011D" w:rsidRDefault="00A4011D" w:rsidP="00A4011D">
            <w:pPr>
              <w:spacing w:after="540" w:line="240" w:lineRule="auto"/>
              <w:rPr>
                <w:ins w:id="2297" w:author="Philip Collender" w:date="2019-06-04T20:54:00Z"/>
                <w:rFonts w:ascii="Segoe UI" w:eastAsia="Times New Roman" w:hAnsi="Segoe UI" w:cs="Segoe UI"/>
                <w:color w:val="E6E1DC"/>
                <w:sz w:val="17"/>
                <w:szCs w:val="17"/>
              </w:rPr>
            </w:pPr>
            <w:ins w:id="2298" w:author="Philip Collender" w:date="2019-06-04T20:54:00Z">
              <w:r w:rsidRPr="00A4011D">
                <w:rPr>
                  <w:rFonts w:ascii="Microsoft YaHei" w:eastAsia="Microsoft YaHei" w:hAnsi="Microsoft YaHei" w:cs="Microsoft YaHei"/>
                  <w:color w:val="E6E1DC"/>
                  <w:sz w:val="17"/>
                  <w:szCs w:val="17"/>
                </w:rPr>
                <w:t>耶穌</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A9983E" w14:textId="77777777" w:rsidR="00A4011D" w:rsidRPr="00A4011D" w:rsidRDefault="00A4011D" w:rsidP="00A4011D">
            <w:pPr>
              <w:spacing w:after="540" w:line="240" w:lineRule="auto"/>
              <w:rPr>
                <w:ins w:id="2299" w:author="Philip Collender" w:date="2019-06-04T20:54:00Z"/>
                <w:rFonts w:ascii="Segoe UI" w:eastAsia="Times New Roman" w:hAnsi="Segoe UI" w:cs="Segoe UI"/>
                <w:color w:val="E6E1DC"/>
                <w:sz w:val="17"/>
                <w:szCs w:val="17"/>
              </w:rPr>
            </w:pPr>
            <w:ins w:id="230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4278EA" w14:textId="77777777" w:rsidR="00A4011D" w:rsidRPr="00A4011D" w:rsidRDefault="00A4011D" w:rsidP="00A4011D">
            <w:pPr>
              <w:spacing w:after="540" w:line="240" w:lineRule="auto"/>
              <w:rPr>
                <w:ins w:id="2301" w:author="Philip Collender" w:date="2019-06-04T20:54:00Z"/>
                <w:rFonts w:ascii="Segoe UI" w:eastAsia="Times New Roman" w:hAnsi="Segoe UI" w:cs="Segoe UI"/>
                <w:color w:val="E6E1DC"/>
                <w:sz w:val="17"/>
                <w:szCs w:val="17"/>
              </w:rPr>
            </w:pPr>
            <w:ins w:id="2302" w:author="Philip Collender" w:date="2019-06-04T20:54:00Z">
              <w:r w:rsidRPr="00A4011D">
                <w:rPr>
                  <w:rFonts w:ascii="Segoe UI" w:eastAsia="Times New Roman" w:hAnsi="Segoe UI" w:cs="Segoe UI"/>
                  <w:color w:val="E6E1DC"/>
                  <w:sz w:val="17"/>
                  <w:szCs w:val="17"/>
                </w:rPr>
                <w:t>1974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255C2F" w14:textId="77777777" w:rsidR="00A4011D" w:rsidRPr="00A4011D" w:rsidRDefault="00A4011D" w:rsidP="00A4011D">
            <w:pPr>
              <w:spacing w:after="540" w:line="240" w:lineRule="auto"/>
              <w:rPr>
                <w:ins w:id="2303" w:author="Philip Collender" w:date="2019-06-04T20:54:00Z"/>
                <w:rFonts w:ascii="Segoe UI" w:eastAsia="Times New Roman" w:hAnsi="Segoe UI" w:cs="Segoe UI"/>
                <w:color w:val="E6E1DC"/>
                <w:sz w:val="17"/>
                <w:szCs w:val="17"/>
              </w:rPr>
            </w:pPr>
            <w:ins w:id="2304"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4E533D" w14:textId="77777777" w:rsidR="00A4011D" w:rsidRPr="00A4011D" w:rsidRDefault="00A4011D" w:rsidP="00A4011D">
            <w:pPr>
              <w:spacing w:after="540" w:line="240" w:lineRule="auto"/>
              <w:rPr>
                <w:ins w:id="2305" w:author="Philip Collender" w:date="2019-06-04T20:54:00Z"/>
                <w:rFonts w:ascii="Segoe UI" w:eastAsia="Times New Roman" w:hAnsi="Segoe UI" w:cs="Segoe UI"/>
                <w:color w:val="E6E1DC"/>
                <w:sz w:val="17"/>
                <w:szCs w:val="17"/>
              </w:rPr>
            </w:pPr>
            <w:ins w:id="2306" w:author="Philip Collender" w:date="2019-06-04T20:54:00Z">
              <w:r w:rsidRPr="00A4011D">
                <w:rPr>
                  <w:rFonts w:ascii="Segoe UI" w:eastAsia="Times New Roman" w:hAnsi="Segoe UI" w:cs="Segoe UI"/>
                  <w:color w:val="E6E1DC"/>
                  <w:sz w:val="17"/>
                  <w:szCs w:val="17"/>
                </w:rPr>
                <w:t>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DC0EAC" w14:textId="77777777" w:rsidR="00A4011D" w:rsidRPr="00A4011D" w:rsidRDefault="00A4011D" w:rsidP="00A4011D">
            <w:pPr>
              <w:spacing w:after="540" w:line="240" w:lineRule="auto"/>
              <w:rPr>
                <w:ins w:id="2307" w:author="Philip Collender" w:date="2019-06-04T20:54:00Z"/>
                <w:rFonts w:ascii="Segoe UI" w:eastAsia="Times New Roman" w:hAnsi="Segoe UI" w:cs="Segoe UI"/>
                <w:color w:val="E6E1DC"/>
                <w:sz w:val="17"/>
                <w:szCs w:val="17"/>
              </w:rPr>
            </w:pPr>
          </w:p>
        </w:tc>
      </w:tr>
      <w:tr w:rsidR="00A4011D" w:rsidRPr="00A4011D" w14:paraId="2493295C" w14:textId="77777777" w:rsidTr="00A4011D">
        <w:trPr>
          <w:trHeight w:val="345"/>
          <w:tblCellSpacing w:w="0" w:type="dxa"/>
          <w:ins w:id="230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B0761F6" w14:textId="77777777" w:rsidR="00A4011D" w:rsidRPr="00A4011D" w:rsidRDefault="00A4011D" w:rsidP="00A4011D">
            <w:pPr>
              <w:spacing w:after="540" w:line="240" w:lineRule="auto"/>
              <w:jc w:val="right"/>
              <w:rPr>
                <w:ins w:id="2309" w:author="Philip Collender" w:date="2019-06-04T20:54:00Z"/>
                <w:rFonts w:ascii="Segoe UI" w:eastAsia="Times New Roman" w:hAnsi="Segoe UI" w:cs="Segoe UI"/>
                <w:color w:val="FFFFFF"/>
                <w:sz w:val="17"/>
                <w:szCs w:val="17"/>
              </w:rPr>
            </w:pPr>
            <w:ins w:id="2310" w:author="Philip Collender" w:date="2019-06-04T20:54:00Z">
              <w:r w:rsidRPr="00A4011D">
                <w:rPr>
                  <w:rFonts w:ascii="Segoe UI" w:eastAsia="Times New Roman" w:hAnsi="Segoe UI" w:cs="Segoe UI"/>
                  <w:color w:val="FFFFFF"/>
                  <w:sz w:val="17"/>
                  <w:szCs w:val="17"/>
                </w:rPr>
                <w:t>262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45D471" w14:textId="77777777" w:rsidR="00A4011D" w:rsidRPr="00A4011D" w:rsidRDefault="00A4011D" w:rsidP="00A4011D">
            <w:pPr>
              <w:spacing w:after="540" w:line="240" w:lineRule="auto"/>
              <w:rPr>
                <w:ins w:id="2311" w:author="Philip Collender" w:date="2019-06-04T20:54:00Z"/>
                <w:rFonts w:ascii="Segoe UI" w:eastAsia="Times New Roman" w:hAnsi="Segoe UI" w:cs="Segoe UI"/>
                <w:color w:val="E6E1DC"/>
                <w:sz w:val="17"/>
                <w:szCs w:val="17"/>
              </w:rPr>
            </w:pPr>
            <w:ins w:id="2312" w:author="Philip Collender" w:date="2019-06-04T20:54:00Z">
              <w:r w:rsidRPr="00A4011D">
                <w:rPr>
                  <w:rFonts w:ascii="Segoe UI" w:eastAsia="Times New Roman" w:hAnsi="Segoe UI" w:cs="Segoe UI"/>
                  <w:color w:val="E6E1DC"/>
                  <w:sz w:val="17"/>
                  <w:szCs w:val="17"/>
                </w:rPr>
                <w:t>dfB.67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F39DC2" w14:textId="77777777" w:rsidR="00A4011D" w:rsidRPr="00A4011D" w:rsidRDefault="00A4011D" w:rsidP="00A4011D">
            <w:pPr>
              <w:spacing w:after="540" w:line="240" w:lineRule="auto"/>
              <w:rPr>
                <w:ins w:id="2313" w:author="Philip Collender" w:date="2019-06-04T20:54:00Z"/>
                <w:rFonts w:ascii="Segoe UI" w:eastAsia="Times New Roman" w:hAnsi="Segoe UI" w:cs="Segoe UI"/>
                <w:color w:val="E6E1DC"/>
                <w:sz w:val="17"/>
                <w:szCs w:val="17"/>
              </w:rPr>
            </w:pPr>
            <w:ins w:id="2314" w:author="Philip Collender" w:date="2019-06-04T20:54:00Z">
              <w:r w:rsidRPr="00A4011D">
                <w:rPr>
                  <w:rFonts w:ascii="Microsoft YaHei" w:eastAsia="Microsoft YaHei" w:hAnsi="Microsoft YaHei" w:cs="Microsoft YaHei"/>
                  <w:color w:val="E6E1DC"/>
                  <w:sz w:val="17"/>
                  <w:szCs w:val="17"/>
                </w:rPr>
                <w:t>耶稣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F809D9" w14:textId="77777777" w:rsidR="00A4011D" w:rsidRPr="00A4011D" w:rsidRDefault="00A4011D" w:rsidP="00A4011D">
            <w:pPr>
              <w:spacing w:after="540" w:line="240" w:lineRule="auto"/>
              <w:rPr>
                <w:ins w:id="2315" w:author="Philip Collender" w:date="2019-06-04T20:54:00Z"/>
                <w:rFonts w:ascii="Segoe UI" w:eastAsia="Times New Roman" w:hAnsi="Segoe UI" w:cs="Segoe UI"/>
                <w:color w:val="E6E1DC"/>
                <w:sz w:val="17"/>
                <w:szCs w:val="17"/>
              </w:rPr>
            </w:pPr>
            <w:ins w:id="231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9E92A9" w14:textId="77777777" w:rsidR="00A4011D" w:rsidRPr="00A4011D" w:rsidRDefault="00A4011D" w:rsidP="00A4011D">
            <w:pPr>
              <w:spacing w:after="540" w:line="240" w:lineRule="auto"/>
              <w:rPr>
                <w:ins w:id="2317" w:author="Philip Collender" w:date="2019-06-04T20:54:00Z"/>
                <w:rFonts w:ascii="Segoe UI" w:eastAsia="Times New Roman" w:hAnsi="Segoe UI" w:cs="Segoe UI"/>
                <w:color w:val="E6E1DC"/>
                <w:sz w:val="17"/>
                <w:szCs w:val="17"/>
              </w:rPr>
            </w:pPr>
            <w:ins w:id="2318" w:author="Philip Collender" w:date="2019-06-04T20:54:00Z">
              <w:r w:rsidRPr="00A4011D">
                <w:rPr>
                  <w:rFonts w:ascii="Segoe UI" w:eastAsia="Times New Roman" w:hAnsi="Segoe UI" w:cs="Segoe UI"/>
                  <w:color w:val="E6E1DC"/>
                  <w:sz w:val="17"/>
                  <w:szCs w:val="17"/>
                </w:rPr>
                <w:t>1974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6D4C84" w14:textId="77777777" w:rsidR="00A4011D" w:rsidRPr="00A4011D" w:rsidRDefault="00A4011D" w:rsidP="00A4011D">
            <w:pPr>
              <w:spacing w:after="540" w:line="240" w:lineRule="auto"/>
              <w:rPr>
                <w:ins w:id="2319" w:author="Philip Collender" w:date="2019-06-04T20:54:00Z"/>
                <w:rFonts w:ascii="Segoe UI" w:eastAsia="Times New Roman" w:hAnsi="Segoe UI" w:cs="Segoe UI"/>
                <w:color w:val="E6E1DC"/>
                <w:sz w:val="17"/>
                <w:szCs w:val="17"/>
              </w:rPr>
            </w:pPr>
            <w:ins w:id="2320"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1D25BE" w14:textId="77777777" w:rsidR="00A4011D" w:rsidRPr="00A4011D" w:rsidRDefault="00A4011D" w:rsidP="00A4011D">
            <w:pPr>
              <w:spacing w:after="540" w:line="240" w:lineRule="auto"/>
              <w:rPr>
                <w:ins w:id="2321" w:author="Philip Collender" w:date="2019-06-04T20:54:00Z"/>
                <w:rFonts w:ascii="Segoe UI" w:eastAsia="Times New Roman" w:hAnsi="Segoe UI" w:cs="Segoe UI"/>
                <w:color w:val="E6E1DC"/>
                <w:sz w:val="17"/>
                <w:szCs w:val="17"/>
              </w:rPr>
            </w:pPr>
            <w:ins w:id="2322" w:author="Philip Collender" w:date="2019-06-04T20:54:00Z">
              <w:r w:rsidRPr="00A4011D">
                <w:rPr>
                  <w:rFonts w:ascii="Segoe UI" w:eastAsia="Times New Roman" w:hAnsi="Segoe UI" w:cs="Segoe UI"/>
                  <w:color w:val="E6E1DC"/>
                  <w:sz w:val="17"/>
                  <w:szCs w:val="17"/>
                </w:rPr>
                <w:t>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3DAFEE" w14:textId="77777777" w:rsidR="00A4011D" w:rsidRPr="00A4011D" w:rsidRDefault="00A4011D" w:rsidP="00A4011D">
            <w:pPr>
              <w:spacing w:after="540" w:line="240" w:lineRule="auto"/>
              <w:rPr>
                <w:ins w:id="2323" w:author="Philip Collender" w:date="2019-06-04T20:54:00Z"/>
                <w:rFonts w:ascii="Segoe UI" w:eastAsia="Times New Roman" w:hAnsi="Segoe UI" w:cs="Segoe UI"/>
                <w:color w:val="E6E1DC"/>
                <w:sz w:val="17"/>
                <w:szCs w:val="17"/>
              </w:rPr>
            </w:pPr>
          </w:p>
        </w:tc>
      </w:tr>
      <w:tr w:rsidR="00A4011D" w:rsidRPr="00A4011D" w14:paraId="40C0EBD9" w14:textId="77777777" w:rsidTr="00A4011D">
        <w:trPr>
          <w:trHeight w:val="345"/>
          <w:tblCellSpacing w:w="0" w:type="dxa"/>
          <w:ins w:id="232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CA6777A" w14:textId="77777777" w:rsidR="00A4011D" w:rsidRPr="00A4011D" w:rsidRDefault="00A4011D" w:rsidP="00A4011D">
            <w:pPr>
              <w:spacing w:after="540" w:line="240" w:lineRule="auto"/>
              <w:jc w:val="right"/>
              <w:rPr>
                <w:ins w:id="2325" w:author="Philip Collender" w:date="2019-06-04T20:54:00Z"/>
                <w:rFonts w:ascii="Segoe UI" w:eastAsia="Times New Roman" w:hAnsi="Segoe UI" w:cs="Segoe UI"/>
                <w:color w:val="FFFFFF"/>
                <w:sz w:val="17"/>
                <w:szCs w:val="17"/>
              </w:rPr>
            </w:pPr>
            <w:ins w:id="2326" w:author="Philip Collender" w:date="2019-06-04T20:54:00Z">
              <w:r w:rsidRPr="00A4011D">
                <w:rPr>
                  <w:rFonts w:ascii="Segoe UI" w:eastAsia="Times New Roman" w:hAnsi="Segoe UI" w:cs="Segoe UI"/>
                  <w:color w:val="FFFFFF"/>
                  <w:sz w:val="17"/>
                  <w:szCs w:val="17"/>
                </w:rPr>
                <w:lastRenderedPageBreak/>
                <w:t>263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4260FB" w14:textId="77777777" w:rsidR="00A4011D" w:rsidRPr="00A4011D" w:rsidRDefault="00A4011D" w:rsidP="00A4011D">
            <w:pPr>
              <w:spacing w:after="540" w:line="240" w:lineRule="auto"/>
              <w:rPr>
                <w:ins w:id="2327" w:author="Philip Collender" w:date="2019-06-04T20:54:00Z"/>
                <w:rFonts w:ascii="Segoe UI" w:eastAsia="Times New Roman" w:hAnsi="Segoe UI" w:cs="Segoe UI"/>
                <w:color w:val="E6E1DC"/>
                <w:sz w:val="17"/>
                <w:szCs w:val="17"/>
              </w:rPr>
            </w:pPr>
            <w:ins w:id="232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8F58F8" w14:textId="77777777" w:rsidR="00A4011D" w:rsidRPr="00A4011D" w:rsidRDefault="00A4011D" w:rsidP="00A4011D">
            <w:pPr>
              <w:spacing w:after="540" w:line="240" w:lineRule="auto"/>
              <w:rPr>
                <w:ins w:id="2329" w:author="Philip Collender" w:date="2019-06-04T20:54:00Z"/>
                <w:rFonts w:ascii="Segoe UI" w:eastAsia="Times New Roman" w:hAnsi="Segoe UI" w:cs="Segoe UI"/>
                <w:color w:val="E6E1DC"/>
                <w:sz w:val="17"/>
                <w:szCs w:val="17"/>
              </w:rPr>
            </w:pPr>
            <w:ins w:id="233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550F7E" w14:textId="77777777" w:rsidR="00A4011D" w:rsidRPr="00A4011D" w:rsidRDefault="00A4011D" w:rsidP="00A4011D">
            <w:pPr>
              <w:spacing w:after="540" w:line="240" w:lineRule="auto"/>
              <w:rPr>
                <w:ins w:id="2331" w:author="Philip Collender" w:date="2019-06-04T20:54:00Z"/>
                <w:rFonts w:ascii="Segoe UI" w:eastAsia="Times New Roman" w:hAnsi="Segoe UI" w:cs="Segoe UI"/>
                <w:color w:val="E6E1DC"/>
                <w:sz w:val="17"/>
                <w:szCs w:val="17"/>
              </w:rPr>
            </w:pPr>
            <w:ins w:id="233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400FBE" w14:textId="77777777" w:rsidR="00A4011D" w:rsidRPr="00A4011D" w:rsidRDefault="00A4011D" w:rsidP="00A4011D">
            <w:pPr>
              <w:spacing w:after="540" w:line="240" w:lineRule="auto"/>
              <w:rPr>
                <w:ins w:id="2333" w:author="Philip Collender" w:date="2019-06-04T20:54:00Z"/>
                <w:rFonts w:ascii="Segoe UI" w:eastAsia="Times New Roman" w:hAnsi="Segoe UI" w:cs="Segoe UI"/>
                <w:color w:val="E6E1DC"/>
                <w:sz w:val="17"/>
                <w:szCs w:val="17"/>
              </w:rPr>
            </w:pPr>
            <w:ins w:id="233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A8C3FE" w14:textId="77777777" w:rsidR="00A4011D" w:rsidRPr="00A4011D" w:rsidRDefault="00A4011D" w:rsidP="00A4011D">
            <w:pPr>
              <w:spacing w:after="540" w:line="240" w:lineRule="auto"/>
              <w:rPr>
                <w:ins w:id="2335" w:author="Philip Collender" w:date="2019-06-04T20:54:00Z"/>
                <w:rFonts w:ascii="Segoe UI" w:eastAsia="Times New Roman" w:hAnsi="Segoe UI" w:cs="Segoe UI"/>
                <w:color w:val="E6E1DC"/>
                <w:sz w:val="17"/>
                <w:szCs w:val="17"/>
              </w:rPr>
            </w:pPr>
            <w:ins w:id="233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73A430" w14:textId="77777777" w:rsidR="00A4011D" w:rsidRPr="00A4011D" w:rsidRDefault="00A4011D" w:rsidP="00A4011D">
            <w:pPr>
              <w:spacing w:after="540" w:line="240" w:lineRule="auto"/>
              <w:rPr>
                <w:ins w:id="2337" w:author="Philip Collender" w:date="2019-06-04T20:54:00Z"/>
                <w:rFonts w:ascii="Segoe UI" w:eastAsia="Times New Roman" w:hAnsi="Segoe UI" w:cs="Segoe UI"/>
                <w:color w:val="E6E1DC"/>
                <w:sz w:val="17"/>
                <w:szCs w:val="17"/>
              </w:rPr>
            </w:pPr>
            <w:ins w:id="233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6EB920" w14:textId="77777777" w:rsidR="00A4011D" w:rsidRPr="00A4011D" w:rsidRDefault="00A4011D" w:rsidP="00A4011D">
            <w:pPr>
              <w:spacing w:after="540" w:line="240" w:lineRule="auto"/>
              <w:rPr>
                <w:ins w:id="2339" w:author="Philip Collender" w:date="2019-06-04T20:54:00Z"/>
                <w:rFonts w:ascii="Segoe UI" w:eastAsia="Times New Roman" w:hAnsi="Segoe UI" w:cs="Segoe UI"/>
                <w:color w:val="E6E1DC"/>
                <w:sz w:val="17"/>
                <w:szCs w:val="17"/>
              </w:rPr>
            </w:pPr>
            <w:ins w:id="2340" w:author="Philip Collender" w:date="2019-06-04T20:54:00Z">
              <w:r w:rsidRPr="00A4011D">
                <w:rPr>
                  <w:rFonts w:ascii="Segoe UI" w:eastAsia="Times New Roman" w:hAnsi="Segoe UI" w:cs="Segoe UI"/>
                  <w:color w:val="E6E1DC"/>
                  <w:sz w:val="17"/>
                  <w:szCs w:val="17"/>
                </w:rPr>
                <w:t>1</w:t>
              </w:r>
            </w:ins>
          </w:p>
        </w:tc>
      </w:tr>
      <w:tr w:rsidR="00A4011D" w:rsidRPr="00A4011D" w14:paraId="088DF728" w14:textId="77777777" w:rsidTr="00A4011D">
        <w:trPr>
          <w:trHeight w:val="345"/>
          <w:tblCellSpacing w:w="0" w:type="dxa"/>
          <w:ins w:id="234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424BAE6" w14:textId="77777777" w:rsidR="00A4011D" w:rsidRPr="00A4011D" w:rsidRDefault="00A4011D" w:rsidP="00A4011D">
            <w:pPr>
              <w:spacing w:after="540" w:line="240" w:lineRule="auto"/>
              <w:jc w:val="right"/>
              <w:rPr>
                <w:ins w:id="2342" w:author="Philip Collender" w:date="2019-06-04T20:54:00Z"/>
                <w:rFonts w:ascii="Segoe UI" w:eastAsia="Times New Roman" w:hAnsi="Segoe UI" w:cs="Segoe UI"/>
                <w:color w:val="FFFFFF"/>
                <w:sz w:val="17"/>
                <w:szCs w:val="17"/>
              </w:rPr>
            </w:pPr>
            <w:ins w:id="2343" w:author="Philip Collender" w:date="2019-06-04T20:54:00Z">
              <w:r w:rsidRPr="00A4011D">
                <w:rPr>
                  <w:rFonts w:ascii="Segoe UI" w:eastAsia="Times New Roman" w:hAnsi="Segoe UI" w:cs="Segoe UI"/>
                  <w:color w:val="FFFFFF"/>
                  <w:sz w:val="17"/>
                  <w:szCs w:val="17"/>
                </w:rPr>
                <w:t>264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22E5F1" w14:textId="77777777" w:rsidR="00A4011D" w:rsidRPr="00A4011D" w:rsidRDefault="00A4011D" w:rsidP="00A4011D">
            <w:pPr>
              <w:spacing w:after="540" w:line="240" w:lineRule="auto"/>
              <w:jc w:val="right"/>
              <w:rPr>
                <w:ins w:id="234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DC26F7" w14:textId="77777777" w:rsidR="00A4011D" w:rsidRPr="00A4011D" w:rsidRDefault="00A4011D" w:rsidP="00A4011D">
            <w:pPr>
              <w:spacing w:after="540" w:line="240" w:lineRule="auto"/>
              <w:rPr>
                <w:ins w:id="234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CFB875" w14:textId="77777777" w:rsidR="00A4011D" w:rsidRPr="00A4011D" w:rsidRDefault="00A4011D" w:rsidP="00A4011D">
            <w:pPr>
              <w:spacing w:after="540" w:line="240" w:lineRule="auto"/>
              <w:rPr>
                <w:ins w:id="234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E43B78" w14:textId="77777777" w:rsidR="00A4011D" w:rsidRPr="00A4011D" w:rsidRDefault="00A4011D" w:rsidP="00A4011D">
            <w:pPr>
              <w:spacing w:after="540" w:line="240" w:lineRule="auto"/>
              <w:rPr>
                <w:ins w:id="234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CA31B4" w14:textId="77777777" w:rsidR="00A4011D" w:rsidRPr="00A4011D" w:rsidRDefault="00A4011D" w:rsidP="00A4011D">
            <w:pPr>
              <w:spacing w:after="540" w:line="240" w:lineRule="auto"/>
              <w:rPr>
                <w:ins w:id="234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E18853" w14:textId="77777777" w:rsidR="00A4011D" w:rsidRPr="00A4011D" w:rsidRDefault="00A4011D" w:rsidP="00A4011D">
            <w:pPr>
              <w:spacing w:after="540" w:line="240" w:lineRule="auto"/>
              <w:rPr>
                <w:ins w:id="234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37D25C" w14:textId="77777777" w:rsidR="00A4011D" w:rsidRPr="00A4011D" w:rsidRDefault="00A4011D" w:rsidP="00A4011D">
            <w:pPr>
              <w:spacing w:after="540" w:line="240" w:lineRule="auto"/>
              <w:rPr>
                <w:ins w:id="2350" w:author="Philip Collender" w:date="2019-06-04T20:54:00Z"/>
                <w:rFonts w:ascii="Times New Roman" w:eastAsia="Times New Roman" w:hAnsi="Times New Roman" w:cs="Times New Roman"/>
                <w:sz w:val="20"/>
                <w:szCs w:val="20"/>
              </w:rPr>
            </w:pPr>
          </w:p>
        </w:tc>
      </w:tr>
      <w:tr w:rsidR="00A4011D" w:rsidRPr="00A4011D" w14:paraId="2CC16525" w14:textId="77777777" w:rsidTr="00A4011D">
        <w:trPr>
          <w:trHeight w:val="345"/>
          <w:tblCellSpacing w:w="0" w:type="dxa"/>
          <w:ins w:id="235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94F63F1" w14:textId="77777777" w:rsidR="00A4011D" w:rsidRPr="00A4011D" w:rsidRDefault="00A4011D" w:rsidP="00A4011D">
            <w:pPr>
              <w:spacing w:after="540" w:line="240" w:lineRule="auto"/>
              <w:jc w:val="right"/>
              <w:rPr>
                <w:ins w:id="2352" w:author="Philip Collender" w:date="2019-06-04T20:54:00Z"/>
                <w:rFonts w:ascii="Segoe UI" w:eastAsia="Times New Roman" w:hAnsi="Segoe UI" w:cs="Segoe UI"/>
                <w:color w:val="FFFFFF"/>
                <w:sz w:val="17"/>
                <w:szCs w:val="17"/>
              </w:rPr>
            </w:pPr>
            <w:ins w:id="2353" w:author="Philip Collender" w:date="2019-06-04T20:54:00Z">
              <w:r w:rsidRPr="00A4011D">
                <w:rPr>
                  <w:rFonts w:ascii="Segoe UI" w:eastAsia="Times New Roman" w:hAnsi="Segoe UI" w:cs="Segoe UI"/>
                  <w:color w:val="FFFFFF"/>
                  <w:sz w:val="17"/>
                  <w:szCs w:val="17"/>
                </w:rPr>
                <w:t>265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B9E70D" w14:textId="77777777" w:rsidR="00A4011D" w:rsidRPr="00A4011D" w:rsidRDefault="00A4011D" w:rsidP="00A4011D">
            <w:pPr>
              <w:spacing w:after="540" w:line="240" w:lineRule="auto"/>
              <w:rPr>
                <w:ins w:id="2354" w:author="Philip Collender" w:date="2019-06-04T20:54:00Z"/>
                <w:rFonts w:ascii="Segoe UI" w:eastAsia="Times New Roman" w:hAnsi="Segoe UI" w:cs="Segoe UI"/>
                <w:color w:val="E6E1DC"/>
                <w:sz w:val="17"/>
                <w:szCs w:val="17"/>
              </w:rPr>
            </w:pPr>
            <w:ins w:id="2355" w:author="Philip Collender" w:date="2019-06-04T20:54:00Z">
              <w:r w:rsidRPr="00A4011D">
                <w:rPr>
                  <w:rFonts w:ascii="Segoe UI" w:eastAsia="Times New Roman" w:hAnsi="Segoe UI" w:cs="Segoe UI"/>
                  <w:color w:val="E6E1DC"/>
                  <w:sz w:val="17"/>
                  <w:szCs w:val="17"/>
                </w:rPr>
                <w:t>dfA.68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E190AC" w14:textId="77777777" w:rsidR="00A4011D" w:rsidRPr="00A4011D" w:rsidRDefault="00A4011D" w:rsidP="00A4011D">
            <w:pPr>
              <w:spacing w:after="540" w:line="240" w:lineRule="auto"/>
              <w:rPr>
                <w:ins w:id="2356" w:author="Philip Collender" w:date="2019-06-04T20:54:00Z"/>
                <w:rFonts w:ascii="Segoe UI" w:eastAsia="Times New Roman" w:hAnsi="Segoe UI" w:cs="Segoe UI"/>
                <w:color w:val="E6E1DC"/>
                <w:sz w:val="17"/>
                <w:szCs w:val="17"/>
              </w:rPr>
            </w:pPr>
            <w:ins w:id="2357" w:author="Philip Collender" w:date="2019-06-04T20:54:00Z">
              <w:r w:rsidRPr="00A4011D">
                <w:rPr>
                  <w:rFonts w:ascii="Microsoft YaHei" w:eastAsia="Microsoft YaHei" w:hAnsi="Microsoft YaHei" w:cs="Microsoft YaHei"/>
                  <w:color w:val="E6E1DC"/>
                  <w:sz w:val="17"/>
                  <w:szCs w:val="17"/>
                </w:rPr>
                <w:t>溫家寶</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78041B" w14:textId="77777777" w:rsidR="00A4011D" w:rsidRPr="00A4011D" w:rsidRDefault="00A4011D" w:rsidP="00A4011D">
            <w:pPr>
              <w:spacing w:after="540" w:line="240" w:lineRule="auto"/>
              <w:rPr>
                <w:ins w:id="2358" w:author="Philip Collender" w:date="2019-06-04T20:54:00Z"/>
                <w:rFonts w:ascii="Segoe UI" w:eastAsia="Times New Roman" w:hAnsi="Segoe UI" w:cs="Segoe UI"/>
                <w:color w:val="E6E1DC"/>
                <w:sz w:val="17"/>
                <w:szCs w:val="17"/>
              </w:rPr>
            </w:pPr>
            <w:ins w:id="235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424FAF" w14:textId="77777777" w:rsidR="00A4011D" w:rsidRPr="00A4011D" w:rsidRDefault="00A4011D" w:rsidP="00A4011D">
            <w:pPr>
              <w:spacing w:after="540" w:line="240" w:lineRule="auto"/>
              <w:rPr>
                <w:ins w:id="2360" w:author="Philip Collender" w:date="2019-06-04T20:54:00Z"/>
                <w:rFonts w:ascii="Segoe UI" w:eastAsia="Times New Roman" w:hAnsi="Segoe UI" w:cs="Segoe UI"/>
                <w:color w:val="E6E1DC"/>
                <w:sz w:val="17"/>
                <w:szCs w:val="17"/>
              </w:rPr>
            </w:pPr>
            <w:ins w:id="2361" w:author="Philip Collender" w:date="2019-06-04T20:54:00Z">
              <w:r w:rsidRPr="00A4011D">
                <w:rPr>
                  <w:rFonts w:ascii="Segoe UI" w:eastAsia="Times New Roman" w:hAnsi="Segoe UI" w:cs="Segoe UI"/>
                  <w:color w:val="E6E1DC"/>
                  <w:sz w:val="17"/>
                  <w:szCs w:val="17"/>
                </w:rPr>
                <w:t>1995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F7B82D" w14:textId="77777777" w:rsidR="00A4011D" w:rsidRPr="00A4011D" w:rsidRDefault="00A4011D" w:rsidP="00A4011D">
            <w:pPr>
              <w:spacing w:after="540" w:line="240" w:lineRule="auto"/>
              <w:rPr>
                <w:ins w:id="2362" w:author="Philip Collender" w:date="2019-06-04T20:54:00Z"/>
                <w:rFonts w:ascii="Segoe UI" w:eastAsia="Times New Roman" w:hAnsi="Segoe UI" w:cs="Segoe UI"/>
                <w:color w:val="E6E1DC"/>
                <w:sz w:val="17"/>
                <w:szCs w:val="17"/>
              </w:rPr>
            </w:pPr>
            <w:ins w:id="236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617AC0" w14:textId="77777777" w:rsidR="00A4011D" w:rsidRPr="00A4011D" w:rsidRDefault="00A4011D" w:rsidP="00A4011D">
            <w:pPr>
              <w:spacing w:after="540" w:line="240" w:lineRule="auto"/>
              <w:rPr>
                <w:ins w:id="2364" w:author="Philip Collender" w:date="2019-06-04T20:54:00Z"/>
                <w:rFonts w:ascii="Segoe UI" w:eastAsia="Times New Roman" w:hAnsi="Segoe UI" w:cs="Segoe UI"/>
                <w:color w:val="E6E1DC"/>
                <w:sz w:val="17"/>
                <w:szCs w:val="17"/>
              </w:rPr>
            </w:pPr>
            <w:ins w:id="2365"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AF00E0" w14:textId="77777777" w:rsidR="00A4011D" w:rsidRPr="00A4011D" w:rsidRDefault="00A4011D" w:rsidP="00A4011D">
            <w:pPr>
              <w:spacing w:after="540" w:line="240" w:lineRule="auto"/>
              <w:rPr>
                <w:ins w:id="2366" w:author="Philip Collender" w:date="2019-06-04T20:54:00Z"/>
                <w:rFonts w:ascii="Segoe UI" w:eastAsia="Times New Roman" w:hAnsi="Segoe UI" w:cs="Segoe UI"/>
                <w:color w:val="E6E1DC"/>
                <w:sz w:val="17"/>
                <w:szCs w:val="17"/>
              </w:rPr>
            </w:pPr>
          </w:p>
        </w:tc>
      </w:tr>
      <w:tr w:rsidR="00A4011D" w:rsidRPr="00A4011D" w14:paraId="13AFE6EF" w14:textId="77777777" w:rsidTr="00A4011D">
        <w:trPr>
          <w:trHeight w:val="345"/>
          <w:tblCellSpacing w:w="0" w:type="dxa"/>
          <w:ins w:id="236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2521921" w14:textId="77777777" w:rsidR="00A4011D" w:rsidRPr="00A4011D" w:rsidRDefault="00A4011D" w:rsidP="00A4011D">
            <w:pPr>
              <w:spacing w:after="540" w:line="240" w:lineRule="auto"/>
              <w:jc w:val="right"/>
              <w:rPr>
                <w:ins w:id="2368" w:author="Philip Collender" w:date="2019-06-04T20:54:00Z"/>
                <w:rFonts w:ascii="Segoe UI" w:eastAsia="Times New Roman" w:hAnsi="Segoe UI" w:cs="Segoe UI"/>
                <w:color w:val="FFFFFF"/>
                <w:sz w:val="17"/>
                <w:szCs w:val="17"/>
              </w:rPr>
            </w:pPr>
            <w:ins w:id="2369" w:author="Philip Collender" w:date="2019-06-04T20:54:00Z">
              <w:r w:rsidRPr="00A4011D">
                <w:rPr>
                  <w:rFonts w:ascii="Segoe UI" w:eastAsia="Times New Roman" w:hAnsi="Segoe UI" w:cs="Segoe UI"/>
                  <w:color w:val="FFFFFF"/>
                  <w:sz w:val="17"/>
                  <w:szCs w:val="17"/>
                </w:rPr>
                <w:t>266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9AD4E9" w14:textId="77777777" w:rsidR="00A4011D" w:rsidRPr="00A4011D" w:rsidRDefault="00A4011D" w:rsidP="00A4011D">
            <w:pPr>
              <w:spacing w:after="540" w:line="240" w:lineRule="auto"/>
              <w:rPr>
                <w:ins w:id="2370" w:author="Philip Collender" w:date="2019-06-04T20:54:00Z"/>
                <w:rFonts w:ascii="Segoe UI" w:eastAsia="Times New Roman" w:hAnsi="Segoe UI" w:cs="Segoe UI"/>
                <w:color w:val="E6E1DC"/>
                <w:sz w:val="17"/>
                <w:szCs w:val="17"/>
              </w:rPr>
            </w:pPr>
            <w:ins w:id="2371" w:author="Philip Collender" w:date="2019-06-04T20:54:00Z">
              <w:r w:rsidRPr="00A4011D">
                <w:rPr>
                  <w:rFonts w:ascii="Segoe UI" w:eastAsia="Times New Roman" w:hAnsi="Segoe UI" w:cs="Segoe UI"/>
                  <w:color w:val="E6E1DC"/>
                  <w:sz w:val="17"/>
                  <w:szCs w:val="17"/>
                </w:rPr>
                <w:t>dfB.68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E6EB40" w14:textId="77777777" w:rsidR="00A4011D" w:rsidRPr="00A4011D" w:rsidRDefault="00A4011D" w:rsidP="00A4011D">
            <w:pPr>
              <w:spacing w:after="540" w:line="240" w:lineRule="auto"/>
              <w:rPr>
                <w:ins w:id="2372" w:author="Philip Collender" w:date="2019-06-04T20:54:00Z"/>
                <w:rFonts w:ascii="Segoe UI" w:eastAsia="Times New Roman" w:hAnsi="Segoe UI" w:cs="Segoe UI"/>
                <w:color w:val="E6E1DC"/>
                <w:sz w:val="17"/>
                <w:szCs w:val="17"/>
              </w:rPr>
            </w:pPr>
            <w:ins w:id="2373" w:author="Philip Collender" w:date="2019-06-04T20:54:00Z">
              <w:r w:rsidRPr="00A4011D">
                <w:rPr>
                  <w:rFonts w:ascii="Microsoft YaHei" w:eastAsia="Microsoft YaHei" w:hAnsi="Microsoft YaHei" w:cs="Microsoft YaHei"/>
                  <w:color w:val="E6E1DC"/>
                  <w:sz w:val="17"/>
                  <w:szCs w:val="17"/>
                </w:rPr>
                <w:t>温家宝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DBD2CA" w14:textId="77777777" w:rsidR="00A4011D" w:rsidRPr="00A4011D" w:rsidRDefault="00A4011D" w:rsidP="00A4011D">
            <w:pPr>
              <w:spacing w:after="540" w:line="240" w:lineRule="auto"/>
              <w:rPr>
                <w:ins w:id="2374" w:author="Philip Collender" w:date="2019-06-04T20:54:00Z"/>
                <w:rFonts w:ascii="Segoe UI" w:eastAsia="Times New Roman" w:hAnsi="Segoe UI" w:cs="Segoe UI"/>
                <w:color w:val="E6E1DC"/>
                <w:sz w:val="17"/>
                <w:szCs w:val="17"/>
              </w:rPr>
            </w:pPr>
            <w:ins w:id="237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324F5F" w14:textId="77777777" w:rsidR="00A4011D" w:rsidRPr="00A4011D" w:rsidRDefault="00A4011D" w:rsidP="00A4011D">
            <w:pPr>
              <w:spacing w:after="540" w:line="240" w:lineRule="auto"/>
              <w:rPr>
                <w:ins w:id="2376" w:author="Philip Collender" w:date="2019-06-04T20:54:00Z"/>
                <w:rFonts w:ascii="Segoe UI" w:eastAsia="Times New Roman" w:hAnsi="Segoe UI" w:cs="Segoe UI"/>
                <w:color w:val="E6E1DC"/>
                <w:sz w:val="17"/>
                <w:szCs w:val="17"/>
              </w:rPr>
            </w:pPr>
            <w:ins w:id="2377" w:author="Philip Collender" w:date="2019-06-04T20:54:00Z">
              <w:r w:rsidRPr="00A4011D">
                <w:rPr>
                  <w:rFonts w:ascii="Segoe UI" w:eastAsia="Times New Roman" w:hAnsi="Segoe UI" w:cs="Segoe UI"/>
                  <w:color w:val="E6E1DC"/>
                  <w:sz w:val="17"/>
                  <w:szCs w:val="17"/>
                </w:rPr>
                <w:t>1995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1BCDFF" w14:textId="77777777" w:rsidR="00A4011D" w:rsidRPr="00A4011D" w:rsidRDefault="00A4011D" w:rsidP="00A4011D">
            <w:pPr>
              <w:spacing w:after="540" w:line="240" w:lineRule="auto"/>
              <w:rPr>
                <w:ins w:id="2378" w:author="Philip Collender" w:date="2019-06-04T20:54:00Z"/>
                <w:rFonts w:ascii="Segoe UI" w:eastAsia="Times New Roman" w:hAnsi="Segoe UI" w:cs="Segoe UI"/>
                <w:color w:val="E6E1DC"/>
                <w:sz w:val="17"/>
                <w:szCs w:val="17"/>
              </w:rPr>
            </w:pPr>
            <w:ins w:id="237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BA8B59" w14:textId="77777777" w:rsidR="00A4011D" w:rsidRPr="00A4011D" w:rsidRDefault="00A4011D" w:rsidP="00A4011D">
            <w:pPr>
              <w:spacing w:after="540" w:line="240" w:lineRule="auto"/>
              <w:rPr>
                <w:ins w:id="2380" w:author="Philip Collender" w:date="2019-06-04T20:54:00Z"/>
                <w:rFonts w:ascii="Segoe UI" w:eastAsia="Times New Roman" w:hAnsi="Segoe UI" w:cs="Segoe UI"/>
                <w:color w:val="E6E1DC"/>
                <w:sz w:val="17"/>
                <w:szCs w:val="17"/>
              </w:rPr>
            </w:pPr>
            <w:ins w:id="2381"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80BBC3" w14:textId="77777777" w:rsidR="00A4011D" w:rsidRPr="00A4011D" w:rsidRDefault="00A4011D" w:rsidP="00A4011D">
            <w:pPr>
              <w:spacing w:after="540" w:line="240" w:lineRule="auto"/>
              <w:rPr>
                <w:ins w:id="2382" w:author="Philip Collender" w:date="2019-06-04T20:54:00Z"/>
                <w:rFonts w:ascii="Segoe UI" w:eastAsia="Times New Roman" w:hAnsi="Segoe UI" w:cs="Segoe UI"/>
                <w:color w:val="E6E1DC"/>
                <w:sz w:val="17"/>
                <w:szCs w:val="17"/>
              </w:rPr>
            </w:pPr>
          </w:p>
        </w:tc>
      </w:tr>
      <w:tr w:rsidR="00A4011D" w:rsidRPr="00A4011D" w14:paraId="5D8730C9" w14:textId="77777777" w:rsidTr="00A4011D">
        <w:trPr>
          <w:trHeight w:val="345"/>
          <w:tblCellSpacing w:w="0" w:type="dxa"/>
          <w:ins w:id="238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E3B100D" w14:textId="77777777" w:rsidR="00A4011D" w:rsidRPr="00A4011D" w:rsidRDefault="00A4011D" w:rsidP="00A4011D">
            <w:pPr>
              <w:spacing w:after="540" w:line="240" w:lineRule="auto"/>
              <w:jc w:val="right"/>
              <w:rPr>
                <w:ins w:id="2384" w:author="Philip Collender" w:date="2019-06-04T20:54:00Z"/>
                <w:rFonts w:ascii="Segoe UI" w:eastAsia="Times New Roman" w:hAnsi="Segoe UI" w:cs="Segoe UI"/>
                <w:color w:val="FFFFFF"/>
                <w:sz w:val="17"/>
                <w:szCs w:val="17"/>
              </w:rPr>
            </w:pPr>
            <w:ins w:id="2385" w:author="Philip Collender" w:date="2019-06-04T20:54:00Z">
              <w:r w:rsidRPr="00A4011D">
                <w:rPr>
                  <w:rFonts w:ascii="Segoe UI" w:eastAsia="Times New Roman" w:hAnsi="Segoe UI" w:cs="Segoe UI"/>
                  <w:color w:val="FFFFFF"/>
                  <w:sz w:val="17"/>
                  <w:szCs w:val="17"/>
                </w:rPr>
                <w:t>267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E3A987" w14:textId="77777777" w:rsidR="00A4011D" w:rsidRPr="00A4011D" w:rsidRDefault="00A4011D" w:rsidP="00A4011D">
            <w:pPr>
              <w:spacing w:after="540" w:line="240" w:lineRule="auto"/>
              <w:rPr>
                <w:ins w:id="2386" w:author="Philip Collender" w:date="2019-06-04T20:54:00Z"/>
                <w:rFonts w:ascii="Segoe UI" w:eastAsia="Times New Roman" w:hAnsi="Segoe UI" w:cs="Segoe UI"/>
                <w:color w:val="E6E1DC"/>
                <w:sz w:val="17"/>
                <w:szCs w:val="17"/>
              </w:rPr>
            </w:pPr>
            <w:ins w:id="238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EB5B9D" w14:textId="77777777" w:rsidR="00A4011D" w:rsidRPr="00A4011D" w:rsidRDefault="00A4011D" w:rsidP="00A4011D">
            <w:pPr>
              <w:spacing w:after="540" w:line="240" w:lineRule="auto"/>
              <w:rPr>
                <w:ins w:id="2388" w:author="Philip Collender" w:date="2019-06-04T20:54:00Z"/>
                <w:rFonts w:ascii="Segoe UI" w:eastAsia="Times New Roman" w:hAnsi="Segoe UI" w:cs="Segoe UI"/>
                <w:color w:val="E6E1DC"/>
                <w:sz w:val="17"/>
                <w:szCs w:val="17"/>
              </w:rPr>
            </w:pPr>
            <w:ins w:id="238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2265906" w14:textId="77777777" w:rsidR="00A4011D" w:rsidRPr="00A4011D" w:rsidRDefault="00A4011D" w:rsidP="00A4011D">
            <w:pPr>
              <w:spacing w:after="540" w:line="240" w:lineRule="auto"/>
              <w:rPr>
                <w:ins w:id="2390" w:author="Philip Collender" w:date="2019-06-04T20:54:00Z"/>
                <w:rFonts w:ascii="Segoe UI" w:eastAsia="Times New Roman" w:hAnsi="Segoe UI" w:cs="Segoe UI"/>
                <w:color w:val="E6E1DC"/>
                <w:sz w:val="17"/>
                <w:szCs w:val="17"/>
              </w:rPr>
            </w:pPr>
            <w:ins w:id="239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31FD7E" w14:textId="77777777" w:rsidR="00A4011D" w:rsidRPr="00A4011D" w:rsidRDefault="00A4011D" w:rsidP="00A4011D">
            <w:pPr>
              <w:spacing w:after="540" w:line="240" w:lineRule="auto"/>
              <w:rPr>
                <w:ins w:id="2392" w:author="Philip Collender" w:date="2019-06-04T20:54:00Z"/>
                <w:rFonts w:ascii="Segoe UI" w:eastAsia="Times New Roman" w:hAnsi="Segoe UI" w:cs="Segoe UI"/>
                <w:color w:val="E6E1DC"/>
                <w:sz w:val="17"/>
                <w:szCs w:val="17"/>
              </w:rPr>
            </w:pPr>
            <w:ins w:id="239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D69B18" w14:textId="77777777" w:rsidR="00A4011D" w:rsidRPr="00A4011D" w:rsidRDefault="00A4011D" w:rsidP="00A4011D">
            <w:pPr>
              <w:spacing w:after="540" w:line="240" w:lineRule="auto"/>
              <w:rPr>
                <w:ins w:id="2394" w:author="Philip Collender" w:date="2019-06-04T20:54:00Z"/>
                <w:rFonts w:ascii="Segoe UI" w:eastAsia="Times New Roman" w:hAnsi="Segoe UI" w:cs="Segoe UI"/>
                <w:color w:val="E6E1DC"/>
                <w:sz w:val="17"/>
                <w:szCs w:val="17"/>
              </w:rPr>
            </w:pPr>
            <w:ins w:id="239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08DD21" w14:textId="77777777" w:rsidR="00A4011D" w:rsidRPr="00A4011D" w:rsidRDefault="00A4011D" w:rsidP="00A4011D">
            <w:pPr>
              <w:spacing w:after="540" w:line="240" w:lineRule="auto"/>
              <w:rPr>
                <w:ins w:id="2396" w:author="Philip Collender" w:date="2019-06-04T20:54:00Z"/>
                <w:rFonts w:ascii="Segoe UI" w:eastAsia="Times New Roman" w:hAnsi="Segoe UI" w:cs="Segoe UI"/>
                <w:color w:val="E6E1DC"/>
                <w:sz w:val="17"/>
                <w:szCs w:val="17"/>
              </w:rPr>
            </w:pPr>
            <w:ins w:id="239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182D1A" w14:textId="77777777" w:rsidR="00A4011D" w:rsidRPr="00A4011D" w:rsidRDefault="00A4011D" w:rsidP="00A4011D">
            <w:pPr>
              <w:spacing w:after="540" w:line="240" w:lineRule="auto"/>
              <w:rPr>
                <w:ins w:id="2398" w:author="Philip Collender" w:date="2019-06-04T20:54:00Z"/>
                <w:rFonts w:ascii="Segoe UI" w:eastAsia="Times New Roman" w:hAnsi="Segoe UI" w:cs="Segoe UI"/>
                <w:color w:val="E6E1DC"/>
                <w:sz w:val="17"/>
                <w:szCs w:val="17"/>
              </w:rPr>
            </w:pPr>
            <w:ins w:id="2399" w:author="Philip Collender" w:date="2019-06-04T20:54:00Z">
              <w:r w:rsidRPr="00A4011D">
                <w:rPr>
                  <w:rFonts w:ascii="Segoe UI" w:eastAsia="Times New Roman" w:hAnsi="Segoe UI" w:cs="Segoe UI"/>
                  <w:color w:val="E6E1DC"/>
                  <w:sz w:val="17"/>
                  <w:szCs w:val="17"/>
                </w:rPr>
                <w:t>1</w:t>
              </w:r>
            </w:ins>
          </w:p>
        </w:tc>
      </w:tr>
      <w:tr w:rsidR="00A4011D" w:rsidRPr="00A4011D" w14:paraId="10DF8361" w14:textId="77777777" w:rsidTr="00A4011D">
        <w:trPr>
          <w:trHeight w:val="345"/>
          <w:tblCellSpacing w:w="0" w:type="dxa"/>
          <w:ins w:id="240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667700E" w14:textId="77777777" w:rsidR="00A4011D" w:rsidRPr="00A4011D" w:rsidRDefault="00A4011D" w:rsidP="00A4011D">
            <w:pPr>
              <w:spacing w:after="540" w:line="240" w:lineRule="auto"/>
              <w:jc w:val="right"/>
              <w:rPr>
                <w:ins w:id="2401" w:author="Philip Collender" w:date="2019-06-04T20:54:00Z"/>
                <w:rFonts w:ascii="Segoe UI" w:eastAsia="Times New Roman" w:hAnsi="Segoe UI" w:cs="Segoe UI"/>
                <w:color w:val="FFFFFF"/>
                <w:sz w:val="17"/>
                <w:szCs w:val="17"/>
              </w:rPr>
            </w:pPr>
            <w:ins w:id="2402" w:author="Philip Collender" w:date="2019-06-04T20:54:00Z">
              <w:r w:rsidRPr="00A4011D">
                <w:rPr>
                  <w:rFonts w:ascii="Segoe UI" w:eastAsia="Times New Roman" w:hAnsi="Segoe UI" w:cs="Segoe UI"/>
                  <w:color w:val="FFFFFF"/>
                  <w:sz w:val="17"/>
                  <w:szCs w:val="17"/>
                </w:rPr>
                <w:t>268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42852D" w14:textId="77777777" w:rsidR="00A4011D" w:rsidRPr="00A4011D" w:rsidRDefault="00A4011D" w:rsidP="00A4011D">
            <w:pPr>
              <w:spacing w:after="540" w:line="240" w:lineRule="auto"/>
              <w:jc w:val="right"/>
              <w:rPr>
                <w:ins w:id="240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FC031D" w14:textId="77777777" w:rsidR="00A4011D" w:rsidRPr="00A4011D" w:rsidRDefault="00A4011D" w:rsidP="00A4011D">
            <w:pPr>
              <w:spacing w:after="540" w:line="240" w:lineRule="auto"/>
              <w:rPr>
                <w:ins w:id="240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103B5C" w14:textId="77777777" w:rsidR="00A4011D" w:rsidRPr="00A4011D" w:rsidRDefault="00A4011D" w:rsidP="00A4011D">
            <w:pPr>
              <w:spacing w:after="540" w:line="240" w:lineRule="auto"/>
              <w:rPr>
                <w:ins w:id="240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C231BB" w14:textId="77777777" w:rsidR="00A4011D" w:rsidRPr="00A4011D" w:rsidRDefault="00A4011D" w:rsidP="00A4011D">
            <w:pPr>
              <w:spacing w:after="540" w:line="240" w:lineRule="auto"/>
              <w:rPr>
                <w:ins w:id="240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FAAFB2" w14:textId="77777777" w:rsidR="00A4011D" w:rsidRPr="00A4011D" w:rsidRDefault="00A4011D" w:rsidP="00A4011D">
            <w:pPr>
              <w:spacing w:after="540" w:line="240" w:lineRule="auto"/>
              <w:rPr>
                <w:ins w:id="240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33148E" w14:textId="77777777" w:rsidR="00A4011D" w:rsidRPr="00A4011D" w:rsidRDefault="00A4011D" w:rsidP="00A4011D">
            <w:pPr>
              <w:spacing w:after="540" w:line="240" w:lineRule="auto"/>
              <w:rPr>
                <w:ins w:id="240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A88412" w14:textId="77777777" w:rsidR="00A4011D" w:rsidRPr="00A4011D" w:rsidRDefault="00A4011D" w:rsidP="00A4011D">
            <w:pPr>
              <w:spacing w:after="540" w:line="240" w:lineRule="auto"/>
              <w:rPr>
                <w:ins w:id="2409" w:author="Philip Collender" w:date="2019-06-04T20:54:00Z"/>
                <w:rFonts w:ascii="Times New Roman" w:eastAsia="Times New Roman" w:hAnsi="Times New Roman" w:cs="Times New Roman"/>
                <w:sz w:val="20"/>
                <w:szCs w:val="20"/>
              </w:rPr>
            </w:pPr>
          </w:p>
        </w:tc>
      </w:tr>
      <w:tr w:rsidR="00A4011D" w:rsidRPr="00A4011D" w14:paraId="1FBC8F0F" w14:textId="77777777" w:rsidTr="00A4011D">
        <w:trPr>
          <w:trHeight w:val="345"/>
          <w:tblCellSpacing w:w="0" w:type="dxa"/>
          <w:ins w:id="241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9BFD5BC" w14:textId="77777777" w:rsidR="00A4011D" w:rsidRPr="00A4011D" w:rsidRDefault="00A4011D" w:rsidP="00A4011D">
            <w:pPr>
              <w:spacing w:after="540" w:line="240" w:lineRule="auto"/>
              <w:jc w:val="right"/>
              <w:rPr>
                <w:ins w:id="2411" w:author="Philip Collender" w:date="2019-06-04T20:54:00Z"/>
                <w:rFonts w:ascii="Segoe UI" w:eastAsia="Times New Roman" w:hAnsi="Segoe UI" w:cs="Segoe UI"/>
                <w:color w:val="FFFFFF"/>
                <w:sz w:val="17"/>
                <w:szCs w:val="17"/>
              </w:rPr>
            </w:pPr>
            <w:ins w:id="2412" w:author="Philip Collender" w:date="2019-06-04T20:54:00Z">
              <w:r w:rsidRPr="00A4011D">
                <w:rPr>
                  <w:rFonts w:ascii="Segoe UI" w:eastAsia="Times New Roman" w:hAnsi="Segoe UI" w:cs="Segoe UI"/>
                  <w:color w:val="FFFFFF"/>
                  <w:sz w:val="17"/>
                  <w:szCs w:val="17"/>
                </w:rPr>
                <w:t>269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7781A8" w14:textId="77777777" w:rsidR="00A4011D" w:rsidRPr="00A4011D" w:rsidRDefault="00A4011D" w:rsidP="00A4011D">
            <w:pPr>
              <w:spacing w:after="540" w:line="240" w:lineRule="auto"/>
              <w:rPr>
                <w:ins w:id="2413" w:author="Philip Collender" w:date="2019-06-04T20:54:00Z"/>
                <w:rFonts w:ascii="Segoe UI" w:eastAsia="Times New Roman" w:hAnsi="Segoe UI" w:cs="Segoe UI"/>
                <w:color w:val="E6E1DC"/>
                <w:sz w:val="17"/>
                <w:szCs w:val="17"/>
              </w:rPr>
            </w:pPr>
            <w:ins w:id="2414" w:author="Philip Collender" w:date="2019-06-04T20:54:00Z">
              <w:r w:rsidRPr="00A4011D">
                <w:rPr>
                  <w:rFonts w:ascii="Segoe UI" w:eastAsia="Times New Roman" w:hAnsi="Segoe UI" w:cs="Segoe UI"/>
                  <w:color w:val="E6E1DC"/>
                  <w:sz w:val="17"/>
                  <w:szCs w:val="17"/>
                </w:rPr>
                <w:t>dfA.69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B60D9B" w14:textId="77777777" w:rsidR="00A4011D" w:rsidRPr="00A4011D" w:rsidRDefault="00A4011D" w:rsidP="00A4011D">
            <w:pPr>
              <w:spacing w:after="540" w:line="240" w:lineRule="auto"/>
              <w:rPr>
                <w:ins w:id="2415" w:author="Philip Collender" w:date="2019-06-04T20:54:00Z"/>
                <w:rFonts w:ascii="Segoe UI" w:eastAsia="Times New Roman" w:hAnsi="Segoe UI" w:cs="Segoe UI"/>
                <w:color w:val="E6E1DC"/>
                <w:sz w:val="17"/>
                <w:szCs w:val="17"/>
              </w:rPr>
            </w:pPr>
            <w:ins w:id="2416" w:author="Philip Collender" w:date="2019-06-04T20:54:00Z">
              <w:r w:rsidRPr="00A4011D">
                <w:rPr>
                  <w:rFonts w:ascii="Microsoft YaHei" w:eastAsia="Microsoft YaHei" w:hAnsi="Microsoft YaHei" w:cs="Microsoft YaHei"/>
                  <w:color w:val="E6E1DC"/>
                  <w:sz w:val="17"/>
                  <w:szCs w:val="17"/>
                </w:rPr>
                <w:t>周恩來</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34CBA6" w14:textId="77777777" w:rsidR="00A4011D" w:rsidRPr="00A4011D" w:rsidRDefault="00A4011D" w:rsidP="00A4011D">
            <w:pPr>
              <w:spacing w:after="540" w:line="240" w:lineRule="auto"/>
              <w:rPr>
                <w:ins w:id="2417" w:author="Philip Collender" w:date="2019-06-04T20:54:00Z"/>
                <w:rFonts w:ascii="Segoe UI" w:eastAsia="Times New Roman" w:hAnsi="Segoe UI" w:cs="Segoe UI"/>
                <w:color w:val="E6E1DC"/>
                <w:sz w:val="17"/>
                <w:szCs w:val="17"/>
              </w:rPr>
            </w:pPr>
            <w:ins w:id="241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757F10" w14:textId="77777777" w:rsidR="00A4011D" w:rsidRPr="00A4011D" w:rsidRDefault="00A4011D" w:rsidP="00A4011D">
            <w:pPr>
              <w:spacing w:after="540" w:line="240" w:lineRule="auto"/>
              <w:rPr>
                <w:ins w:id="2419" w:author="Philip Collender" w:date="2019-06-04T20:54:00Z"/>
                <w:rFonts w:ascii="Segoe UI" w:eastAsia="Times New Roman" w:hAnsi="Segoe UI" w:cs="Segoe UI"/>
                <w:color w:val="E6E1DC"/>
                <w:sz w:val="17"/>
                <w:szCs w:val="17"/>
              </w:rPr>
            </w:pPr>
            <w:ins w:id="2420" w:author="Philip Collender" w:date="2019-06-04T20:54:00Z">
              <w:r w:rsidRPr="00A4011D">
                <w:rPr>
                  <w:rFonts w:ascii="Segoe UI" w:eastAsia="Times New Roman" w:hAnsi="Segoe UI" w:cs="Segoe UI"/>
                  <w:color w:val="E6E1DC"/>
                  <w:sz w:val="17"/>
                  <w:szCs w:val="17"/>
                </w:rPr>
                <w:t>1980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9867E6" w14:textId="77777777" w:rsidR="00A4011D" w:rsidRPr="00A4011D" w:rsidRDefault="00A4011D" w:rsidP="00A4011D">
            <w:pPr>
              <w:spacing w:after="540" w:line="240" w:lineRule="auto"/>
              <w:rPr>
                <w:ins w:id="2421" w:author="Philip Collender" w:date="2019-06-04T20:54:00Z"/>
                <w:rFonts w:ascii="Segoe UI" w:eastAsia="Times New Roman" w:hAnsi="Segoe UI" w:cs="Segoe UI"/>
                <w:color w:val="E6E1DC"/>
                <w:sz w:val="17"/>
                <w:szCs w:val="17"/>
              </w:rPr>
            </w:pPr>
            <w:ins w:id="242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D6A94A" w14:textId="77777777" w:rsidR="00A4011D" w:rsidRPr="00A4011D" w:rsidRDefault="00A4011D" w:rsidP="00A4011D">
            <w:pPr>
              <w:spacing w:after="540" w:line="240" w:lineRule="auto"/>
              <w:rPr>
                <w:ins w:id="2423" w:author="Philip Collender" w:date="2019-06-04T20:54:00Z"/>
                <w:rFonts w:ascii="Segoe UI" w:eastAsia="Times New Roman" w:hAnsi="Segoe UI" w:cs="Segoe UI"/>
                <w:color w:val="E6E1DC"/>
                <w:sz w:val="17"/>
                <w:szCs w:val="17"/>
              </w:rPr>
            </w:pPr>
            <w:ins w:id="2424"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E294157" w14:textId="77777777" w:rsidR="00A4011D" w:rsidRPr="00A4011D" w:rsidRDefault="00A4011D" w:rsidP="00A4011D">
            <w:pPr>
              <w:spacing w:after="540" w:line="240" w:lineRule="auto"/>
              <w:rPr>
                <w:ins w:id="2425" w:author="Philip Collender" w:date="2019-06-04T20:54:00Z"/>
                <w:rFonts w:ascii="Segoe UI" w:eastAsia="Times New Roman" w:hAnsi="Segoe UI" w:cs="Segoe UI"/>
                <w:color w:val="E6E1DC"/>
                <w:sz w:val="17"/>
                <w:szCs w:val="17"/>
              </w:rPr>
            </w:pPr>
          </w:p>
        </w:tc>
      </w:tr>
      <w:tr w:rsidR="00A4011D" w:rsidRPr="00A4011D" w14:paraId="75469751" w14:textId="77777777" w:rsidTr="00A4011D">
        <w:trPr>
          <w:trHeight w:val="345"/>
          <w:tblCellSpacing w:w="0" w:type="dxa"/>
          <w:ins w:id="242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FC8EDDF" w14:textId="77777777" w:rsidR="00A4011D" w:rsidRPr="00A4011D" w:rsidRDefault="00A4011D" w:rsidP="00A4011D">
            <w:pPr>
              <w:spacing w:after="540" w:line="240" w:lineRule="auto"/>
              <w:jc w:val="right"/>
              <w:rPr>
                <w:ins w:id="2427" w:author="Philip Collender" w:date="2019-06-04T20:54:00Z"/>
                <w:rFonts w:ascii="Segoe UI" w:eastAsia="Times New Roman" w:hAnsi="Segoe UI" w:cs="Segoe UI"/>
                <w:color w:val="FFFFFF"/>
                <w:sz w:val="17"/>
                <w:szCs w:val="17"/>
              </w:rPr>
            </w:pPr>
            <w:ins w:id="2428" w:author="Philip Collender" w:date="2019-06-04T20:54:00Z">
              <w:r w:rsidRPr="00A4011D">
                <w:rPr>
                  <w:rFonts w:ascii="Segoe UI" w:eastAsia="Times New Roman" w:hAnsi="Segoe UI" w:cs="Segoe UI"/>
                  <w:color w:val="FFFFFF"/>
                  <w:sz w:val="17"/>
                  <w:szCs w:val="17"/>
                </w:rPr>
                <w:t>270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5A390F" w14:textId="77777777" w:rsidR="00A4011D" w:rsidRPr="00A4011D" w:rsidRDefault="00A4011D" w:rsidP="00A4011D">
            <w:pPr>
              <w:spacing w:after="540" w:line="240" w:lineRule="auto"/>
              <w:rPr>
                <w:ins w:id="2429" w:author="Philip Collender" w:date="2019-06-04T20:54:00Z"/>
                <w:rFonts w:ascii="Segoe UI" w:eastAsia="Times New Roman" w:hAnsi="Segoe UI" w:cs="Segoe UI"/>
                <w:color w:val="E6E1DC"/>
                <w:sz w:val="17"/>
                <w:szCs w:val="17"/>
              </w:rPr>
            </w:pPr>
            <w:ins w:id="2430" w:author="Philip Collender" w:date="2019-06-04T20:54:00Z">
              <w:r w:rsidRPr="00A4011D">
                <w:rPr>
                  <w:rFonts w:ascii="Segoe UI" w:eastAsia="Times New Roman" w:hAnsi="Segoe UI" w:cs="Segoe UI"/>
                  <w:color w:val="E6E1DC"/>
                  <w:sz w:val="17"/>
                  <w:szCs w:val="17"/>
                </w:rPr>
                <w:t>dfB.69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4BE55D" w14:textId="77777777" w:rsidR="00A4011D" w:rsidRPr="00A4011D" w:rsidRDefault="00A4011D" w:rsidP="00A4011D">
            <w:pPr>
              <w:spacing w:after="540" w:line="240" w:lineRule="auto"/>
              <w:rPr>
                <w:ins w:id="2431" w:author="Philip Collender" w:date="2019-06-04T20:54:00Z"/>
                <w:rFonts w:ascii="Segoe UI" w:eastAsia="Times New Roman" w:hAnsi="Segoe UI" w:cs="Segoe UI"/>
                <w:color w:val="E6E1DC"/>
                <w:sz w:val="17"/>
                <w:szCs w:val="17"/>
              </w:rPr>
            </w:pPr>
            <w:ins w:id="2432" w:author="Philip Collender" w:date="2019-06-04T20:54:00Z">
              <w:r w:rsidRPr="00A4011D">
                <w:rPr>
                  <w:rFonts w:ascii="Microsoft YaHei" w:eastAsia="Microsoft YaHei" w:hAnsi="Microsoft YaHei" w:cs="Microsoft YaHei"/>
                  <w:color w:val="E6E1DC"/>
                  <w:sz w:val="17"/>
                  <w:szCs w:val="17"/>
                </w:rPr>
                <w:t>周恩来</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AB16CC" w14:textId="77777777" w:rsidR="00A4011D" w:rsidRPr="00A4011D" w:rsidRDefault="00A4011D" w:rsidP="00A4011D">
            <w:pPr>
              <w:spacing w:after="540" w:line="240" w:lineRule="auto"/>
              <w:rPr>
                <w:ins w:id="2433" w:author="Philip Collender" w:date="2019-06-04T20:54:00Z"/>
                <w:rFonts w:ascii="Segoe UI" w:eastAsia="Times New Roman" w:hAnsi="Segoe UI" w:cs="Segoe UI"/>
                <w:color w:val="E6E1DC"/>
                <w:sz w:val="17"/>
                <w:szCs w:val="17"/>
              </w:rPr>
            </w:pPr>
            <w:ins w:id="243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966D40" w14:textId="77777777" w:rsidR="00A4011D" w:rsidRPr="00A4011D" w:rsidRDefault="00A4011D" w:rsidP="00A4011D">
            <w:pPr>
              <w:spacing w:after="540" w:line="240" w:lineRule="auto"/>
              <w:rPr>
                <w:ins w:id="2435" w:author="Philip Collender" w:date="2019-06-04T20:54:00Z"/>
                <w:rFonts w:ascii="Segoe UI" w:eastAsia="Times New Roman" w:hAnsi="Segoe UI" w:cs="Segoe UI"/>
                <w:color w:val="E6E1DC"/>
                <w:sz w:val="17"/>
                <w:szCs w:val="17"/>
              </w:rPr>
            </w:pPr>
            <w:ins w:id="2436" w:author="Philip Collender" w:date="2019-06-04T20:54:00Z">
              <w:r w:rsidRPr="00A4011D">
                <w:rPr>
                  <w:rFonts w:ascii="Segoe UI" w:eastAsia="Times New Roman" w:hAnsi="Segoe UI" w:cs="Segoe UI"/>
                  <w:color w:val="E6E1DC"/>
                  <w:sz w:val="17"/>
                  <w:szCs w:val="17"/>
                </w:rPr>
                <w:t>1980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E9DB43" w14:textId="77777777" w:rsidR="00A4011D" w:rsidRPr="00A4011D" w:rsidRDefault="00A4011D" w:rsidP="00A4011D">
            <w:pPr>
              <w:spacing w:after="540" w:line="240" w:lineRule="auto"/>
              <w:rPr>
                <w:ins w:id="2437" w:author="Philip Collender" w:date="2019-06-04T20:54:00Z"/>
                <w:rFonts w:ascii="Segoe UI" w:eastAsia="Times New Roman" w:hAnsi="Segoe UI" w:cs="Segoe UI"/>
                <w:color w:val="E6E1DC"/>
                <w:sz w:val="17"/>
                <w:szCs w:val="17"/>
              </w:rPr>
            </w:pPr>
            <w:ins w:id="243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8D56DB" w14:textId="77777777" w:rsidR="00A4011D" w:rsidRPr="00A4011D" w:rsidRDefault="00A4011D" w:rsidP="00A4011D">
            <w:pPr>
              <w:spacing w:after="540" w:line="240" w:lineRule="auto"/>
              <w:rPr>
                <w:ins w:id="2439" w:author="Philip Collender" w:date="2019-06-04T20:54:00Z"/>
                <w:rFonts w:ascii="Segoe UI" w:eastAsia="Times New Roman" w:hAnsi="Segoe UI" w:cs="Segoe UI"/>
                <w:color w:val="E6E1DC"/>
                <w:sz w:val="17"/>
                <w:szCs w:val="17"/>
              </w:rPr>
            </w:pPr>
            <w:ins w:id="2440"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49EE44" w14:textId="77777777" w:rsidR="00A4011D" w:rsidRPr="00A4011D" w:rsidRDefault="00A4011D" w:rsidP="00A4011D">
            <w:pPr>
              <w:spacing w:after="540" w:line="240" w:lineRule="auto"/>
              <w:rPr>
                <w:ins w:id="2441" w:author="Philip Collender" w:date="2019-06-04T20:54:00Z"/>
                <w:rFonts w:ascii="Segoe UI" w:eastAsia="Times New Roman" w:hAnsi="Segoe UI" w:cs="Segoe UI"/>
                <w:color w:val="E6E1DC"/>
                <w:sz w:val="17"/>
                <w:szCs w:val="17"/>
              </w:rPr>
            </w:pPr>
          </w:p>
        </w:tc>
      </w:tr>
      <w:tr w:rsidR="00A4011D" w:rsidRPr="00A4011D" w14:paraId="278BC389" w14:textId="77777777" w:rsidTr="00A4011D">
        <w:trPr>
          <w:trHeight w:val="345"/>
          <w:tblCellSpacing w:w="0" w:type="dxa"/>
          <w:ins w:id="244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027FEEE" w14:textId="77777777" w:rsidR="00A4011D" w:rsidRPr="00A4011D" w:rsidRDefault="00A4011D" w:rsidP="00A4011D">
            <w:pPr>
              <w:spacing w:after="540" w:line="240" w:lineRule="auto"/>
              <w:jc w:val="right"/>
              <w:rPr>
                <w:ins w:id="2443" w:author="Philip Collender" w:date="2019-06-04T20:54:00Z"/>
                <w:rFonts w:ascii="Segoe UI" w:eastAsia="Times New Roman" w:hAnsi="Segoe UI" w:cs="Segoe UI"/>
                <w:color w:val="FFFFFF"/>
                <w:sz w:val="17"/>
                <w:szCs w:val="17"/>
              </w:rPr>
            </w:pPr>
            <w:ins w:id="2444" w:author="Philip Collender" w:date="2019-06-04T20:54:00Z">
              <w:r w:rsidRPr="00A4011D">
                <w:rPr>
                  <w:rFonts w:ascii="Segoe UI" w:eastAsia="Times New Roman" w:hAnsi="Segoe UI" w:cs="Segoe UI"/>
                  <w:color w:val="FFFFFF"/>
                  <w:sz w:val="17"/>
                  <w:szCs w:val="17"/>
                </w:rPr>
                <w:t>271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6BB7B9" w14:textId="77777777" w:rsidR="00A4011D" w:rsidRPr="00A4011D" w:rsidRDefault="00A4011D" w:rsidP="00A4011D">
            <w:pPr>
              <w:spacing w:after="540" w:line="240" w:lineRule="auto"/>
              <w:rPr>
                <w:ins w:id="2445" w:author="Philip Collender" w:date="2019-06-04T20:54:00Z"/>
                <w:rFonts w:ascii="Segoe UI" w:eastAsia="Times New Roman" w:hAnsi="Segoe UI" w:cs="Segoe UI"/>
                <w:color w:val="E6E1DC"/>
                <w:sz w:val="17"/>
                <w:szCs w:val="17"/>
              </w:rPr>
            </w:pPr>
            <w:ins w:id="244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73DDB9" w14:textId="77777777" w:rsidR="00A4011D" w:rsidRPr="00A4011D" w:rsidRDefault="00A4011D" w:rsidP="00A4011D">
            <w:pPr>
              <w:spacing w:after="540" w:line="240" w:lineRule="auto"/>
              <w:rPr>
                <w:ins w:id="2447" w:author="Philip Collender" w:date="2019-06-04T20:54:00Z"/>
                <w:rFonts w:ascii="Segoe UI" w:eastAsia="Times New Roman" w:hAnsi="Segoe UI" w:cs="Segoe UI"/>
                <w:color w:val="E6E1DC"/>
                <w:sz w:val="17"/>
                <w:szCs w:val="17"/>
              </w:rPr>
            </w:pPr>
            <w:ins w:id="244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0DA772" w14:textId="77777777" w:rsidR="00A4011D" w:rsidRPr="00A4011D" w:rsidRDefault="00A4011D" w:rsidP="00A4011D">
            <w:pPr>
              <w:spacing w:after="540" w:line="240" w:lineRule="auto"/>
              <w:rPr>
                <w:ins w:id="2449" w:author="Philip Collender" w:date="2019-06-04T20:54:00Z"/>
                <w:rFonts w:ascii="Segoe UI" w:eastAsia="Times New Roman" w:hAnsi="Segoe UI" w:cs="Segoe UI"/>
                <w:color w:val="E6E1DC"/>
                <w:sz w:val="17"/>
                <w:szCs w:val="17"/>
              </w:rPr>
            </w:pPr>
            <w:ins w:id="245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DDA4D1" w14:textId="77777777" w:rsidR="00A4011D" w:rsidRPr="00A4011D" w:rsidRDefault="00A4011D" w:rsidP="00A4011D">
            <w:pPr>
              <w:spacing w:after="540" w:line="240" w:lineRule="auto"/>
              <w:rPr>
                <w:ins w:id="2451" w:author="Philip Collender" w:date="2019-06-04T20:54:00Z"/>
                <w:rFonts w:ascii="Segoe UI" w:eastAsia="Times New Roman" w:hAnsi="Segoe UI" w:cs="Segoe UI"/>
                <w:color w:val="E6E1DC"/>
                <w:sz w:val="17"/>
                <w:szCs w:val="17"/>
              </w:rPr>
            </w:pPr>
            <w:ins w:id="245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08CF0C" w14:textId="77777777" w:rsidR="00A4011D" w:rsidRPr="00A4011D" w:rsidRDefault="00A4011D" w:rsidP="00A4011D">
            <w:pPr>
              <w:spacing w:after="540" w:line="240" w:lineRule="auto"/>
              <w:rPr>
                <w:ins w:id="2453" w:author="Philip Collender" w:date="2019-06-04T20:54:00Z"/>
                <w:rFonts w:ascii="Segoe UI" w:eastAsia="Times New Roman" w:hAnsi="Segoe UI" w:cs="Segoe UI"/>
                <w:color w:val="E6E1DC"/>
                <w:sz w:val="17"/>
                <w:szCs w:val="17"/>
              </w:rPr>
            </w:pPr>
            <w:ins w:id="245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FBF97F" w14:textId="77777777" w:rsidR="00A4011D" w:rsidRPr="00A4011D" w:rsidRDefault="00A4011D" w:rsidP="00A4011D">
            <w:pPr>
              <w:spacing w:after="540" w:line="240" w:lineRule="auto"/>
              <w:rPr>
                <w:ins w:id="2455" w:author="Philip Collender" w:date="2019-06-04T20:54:00Z"/>
                <w:rFonts w:ascii="Segoe UI" w:eastAsia="Times New Roman" w:hAnsi="Segoe UI" w:cs="Segoe UI"/>
                <w:color w:val="E6E1DC"/>
                <w:sz w:val="17"/>
                <w:szCs w:val="17"/>
              </w:rPr>
            </w:pPr>
            <w:ins w:id="245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9F339C" w14:textId="77777777" w:rsidR="00A4011D" w:rsidRPr="00A4011D" w:rsidRDefault="00A4011D" w:rsidP="00A4011D">
            <w:pPr>
              <w:spacing w:after="540" w:line="240" w:lineRule="auto"/>
              <w:rPr>
                <w:ins w:id="2457" w:author="Philip Collender" w:date="2019-06-04T20:54:00Z"/>
                <w:rFonts w:ascii="Segoe UI" w:eastAsia="Times New Roman" w:hAnsi="Segoe UI" w:cs="Segoe UI"/>
                <w:color w:val="E6E1DC"/>
                <w:sz w:val="17"/>
                <w:szCs w:val="17"/>
              </w:rPr>
            </w:pPr>
            <w:ins w:id="2458" w:author="Philip Collender" w:date="2019-06-04T20:54:00Z">
              <w:r w:rsidRPr="00A4011D">
                <w:rPr>
                  <w:rFonts w:ascii="Segoe UI" w:eastAsia="Times New Roman" w:hAnsi="Segoe UI" w:cs="Segoe UI"/>
                  <w:color w:val="E6E1DC"/>
                  <w:sz w:val="17"/>
                  <w:szCs w:val="17"/>
                </w:rPr>
                <w:t>1</w:t>
              </w:r>
            </w:ins>
          </w:p>
        </w:tc>
      </w:tr>
      <w:tr w:rsidR="00A4011D" w:rsidRPr="00A4011D" w14:paraId="5E540A59" w14:textId="77777777" w:rsidTr="00A4011D">
        <w:trPr>
          <w:trHeight w:val="345"/>
          <w:tblCellSpacing w:w="0" w:type="dxa"/>
          <w:ins w:id="245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7D92CC5" w14:textId="77777777" w:rsidR="00A4011D" w:rsidRPr="00A4011D" w:rsidRDefault="00A4011D" w:rsidP="00A4011D">
            <w:pPr>
              <w:spacing w:after="540" w:line="240" w:lineRule="auto"/>
              <w:jc w:val="right"/>
              <w:rPr>
                <w:ins w:id="2460" w:author="Philip Collender" w:date="2019-06-04T20:54:00Z"/>
                <w:rFonts w:ascii="Segoe UI" w:eastAsia="Times New Roman" w:hAnsi="Segoe UI" w:cs="Segoe UI"/>
                <w:color w:val="FFFFFF"/>
                <w:sz w:val="17"/>
                <w:szCs w:val="17"/>
              </w:rPr>
            </w:pPr>
            <w:ins w:id="2461" w:author="Philip Collender" w:date="2019-06-04T20:54:00Z">
              <w:r w:rsidRPr="00A4011D">
                <w:rPr>
                  <w:rFonts w:ascii="Segoe UI" w:eastAsia="Times New Roman" w:hAnsi="Segoe UI" w:cs="Segoe UI"/>
                  <w:color w:val="FFFFFF"/>
                  <w:sz w:val="17"/>
                  <w:szCs w:val="17"/>
                </w:rPr>
                <w:t>272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975EC8" w14:textId="77777777" w:rsidR="00A4011D" w:rsidRPr="00A4011D" w:rsidRDefault="00A4011D" w:rsidP="00A4011D">
            <w:pPr>
              <w:spacing w:after="540" w:line="240" w:lineRule="auto"/>
              <w:jc w:val="right"/>
              <w:rPr>
                <w:ins w:id="246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1BD0A2" w14:textId="77777777" w:rsidR="00A4011D" w:rsidRPr="00A4011D" w:rsidRDefault="00A4011D" w:rsidP="00A4011D">
            <w:pPr>
              <w:spacing w:after="540" w:line="240" w:lineRule="auto"/>
              <w:rPr>
                <w:ins w:id="246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1FB69D" w14:textId="77777777" w:rsidR="00A4011D" w:rsidRPr="00A4011D" w:rsidRDefault="00A4011D" w:rsidP="00A4011D">
            <w:pPr>
              <w:spacing w:after="540" w:line="240" w:lineRule="auto"/>
              <w:rPr>
                <w:ins w:id="246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AD5DC2" w14:textId="77777777" w:rsidR="00A4011D" w:rsidRPr="00A4011D" w:rsidRDefault="00A4011D" w:rsidP="00A4011D">
            <w:pPr>
              <w:spacing w:after="540" w:line="240" w:lineRule="auto"/>
              <w:rPr>
                <w:ins w:id="246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F2A235" w14:textId="77777777" w:rsidR="00A4011D" w:rsidRPr="00A4011D" w:rsidRDefault="00A4011D" w:rsidP="00A4011D">
            <w:pPr>
              <w:spacing w:after="540" w:line="240" w:lineRule="auto"/>
              <w:rPr>
                <w:ins w:id="246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45B713" w14:textId="77777777" w:rsidR="00A4011D" w:rsidRPr="00A4011D" w:rsidRDefault="00A4011D" w:rsidP="00A4011D">
            <w:pPr>
              <w:spacing w:after="540" w:line="240" w:lineRule="auto"/>
              <w:rPr>
                <w:ins w:id="246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8D3C6D" w14:textId="77777777" w:rsidR="00A4011D" w:rsidRPr="00A4011D" w:rsidRDefault="00A4011D" w:rsidP="00A4011D">
            <w:pPr>
              <w:spacing w:after="540" w:line="240" w:lineRule="auto"/>
              <w:rPr>
                <w:ins w:id="2468" w:author="Philip Collender" w:date="2019-06-04T20:54:00Z"/>
                <w:rFonts w:ascii="Times New Roman" w:eastAsia="Times New Roman" w:hAnsi="Times New Roman" w:cs="Times New Roman"/>
                <w:sz w:val="20"/>
                <w:szCs w:val="20"/>
              </w:rPr>
            </w:pPr>
          </w:p>
        </w:tc>
      </w:tr>
      <w:tr w:rsidR="00A4011D" w:rsidRPr="00A4011D" w14:paraId="7CD05890" w14:textId="77777777" w:rsidTr="00A4011D">
        <w:trPr>
          <w:trHeight w:val="345"/>
          <w:tblCellSpacing w:w="0" w:type="dxa"/>
          <w:ins w:id="246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91DCFC6" w14:textId="77777777" w:rsidR="00A4011D" w:rsidRPr="00A4011D" w:rsidRDefault="00A4011D" w:rsidP="00A4011D">
            <w:pPr>
              <w:spacing w:after="540" w:line="240" w:lineRule="auto"/>
              <w:jc w:val="right"/>
              <w:rPr>
                <w:ins w:id="2470" w:author="Philip Collender" w:date="2019-06-04T20:54:00Z"/>
                <w:rFonts w:ascii="Segoe UI" w:eastAsia="Times New Roman" w:hAnsi="Segoe UI" w:cs="Segoe UI"/>
                <w:color w:val="FFFFFF"/>
                <w:sz w:val="17"/>
                <w:szCs w:val="17"/>
              </w:rPr>
            </w:pPr>
            <w:ins w:id="2471" w:author="Philip Collender" w:date="2019-06-04T20:54:00Z">
              <w:r w:rsidRPr="00A4011D">
                <w:rPr>
                  <w:rFonts w:ascii="Segoe UI" w:eastAsia="Times New Roman" w:hAnsi="Segoe UI" w:cs="Segoe UI"/>
                  <w:color w:val="FFFFFF"/>
                  <w:sz w:val="17"/>
                  <w:szCs w:val="17"/>
                </w:rPr>
                <w:t>273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B8B7CB" w14:textId="77777777" w:rsidR="00A4011D" w:rsidRPr="00A4011D" w:rsidRDefault="00A4011D" w:rsidP="00A4011D">
            <w:pPr>
              <w:spacing w:after="540" w:line="240" w:lineRule="auto"/>
              <w:rPr>
                <w:ins w:id="2472" w:author="Philip Collender" w:date="2019-06-04T20:54:00Z"/>
                <w:rFonts w:ascii="Segoe UI" w:eastAsia="Times New Roman" w:hAnsi="Segoe UI" w:cs="Segoe UI"/>
                <w:color w:val="E6E1DC"/>
                <w:sz w:val="17"/>
                <w:szCs w:val="17"/>
              </w:rPr>
            </w:pPr>
            <w:ins w:id="2473" w:author="Philip Collender" w:date="2019-06-04T20:54:00Z">
              <w:r w:rsidRPr="00A4011D">
                <w:rPr>
                  <w:rFonts w:ascii="Segoe UI" w:eastAsia="Times New Roman" w:hAnsi="Segoe UI" w:cs="Segoe UI"/>
                  <w:color w:val="E6E1DC"/>
                  <w:sz w:val="17"/>
                  <w:szCs w:val="17"/>
                </w:rPr>
                <w:t>dfA.70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6FD0EC" w14:textId="77777777" w:rsidR="00A4011D" w:rsidRPr="00A4011D" w:rsidRDefault="00A4011D" w:rsidP="00A4011D">
            <w:pPr>
              <w:spacing w:after="540" w:line="240" w:lineRule="auto"/>
              <w:rPr>
                <w:ins w:id="2474" w:author="Philip Collender" w:date="2019-06-04T20:54:00Z"/>
                <w:rFonts w:ascii="Segoe UI" w:eastAsia="Times New Roman" w:hAnsi="Segoe UI" w:cs="Segoe UI"/>
                <w:color w:val="E6E1DC"/>
                <w:sz w:val="17"/>
                <w:szCs w:val="17"/>
              </w:rPr>
            </w:pPr>
            <w:ins w:id="2475" w:author="Philip Collender" w:date="2019-06-04T20:54:00Z">
              <w:r w:rsidRPr="00A4011D">
                <w:rPr>
                  <w:rFonts w:ascii="Microsoft YaHei" w:eastAsia="Microsoft YaHei" w:hAnsi="Microsoft YaHei" w:cs="Microsoft YaHei"/>
                  <w:color w:val="E6E1DC"/>
                  <w:sz w:val="17"/>
                  <w:szCs w:val="17"/>
                </w:rPr>
                <w:t>胡亥</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AEAFF9" w14:textId="77777777" w:rsidR="00A4011D" w:rsidRPr="00A4011D" w:rsidRDefault="00A4011D" w:rsidP="00A4011D">
            <w:pPr>
              <w:spacing w:after="540" w:line="240" w:lineRule="auto"/>
              <w:rPr>
                <w:ins w:id="2476" w:author="Philip Collender" w:date="2019-06-04T20:54:00Z"/>
                <w:rFonts w:ascii="Segoe UI" w:eastAsia="Times New Roman" w:hAnsi="Segoe UI" w:cs="Segoe UI"/>
                <w:color w:val="E6E1DC"/>
                <w:sz w:val="17"/>
                <w:szCs w:val="17"/>
              </w:rPr>
            </w:pPr>
            <w:ins w:id="247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A1ACD1" w14:textId="77777777" w:rsidR="00A4011D" w:rsidRPr="00A4011D" w:rsidRDefault="00A4011D" w:rsidP="00A4011D">
            <w:pPr>
              <w:spacing w:after="540" w:line="240" w:lineRule="auto"/>
              <w:rPr>
                <w:ins w:id="2478" w:author="Philip Collender" w:date="2019-06-04T20:54:00Z"/>
                <w:rFonts w:ascii="Segoe UI" w:eastAsia="Times New Roman" w:hAnsi="Segoe UI" w:cs="Segoe UI"/>
                <w:color w:val="E6E1DC"/>
                <w:sz w:val="17"/>
                <w:szCs w:val="17"/>
              </w:rPr>
            </w:pPr>
            <w:ins w:id="2479"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6F7ABC" w14:textId="77777777" w:rsidR="00A4011D" w:rsidRPr="00A4011D" w:rsidRDefault="00A4011D" w:rsidP="00A4011D">
            <w:pPr>
              <w:spacing w:after="540" w:line="240" w:lineRule="auto"/>
              <w:rPr>
                <w:ins w:id="2480" w:author="Philip Collender" w:date="2019-06-04T20:54:00Z"/>
                <w:rFonts w:ascii="Segoe UI" w:eastAsia="Times New Roman" w:hAnsi="Segoe UI" w:cs="Segoe UI"/>
                <w:color w:val="E6E1DC"/>
                <w:sz w:val="17"/>
                <w:szCs w:val="17"/>
              </w:rPr>
            </w:pPr>
            <w:ins w:id="248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C44999" w14:textId="77777777" w:rsidR="00A4011D" w:rsidRPr="00A4011D" w:rsidRDefault="00A4011D" w:rsidP="00A4011D">
            <w:pPr>
              <w:spacing w:after="540" w:line="240" w:lineRule="auto"/>
              <w:rPr>
                <w:ins w:id="2482" w:author="Philip Collender" w:date="2019-06-04T20:54:00Z"/>
                <w:rFonts w:ascii="Segoe UI" w:eastAsia="Times New Roman" w:hAnsi="Segoe UI" w:cs="Segoe UI"/>
                <w:color w:val="E6E1DC"/>
                <w:sz w:val="17"/>
                <w:szCs w:val="17"/>
              </w:rPr>
            </w:pPr>
            <w:ins w:id="2483"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48617A" w14:textId="77777777" w:rsidR="00A4011D" w:rsidRPr="00A4011D" w:rsidRDefault="00A4011D" w:rsidP="00A4011D">
            <w:pPr>
              <w:spacing w:after="540" w:line="240" w:lineRule="auto"/>
              <w:rPr>
                <w:ins w:id="2484" w:author="Philip Collender" w:date="2019-06-04T20:54:00Z"/>
                <w:rFonts w:ascii="Segoe UI" w:eastAsia="Times New Roman" w:hAnsi="Segoe UI" w:cs="Segoe UI"/>
                <w:color w:val="E6E1DC"/>
                <w:sz w:val="17"/>
                <w:szCs w:val="17"/>
              </w:rPr>
            </w:pPr>
          </w:p>
        </w:tc>
      </w:tr>
      <w:tr w:rsidR="00A4011D" w:rsidRPr="00A4011D" w14:paraId="317133B5" w14:textId="77777777" w:rsidTr="00A4011D">
        <w:trPr>
          <w:trHeight w:val="345"/>
          <w:tblCellSpacing w:w="0" w:type="dxa"/>
          <w:ins w:id="248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FE284F2" w14:textId="77777777" w:rsidR="00A4011D" w:rsidRPr="00A4011D" w:rsidRDefault="00A4011D" w:rsidP="00A4011D">
            <w:pPr>
              <w:spacing w:after="540" w:line="240" w:lineRule="auto"/>
              <w:jc w:val="right"/>
              <w:rPr>
                <w:ins w:id="2486" w:author="Philip Collender" w:date="2019-06-04T20:54:00Z"/>
                <w:rFonts w:ascii="Segoe UI" w:eastAsia="Times New Roman" w:hAnsi="Segoe UI" w:cs="Segoe UI"/>
                <w:color w:val="FFFFFF"/>
                <w:sz w:val="17"/>
                <w:szCs w:val="17"/>
              </w:rPr>
            </w:pPr>
            <w:ins w:id="2487" w:author="Philip Collender" w:date="2019-06-04T20:54:00Z">
              <w:r w:rsidRPr="00A4011D">
                <w:rPr>
                  <w:rFonts w:ascii="Segoe UI" w:eastAsia="Times New Roman" w:hAnsi="Segoe UI" w:cs="Segoe UI"/>
                  <w:color w:val="FFFFFF"/>
                  <w:sz w:val="17"/>
                  <w:szCs w:val="17"/>
                </w:rPr>
                <w:t>274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1322D7" w14:textId="77777777" w:rsidR="00A4011D" w:rsidRPr="00A4011D" w:rsidRDefault="00A4011D" w:rsidP="00A4011D">
            <w:pPr>
              <w:spacing w:after="540" w:line="240" w:lineRule="auto"/>
              <w:rPr>
                <w:ins w:id="2488" w:author="Philip Collender" w:date="2019-06-04T20:54:00Z"/>
                <w:rFonts w:ascii="Segoe UI" w:eastAsia="Times New Roman" w:hAnsi="Segoe UI" w:cs="Segoe UI"/>
                <w:color w:val="E6E1DC"/>
                <w:sz w:val="17"/>
                <w:szCs w:val="17"/>
              </w:rPr>
            </w:pPr>
            <w:ins w:id="2489" w:author="Philip Collender" w:date="2019-06-04T20:54:00Z">
              <w:r w:rsidRPr="00A4011D">
                <w:rPr>
                  <w:rFonts w:ascii="Segoe UI" w:eastAsia="Times New Roman" w:hAnsi="Segoe UI" w:cs="Segoe UI"/>
                  <w:color w:val="E6E1DC"/>
                  <w:sz w:val="17"/>
                  <w:szCs w:val="17"/>
                </w:rPr>
                <w:t>dfB.70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2C4D4C" w14:textId="77777777" w:rsidR="00A4011D" w:rsidRPr="00A4011D" w:rsidRDefault="00A4011D" w:rsidP="00A4011D">
            <w:pPr>
              <w:spacing w:after="540" w:line="240" w:lineRule="auto"/>
              <w:rPr>
                <w:ins w:id="2490" w:author="Philip Collender" w:date="2019-06-04T20:54:00Z"/>
                <w:rFonts w:ascii="Segoe UI" w:eastAsia="Times New Roman" w:hAnsi="Segoe UI" w:cs="Segoe UI"/>
                <w:color w:val="E6E1DC"/>
                <w:sz w:val="17"/>
                <w:szCs w:val="17"/>
              </w:rPr>
            </w:pPr>
            <w:ins w:id="2491" w:author="Philip Collender" w:date="2019-06-04T20:54:00Z">
              <w:r w:rsidRPr="00A4011D">
                <w:rPr>
                  <w:rFonts w:ascii="Microsoft YaHei" w:eastAsia="Microsoft YaHei" w:hAnsi="Microsoft YaHei" w:cs="Microsoft YaHei"/>
                  <w:color w:val="E6E1DC"/>
                  <w:sz w:val="17"/>
                  <w:szCs w:val="17"/>
                </w:rPr>
                <w:t>秦二世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9E497B" w14:textId="77777777" w:rsidR="00A4011D" w:rsidRPr="00A4011D" w:rsidRDefault="00A4011D" w:rsidP="00A4011D">
            <w:pPr>
              <w:spacing w:after="540" w:line="240" w:lineRule="auto"/>
              <w:rPr>
                <w:ins w:id="2492" w:author="Philip Collender" w:date="2019-06-04T20:54:00Z"/>
                <w:rFonts w:ascii="Segoe UI" w:eastAsia="Times New Roman" w:hAnsi="Segoe UI" w:cs="Segoe UI"/>
                <w:color w:val="E6E1DC"/>
                <w:sz w:val="17"/>
                <w:szCs w:val="17"/>
              </w:rPr>
            </w:pPr>
            <w:ins w:id="249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75CA9A" w14:textId="77777777" w:rsidR="00A4011D" w:rsidRPr="00A4011D" w:rsidRDefault="00A4011D" w:rsidP="00A4011D">
            <w:pPr>
              <w:spacing w:after="540" w:line="240" w:lineRule="auto"/>
              <w:rPr>
                <w:ins w:id="2494" w:author="Philip Collender" w:date="2019-06-04T20:54:00Z"/>
                <w:rFonts w:ascii="Segoe UI" w:eastAsia="Times New Roman" w:hAnsi="Segoe UI" w:cs="Segoe UI"/>
                <w:color w:val="E6E1DC"/>
                <w:sz w:val="17"/>
                <w:szCs w:val="17"/>
              </w:rPr>
            </w:pPr>
            <w:ins w:id="2495"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EA4466" w14:textId="77777777" w:rsidR="00A4011D" w:rsidRPr="00A4011D" w:rsidRDefault="00A4011D" w:rsidP="00A4011D">
            <w:pPr>
              <w:spacing w:after="540" w:line="240" w:lineRule="auto"/>
              <w:rPr>
                <w:ins w:id="2496" w:author="Philip Collender" w:date="2019-06-04T20:54:00Z"/>
                <w:rFonts w:ascii="Segoe UI" w:eastAsia="Times New Roman" w:hAnsi="Segoe UI" w:cs="Segoe UI"/>
                <w:color w:val="E6E1DC"/>
                <w:sz w:val="17"/>
                <w:szCs w:val="17"/>
              </w:rPr>
            </w:pPr>
            <w:ins w:id="249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4EB759" w14:textId="77777777" w:rsidR="00A4011D" w:rsidRPr="00A4011D" w:rsidRDefault="00A4011D" w:rsidP="00A4011D">
            <w:pPr>
              <w:spacing w:after="540" w:line="240" w:lineRule="auto"/>
              <w:rPr>
                <w:ins w:id="2498" w:author="Philip Collender" w:date="2019-06-04T20:54:00Z"/>
                <w:rFonts w:ascii="Segoe UI" w:eastAsia="Times New Roman" w:hAnsi="Segoe UI" w:cs="Segoe UI"/>
                <w:color w:val="E6E1DC"/>
                <w:sz w:val="17"/>
                <w:szCs w:val="17"/>
              </w:rPr>
            </w:pPr>
            <w:ins w:id="2499"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DCB74F" w14:textId="77777777" w:rsidR="00A4011D" w:rsidRPr="00A4011D" w:rsidRDefault="00A4011D" w:rsidP="00A4011D">
            <w:pPr>
              <w:spacing w:after="540" w:line="240" w:lineRule="auto"/>
              <w:rPr>
                <w:ins w:id="2500" w:author="Philip Collender" w:date="2019-06-04T20:54:00Z"/>
                <w:rFonts w:ascii="Segoe UI" w:eastAsia="Times New Roman" w:hAnsi="Segoe UI" w:cs="Segoe UI"/>
                <w:color w:val="E6E1DC"/>
                <w:sz w:val="17"/>
                <w:szCs w:val="17"/>
              </w:rPr>
            </w:pPr>
          </w:p>
        </w:tc>
      </w:tr>
      <w:tr w:rsidR="00A4011D" w:rsidRPr="00A4011D" w14:paraId="0C90A6D3" w14:textId="77777777" w:rsidTr="00A4011D">
        <w:trPr>
          <w:trHeight w:val="345"/>
          <w:tblCellSpacing w:w="0" w:type="dxa"/>
          <w:ins w:id="250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ED970B5" w14:textId="77777777" w:rsidR="00A4011D" w:rsidRPr="00A4011D" w:rsidRDefault="00A4011D" w:rsidP="00A4011D">
            <w:pPr>
              <w:spacing w:after="540" w:line="240" w:lineRule="auto"/>
              <w:jc w:val="right"/>
              <w:rPr>
                <w:ins w:id="2502" w:author="Philip Collender" w:date="2019-06-04T20:54:00Z"/>
                <w:rFonts w:ascii="Segoe UI" w:eastAsia="Times New Roman" w:hAnsi="Segoe UI" w:cs="Segoe UI"/>
                <w:color w:val="FFFFFF"/>
                <w:sz w:val="17"/>
                <w:szCs w:val="17"/>
              </w:rPr>
            </w:pPr>
            <w:ins w:id="2503" w:author="Philip Collender" w:date="2019-06-04T20:54:00Z">
              <w:r w:rsidRPr="00A4011D">
                <w:rPr>
                  <w:rFonts w:ascii="Segoe UI" w:eastAsia="Times New Roman" w:hAnsi="Segoe UI" w:cs="Segoe UI"/>
                  <w:color w:val="FFFFFF"/>
                  <w:sz w:val="17"/>
                  <w:szCs w:val="17"/>
                </w:rPr>
                <w:t>275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C5B44E" w14:textId="77777777" w:rsidR="00A4011D" w:rsidRPr="00A4011D" w:rsidRDefault="00A4011D" w:rsidP="00A4011D">
            <w:pPr>
              <w:spacing w:after="540" w:line="240" w:lineRule="auto"/>
              <w:rPr>
                <w:ins w:id="2504" w:author="Philip Collender" w:date="2019-06-04T20:54:00Z"/>
                <w:rFonts w:ascii="Segoe UI" w:eastAsia="Times New Roman" w:hAnsi="Segoe UI" w:cs="Segoe UI"/>
                <w:color w:val="E6E1DC"/>
                <w:sz w:val="17"/>
                <w:szCs w:val="17"/>
              </w:rPr>
            </w:pPr>
            <w:ins w:id="250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A30B65" w14:textId="77777777" w:rsidR="00A4011D" w:rsidRPr="00A4011D" w:rsidRDefault="00A4011D" w:rsidP="00A4011D">
            <w:pPr>
              <w:spacing w:after="540" w:line="240" w:lineRule="auto"/>
              <w:rPr>
                <w:ins w:id="2506" w:author="Philip Collender" w:date="2019-06-04T20:54:00Z"/>
                <w:rFonts w:ascii="Segoe UI" w:eastAsia="Times New Roman" w:hAnsi="Segoe UI" w:cs="Segoe UI"/>
                <w:color w:val="E6E1DC"/>
                <w:sz w:val="17"/>
                <w:szCs w:val="17"/>
              </w:rPr>
            </w:pPr>
            <w:ins w:id="250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F91394" w14:textId="77777777" w:rsidR="00A4011D" w:rsidRPr="00A4011D" w:rsidRDefault="00A4011D" w:rsidP="00A4011D">
            <w:pPr>
              <w:spacing w:after="540" w:line="240" w:lineRule="auto"/>
              <w:rPr>
                <w:ins w:id="2508" w:author="Philip Collender" w:date="2019-06-04T20:54:00Z"/>
                <w:rFonts w:ascii="Segoe UI" w:eastAsia="Times New Roman" w:hAnsi="Segoe UI" w:cs="Segoe UI"/>
                <w:color w:val="E6E1DC"/>
                <w:sz w:val="17"/>
                <w:szCs w:val="17"/>
              </w:rPr>
            </w:pPr>
            <w:ins w:id="250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711891" w14:textId="77777777" w:rsidR="00A4011D" w:rsidRPr="00A4011D" w:rsidRDefault="00A4011D" w:rsidP="00A4011D">
            <w:pPr>
              <w:spacing w:after="540" w:line="240" w:lineRule="auto"/>
              <w:rPr>
                <w:ins w:id="2510" w:author="Philip Collender" w:date="2019-06-04T20:54:00Z"/>
                <w:rFonts w:ascii="Segoe UI" w:eastAsia="Times New Roman" w:hAnsi="Segoe UI" w:cs="Segoe UI"/>
                <w:color w:val="E6E1DC"/>
                <w:sz w:val="17"/>
                <w:szCs w:val="17"/>
              </w:rPr>
            </w:pPr>
            <w:ins w:id="251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C839A1" w14:textId="77777777" w:rsidR="00A4011D" w:rsidRPr="00A4011D" w:rsidRDefault="00A4011D" w:rsidP="00A4011D">
            <w:pPr>
              <w:spacing w:after="540" w:line="240" w:lineRule="auto"/>
              <w:rPr>
                <w:ins w:id="2512" w:author="Philip Collender" w:date="2019-06-04T20:54:00Z"/>
                <w:rFonts w:ascii="Segoe UI" w:eastAsia="Times New Roman" w:hAnsi="Segoe UI" w:cs="Segoe UI"/>
                <w:color w:val="E6E1DC"/>
                <w:sz w:val="17"/>
                <w:szCs w:val="17"/>
              </w:rPr>
            </w:pPr>
            <w:ins w:id="251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57D638" w14:textId="77777777" w:rsidR="00A4011D" w:rsidRPr="00A4011D" w:rsidRDefault="00A4011D" w:rsidP="00A4011D">
            <w:pPr>
              <w:spacing w:after="540" w:line="240" w:lineRule="auto"/>
              <w:rPr>
                <w:ins w:id="2514" w:author="Philip Collender" w:date="2019-06-04T20:54:00Z"/>
                <w:rFonts w:ascii="Segoe UI" w:eastAsia="Times New Roman" w:hAnsi="Segoe UI" w:cs="Segoe UI"/>
                <w:color w:val="E6E1DC"/>
                <w:sz w:val="17"/>
                <w:szCs w:val="17"/>
              </w:rPr>
            </w:pPr>
            <w:ins w:id="251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C1D838" w14:textId="77777777" w:rsidR="00A4011D" w:rsidRPr="00A4011D" w:rsidRDefault="00A4011D" w:rsidP="00A4011D">
            <w:pPr>
              <w:spacing w:after="540" w:line="240" w:lineRule="auto"/>
              <w:rPr>
                <w:ins w:id="2516" w:author="Philip Collender" w:date="2019-06-04T20:54:00Z"/>
                <w:rFonts w:ascii="Segoe UI" w:eastAsia="Times New Roman" w:hAnsi="Segoe UI" w:cs="Segoe UI"/>
                <w:color w:val="E6E1DC"/>
                <w:sz w:val="17"/>
                <w:szCs w:val="17"/>
              </w:rPr>
            </w:pPr>
            <w:ins w:id="2517" w:author="Philip Collender" w:date="2019-06-04T20:54:00Z">
              <w:r w:rsidRPr="00A4011D">
                <w:rPr>
                  <w:rFonts w:ascii="Segoe UI" w:eastAsia="Times New Roman" w:hAnsi="Segoe UI" w:cs="Segoe UI"/>
                  <w:color w:val="E6E1DC"/>
                  <w:sz w:val="17"/>
                  <w:szCs w:val="17"/>
                </w:rPr>
                <w:t>0.9994</w:t>
              </w:r>
            </w:ins>
          </w:p>
        </w:tc>
      </w:tr>
      <w:tr w:rsidR="00A4011D" w:rsidRPr="00A4011D" w14:paraId="7435742A" w14:textId="77777777" w:rsidTr="00A4011D">
        <w:trPr>
          <w:trHeight w:val="345"/>
          <w:tblCellSpacing w:w="0" w:type="dxa"/>
          <w:ins w:id="251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45CB543" w14:textId="77777777" w:rsidR="00A4011D" w:rsidRPr="00A4011D" w:rsidRDefault="00A4011D" w:rsidP="00A4011D">
            <w:pPr>
              <w:spacing w:after="540" w:line="240" w:lineRule="auto"/>
              <w:jc w:val="right"/>
              <w:rPr>
                <w:ins w:id="2519" w:author="Philip Collender" w:date="2019-06-04T20:54:00Z"/>
                <w:rFonts w:ascii="Segoe UI" w:eastAsia="Times New Roman" w:hAnsi="Segoe UI" w:cs="Segoe UI"/>
                <w:color w:val="FFFFFF"/>
                <w:sz w:val="17"/>
                <w:szCs w:val="17"/>
              </w:rPr>
            </w:pPr>
            <w:ins w:id="2520" w:author="Philip Collender" w:date="2019-06-04T20:54:00Z">
              <w:r w:rsidRPr="00A4011D">
                <w:rPr>
                  <w:rFonts w:ascii="Segoe UI" w:eastAsia="Times New Roman" w:hAnsi="Segoe UI" w:cs="Segoe UI"/>
                  <w:color w:val="FFFFFF"/>
                  <w:sz w:val="17"/>
                  <w:szCs w:val="17"/>
                </w:rPr>
                <w:lastRenderedPageBreak/>
                <w:t>276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A27F31" w14:textId="77777777" w:rsidR="00A4011D" w:rsidRPr="00A4011D" w:rsidRDefault="00A4011D" w:rsidP="00A4011D">
            <w:pPr>
              <w:spacing w:after="540" w:line="240" w:lineRule="auto"/>
              <w:jc w:val="right"/>
              <w:rPr>
                <w:ins w:id="252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F648F3" w14:textId="77777777" w:rsidR="00A4011D" w:rsidRPr="00A4011D" w:rsidRDefault="00A4011D" w:rsidP="00A4011D">
            <w:pPr>
              <w:spacing w:after="540" w:line="240" w:lineRule="auto"/>
              <w:rPr>
                <w:ins w:id="252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597D6E" w14:textId="77777777" w:rsidR="00A4011D" w:rsidRPr="00A4011D" w:rsidRDefault="00A4011D" w:rsidP="00A4011D">
            <w:pPr>
              <w:spacing w:after="540" w:line="240" w:lineRule="auto"/>
              <w:rPr>
                <w:ins w:id="252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2D8EB3" w14:textId="77777777" w:rsidR="00A4011D" w:rsidRPr="00A4011D" w:rsidRDefault="00A4011D" w:rsidP="00A4011D">
            <w:pPr>
              <w:spacing w:after="540" w:line="240" w:lineRule="auto"/>
              <w:rPr>
                <w:ins w:id="252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C8232D" w14:textId="77777777" w:rsidR="00A4011D" w:rsidRPr="00A4011D" w:rsidRDefault="00A4011D" w:rsidP="00A4011D">
            <w:pPr>
              <w:spacing w:after="540" w:line="240" w:lineRule="auto"/>
              <w:rPr>
                <w:ins w:id="252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FA2707" w14:textId="77777777" w:rsidR="00A4011D" w:rsidRPr="00A4011D" w:rsidRDefault="00A4011D" w:rsidP="00A4011D">
            <w:pPr>
              <w:spacing w:after="540" w:line="240" w:lineRule="auto"/>
              <w:rPr>
                <w:ins w:id="252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B7FB6D" w14:textId="77777777" w:rsidR="00A4011D" w:rsidRPr="00A4011D" w:rsidRDefault="00A4011D" w:rsidP="00A4011D">
            <w:pPr>
              <w:spacing w:after="540" w:line="240" w:lineRule="auto"/>
              <w:rPr>
                <w:ins w:id="2527" w:author="Philip Collender" w:date="2019-06-04T20:54:00Z"/>
                <w:rFonts w:ascii="Times New Roman" w:eastAsia="Times New Roman" w:hAnsi="Times New Roman" w:cs="Times New Roman"/>
                <w:sz w:val="20"/>
                <w:szCs w:val="20"/>
              </w:rPr>
            </w:pPr>
          </w:p>
        </w:tc>
      </w:tr>
      <w:tr w:rsidR="00A4011D" w:rsidRPr="00A4011D" w14:paraId="78188619" w14:textId="77777777" w:rsidTr="00A4011D">
        <w:trPr>
          <w:trHeight w:val="345"/>
          <w:tblCellSpacing w:w="0" w:type="dxa"/>
          <w:ins w:id="252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1B65AEE" w14:textId="77777777" w:rsidR="00A4011D" w:rsidRPr="00A4011D" w:rsidRDefault="00A4011D" w:rsidP="00A4011D">
            <w:pPr>
              <w:spacing w:after="540" w:line="240" w:lineRule="auto"/>
              <w:jc w:val="right"/>
              <w:rPr>
                <w:ins w:id="2529" w:author="Philip Collender" w:date="2019-06-04T20:54:00Z"/>
                <w:rFonts w:ascii="Segoe UI" w:eastAsia="Times New Roman" w:hAnsi="Segoe UI" w:cs="Segoe UI"/>
                <w:color w:val="FFFFFF"/>
                <w:sz w:val="17"/>
                <w:szCs w:val="17"/>
              </w:rPr>
            </w:pPr>
            <w:ins w:id="2530" w:author="Philip Collender" w:date="2019-06-04T20:54:00Z">
              <w:r w:rsidRPr="00A4011D">
                <w:rPr>
                  <w:rFonts w:ascii="Segoe UI" w:eastAsia="Times New Roman" w:hAnsi="Segoe UI" w:cs="Segoe UI"/>
                  <w:color w:val="FFFFFF"/>
                  <w:sz w:val="17"/>
                  <w:szCs w:val="17"/>
                </w:rPr>
                <w:t>277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CB370E" w14:textId="77777777" w:rsidR="00A4011D" w:rsidRPr="00A4011D" w:rsidRDefault="00A4011D" w:rsidP="00A4011D">
            <w:pPr>
              <w:spacing w:after="540" w:line="240" w:lineRule="auto"/>
              <w:rPr>
                <w:ins w:id="2531" w:author="Philip Collender" w:date="2019-06-04T20:54:00Z"/>
                <w:rFonts w:ascii="Segoe UI" w:eastAsia="Times New Roman" w:hAnsi="Segoe UI" w:cs="Segoe UI"/>
                <w:color w:val="E6E1DC"/>
                <w:sz w:val="17"/>
                <w:szCs w:val="17"/>
              </w:rPr>
            </w:pPr>
            <w:ins w:id="2532" w:author="Philip Collender" w:date="2019-06-04T20:54:00Z">
              <w:r w:rsidRPr="00A4011D">
                <w:rPr>
                  <w:rFonts w:ascii="Segoe UI" w:eastAsia="Times New Roman" w:hAnsi="Segoe UI" w:cs="Segoe UI"/>
                  <w:color w:val="E6E1DC"/>
                  <w:sz w:val="17"/>
                  <w:szCs w:val="17"/>
                </w:rPr>
                <w:t>dfA.71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0BB85B" w14:textId="77777777" w:rsidR="00A4011D" w:rsidRPr="00A4011D" w:rsidRDefault="00A4011D" w:rsidP="00A4011D">
            <w:pPr>
              <w:spacing w:after="540" w:line="240" w:lineRule="auto"/>
              <w:rPr>
                <w:ins w:id="2533" w:author="Philip Collender" w:date="2019-06-04T20:54:00Z"/>
                <w:rFonts w:ascii="Segoe UI" w:eastAsia="Times New Roman" w:hAnsi="Segoe UI" w:cs="Segoe UI"/>
                <w:color w:val="E6E1DC"/>
                <w:sz w:val="17"/>
                <w:szCs w:val="17"/>
              </w:rPr>
            </w:pPr>
            <w:ins w:id="2534" w:author="Philip Collender" w:date="2019-06-04T20:54:00Z">
              <w:r w:rsidRPr="00A4011D">
                <w:rPr>
                  <w:rFonts w:ascii="Microsoft YaHei" w:eastAsia="Microsoft YaHei" w:hAnsi="Microsoft YaHei" w:cs="Microsoft YaHei"/>
                  <w:color w:val="E6E1DC"/>
                  <w:sz w:val="17"/>
                  <w:szCs w:val="17"/>
                </w:rPr>
                <w:t>汉高祖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AC2B3C" w14:textId="77777777" w:rsidR="00A4011D" w:rsidRPr="00A4011D" w:rsidRDefault="00A4011D" w:rsidP="00A4011D">
            <w:pPr>
              <w:spacing w:after="540" w:line="240" w:lineRule="auto"/>
              <w:rPr>
                <w:ins w:id="2535" w:author="Philip Collender" w:date="2019-06-04T20:54:00Z"/>
                <w:rFonts w:ascii="Segoe UI" w:eastAsia="Times New Roman" w:hAnsi="Segoe UI" w:cs="Segoe UI"/>
                <w:color w:val="E6E1DC"/>
                <w:sz w:val="17"/>
                <w:szCs w:val="17"/>
              </w:rPr>
            </w:pPr>
            <w:ins w:id="253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039522" w14:textId="77777777" w:rsidR="00A4011D" w:rsidRPr="00A4011D" w:rsidRDefault="00A4011D" w:rsidP="00A4011D">
            <w:pPr>
              <w:spacing w:after="540" w:line="240" w:lineRule="auto"/>
              <w:rPr>
                <w:ins w:id="2537" w:author="Philip Collender" w:date="2019-06-04T20:54:00Z"/>
                <w:rFonts w:ascii="Segoe UI" w:eastAsia="Times New Roman" w:hAnsi="Segoe UI" w:cs="Segoe UI"/>
                <w:color w:val="E6E1DC"/>
                <w:sz w:val="17"/>
                <w:szCs w:val="17"/>
              </w:rPr>
            </w:pPr>
            <w:ins w:id="2538" w:author="Philip Collender" w:date="2019-06-04T20:54:00Z">
              <w:r w:rsidRPr="00A4011D">
                <w:rPr>
                  <w:rFonts w:ascii="Segoe UI" w:eastAsia="Times New Roman" w:hAnsi="Segoe UI" w:cs="Segoe UI"/>
                  <w:color w:val="E6E1DC"/>
                  <w:sz w:val="17"/>
                  <w:szCs w:val="17"/>
                </w:rPr>
                <w:t>1993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7D0866" w14:textId="77777777" w:rsidR="00A4011D" w:rsidRPr="00A4011D" w:rsidRDefault="00A4011D" w:rsidP="00A4011D">
            <w:pPr>
              <w:spacing w:after="540" w:line="240" w:lineRule="auto"/>
              <w:rPr>
                <w:ins w:id="2539" w:author="Philip Collender" w:date="2019-06-04T20:54:00Z"/>
                <w:rFonts w:ascii="Segoe UI" w:eastAsia="Times New Roman" w:hAnsi="Segoe UI" w:cs="Segoe UI"/>
                <w:color w:val="E6E1DC"/>
                <w:sz w:val="17"/>
                <w:szCs w:val="17"/>
              </w:rPr>
            </w:pPr>
            <w:ins w:id="2540"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B82318" w14:textId="77777777" w:rsidR="00A4011D" w:rsidRPr="00A4011D" w:rsidRDefault="00A4011D" w:rsidP="00A4011D">
            <w:pPr>
              <w:spacing w:after="540" w:line="240" w:lineRule="auto"/>
              <w:rPr>
                <w:ins w:id="2541" w:author="Philip Collender" w:date="2019-06-04T20:54:00Z"/>
                <w:rFonts w:ascii="Segoe UI" w:eastAsia="Times New Roman" w:hAnsi="Segoe UI" w:cs="Segoe UI"/>
                <w:color w:val="E6E1DC"/>
                <w:sz w:val="17"/>
                <w:szCs w:val="17"/>
              </w:rPr>
            </w:pPr>
            <w:ins w:id="2542" w:author="Philip Collender" w:date="2019-06-04T20:54:00Z">
              <w:r w:rsidRPr="00A4011D">
                <w:rPr>
                  <w:rFonts w:ascii="Segoe UI" w:eastAsia="Times New Roman" w:hAnsi="Segoe UI" w:cs="Segoe UI"/>
                  <w:color w:val="E6E1DC"/>
                  <w:sz w:val="17"/>
                  <w:szCs w:val="17"/>
                </w:rPr>
                <w:t>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273B3E" w14:textId="77777777" w:rsidR="00A4011D" w:rsidRPr="00A4011D" w:rsidRDefault="00A4011D" w:rsidP="00A4011D">
            <w:pPr>
              <w:spacing w:after="540" w:line="240" w:lineRule="auto"/>
              <w:rPr>
                <w:ins w:id="2543" w:author="Philip Collender" w:date="2019-06-04T20:54:00Z"/>
                <w:rFonts w:ascii="Segoe UI" w:eastAsia="Times New Roman" w:hAnsi="Segoe UI" w:cs="Segoe UI"/>
                <w:color w:val="E6E1DC"/>
                <w:sz w:val="17"/>
                <w:szCs w:val="17"/>
              </w:rPr>
            </w:pPr>
          </w:p>
        </w:tc>
      </w:tr>
      <w:tr w:rsidR="00A4011D" w:rsidRPr="00A4011D" w14:paraId="0017851B" w14:textId="77777777" w:rsidTr="00A4011D">
        <w:trPr>
          <w:trHeight w:val="345"/>
          <w:tblCellSpacing w:w="0" w:type="dxa"/>
          <w:ins w:id="254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FDD5F59" w14:textId="77777777" w:rsidR="00A4011D" w:rsidRPr="00A4011D" w:rsidRDefault="00A4011D" w:rsidP="00A4011D">
            <w:pPr>
              <w:spacing w:after="540" w:line="240" w:lineRule="auto"/>
              <w:jc w:val="right"/>
              <w:rPr>
                <w:ins w:id="2545" w:author="Philip Collender" w:date="2019-06-04T20:54:00Z"/>
                <w:rFonts w:ascii="Segoe UI" w:eastAsia="Times New Roman" w:hAnsi="Segoe UI" w:cs="Segoe UI"/>
                <w:color w:val="FFFFFF"/>
                <w:sz w:val="17"/>
                <w:szCs w:val="17"/>
              </w:rPr>
            </w:pPr>
            <w:ins w:id="2546" w:author="Philip Collender" w:date="2019-06-04T20:54:00Z">
              <w:r w:rsidRPr="00A4011D">
                <w:rPr>
                  <w:rFonts w:ascii="Segoe UI" w:eastAsia="Times New Roman" w:hAnsi="Segoe UI" w:cs="Segoe UI"/>
                  <w:color w:val="FFFFFF"/>
                  <w:sz w:val="17"/>
                  <w:szCs w:val="17"/>
                </w:rPr>
                <w:t>278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9FB352" w14:textId="77777777" w:rsidR="00A4011D" w:rsidRPr="00A4011D" w:rsidRDefault="00A4011D" w:rsidP="00A4011D">
            <w:pPr>
              <w:spacing w:after="540" w:line="240" w:lineRule="auto"/>
              <w:rPr>
                <w:ins w:id="2547" w:author="Philip Collender" w:date="2019-06-04T20:54:00Z"/>
                <w:rFonts w:ascii="Segoe UI" w:eastAsia="Times New Roman" w:hAnsi="Segoe UI" w:cs="Segoe UI"/>
                <w:color w:val="E6E1DC"/>
                <w:sz w:val="17"/>
                <w:szCs w:val="17"/>
              </w:rPr>
            </w:pPr>
            <w:ins w:id="2548" w:author="Philip Collender" w:date="2019-06-04T20:54:00Z">
              <w:r w:rsidRPr="00A4011D">
                <w:rPr>
                  <w:rFonts w:ascii="Segoe UI" w:eastAsia="Times New Roman" w:hAnsi="Segoe UI" w:cs="Segoe UI"/>
                  <w:color w:val="E6E1DC"/>
                  <w:sz w:val="17"/>
                  <w:szCs w:val="17"/>
                </w:rPr>
                <w:t>dfB.71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AF3065" w14:textId="77777777" w:rsidR="00A4011D" w:rsidRPr="00A4011D" w:rsidRDefault="00A4011D" w:rsidP="00A4011D">
            <w:pPr>
              <w:spacing w:after="540" w:line="240" w:lineRule="auto"/>
              <w:rPr>
                <w:ins w:id="2549" w:author="Philip Collender" w:date="2019-06-04T20:54:00Z"/>
                <w:rFonts w:ascii="Segoe UI" w:eastAsia="Times New Roman" w:hAnsi="Segoe UI" w:cs="Segoe UI"/>
                <w:color w:val="E6E1DC"/>
                <w:sz w:val="17"/>
                <w:szCs w:val="17"/>
              </w:rPr>
            </w:pPr>
            <w:ins w:id="2550" w:author="Philip Collender" w:date="2019-06-04T20:54:00Z">
              <w:r w:rsidRPr="00A4011D">
                <w:rPr>
                  <w:rFonts w:ascii="Microsoft YaHei" w:eastAsia="Microsoft YaHei" w:hAnsi="Microsoft YaHei" w:cs="Microsoft YaHei"/>
                  <w:color w:val="E6E1DC"/>
                  <w:sz w:val="17"/>
                  <w:szCs w:val="17"/>
                </w:rPr>
                <w:t>刘邦</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E08A34" w14:textId="77777777" w:rsidR="00A4011D" w:rsidRPr="00A4011D" w:rsidRDefault="00A4011D" w:rsidP="00A4011D">
            <w:pPr>
              <w:spacing w:after="540" w:line="240" w:lineRule="auto"/>
              <w:rPr>
                <w:ins w:id="2551" w:author="Philip Collender" w:date="2019-06-04T20:54:00Z"/>
                <w:rFonts w:ascii="Segoe UI" w:eastAsia="Times New Roman" w:hAnsi="Segoe UI" w:cs="Segoe UI"/>
                <w:color w:val="E6E1DC"/>
                <w:sz w:val="17"/>
                <w:szCs w:val="17"/>
              </w:rPr>
            </w:pPr>
            <w:ins w:id="255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22BBF0" w14:textId="77777777" w:rsidR="00A4011D" w:rsidRPr="00A4011D" w:rsidRDefault="00A4011D" w:rsidP="00A4011D">
            <w:pPr>
              <w:spacing w:after="540" w:line="240" w:lineRule="auto"/>
              <w:rPr>
                <w:ins w:id="2553" w:author="Philip Collender" w:date="2019-06-04T20:54:00Z"/>
                <w:rFonts w:ascii="Segoe UI" w:eastAsia="Times New Roman" w:hAnsi="Segoe UI" w:cs="Segoe UI"/>
                <w:color w:val="E6E1DC"/>
                <w:sz w:val="17"/>
                <w:szCs w:val="17"/>
              </w:rPr>
            </w:pPr>
            <w:ins w:id="2554" w:author="Philip Collender" w:date="2019-06-04T20:54:00Z">
              <w:r w:rsidRPr="00A4011D">
                <w:rPr>
                  <w:rFonts w:ascii="Segoe UI" w:eastAsia="Times New Roman" w:hAnsi="Segoe UI" w:cs="Segoe UI"/>
                  <w:color w:val="E6E1DC"/>
                  <w:sz w:val="17"/>
                  <w:szCs w:val="17"/>
                </w:rPr>
                <w:t>1993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90D83A" w14:textId="77777777" w:rsidR="00A4011D" w:rsidRPr="00A4011D" w:rsidRDefault="00A4011D" w:rsidP="00A4011D">
            <w:pPr>
              <w:spacing w:after="540" w:line="240" w:lineRule="auto"/>
              <w:rPr>
                <w:ins w:id="2555" w:author="Philip Collender" w:date="2019-06-04T20:54:00Z"/>
                <w:rFonts w:ascii="Segoe UI" w:eastAsia="Times New Roman" w:hAnsi="Segoe UI" w:cs="Segoe UI"/>
                <w:color w:val="E6E1DC"/>
                <w:sz w:val="17"/>
                <w:szCs w:val="17"/>
              </w:rPr>
            </w:pPr>
            <w:ins w:id="2556"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41472" w14:textId="77777777" w:rsidR="00A4011D" w:rsidRPr="00A4011D" w:rsidRDefault="00A4011D" w:rsidP="00A4011D">
            <w:pPr>
              <w:spacing w:after="540" w:line="240" w:lineRule="auto"/>
              <w:rPr>
                <w:ins w:id="2557" w:author="Philip Collender" w:date="2019-06-04T20:54:00Z"/>
                <w:rFonts w:ascii="Segoe UI" w:eastAsia="Times New Roman" w:hAnsi="Segoe UI" w:cs="Segoe UI"/>
                <w:color w:val="E6E1DC"/>
                <w:sz w:val="17"/>
                <w:szCs w:val="17"/>
              </w:rPr>
            </w:pPr>
            <w:ins w:id="2558" w:author="Philip Collender" w:date="2019-06-04T20:54:00Z">
              <w:r w:rsidRPr="00A4011D">
                <w:rPr>
                  <w:rFonts w:ascii="Segoe UI" w:eastAsia="Times New Roman" w:hAnsi="Segoe UI" w:cs="Segoe UI"/>
                  <w:color w:val="E6E1DC"/>
                  <w:sz w:val="17"/>
                  <w:szCs w:val="17"/>
                </w:rPr>
                <w:t>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511821" w14:textId="77777777" w:rsidR="00A4011D" w:rsidRPr="00A4011D" w:rsidRDefault="00A4011D" w:rsidP="00A4011D">
            <w:pPr>
              <w:spacing w:after="540" w:line="240" w:lineRule="auto"/>
              <w:rPr>
                <w:ins w:id="2559" w:author="Philip Collender" w:date="2019-06-04T20:54:00Z"/>
                <w:rFonts w:ascii="Segoe UI" w:eastAsia="Times New Roman" w:hAnsi="Segoe UI" w:cs="Segoe UI"/>
                <w:color w:val="E6E1DC"/>
                <w:sz w:val="17"/>
                <w:szCs w:val="17"/>
              </w:rPr>
            </w:pPr>
          </w:p>
        </w:tc>
      </w:tr>
      <w:tr w:rsidR="00A4011D" w:rsidRPr="00A4011D" w14:paraId="4F54C362" w14:textId="77777777" w:rsidTr="00A4011D">
        <w:trPr>
          <w:trHeight w:val="345"/>
          <w:tblCellSpacing w:w="0" w:type="dxa"/>
          <w:ins w:id="256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15A0B7E" w14:textId="77777777" w:rsidR="00A4011D" w:rsidRPr="00A4011D" w:rsidRDefault="00A4011D" w:rsidP="00A4011D">
            <w:pPr>
              <w:spacing w:after="540" w:line="240" w:lineRule="auto"/>
              <w:jc w:val="right"/>
              <w:rPr>
                <w:ins w:id="2561" w:author="Philip Collender" w:date="2019-06-04T20:54:00Z"/>
                <w:rFonts w:ascii="Segoe UI" w:eastAsia="Times New Roman" w:hAnsi="Segoe UI" w:cs="Segoe UI"/>
                <w:color w:val="FFFFFF"/>
                <w:sz w:val="17"/>
                <w:szCs w:val="17"/>
              </w:rPr>
            </w:pPr>
            <w:ins w:id="2562" w:author="Philip Collender" w:date="2019-06-04T20:54:00Z">
              <w:r w:rsidRPr="00A4011D">
                <w:rPr>
                  <w:rFonts w:ascii="Segoe UI" w:eastAsia="Times New Roman" w:hAnsi="Segoe UI" w:cs="Segoe UI"/>
                  <w:color w:val="FFFFFF"/>
                  <w:sz w:val="17"/>
                  <w:szCs w:val="17"/>
                </w:rPr>
                <w:t>279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779A79" w14:textId="77777777" w:rsidR="00A4011D" w:rsidRPr="00A4011D" w:rsidRDefault="00A4011D" w:rsidP="00A4011D">
            <w:pPr>
              <w:spacing w:after="540" w:line="240" w:lineRule="auto"/>
              <w:rPr>
                <w:ins w:id="2563" w:author="Philip Collender" w:date="2019-06-04T20:54:00Z"/>
                <w:rFonts w:ascii="Segoe UI" w:eastAsia="Times New Roman" w:hAnsi="Segoe UI" w:cs="Segoe UI"/>
                <w:color w:val="E6E1DC"/>
                <w:sz w:val="17"/>
                <w:szCs w:val="17"/>
              </w:rPr>
            </w:pPr>
            <w:ins w:id="256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6DCFD4" w14:textId="77777777" w:rsidR="00A4011D" w:rsidRPr="00A4011D" w:rsidRDefault="00A4011D" w:rsidP="00A4011D">
            <w:pPr>
              <w:spacing w:after="540" w:line="240" w:lineRule="auto"/>
              <w:rPr>
                <w:ins w:id="2565" w:author="Philip Collender" w:date="2019-06-04T20:54:00Z"/>
                <w:rFonts w:ascii="Segoe UI" w:eastAsia="Times New Roman" w:hAnsi="Segoe UI" w:cs="Segoe UI"/>
                <w:color w:val="E6E1DC"/>
                <w:sz w:val="17"/>
                <w:szCs w:val="17"/>
              </w:rPr>
            </w:pPr>
            <w:ins w:id="256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CAB083" w14:textId="77777777" w:rsidR="00A4011D" w:rsidRPr="00A4011D" w:rsidRDefault="00A4011D" w:rsidP="00A4011D">
            <w:pPr>
              <w:spacing w:after="540" w:line="240" w:lineRule="auto"/>
              <w:rPr>
                <w:ins w:id="2567" w:author="Philip Collender" w:date="2019-06-04T20:54:00Z"/>
                <w:rFonts w:ascii="Segoe UI" w:eastAsia="Times New Roman" w:hAnsi="Segoe UI" w:cs="Segoe UI"/>
                <w:color w:val="E6E1DC"/>
                <w:sz w:val="17"/>
                <w:szCs w:val="17"/>
              </w:rPr>
            </w:pPr>
            <w:ins w:id="256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E269C7" w14:textId="77777777" w:rsidR="00A4011D" w:rsidRPr="00A4011D" w:rsidRDefault="00A4011D" w:rsidP="00A4011D">
            <w:pPr>
              <w:spacing w:after="540" w:line="240" w:lineRule="auto"/>
              <w:rPr>
                <w:ins w:id="2569" w:author="Philip Collender" w:date="2019-06-04T20:54:00Z"/>
                <w:rFonts w:ascii="Segoe UI" w:eastAsia="Times New Roman" w:hAnsi="Segoe UI" w:cs="Segoe UI"/>
                <w:color w:val="E6E1DC"/>
                <w:sz w:val="17"/>
                <w:szCs w:val="17"/>
              </w:rPr>
            </w:pPr>
            <w:ins w:id="257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00EF7B" w14:textId="77777777" w:rsidR="00A4011D" w:rsidRPr="00A4011D" w:rsidRDefault="00A4011D" w:rsidP="00A4011D">
            <w:pPr>
              <w:spacing w:after="540" w:line="240" w:lineRule="auto"/>
              <w:rPr>
                <w:ins w:id="2571" w:author="Philip Collender" w:date="2019-06-04T20:54:00Z"/>
                <w:rFonts w:ascii="Segoe UI" w:eastAsia="Times New Roman" w:hAnsi="Segoe UI" w:cs="Segoe UI"/>
                <w:color w:val="E6E1DC"/>
                <w:sz w:val="17"/>
                <w:szCs w:val="17"/>
              </w:rPr>
            </w:pPr>
            <w:ins w:id="257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F002A6" w14:textId="77777777" w:rsidR="00A4011D" w:rsidRPr="00A4011D" w:rsidRDefault="00A4011D" w:rsidP="00A4011D">
            <w:pPr>
              <w:spacing w:after="540" w:line="240" w:lineRule="auto"/>
              <w:rPr>
                <w:ins w:id="2573" w:author="Philip Collender" w:date="2019-06-04T20:54:00Z"/>
                <w:rFonts w:ascii="Segoe UI" w:eastAsia="Times New Roman" w:hAnsi="Segoe UI" w:cs="Segoe UI"/>
                <w:color w:val="E6E1DC"/>
                <w:sz w:val="17"/>
                <w:szCs w:val="17"/>
              </w:rPr>
            </w:pPr>
            <w:ins w:id="257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A26049" w14:textId="77777777" w:rsidR="00A4011D" w:rsidRPr="00A4011D" w:rsidRDefault="00A4011D" w:rsidP="00A4011D">
            <w:pPr>
              <w:spacing w:after="540" w:line="240" w:lineRule="auto"/>
              <w:rPr>
                <w:ins w:id="2575" w:author="Philip Collender" w:date="2019-06-04T20:54:00Z"/>
                <w:rFonts w:ascii="Segoe UI" w:eastAsia="Times New Roman" w:hAnsi="Segoe UI" w:cs="Segoe UI"/>
                <w:color w:val="E6E1DC"/>
                <w:sz w:val="17"/>
                <w:szCs w:val="17"/>
              </w:rPr>
            </w:pPr>
            <w:ins w:id="2576" w:author="Philip Collender" w:date="2019-06-04T20:54:00Z">
              <w:r w:rsidRPr="00A4011D">
                <w:rPr>
                  <w:rFonts w:ascii="Segoe UI" w:eastAsia="Times New Roman" w:hAnsi="Segoe UI" w:cs="Segoe UI"/>
                  <w:color w:val="E6E1DC"/>
                  <w:sz w:val="17"/>
                  <w:szCs w:val="17"/>
                </w:rPr>
                <w:t>0.9994</w:t>
              </w:r>
            </w:ins>
          </w:p>
        </w:tc>
      </w:tr>
      <w:tr w:rsidR="00A4011D" w:rsidRPr="00A4011D" w14:paraId="7CF4E3D3" w14:textId="77777777" w:rsidTr="00A4011D">
        <w:trPr>
          <w:trHeight w:val="345"/>
          <w:tblCellSpacing w:w="0" w:type="dxa"/>
          <w:ins w:id="257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1D871FA" w14:textId="77777777" w:rsidR="00A4011D" w:rsidRPr="00A4011D" w:rsidRDefault="00A4011D" w:rsidP="00A4011D">
            <w:pPr>
              <w:spacing w:after="540" w:line="240" w:lineRule="auto"/>
              <w:jc w:val="right"/>
              <w:rPr>
                <w:ins w:id="2578" w:author="Philip Collender" w:date="2019-06-04T20:54:00Z"/>
                <w:rFonts w:ascii="Segoe UI" w:eastAsia="Times New Roman" w:hAnsi="Segoe UI" w:cs="Segoe UI"/>
                <w:color w:val="FFFFFF"/>
                <w:sz w:val="17"/>
                <w:szCs w:val="17"/>
              </w:rPr>
            </w:pPr>
            <w:ins w:id="2579" w:author="Philip Collender" w:date="2019-06-04T20:54:00Z">
              <w:r w:rsidRPr="00A4011D">
                <w:rPr>
                  <w:rFonts w:ascii="Segoe UI" w:eastAsia="Times New Roman" w:hAnsi="Segoe UI" w:cs="Segoe UI"/>
                  <w:color w:val="FFFFFF"/>
                  <w:sz w:val="17"/>
                  <w:szCs w:val="17"/>
                </w:rPr>
                <w:t>280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994275" w14:textId="77777777" w:rsidR="00A4011D" w:rsidRPr="00A4011D" w:rsidRDefault="00A4011D" w:rsidP="00A4011D">
            <w:pPr>
              <w:spacing w:after="540" w:line="240" w:lineRule="auto"/>
              <w:jc w:val="right"/>
              <w:rPr>
                <w:ins w:id="258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977D03" w14:textId="77777777" w:rsidR="00A4011D" w:rsidRPr="00A4011D" w:rsidRDefault="00A4011D" w:rsidP="00A4011D">
            <w:pPr>
              <w:spacing w:after="540" w:line="240" w:lineRule="auto"/>
              <w:rPr>
                <w:ins w:id="258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A3CC42" w14:textId="77777777" w:rsidR="00A4011D" w:rsidRPr="00A4011D" w:rsidRDefault="00A4011D" w:rsidP="00A4011D">
            <w:pPr>
              <w:spacing w:after="540" w:line="240" w:lineRule="auto"/>
              <w:rPr>
                <w:ins w:id="258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DFD6AC" w14:textId="77777777" w:rsidR="00A4011D" w:rsidRPr="00A4011D" w:rsidRDefault="00A4011D" w:rsidP="00A4011D">
            <w:pPr>
              <w:spacing w:after="540" w:line="240" w:lineRule="auto"/>
              <w:rPr>
                <w:ins w:id="258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3B3E08" w14:textId="77777777" w:rsidR="00A4011D" w:rsidRPr="00A4011D" w:rsidRDefault="00A4011D" w:rsidP="00A4011D">
            <w:pPr>
              <w:spacing w:after="540" w:line="240" w:lineRule="auto"/>
              <w:rPr>
                <w:ins w:id="258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C77F91" w14:textId="77777777" w:rsidR="00A4011D" w:rsidRPr="00A4011D" w:rsidRDefault="00A4011D" w:rsidP="00A4011D">
            <w:pPr>
              <w:spacing w:after="540" w:line="240" w:lineRule="auto"/>
              <w:rPr>
                <w:ins w:id="258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759C2B" w14:textId="77777777" w:rsidR="00A4011D" w:rsidRPr="00A4011D" w:rsidRDefault="00A4011D" w:rsidP="00A4011D">
            <w:pPr>
              <w:spacing w:after="540" w:line="240" w:lineRule="auto"/>
              <w:rPr>
                <w:ins w:id="2586" w:author="Philip Collender" w:date="2019-06-04T20:54:00Z"/>
                <w:rFonts w:ascii="Times New Roman" w:eastAsia="Times New Roman" w:hAnsi="Times New Roman" w:cs="Times New Roman"/>
                <w:sz w:val="20"/>
                <w:szCs w:val="20"/>
              </w:rPr>
            </w:pPr>
          </w:p>
        </w:tc>
      </w:tr>
      <w:tr w:rsidR="00A4011D" w:rsidRPr="00A4011D" w14:paraId="740130E2" w14:textId="77777777" w:rsidTr="00A4011D">
        <w:trPr>
          <w:trHeight w:val="345"/>
          <w:tblCellSpacing w:w="0" w:type="dxa"/>
          <w:ins w:id="258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9D51D6C" w14:textId="77777777" w:rsidR="00A4011D" w:rsidRPr="00A4011D" w:rsidRDefault="00A4011D" w:rsidP="00A4011D">
            <w:pPr>
              <w:spacing w:after="540" w:line="240" w:lineRule="auto"/>
              <w:jc w:val="right"/>
              <w:rPr>
                <w:ins w:id="2588" w:author="Philip Collender" w:date="2019-06-04T20:54:00Z"/>
                <w:rFonts w:ascii="Segoe UI" w:eastAsia="Times New Roman" w:hAnsi="Segoe UI" w:cs="Segoe UI"/>
                <w:color w:val="FFFFFF"/>
                <w:sz w:val="17"/>
                <w:szCs w:val="17"/>
              </w:rPr>
            </w:pPr>
            <w:ins w:id="2589" w:author="Philip Collender" w:date="2019-06-04T20:54:00Z">
              <w:r w:rsidRPr="00A4011D">
                <w:rPr>
                  <w:rFonts w:ascii="Segoe UI" w:eastAsia="Times New Roman" w:hAnsi="Segoe UI" w:cs="Segoe UI"/>
                  <w:color w:val="FFFFFF"/>
                  <w:sz w:val="17"/>
                  <w:szCs w:val="17"/>
                </w:rPr>
                <w:t>281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D6972B" w14:textId="77777777" w:rsidR="00A4011D" w:rsidRPr="00A4011D" w:rsidRDefault="00A4011D" w:rsidP="00A4011D">
            <w:pPr>
              <w:spacing w:after="540" w:line="240" w:lineRule="auto"/>
              <w:rPr>
                <w:ins w:id="2590" w:author="Philip Collender" w:date="2019-06-04T20:54:00Z"/>
                <w:rFonts w:ascii="Segoe UI" w:eastAsia="Times New Roman" w:hAnsi="Segoe UI" w:cs="Segoe UI"/>
                <w:color w:val="E6E1DC"/>
                <w:sz w:val="17"/>
                <w:szCs w:val="17"/>
              </w:rPr>
            </w:pPr>
            <w:ins w:id="2591" w:author="Philip Collender" w:date="2019-06-04T20:54:00Z">
              <w:r w:rsidRPr="00A4011D">
                <w:rPr>
                  <w:rFonts w:ascii="Segoe UI" w:eastAsia="Times New Roman" w:hAnsi="Segoe UI" w:cs="Segoe UI"/>
                  <w:color w:val="E6E1DC"/>
                  <w:sz w:val="17"/>
                  <w:szCs w:val="17"/>
                </w:rPr>
                <w:t>dfA.72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722BC8" w14:textId="77777777" w:rsidR="00A4011D" w:rsidRPr="00A4011D" w:rsidRDefault="00A4011D" w:rsidP="00A4011D">
            <w:pPr>
              <w:spacing w:after="540" w:line="240" w:lineRule="auto"/>
              <w:rPr>
                <w:ins w:id="2592" w:author="Philip Collender" w:date="2019-06-04T20:54:00Z"/>
                <w:rFonts w:ascii="Segoe UI" w:eastAsia="Times New Roman" w:hAnsi="Segoe UI" w:cs="Segoe UI"/>
                <w:color w:val="E6E1DC"/>
                <w:sz w:val="17"/>
                <w:szCs w:val="17"/>
              </w:rPr>
            </w:pPr>
            <w:ins w:id="2593" w:author="Philip Collender" w:date="2019-06-04T20:54:00Z">
              <w:r w:rsidRPr="00A4011D">
                <w:rPr>
                  <w:rFonts w:ascii="Microsoft YaHei" w:eastAsia="Microsoft YaHei" w:hAnsi="Microsoft YaHei" w:cs="Microsoft YaHei"/>
                  <w:color w:val="E6E1DC"/>
                  <w:sz w:val="17"/>
                  <w:szCs w:val="17"/>
                </w:rPr>
                <w:t>成龙</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06655C" w14:textId="77777777" w:rsidR="00A4011D" w:rsidRPr="00A4011D" w:rsidRDefault="00A4011D" w:rsidP="00A4011D">
            <w:pPr>
              <w:spacing w:after="540" w:line="240" w:lineRule="auto"/>
              <w:rPr>
                <w:ins w:id="2594" w:author="Philip Collender" w:date="2019-06-04T20:54:00Z"/>
                <w:rFonts w:ascii="Segoe UI" w:eastAsia="Times New Roman" w:hAnsi="Segoe UI" w:cs="Segoe UI"/>
                <w:color w:val="E6E1DC"/>
                <w:sz w:val="17"/>
                <w:szCs w:val="17"/>
              </w:rPr>
            </w:pPr>
            <w:ins w:id="259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6B3BC3" w14:textId="77777777" w:rsidR="00A4011D" w:rsidRPr="00A4011D" w:rsidRDefault="00A4011D" w:rsidP="00A4011D">
            <w:pPr>
              <w:spacing w:after="540" w:line="240" w:lineRule="auto"/>
              <w:rPr>
                <w:ins w:id="2596" w:author="Philip Collender" w:date="2019-06-04T20:54:00Z"/>
                <w:rFonts w:ascii="Segoe UI" w:eastAsia="Times New Roman" w:hAnsi="Segoe UI" w:cs="Segoe UI"/>
                <w:color w:val="E6E1DC"/>
                <w:sz w:val="17"/>
                <w:szCs w:val="17"/>
              </w:rPr>
            </w:pPr>
            <w:ins w:id="2597"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E06A4E" w14:textId="77777777" w:rsidR="00A4011D" w:rsidRPr="00A4011D" w:rsidRDefault="00A4011D" w:rsidP="00A4011D">
            <w:pPr>
              <w:spacing w:after="540" w:line="240" w:lineRule="auto"/>
              <w:rPr>
                <w:ins w:id="2598" w:author="Philip Collender" w:date="2019-06-04T20:54:00Z"/>
                <w:rFonts w:ascii="Segoe UI" w:eastAsia="Times New Roman" w:hAnsi="Segoe UI" w:cs="Segoe UI"/>
                <w:color w:val="E6E1DC"/>
                <w:sz w:val="17"/>
                <w:szCs w:val="17"/>
              </w:rPr>
            </w:pPr>
            <w:ins w:id="2599"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5AEA3D" w14:textId="77777777" w:rsidR="00A4011D" w:rsidRPr="00A4011D" w:rsidRDefault="00A4011D" w:rsidP="00A4011D">
            <w:pPr>
              <w:spacing w:after="540" w:line="240" w:lineRule="auto"/>
              <w:rPr>
                <w:ins w:id="2600" w:author="Philip Collender" w:date="2019-06-04T20:54:00Z"/>
                <w:rFonts w:ascii="Segoe UI" w:eastAsia="Times New Roman" w:hAnsi="Segoe UI" w:cs="Segoe UI"/>
                <w:color w:val="E6E1DC"/>
                <w:sz w:val="17"/>
                <w:szCs w:val="17"/>
              </w:rPr>
            </w:pPr>
            <w:ins w:id="2601" w:author="Philip Collender" w:date="2019-06-04T20:54:00Z">
              <w:r w:rsidRPr="00A4011D">
                <w:rPr>
                  <w:rFonts w:ascii="Segoe UI" w:eastAsia="Times New Roman" w:hAnsi="Segoe UI" w:cs="Segoe UI"/>
                  <w:color w:val="E6E1DC"/>
                  <w:sz w:val="17"/>
                  <w:szCs w:val="17"/>
                </w:rPr>
                <w:t>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D8D21C" w14:textId="77777777" w:rsidR="00A4011D" w:rsidRPr="00A4011D" w:rsidRDefault="00A4011D" w:rsidP="00A4011D">
            <w:pPr>
              <w:spacing w:after="540" w:line="240" w:lineRule="auto"/>
              <w:rPr>
                <w:ins w:id="2602" w:author="Philip Collender" w:date="2019-06-04T20:54:00Z"/>
                <w:rFonts w:ascii="Segoe UI" w:eastAsia="Times New Roman" w:hAnsi="Segoe UI" w:cs="Segoe UI"/>
                <w:color w:val="E6E1DC"/>
                <w:sz w:val="17"/>
                <w:szCs w:val="17"/>
              </w:rPr>
            </w:pPr>
          </w:p>
        </w:tc>
      </w:tr>
      <w:tr w:rsidR="00A4011D" w:rsidRPr="00A4011D" w14:paraId="0231BA8C" w14:textId="77777777" w:rsidTr="00A4011D">
        <w:trPr>
          <w:trHeight w:val="345"/>
          <w:tblCellSpacing w:w="0" w:type="dxa"/>
          <w:ins w:id="260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CBD3E57" w14:textId="77777777" w:rsidR="00A4011D" w:rsidRPr="00A4011D" w:rsidRDefault="00A4011D" w:rsidP="00A4011D">
            <w:pPr>
              <w:spacing w:after="540" w:line="240" w:lineRule="auto"/>
              <w:jc w:val="right"/>
              <w:rPr>
                <w:ins w:id="2604" w:author="Philip Collender" w:date="2019-06-04T20:54:00Z"/>
                <w:rFonts w:ascii="Segoe UI" w:eastAsia="Times New Roman" w:hAnsi="Segoe UI" w:cs="Segoe UI"/>
                <w:color w:val="FFFFFF"/>
                <w:sz w:val="17"/>
                <w:szCs w:val="17"/>
              </w:rPr>
            </w:pPr>
            <w:ins w:id="2605" w:author="Philip Collender" w:date="2019-06-04T20:54:00Z">
              <w:r w:rsidRPr="00A4011D">
                <w:rPr>
                  <w:rFonts w:ascii="Segoe UI" w:eastAsia="Times New Roman" w:hAnsi="Segoe UI" w:cs="Segoe UI"/>
                  <w:color w:val="FFFFFF"/>
                  <w:sz w:val="17"/>
                  <w:szCs w:val="17"/>
                </w:rPr>
                <w:t>282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0D93B5" w14:textId="77777777" w:rsidR="00A4011D" w:rsidRPr="00A4011D" w:rsidRDefault="00A4011D" w:rsidP="00A4011D">
            <w:pPr>
              <w:spacing w:after="540" w:line="240" w:lineRule="auto"/>
              <w:rPr>
                <w:ins w:id="2606" w:author="Philip Collender" w:date="2019-06-04T20:54:00Z"/>
                <w:rFonts w:ascii="Segoe UI" w:eastAsia="Times New Roman" w:hAnsi="Segoe UI" w:cs="Segoe UI"/>
                <w:color w:val="E6E1DC"/>
                <w:sz w:val="17"/>
                <w:szCs w:val="17"/>
              </w:rPr>
            </w:pPr>
            <w:ins w:id="2607" w:author="Philip Collender" w:date="2019-06-04T20:54:00Z">
              <w:r w:rsidRPr="00A4011D">
                <w:rPr>
                  <w:rFonts w:ascii="Segoe UI" w:eastAsia="Times New Roman" w:hAnsi="Segoe UI" w:cs="Segoe UI"/>
                  <w:color w:val="E6E1DC"/>
                  <w:sz w:val="17"/>
                  <w:szCs w:val="17"/>
                </w:rPr>
                <w:t>dfB.72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E84339" w14:textId="77777777" w:rsidR="00A4011D" w:rsidRPr="00A4011D" w:rsidRDefault="00A4011D" w:rsidP="00A4011D">
            <w:pPr>
              <w:spacing w:after="540" w:line="240" w:lineRule="auto"/>
              <w:rPr>
                <w:ins w:id="2608" w:author="Philip Collender" w:date="2019-06-04T20:54:00Z"/>
                <w:rFonts w:ascii="Segoe UI" w:eastAsia="Times New Roman" w:hAnsi="Segoe UI" w:cs="Segoe UI"/>
                <w:color w:val="E6E1DC"/>
                <w:sz w:val="17"/>
                <w:szCs w:val="17"/>
              </w:rPr>
            </w:pPr>
            <w:ins w:id="2609" w:author="Philip Collender" w:date="2019-06-04T20:54:00Z">
              <w:r w:rsidRPr="00A4011D">
                <w:rPr>
                  <w:rFonts w:ascii="Microsoft YaHei" w:eastAsia="Microsoft YaHei" w:hAnsi="Microsoft YaHei" w:cs="Microsoft YaHei"/>
                  <w:color w:val="E6E1DC"/>
                  <w:sz w:val="17"/>
                  <w:szCs w:val="17"/>
                </w:rPr>
                <w:t>成龍</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B67AB97" w14:textId="77777777" w:rsidR="00A4011D" w:rsidRPr="00A4011D" w:rsidRDefault="00A4011D" w:rsidP="00A4011D">
            <w:pPr>
              <w:spacing w:after="540" w:line="240" w:lineRule="auto"/>
              <w:rPr>
                <w:ins w:id="2610" w:author="Philip Collender" w:date="2019-06-04T20:54:00Z"/>
                <w:rFonts w:ascii="Segoe UI" w:eastAsia="Times New Roman" w:hAnsi="Segoe UI" w:cs="Segoe UI"/>
                <w:color w:val="E6E1DC"/>
                <w:sz w:val="17"/>
                <w:szCs w:val="17"/>
              </w:rPr>
            </w:pPr>
            <w:ins w:id="261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2E7714" w14:textId="77777777" w:rsidR="00A4011D" w:rsidRPr="00A4011D" w:rsidRDefault="00A4011D" w:rsidP="00A4011D">
            <w:pPr>
              <w:spacing w:after="540" w:line="240" w:lineRule="auto"/>
              <w:rPr>
                <w:ins w:id="2612" w:author="Philip Collender" w:date="2019-06-04T20:54:00Z"/>
                <w:rFonts w:ascii="Segoe UI" w:eastAsia="Times New Roman" w:hAnsi="Segoe UI" w:cs="Segoe UI"/>
                <w:color w:val="E6E1DC"/>
                <w:sz w:val="17"/>
                <w:szCs w:val="17"/>
              </w:rPr>
            </w:pPr>
            <w:ins w:id="2613"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9B0F15" w14:textId="77777777" w:rsidR="00A4011D" w:rsidRPr="00A4011D" w:rsidRDefault="00A4011D" w:rsidP="00A4011D">
            <w:pPr>
              <w:spacing w:after="540" w:line="240" w:lineRule="auto"/>
              <w:rPr>
                <w:ins w:id="2614" w:author="Philip Collender" w:date="2019-06-04T20:54:00Z"/>
                <w:rFonts w:ascii="Segoe UI" w:eastAsia="Times New Roman" w:hAnsi="Segoe UI" w:cs="Segoe UI"/>
                <w:color w:val="E6E1DC"/>
                <w:sz w:val="17"/>
                <w:szCs w:val="17"/>
              </w:rPr>
            </w:pPr>
            <w:ins w:id="2615"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9E8A26" w14:textId="77777777" w:rsidR="00A4011D" w:rsidRPr="00A4011D" w:rsidRDefault="00A4011D" w:rsidP="00A4011D">
            <w:pPr>
              <w:spacing w:after="540" w:line="240" w:lineRule="auto"/>
              <w:rPr>
                <w:ins w:id="2616" w:author="Philip Collender" w:date="2019-06-04T20:54:00Z"/>
                <w:rFonts w:ascii="Segoe UI" w:eastAsia="Times New Roman" w:hAnsi="Segoe UI" w:cs="Segoe UI"/>
                <w:color w:val="E6E1DC"/>
                <w:sz w:val="17"/>
                <w:szCs w:val="17"/>
              </w:rPr>
            </w:pPr>
            <w:ins w:id="2617" w:author="Philip Collender" w:date="2019-06-04T20:54:00Z">
              <w:r w:rsidRPr="00A4011D">
                <w:rPr>
                  <w:rFonts w:ascii="Segoe UI" w:eastAsia="Times New Roman" w:hAnsi="Segoe UI" w:cs="Segoe UI"/>
                  <w:color w:val="E6E1DC"/>
                  <w:sz w:val="17"/>
                  <w:szCs w:val="17"/>
                </w:rPr>
                <w:t>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268E67" w14:textId="77777777" w:rsidR="00A4011D" w:rsidRPr="00A4011D" w:rsidRDefault="00A4011D" w:rsidP="00A4011D">
            <w:pPr>
              <w:spacing w:after="540" w:line="240" w:lineRule="auto"/>
              <w:rPr>
                <w:ins w:id="2618" w:author="Philip Collender" w:date="2019-06-04T20:54:00Z"/>
                <w:rFonts w:ascii="Segoe UI" w:eastAsia="Times New Roman" w:hAnsi="Segoe UI" w:cs="Segoe UI"/>
                <w:color w:val="E6E1DC"/>
                <w:sz w:val="17"/>
                <w:szCs w:val="17"/>
              </w:rPr>
            </w:pPr>
          </w:p>
        </w:tc>
      </w:tr>
      <w:tr w:rsidR="00A4011D" w:rsidRPr="00A4011D" w14:paraId="0F8A965F" w14:textId="77777777" w:rsidTr="00A4011D">
        <w:trPr>
          <w:trHeight w:val="345"/>
          <w:tblCellSpacing w:w="0" w:type="dxa"/>
          <w:ins w:id="261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8CE3805" w14:textId="77777777" w:rsidR="00A4011D" w:rsidRPr="00A4011D" w:rsidRDefault="00A4011D" w:rsidP="00A4011D">
            <w:pPr>
              <w:spacing w:after="540" w:line="240" w:lineRule="auto"/>
              <w:jc w:val="right"/>
              <w:rPr>
                <w:ins w:id="2620" w:author="Philip Collender" w:date="2019-06-04T20:54:00Z"/>
                <w:rFonts w:ascii="Segoe UI" w:eastAsia="Times New Roman" w:hAnsi="Segoe UI" w:cs="Segoe UI"/>
                <w:color w:val="FFFFFF"/>
                <w:sz w:val="17"/>
                <w:szCs w:val="17"/>
              </w:rPr>
            </w:pPr>
            <w:ins w:id="2621" w:author="Philip Collender" w:date="2019-06-04T20:54:00Z">
              <w:r w:rsidRPr="00A4011D">
                <w:rPr>
                  <w:rFonts w:ascii="Segoe UI" w:eastAsia="Times New Roman" w:hAnsi="Segoe UI" w:cs="Segoe UI"/>
                  <w:color w:val="FFFFFF"/>
                  <w:sz w:val="17"/>
                  <w:szCs w:val="17"/>
                </w:rPr>
                <w:t>283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47E346" w14:textId="77777777" w:rsidR="00A4011D" w:rsidRPr="00A4011D" w:rsidRDefault="00A4011D" w:rsidP="00A4011D">
            <w:pPr>
              <w:spacing w:after="540" w:line="240" w:lineRule="auto"/>
              <w:rPr>
                <w:ins w:id="2622" w:author="Philip Collender" w:date="2019-06-04T20:54:00Z"/>
                <w:rFonts w:ascii="Segoe UI" w:eastAsia="Times New Roman" w:hAnsi="Segoe UI" w:cs="Segoe UI"/>
                <w:color w:val="E6E1DC"/>
                <w:sz w:val="17"/>
                <w:szCs w:val="17"/>
              </w:rPr>
            </w:pPr>
            <w:ins w:id="262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2E6BB8A" w14:textId="77777777" w:rsidR="00A4011D" w:rsidRPr="00A4011D" w:rsidRDefault="00A4011D" w:rsidP="00A4011D">
            <w:pPr>
              <w:spacing w:after="540" w:line="240" w:lineRule="auto"/>
              <w:rPr>
                <w:ins w:id="2624" w:author="Philip Collender" w:date="2019-06-04T20:54:00Z"/>
                <w:rFonts w:ascii="Segoe UI" w:eastAsia="Times New Roman" w:hAnsi="Segoe UI" w:cs="Segoe UI"/>
                <w:color w:val="E6E1DC"/>
                <w:sz w:val="17"/>
                <w:szCs w:val="17"/>
              </w:rPr>
            </w:pPr>
            <w:ins w:id="262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B55F13" w14:textId="77777777" w:rsidR="00A4011D" w:rsidRPr="00A4011D" w:rsidRDefault="00A4011D" w:rsidP="00A4011D">
            <w:pPr>
              <w:spacing w:after="540" w:line="240" w:lineRule="auto"/>
              <w:rPr>
                <w:ins w:id="2626" w:author="Philip Collender" w:date="2019-06-04T20:54:00Z"/>
                <w:rFonts w:ascii="Segoe UI" w:eastAsia="Times New Roman" w:hAnsi="Segoe UI" w:cs="Segoe UI"/>
                <w:color w:val="E6E1DC"/>
                <w:sz w:val="17"/>
                <w:szCs w:val="17"/>
              </w:rPr>
            </w:pPr>
            <w:ins w:id="262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0D0963" w14:textId="77777777" w:rsidR="00A4011D" w:rsidRPr="00A4011D" w:rsidRDefault="00A4011D" w:rsidP="00A4011D">
            <w:pPr>
              <w:spacing w:after="540" w:line="240" w:lineRule="auto"/>
              <w:rPr>
                <w:ins w:id="2628" w:author="Philip Collender" w:date="2019-06-04T20:54:00Z"/>
                <w:rFonts w:ascii="Segoe UI" w:eastAsia="Times New Roman" w:hAnsi="Segoe UI" w:cs="Segoe UI"/>
                <w:color w:val="E6E1DC"/>
                <w:sz w:val="17"/>
                <w:szCs w:val="17"/>
              </w:rPr>
            </w:pPr>
            <w:ins w:id="262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2DD841" w14:textId="77777777" w:rsidR="00A4011D" w:rsidRPr="00A4011D" w:rsidRDefault="00A4011D" w:rsidP="00A4011D">
            <w:pPr>
              <w:spacing w:after="540" w:line="240" w:lineRule="auto"/>
              <w:rPr>
                <w:ins w:id="2630" w:author="Philip Collender" w:date="2019-06-04T20:54:00Z"/>
                <w:rFonts w:ascii="Segoe UI" w:eastAsia="Times New Roman" w:hAnsi="Segoe UI" w:cs="Segoe UI"/>
                <w:color w:val="E6E1DC"/>
                <w:sz w:val="17"/>
                <w:szCs w:val="17"/>
              </w:rPr>
            </w:pPr>
            <w:ins w:id="263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CE25C7" w14:textId="77777777" w:rsidR="00A4011D" w:rsidRPr="00A4011D" w:rsidRDefault="00A4011D" w:rsidP="00A4011D">
            <w:pPr>
              <w:spacing w:after="540" w:line="240" w:lineRule="auto"/>
              <w:rPr>
                <w:ins w:id="2632" w:author="Philip Collender" w:date="2019-06-04T20:54:00Z"/>
                <w:rFonts w:ascii="Segoe UI" w:eastAsia="Times New Roman" w:hAnsi="Segoe UI" w:cs="Segoe UI"/>
                <w:color w:val="E6E1DC"/>
                <w:sz w:val="17"/>
                <w:szCs w:val="17"/>
              </w:rPr>
            </w:pPr>
            <w:ins w:id="263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8C4046" w14:textId="77777777" w:rsidR="00A4011D" w:rsidRPr="00A4011D" w:rsidRDefault="00A4011D" w:rsidP="00A4011D">
            <w:pPr>
              <w:spacing w:after="540" w:line="240" w:lineRule="auto"/>
              <w:rPr>
                <w:ins w:id="2634" w:author="Philip Collender" w:date="2019-06-04T20:54:00Z"/>
                <w:rFonts w:ascii="Segoe UI" w:eastAsia="Times New Roman" w:hAnsi="Segoe UI" w:cs="Segoe UI"/>
                <w:color w:val="E6E1DC"/>
                <w:sz w:val="17"/>
                <w:szCs w:val="17"/>
              </w:rPr>
            </w:pPr>
            <w:ins w:id="2635" w:author="Philip Collender" w:date="2019-06-04T20:54:00Z">
              <w:r w:rsidRPr="00A4011D">
                <w:rPr>
                  <w:rFonts w:ascii="Segoe UI" w:eastAsia="Times New Roman" w:hAnsi="Segoe UI" w:cs="Segoe UI"/>
                  <w:color w:val="E6E1DC"/>
                  <w:sz w:val="17"/>
                  <w:szCs w:val="17"/>
                </w:rPr>
                <w:t>1</w:t>
              </w:r>
            </w:ins>
          </w:p>
        </w:tc>
      </w:tr>
      <w:tr w:rsidR="00A4011D" w:rsidRPr="00A4011D" w14:paraId="1F4AFD8E" w14:textId="77777777" w:rsidTr="00A4011D">
        <w:trPr>
          <w:trHeight w:val="345"/>
          <w:tblCellSpacing w:w="0" w:type="dxa"/>
          <w:ins w:id="263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2B7854A" w14:textId="77777777" w:rsidR="00A4011D" w:rsidRPr="00A4011D" w:rsidRDefault="00A4011D" w:rsidP="00A4011D">
            <w:pPr>
              <w:spacing w:after="540" w:line="240" w:lineRule="auto"/>
              <w:jc w:val="right"/>
              <w:rPr>
                <w:ins w:id="2637" w:author="Philip Collender" w:date="2019-06-04T20:54:00Z"/>
                <w:rFonts w:ascii="Segoe UI" w:eastAsia="Times New Roman" w:hAnsi="Segoe UI" w:cs="Segoe UI"/>
                <w:color w:val="FFFFFF"/>
                <w:sz w:val="17"/>
                <w:szCs w:val="17"/>
              </w:rPr>
            </w:pPr>
            <w:ins w:id="2638" w:author="Philip Collender" w:date="2019-06-04T20:54:00Z">
              <w:r w:rsidRPr="00A4011D">
                <w:rPr>
                  <w:rFonts w:ascii="Segoe UI" w:eastAsia="Times New Roman" w:hAnsi="Segoe UI" w:cs="Segoe UI"/>
                  <w:color w:val="FFFFFF"/>
                  <w:sz w:val="17"/>
                  <w:szCs w:val="17"/>
                </w:rPr>
                <w:t>284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814C5C" w14:textId="77777777" w:rsidR="00A4011D" w:rsidRPr="00A4011D" w:rsidRDefault="00A4011D" w:rsidP="00A4011D">
            <w:pPr>
              <w:spacing w:after="540" w:line="240" w:lineRule="auto"/>
              <w:jc w:val="right"/>
              <w:rPr>
                <w:ins w:id="263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5B5584" w14:textId="77777777" w:rsidR="00A4011D" w:rsidRPr="00A4011D" w:rsidRDefault="00A4011D" w:rsidP="00A4011D">
            <w:pPr>
              <w:spacing w:after="540" w:line="240" w:lineRule="auto"/>
              <w:rPr>
                <w:ins w:id="264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EC789A" w14:textId="77777777" w:rsidR="00A4011D" w:rsidRPr="00A4011D" w:rsidRDefault="00A4011D" w:rsidP="00A4011D">
            <w:pPr>
              <w:spacing w:after="540" w:line="240" w:lineRule="auto"/>
              <w:rPr>
                <w:ins w:id="264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DB8901" w14:textId="77777777" w:rsidR="00A4011D" w:rsidRPr="00A4011D" w:rsidRDefault="00A4011D" w:rsidP="00A4011D">
            <w:pPr>
              <w:spacing w:after="540" w:line="240" w:lineRule="auto"/>
              <w:rPr>
                <w:ins w:id="264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23DC22" w14:textId="77777777" w:rsidR="00A4011D" w:rsidRPr="00A4011D" w:rsidRDefault="00A4011D" w:rsidP="00A4011D">
            <w:pPr>
              <w:spacing w:after="540" w:line="240" w:lineRule="auto"/>
              <w:rPr>
                <w:ins w:id="264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C0C611" w14:textId="77777777" w:rsidR="00A4011D" w:rsidRPr="00A4011D" w:rsidRDefault="00A4011D" w:rsidP="00A4011D">
            <w:pPr>
              <w:spacing w:after="540" w:line="240" w:lineRule="auto"/>
              <w:rPr>
                <w:ins w:id="264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7B391D" w14:textId="77777777" w:rsidR="00A4011D" w:rsidRPr="00A4011D" w:rsidRDefault="00A4011D" w:rsidP="00A4011D">
            <w:pPr>
              <w:spacing w:after="540" w:line="240" w:lineRule="auto"/>
              <w:rPr>
                <w:ins w:id="2645" w:author="Philip Collender" w:date="2019-06-04T20:54:00Z"/>
                <w:rFonts w:ascii="Times New Roman" w:eastAsia="Times New Roman" w:hAnsi="Times New Roman" w:cs="Times New Roman"/>
                <w:sz w:val="20"/>
                <w:szCs w:val="20"/>
              </w:rPr>
            </w:pPr>
          </w:p>
        </w:tc>
      </w:tr>
      <w:tr w:rsidR="00A4011D" w:rsidRPr="00A4011D" w14:paraId="56B3A112" w14:textId="77777777" w:rsidTr="00A4011D">
        <w:trPr>
          <w:trHeight w:val="345"/>
          <w:tblCellSpacing w:w="0" w:type="dxa"/>
          <w:ins w:id="264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AEDF958" w14:textId="77777777" w:rsidR="00A4011D" w:rsidRPr="00A4011D" w:rsidRDefault="00A4011D" w:rsidP="00A4011D">
            <w:pPr>
              <w:spacing w:after="540" w:line="240" w:lineRule="auto"/>
              <w:jc w:val="right"/>
              <w:rPr>
                <w:ins w:id="2647" w:author="Philip Collender" w:date="2019-06-04T20:54:00Z"/>
                <w:rFonts w:ascii="Segoe UI" w:eastAsia="Times New Roman" w:hAnsi="Segoe UI" w:cs="Segoe UI"/>
                <w:color w:val="FFFFFF"/>
                <w:sz w:val="17"/>
                <w:szCs w:val="17"/>
              </w:rPr>
            </w:pPr>
            <w:ins w:id="2648" w:author="Philip Collender" w:date="2019-06-04T20:54:00Z">
              <w:r w:rsidRPr="00A4011D">
                <w:rPr>
                  <w:rFonts w:ascii="Segoe UI" w:eastAsia="Times New Roman" w:hAnsi="Segoe UI" w:cs="Segoe UI"/>
                  <w:color w:val="FFFFFF"/>
                  <w:sz w:val="17"/>
                  <w:szCs w:val="17"/>
                </w:rPr>
                <w:t>285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8366C2" w14:textId="77777777" w:rsidR="00A4011D" w:rsidRPr="00A4011D" w:rsidRDefault="00A4011D" w:rsidP="00A4011D">
            <w:pPr>
              <w:spacing w:after="540" w:line="240" w:lineRule="auto"/>
              <w:rPr>
                <w:ins w:id="2649" w:author="Philip Collender" w:date="2019-06-04T20:54:00Z"/>
                <w:rFonts w:ascii="Segoe UI" w:eastAsia="Times New Roman" w:hAnsi="Segoe UI" w:cs="Segoe UI"/>
                <w:color w:val="E6E1DC"/>
                <w:sz w:val="17"/>
                <w:szCs w:val="17"/>
              </w:rPr>
            </w:pPr>
            <w:ins w:id="2650" w:author="Philip Collender" w:date="2019-06-04T20:54:00Z">
              <w:r w:rsidRPr="00A4011D">
                <w:rPr>
                  <w:rFonts w:ascii="Segoe UI" w:eastAsia="Times New Roman" w:hAnsi="Segoe UI" w:cs="Segoe UI"/>
                  <w:color w:val="E6E1DC"/>
                  <w:sz w:val="17"/>
                  <w:szCs w:val="17"/>
                </w:rPr>
                <w:t>dfA.73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09E662" w14:textId="77777777" w:rsidR="00A4011D" w:rsidRPr="00A4011D" w:rsidRDefault="00A4011D" w:rsidP="00A4011D">
            <w:pPr>
              <w:spacing w:after="540" w:line="240" w:lineRule="auto"/>
              <w:rPr>
                <w:ins w:id="2651" w:author="Philip Collender" w:date="2019-06-04T20:54:00Z"/>
                <w:rFonts w:ascii="Segoe UI" w:eastAsia="Times New Roman" w:hAnsi="Segoe UI" w:cs="Segoe UI"/>
                <w:color w:val="E6E1DC"/>
                <w:sz w:val="17"/>
                <w:szCs w:val="17"/>
              </w:rPr>
            </w:pPr>
            <w:ins w:id="2652" w:author="Philip Collender" w:date="2019-06-04T20:54:00Z">
              <w:r w:rsidRPr="00A4011D">
                <w:rPr>
                  <w:rFonts w:ascii="Microsoft YaHei" w:eastAsia="Microsoft YaHei" w:hAnsi="Microsoft YaHei" w:cs="Microsoft YaHei"/>
                  <w:color w:val="E6E1DC"/>
                  <w:sz w:val="17"/>
                  <w:szCs w:val="17"/>
                </w:rPr>
                <w:t>江澤民</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D82980" w14:textId="77777777" w:rsidR="00A4011D" w:rsidRPr="00A4011D" w:rsidRDefault="00A4011D" w:rsidP="00A4011D">
            <w:pPr>
              <w:spacing w:after="540" w:line="240" w:lineRule="auto"/>
              <w:rPr>
                <w:ins w:id="2653" w:author="Philip Collender" w:date="2019-06-04T20:54:00Z"/>
                <w:rFonts w:ascii="Segoe UI" w:eastAsia="Times New Roman" w:hAnsi="Segoe UI" w:cs="Segoe UI"/>
                <w:color w:val="E6E1DC"/>
                <w:sz w:val="17"/>
                <w:szCs w:val="17"/>
              </w:rPr>
            </w:pPr>
            <w:ins w:id="265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BCDC8E" w14:textId="77777777" w:rsidR="00A4011D" w:rsidRPr="00A4011D" w:rsidRDefault="00A4011D" w:rsidP="00A4011D">
            <w:pPr>
              <w:spacing w:after="540" w:line="240" w:lineRule="auto"/>
              <w:rPr>
                <w:ins w:id="2655" w:author="Philip Collender" w:date="2019-06-04T20:54:00Z"/>
                <w:rFonts w:ascii="Segoe UI" w:eastAsia="Times New Roman" w:hAnsi="Segoe UI" w:cs="Segoe UI"/>
                <w:color w:val="E6E1DC"/>
                <w:sz w:val="17"/>
                <w:szCs w:val="17"/>
              </w:rPr>
            </w:pPr>
            <w:ins w:id="2656" w:author="Philip Collender" w:date="2019-06-04T20:54:00Z">
              <w:r w:rsidRPr="00A4011D">
                <w:rPr>
                  <w:rFonts w:ascii="Segoe UI" w:eastAsia="Times New Roman" w:hAnsi="Segoe UI" w:cs="Segoe UI"/>
                  <w:color w:val="E6E1DC"/>
                  <w:sz w:val="17"/>
                  <w:szCs w:val="17"/>
                </w:rPr>
                <w:t>1958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66113F" w14:textId="77777777" w:rsidR="00A4011D" w:rsidRPr="00A4011D" w:rsidRDefault="00A4011D" w:rsidP="00A4011D">
            <w:pPr>
              <w:spacing w:after="540" w:line="240" w:lineRule="auto"/>
              <w:rPr>
                <w:ins w:id="2657" w:author="Philip Collender" w:date="2019-06-04T20:54:00Z"/>
                <w:rFonts w:ascii="Segoe UI" w:eastAsia="Times New Roman" w:hAnsi="Segoe UI" w:cs="Segoe UI"/>
                <w:color w:val="E6E1DC"/>
                <w:sz w:val="17"/>
                <w:szCs w:val="17"/>
              </w:rPr>
            </w:pPr>
            <w:ins w:id="2658"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B079AC" w14:textId="77777777" w:rsidR="00A4011D" w:rsidRPr="00A4011D" w:rsidRDefault="00A4011D" w:rsidP="00A4011D">
            <w:pPr>
              <w:spacing w:after="540" w:line="240" w:lineRule="auto"/>
              <w:rPr>
                <w:ins w:id="2659" w:author="Philip Collender" w:date="2019-06-04T20:54:00Z"/>
                <w:rFonts w:ascii="Segoe UI" w:eastAsia="Times New Roman" w:hAnsi="Segoe UI" w:cs="Segoe UI"/>
                <w:color w:val="E6E1DC"/>
                <w:sz w:val="17"/>
                <w:szCs w:val="17"/>
              </w:rPr>
            </w:pPr>
            <w:ins w:id="2660"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38A8E1" w14:textId="77777777" w:rsidR="00A4011D" w:rsidRPr="00A4011D" w:rsidRDefault="00A4011D" w:rsidP="00A4011D">
            <w:pPr>
              <w:spacing w:after="540" w:line="240" w:lineRule="auto"/>
              <w:rPr>
                <w:ins w:id="2661" w:author="Philip Collender" w:date="2019-06-04T20:54:00Z"/>
                <w:rFonts w:ascii="Segoe UI" w:eastAsia="Times New Roman" w:hAnsi="Segoe UI" w:cs="Segoe UI"/>
                <w:color w:val="E6E1DC"/>
                <w:sz w:val="17"/>
                <w:szCs w:val="17"/>
              </w:rPr>
            </w:pPr>
          </w:p>
        </w:tc>
      </w:tr>
      <w:tr w:rsidR="00A4011D" w:rsidRPr="00A4011D" w14:paraId="6538117B" w14:textId="77777777" w:rsidTr="00A4011D">
        <w:trPr>
          <w:trHeight w:val="345"/>
          <w:tblCellSpacing w:w="0" w:type="dxa"/>
          <w:ins w:id="266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4370781" w14:textId="77777777" w:rsidR="00A4011D" w:rsidRPr="00A4011D" w:rsidRDefault="00A4011D" w:rsidP="00A4011D">
            <w:pPr>
              <w:spacing w:after="540" w:line="240" w:lineRule="auto"/>
              <w:jc w:val="right"/>
              <w:rPr>
                <w:ins w:id="2663" w:author="Philip Collender" w:date="2019-06-04T20:54:00Z"/>
                <w:rFonts w:ascii="Segoe UI" w:eastAsia="Times New Roman" w:hAnsi="Segoe UI" w:cs="Segoe UI"/>
                <w:color w:val="FFFFFF"/>
                <w:sz w:val="17"/>
                <w:szCs w:val="17"/>
              </w:rPr>
            </w:pPr>
            <w:ins w:id="2664" w:author="Philip Collender" w:date="2019-06-04T20:54:00Z">
              <w:r w:rsidRPr="00A4011D">
                <w:rPr>
                  <w:rFonts w:ascii="Segoe UI" w:eastAsia="Times New Roman" w:hAnsi="Segoe UI" w:cs="Segoe UI"/>
                  <w:color w:val="FFFFFF"/>
                  <w:sz w:val="17"/>
                  <w:szCs w:val="17"/>
                </w:rPr>
                <w:t>286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27C326" w14:textId="77777777" w:rsidR="00A4011D" w:rsidRPr="00A4011D" w:rsidRDefault="00A4011D" w:rsidP="00A4011D">
            <w:pPr>
              <w:spacing w:after="540" w:line="240" w:lineRule="auto"/>
              <w:rPr>
                <w:ins w:id="2665" w:author="Philip Collender" w:date="2019-06-04T20:54:00Z"/>
                <w:rFonts w:ascii="Segoe UI" w:eastAsia="Times New Roman" w:hAnsi="Segoe UI" w:cs="Segoe UI"/>
                <w:color w:val="E6E1DC"/>
                <w:sz w:val="17"/>
                <w:szCs w:val="17"/>
              </w:rPr>
            </w:pPr>
            <w:ins w:id="2666" w:author="Philip Collender" w:date="2019-06-04T20:54:00Z">
              <w:r w:rsidRPr="00A4011D">
                <w:rPr>
                  <w:rFonts w:ascii="Segoe UI" w:eastAsia="Times New Roman" w:hAnsi="Segoe UI" w:cs="Segoe UI"/>
                  <w:color w:val="E6E1DC"/>
                  <w:sz w:val="17"/>
                  <w:szCs w:val="17"/>
                </w:rPr>
                <w:t>dfB.73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762FC5" w14:textId="77777777" w:rsidR="00A4011D" w:rsidRPr="00A4011D" w:rsidRDefault="00A4011D" w:rsidP="00A4011D">
            <w:pPr>
              <w:spacing w:after="540" w:line="240" w:lineRule="auto"/>
              <w:rPr>
                <w:ins w:id="2667" w:author="Philip Collender" w:date="2019-06-04T20:54:00Z"/>
                <w:rFonts w:ascii="Segoe UI" w:eastAsia="Times New Roman" w:hAnsi="Segoe UI" w:cs="Segoe UI"/>
                <w:color w:val="E6E1DC"/>
                <w:sz w:val="17"/>
                <w:szCs w:val="17"/>
              </w:rPr>
            </w:pPr>
            <w:ins w:id="2668" w:author="Philip Collender" w:date="2019-06-04T20:54:00Z">
              <w:r w:rsidRPr="00A4011D">
                <w:rPr>
                  <w:rFonts w:ascii="Microsoft YaHei" w:eastAsia="Microsoft YaHei" w:hAnsi="Microsoft YaHei" w:cs="Microsoft YaHei"/>
                  <w:color w:val="E6E1DC"/>
                  <w:sz w:val="17"/>
                  <w:szCs w:val="17"/>
                </w:rPr>
                <w:t>江泽民</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135D6E" w14:textId="77777777" w:rsidR="00A4011D" w:rsidRPr="00A4011D" w:rsidRDefault="00A4011D" w:rsidP="00A4011D">
            <w:pPr>
              <w:spacing w:after="540" w:line="240" w:lineRule="auto"/>
              <w:rPr>
                <w:ins w:id="2669" w:author="Philip Collender" w:date="2019-06-04T20:54:00Z"/>
                <w:rFonts w:ascii="Segoe UI" w:eastAsia="Times New Roman" w:hAnsi="Segoe UI" w:cs="Segoe UI"/>
                <w:color w:val="E6E1DC"/>
                <w:sz w:val="17"/>
                <w:szCs w:val="17"/>
              </w:rPr>
            </w:pPr>
            <w:ins w:id="267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F3F5AA" w14:textId="77777777" w:rsidR="00A4011D" w:rsidRPr="00A4011D" w:rsidRDefault="00A4011D" w:rsidP="00A4011D">
            <w:pPr>
              <w:spacing w:after="540" w:line="240" w:lineRule="auto"/>
              <w:rPr>
                <w:ins w:id="2671" w:author="Philip Collender" w:date="2019-06-04T20:54:00Z"/>
                <w:rFonts w:ascii="Segoe UI" w:eastAsia="Times New Roman" w:hAnsi="Segoe UI" w:cs="Segoe UI"/>
                <w:color w:val="E6E1DC"/>
                <w:sz w:val="17"/>
                <w:szCs w:val="17"/>
              </w:rPr>
            </w:pPr>
            <w:ins w:id="2672" w:author="Philip Collender" w:date="2019-06-04T20:54:00Z">
              <w:r w:rsidRPr="00A4011D">
                <w:rPr>
                  <w:rFonts w:ascii="Segoe UI" w:eastAsia="Times New Roman" w:hAnsi="Segoe UI" w:cs="Segoe UI"/>
                  <w:color w:val="E6E1DC"/>
                  <w:sz w:val="17"/>
                  <w:szCs w:val="17"/>
                </w:rPr>
                <w:t>1958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245725" w14:textId="77777777" w:rsidR="00A4011D" w:rsidRPr="00A4011D" w:rsidRDefault="00A4011D" w:rsidP="00A4011D">
            <w:pPr>
              <w:spacing w:after="540" w:line="240" w:lineRule="auto"/>
              <w:rPr>
                <w:ins w:id="2673" w:author="Philip Collender" w:date="2019-06-04T20:54:00Z"/>
                <w:rFonts w:ascii="Segoe UI" w:eastAsia="Times New Roman" w:hAnsi="Segoe UI" w:cs="Segoe UI"/>
                <w:color w:val="E6E1DC"/>
                <w:sz w:val="17"/>
                <w:szCs w:val="17"/>
              </w:rPr>
            </w:pPr>
            <w:ins w:id="2674"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2FFEDC" w14:textId="77777777" w:rsidR="00A4011D" w:rsidRPr="00A4011D" w:rsidRDefault="00A4011D" w:rsidP="00A4011D">
            <w:pPr>
              <w:spacing w:after="540" w:line="240" w:lineRule="auto"/>
              <w:rPr>
                <w:ins w:id="2675" w:author="Philip Collender" w:date="2019-06-04T20:54:00Z"/>
                <w:rFonts w:ascii="Segoe UI" w:eastAsia="Times New Roman" w:hAnsi="Segoe UI" w:cs="Segoe UI"/>
                <w:color w:val="E6E1DC"/>
                <w:sz w:val="17"/>
                <w:szCs w:val="17"/>
              </w:rPr>
            </w:pPr>
            <w:ins w:id="2676"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50FE49" w14:textId="77777777" w:rsidR="00A4011D" w:rsidRPr="00A4011D" w:rsidRDefault="00A4011D" w:rsidP="00A4011D">
            <w:pPr>
              <w:spacing w:after="540" w:line="240" w:lineRule="auto"/>
              <w:rPr>
                <w:ins w:id="2677" w:author="Philip Collender" w:date="2019-06-04T20:54:00Z"/>
                <w:rFonts w:ascii="Segoe UI" w:eastAsia="Times New Roman" w:hAnsi="Segoe UI" w:cs="Segoe UI"/>
                <w:color w:val="E6E1DC"/>
                <w:sz w:val="17"/>
                <w:szCs w:val="17"/>
              </w:rPr>
            </w:pPr>
          </w:p>
        </w:tc>
      </w:tr>
      <w:tr w:rsidR="00A4011D" w:rsidRPr="00A4011D" w14:paraId="7309ECBA" w14:textId="77777777" w:rsidTr="00A4011D">
        <w:trPr>
          <w:trHeight w:val="345"/>
          <w:tblCellSpacing w:w="0" w:type="dxa"/>
          <w:ins w:id="267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3038928" w14:textId="77777777" w:rsidR="00A4011D" w:rsidRPr="00A4011D" w:rsidRDefault="00A4011D" w:rsidP="00A4011D">
            <w:pPr>
              <w:spacing w:after="540" w:line="240" w:lineRule="auto"/>
              <w:jc w:val="right"/>
              <w:rPr>
                <w:ins w:id="2679" w:author="Philip Collender" w:date="2019-06-04T20:54:00Z"/>
                <w:rFonts w:ascii="Segoe UI" w:eastAsia="Times New Roman" w:hAnsi="Segoe UI" w:cs="Segoe UI"/>
                <w:color w:val="FFFFFF"/>
                <w:sz w:val="17"/>
                <w:szCs w:val="17"/>
              </w:rPr>
            </w:pPr>
            <w:ins w:id="2680" w:author="Philip Collender" w:date="2019-06-04T20:54:00Z">
              <w:r w:rsidRPr="00A4011D">
                <w:rPr>
                  <w:rFonts w:ascii="Segoe UI" w:eastAsia="Times New Roman" w:hAnsi="Segoe UI" w:cs="Segoe UI"/>
                  <w:color w:val="FFFFFF"/>
                  <w:sz w:val="17"/>
                  <w:szCs w:val="17"/>
                </w:rPr>
                <w:t>287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B18578" w14:textId="77777777" w:rsidR="00A4011D" w:rsidRPr="00A4011D" w:rsidRDefault="00A4011D" w:rsidP="00A4011D">
            <w:pPr>
              <w:spacing w:after="540" w:line="240" w:lineRule="auto"/>
              <w:rPr>
                <w:ins w:id="2681" w:author="Philip Collender" w:date="2019-06-04T20:54:00Z"/>
                <w:rFonts w:ascii="Segoe UI" w:eastAsia="Times New Roman" w:hAnsi="Segoe UI" w:cs="Segoe UI"/>
                <w:color w:val="E6E1DC"/>
                <w:sz w:val="17"/>
                <w:szCs w:val="17"/>
              </w:rPr>
            </w:pPr>
            <w:ins w:id="268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5A2071" w14:textId="77777777" w:rsidR="00A4011D" w:rsidRPr="00A4011D" w:rsidRDefault="00A4011D" w:rsidP="00A4011D">
            <w:pPr>
              <w:spacing w:after="540" w:line="240" w:lineRule="auto"/>
              <w:rPr>
                <w:ins w:id="2683" w:author="Philip Collender" w:date="2019-06-04T20:54:00Z"/>
                <w:rFonts w:ascii="Segoe UI" w:eastAsia="Times New Roman" w:hAnsi="Segoe UI" w:cs="Segoe UI"/>
                <w:color w:val="E6E1DC"/>
                <w:sz w:val="17"/>
                <w:szCs w:val="17"/>
              </w:rPr>
            </w:pPr>
            <w:ins w:id="268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9B4C58" w14:textId="77777777" w:rsidR="00A4011D" w:rsidRPr="00A4011D" w:rsidRDefault="00A4011D" w:rsidP="00A4011D">
            <w:pPr>
              <w:spacing w:after="540" w:line="240" w:lineRule="auto"/>
              <w:rPr>
                <w:ins w:id="2685" w:author="Philip Collender" w:date="2019-06-04T20:54:00Z"/>
                <w:rFonts w:ascii="Segoe UI" w:eastAsia="Times New Roman" w:hAnsi="Segoe UI" w:cs="Segoe UI"/>
                <w:color w:val="E6E1DC"/>
                <w:sz w:val="17"/>
                <w:szCs w:val="17"/>
              </w:rPr>
            </w:pPr>
            <w:ins w:id="268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CC95C5" w14:textId="77777777" w:rsidR="00A4011D" w:rsidRPr="00A4011D" w:rsidRDefault="00A4011D" w:rsidP="00A4011D">
            <w:pPr>
              <w:spacing w:after="540" w:line="240" w:lineRule="auto"/>
              <w:rPr>
                <w:ins w:id="2687" w:author="Philip Collender" w:date="2019-06-04T20:54:00Z"/>
                <w:rFonts w:ascii="Segoe UI" w:eastAsia="Times New Roman" w:hAnsi="Segoe UI" w:cs="Segoe UI"/>
                <w:color w:val="E6E1DC"/>
                <w:sz w:val="17"/>
                <w:szCs w:val="17"/>
              </w:rPr>
            </w:pPr>
            <w:ins w:id="268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9AA38D" w14:textId="77777777" w:rsidR="00A4011D" w:rsidRPr="00A4011D" w:rsidRDefault="00A4011D" w:rsidP="00A4011D">
            <w:pPr>
              <w:spacing w:after="540" w:line="240" w:lineRule="auto"/>
              <w:rPr>
                <w:ins w:id="2689" w:author="Philip Collender" w:date="2019-06-04T20:54:00Z"/>
                <w:rFonts w:ascii="Segoe UI" w:eastAsia="Times New Roman" w:hAnsi="Segoe UI" w:cs="Segoe UI"/>
                <w:color w:val="E6E1DC"/>
                <w:sz w:val="17"/>
                <w:szCs w:val="17"/>
              </w:rPr>
            </w:pPr>
            <w:ins w:id="269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810ACD" w14:textId="77777777" w:rsidR="00A4011D" w:rsidRPr="00A4011D" w:rsidRDefault="00A4011D" w:rsidP="00A4011D">
            <w:pPr>
              <w:spacing w:after="540" w:line="240" w:lineRule="auto"/>
              <w:rPr>
                <w:ins w:id="2691" w:author="Philip Collender" w:date="2019-06-04T20:54:00Z"/>
                <w:rFonts w:ascii="Segoe UI" w:eastAsia="Times New Roman" w:hAnsi="Segoe UI" w:cs="Segoe UI"/>
                <w:color w:val="E6E1DC"/>
                <w:sz w:val="17"/>
                <w:szCs w:val="17"/>
              </w:rPr>
            </w:pPr>
            <w:ins w:id="269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882541" w14:textId="77777777" w:rsidR="00A4011D" w:rsidRPr="00A4011D" w:rsidRDefault="00A4011D" w:rsidP="00A4011D">
            <w:pPr>
              <w:spacing w:after="540" w:line="240" w:lineRule="auto"/>
              <w:rPr>
                <w:ins w:id="2693" w:author="Philip Collender" w:date="2019-06-04T20:54:00Z"/>
                <w:rFonts w:ascii="Segoe UI" w:eastAsia="Times New Roman" w:hAnsi="Segoe UI" w:cs="Segoe UI"/>
                <w:color w:val="E6E1DC"/>
                <w:sz w:val="17"/>
                <w:szCs w:val="17"/>
              </w:rPr>
            </w:pPr>
            <w:ins w:id="2694" w:author="Philip Collender" w:date="2019-06-04T20:54:00Z">
              <w:r w:rsidRPr="00A4011D">
                <w:rPr>
                  <w:rFonts w:ascii="Segoe UI" w:eastAsia="Times New Roman" w:hAnsi="Segoe UI" w:cs="Segoe UI"/>
                  <w:color w:val="E6E1DC"/>
                  <w:sz w:val="17"/>
                  <w:szCs w:val="17"/>
                </w:rPr>
                <w:t>1</w:t>
              </w:r>
            </w:ins>
          </w:p>
        </w:tc>
      </w:tr>
      <w:tr w:rsidR="00A4011D" w:rsidRPr="00A4011D" w14:paraId="035D8D29" w14:textId="77777777" w:rsidTr="00A4011D">
        <w:trPr>
          <w:trHeight w:val="345"/>
          <w:tblCellSpacing w:w="0" w:type="dxa"/>
          <w:ins w:id="269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ECB8BA9" w14:textId="77777777" w:rsidR="00A4011D" w:rsidRPr="00A4011D" w:rsidRDefault="00A4011D" w:rsidP="00A4011D">
            <w:pPr>
              <w:spacing w:after="540" w:line="240" w:lineRule="auto"/>
              <w:jc w:val="right"/>
              <w:rPr>
                <w:ins w:id="2696" w:author="Philip Collender" w:date="2019-06-04T20:54:00Z"/>
                <w:rFonts w:ascii="Segoe UI" w:eastAsia="Times New Roman" w:hAnsi="Segoe UI" w:cs="Segoe UI"/>
                <w:color w:val="FFFFFF"/>
                <w:sz w:val="17"/>
                <w:szCs w:val="17"/>
              </w:rPr>
            </w:pPr>
            <w:ins w:id="2697" w:author="Philip Collender" w:date="2019-06-04T20:54:00Z">
              <w:r w:rsidRPr="00A4011D">
                <w:rPr>
                  <w:rFonts w:ascii="Segoe UI" w:eastAsia="Times New Roman" w:hAnsi="Segoe UI" w:cs="Segoe UI"/>
                  <w:color w:val="FFFFFF"/>
                  <w:sz w:val="17"/>
                  <w:szCs w:val="17"/>
                </w:rPr>
                <w:t>288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B9C868" w14:textId="77777777" w:rsidR="00A4011D" w:rsidRPr="00A4011D" w:rsidRDefault="00A4011D" w:rsidP="00A4011D">
            <w:pPr>
              <w:spacing w:after="540" w:line="240" w:lineRule="auto"/>
              <w:jc w:val="right"/>
              <w:rPr>
                <w:ins w:id="269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4A1AD8" w14:textId="77777777" w:rsidR="00A4011D" w:rsidRPr="00A4011D" w:rsidRDefault="00A4011D" w:rsidP="00A4011D">
            <w:pPr>
              <w:spacing w:after="540" w:line="240" w:lineRule="auto"/>
              <w:rPr>
                <w:ins w:id="269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F49AE0" w14:textId="77777777" w:rsidR="00A4011D" w:rsidRPr="00A4011D" w:rsidRDefault="00A4011D" w:rsidP="00A4011D">
            <w:pPr>
              <w:spacing w:after="540" w:line="240" w:lineRule="auto"/>
              <w:rPr>
                <w:ins w:id="270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E64503" w14:textId="77777777" w:rsidR="00A4011D" w:rsidRPr="00A4011D" w:rsidRDefault="00A4011D" w:rsidP="00A4011D">
            <w:pPr>
              <w:spacing w:after="540" w:line="240" w:lineRule="auto"/>
              <w:rPr>
                <w:ins w:id="270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F2626C" w14:textId="77777777" w:rsidR="00A4011D" w:rsidRPr="00A4011D" w:rsidRDefault="00A4011D" w:rsidP="00A4011D">
            <w:pPr>
              <w:spacing w:after="540" w:line="240" w:lineRule="auto"/>
              <w:rPr>
                <w:ins w:id="270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B6BD60" w14:textId="77777777" w:rsidR="00A4011D" w:rsidRPr="00A4011D" w:rsidRDefault="00A4011D" w:rsidP="00A4011D">
            <w:pPr>
              <w:spacing w:after="540" w:line="240" w:lineRule="auto"/>
              <w:rPr>
                <w:ins w:id="270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8BD456" w14:textId="77777777" w:rsidR="00A4011D" w:rsidRPr="00A4011D" w:rsidRDefault="00A4011D" w:rsidP="00A4011D">
            <w:pPr>
              <w:spacing w:after="540" w:line="240" w:lineRule="auto"/>
              <w:rPr>
                <w:ins w:id="2704" w:author="Philip Collender" w:date="2019-06-04T20:54:00Z"/>
                <w:rFonts w:ascii="Times New Roman" w:eastAsia="Times New Roman" w:hAnsi="Times New Roman" w:cs="Times New Roman"/>
                <w:sz w:val="20"/>
                <w:szCs w:val="20"/>
              </w:rPr>
            </w:pPr>
          </w:p>
        </w:tc>
      </w:tr>
      <w:tr w:rsidR="00A4011D" w:rsidRPr="00A4011D" w14:paraId="34308E79" w14:textId="77777777" w:rsidTr="00A4011D">
        <w:trPr>
          <w:trHeight w:val="345"/>
          <w:tblCellSpacing w:w="0" w:type="dxa"/>
          <w:ins w:id="270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6FD0DED" w14:textId="77777777" w:rsidR="00A4011D" w:rsidRPr="00A4011D" w:rsidRDefault="00A4011D" w:rsidP="00A4011D">
            <w:pPr>
              <w:spacing w:after="540" w:line="240" w:lineRule="auto"/>
              <w:jc w:val="right"/>
              <w:rPr>
                <w:ins w:id="2706" w:author="Philip Collender" w:date="2019-06-04T20:54:00Z"/>
                <w:rFonts w:ascii="Segoe UI" w:eastAsia="Times New Roman" w:hAnsi="Segoe UI" w:cs="Segoe UI"/>
                <w:color w:val="FFFFFF"/>
                <w:sz w:val="17"/>
                <w:szCs w:val="17"/>
              </w:rPr>
            </w:pPr>
            <w:ins w:id="2707" w:author="Philip Collender" w:date="2019-06-04T20:54:00Z">
              <w:r w:rsidRPr="00A4011D">
                <w:rPr>
                  <w:rFonts w:ascii="Segoe UI" w:eastAsia="Times New Roman" w:hAnsi="Segoe UI" w:cs="Segoe UI"/>
                  <w:color w:val="FFFFFF"/>
                  <w:sz w:val="17"/>
                  <w:szCs w:val="17"/>
                </w:rPr>
                <w:lastRenderedPageBreak/>
                <w:t>289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0C0122" w14:textId="77777777" w:rsidR="00A4011D" w:rsidRPr="00A4011D" w:rsidRDefault="00A4011D" w:rsidP="00A4011D">
            <w:pPr>
              <w:spacing w:after="540" w:line="240" w:lineRule="auto"/>
              <w:rPr>
                <w:ins w:id="2708" w:author="Philip Collender" w:date="2019-06-04T20:54:00Z"/>
                <w:rFonts w:ascii="Segoe UI" w:eastAsia="Times New Roman" w:hAnsi="Segoe UI" w:cs="Segoe UI"/>
                <w:color w:val="E6E1DC"/>
                <w:sz w:val="17"/>
                <w:szCs w:val="17"/>
              </w:rPr>
            </w:pPr>
            <w:ins w:id="2709" w:author="Philip Collender" w:date="2019-06-04T20:54:00Z">
              <w:r w:rsidRPr="00A4011D">
                <w:rPr>
                  <w:rFonts w:ascii="Segoe UI" w:eastAsia="Times New Roman" w:hAnsi="Segoe UI" w:cs="Segoe UI"/>
                  <w:color w:val="E6E1DC"/>
                  <w:sz w:val="17"/>
                  <w:szCs w:val="17"/>
                </w:rPr>
                <w:t>dfA.74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944C7E" w14:textId="77777777" w:rsidR="00A4011D" w:rsidRPr="00A4011D" w:rsidRDefault="00A4011D" w:rsidP="00A4011D">
            <w:pPr>
              <w:spacing w:after="540" w:line="240" w:lineRule="auto"/>
              <w:rPr>
                <w:ins w:id="2710" w:author="Philip Collender" w:date="2019-06-04T20:54:00Z"/>
                <w:rFonts w:ascii="Segoe UI" w:eastAsia="Times New Roman" w:hAnsi="Segoe UI" w:cs="Segoe UI"/>
                <w:color w:val="E6E1DC"/>
                <w:sz w:val="17"/>
                <w:szCs w:val="17"/>
              </w:rPr>
            </w:pPr>
            <w:ins w:id="2711" w:author="Philip Collender" w:date="2019-06-04T20:54:00Z">
              <w:r w:rsidRPr="00A4011D">
                <w:rPr>
                  <w:rFonts w:ascii="Microsoft YaHei" w:eastAsia="Microsoft YaHei" w:hAnsi="Microsoft YaHei" w:cs="Microsoft YaHei"/>
                  <w:color w:val="E6E1DC"/>
                  <w:sz w:val="17"/>
                  <w:szCs w:val="17"/>
                </w:rPr>
                <w:t>港督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476121" w14:textId="77777777" w:rsidR="00A4011D" w:rsidRPr="00A4011D" w:rsidRDefault="00A4011D" w:rsidP="00A4011D">
            <w:pPr>
              <w:spacing w:after="540" w:line="240" w:lineRule="auto"/>
              <w:rPr>
                <w:ins w:id="2712" w:author="Philip Collender" w:date="2019-06-04T20:54:00Z"/>
                <w:rFonts w:ascii="Segoe UI" w:eastAsia="Times New Roman" w:hAnsi="Segoe UI" w:cs="Segoe UI"/>
                <w:color w:val="E6E1DC"/>
                <w:sz w:val="17"/>
                <w:szCs w:val="17"/>
              </w:rPr>
            </w:pPr>
            <w:ins w:id="271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660348" w14:textId="77777777" w:rsidR="00A4011D" w:rsidRPr="00A4011D" w:rsidRDefault="00A4011D" w:rsidP="00A4011D">
            <w:pPr>
              <w:spacing w:after="540" w:line="240" w:lineRule="auto"/>
              <w:rPr>
                <w:ins w:id="2714" w:author="Philip Collender" w:date="2019-06-04T20:54:00Z"/>
                <w:rFonts w:ascii="Segoe UI" w:eastAsia="Times New Roman" w:hAnsi="Segoe UI" w:cs="Segoe UI"/>
                <w:color w:val="E6E1DC"/>
                <w:sz w:val="17"/>
                <w:szCs w:val="17"/>
              </w:rPr>
            </w:pPr>
            <w:ins w:id="2715"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98C843" w14:textId="77777777" w:rsidR="00A4011D" w:rsidRPr="00A4011D" w:rsidRDefault="00A4011D" w:rsidP="00A4011D">
            <w:pPr>
              <w:spacing w:after="540" w:line="240" w:lineRule="auto"/>
              <w:rPr>
                <w:ins w:id="2716" w:author="Philip Collender" w:date="2019-06-04T20:54:00Z"/>
                <w:rFonts w:ascii="Segoe UI" w:eastAsia="Times New Roman" w:hAnsi="Segoe UI" w:cs="Segoe UI"/>
                <w:color w:val="E6E1DC"/>
                <w:sz w:val="17"/>
                <w:szCs w:val="17"/>
              </w:rPr>
            </w:pPr>
            <w:ins w:id="271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47636B" w14:textId="77777777" w:rsidR="00A4011D" w:rsidRPr="00A4011D" w:rsidRDefault="00A4011D" w:rsidP="00A4011D">
            <w:pPr>
              <w:spacing w:after="540" w:line="240" w:lineRule="auto"/>
              <w:rPr>
                <w:ins w:id="2718" w:author="Philip Collender" w:date="2019-06-04T20:54:00Z"/>
                <w:rFonts w:ascii="Segoe UI" w:eastAsia="Times New Roman" w:hAnsi="Segoe UI" w:cs="Segoe UI"/>
                <w:color w:val="E6E1DC"/>
                <w:sz w:val="17"/>
                <w:szCs w:val="17"/>
              </w:rPr>
            </w:pPr>
            <w:ins w:id="2719" w:author="Philip Collender" w:date="2019-06-04T20:54:00Z">
              <w:r w:rsidRPr="00A4011D">
                <w:rPr>
                  <w:rFonts w:ascii="Segoe UI" w:eastAsia="Times New Roman" w:hAnsi="Segoe UI" w:cs="Segoe UI"/>
                  <w:color w:val="E6E1DC"/>
                  <w:sz w:val="17"/>
                  <w:szCs w:val="17"/>
                </w:rPr>
                <w:t>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BDD8BC" w14:textId="77777777" w:rsidR="00A4011D" w:rsidRPr="00A4011D" w:rsidRDefault="00A4011D" w:rsidP="00A4011D">
            <w:pPr>
              <w:spacing w:after="540" w:line="240" w:lineRule="auto"/>
              <w:rPr>
                <w:ins w:id="2720" w:author="Philip Collender" w:date="2019-06-04T20:54:00Z"/>
                <w:rFonts w:ascii="Segoe UI" w:eastAsia="Times New Roman" w:hAnsi="Segoe UI" w:cs="Segoe UI"/>
                <w:color w:val="E6E1DC"/>
                <w:sz w:val="17"/>
                <w:szCs w:val="17"/>
              </w:rPr>
            </w:pPr>
          </w:p>
        </w:tc>
      </w:tr>
      <w:tr w:rsidR="00A4011D" w:rsidRPr="00A4011D" w14:paraId="6DD4E1AF" w14:textId="77777777" w:rsidTr="00A4011D">
        <w:trPr>
          <w:trHeight w:val="345"/>
          <w:tblCellSpacing w:w="0" w:type="dxa"/>
          <w:ins w:id="272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5D67A32" w14:textId="77777777" w:rsidR="00A4011D" w:rsidRPr="00A4011D" w:rsidRDefault="00A4011D" w:rsidP="00A4011D">
            <w:pPr>
              <w:spacing w:after="540" w:line="240" w:lineRule="auto"/>
              <w:jc w:val="right"/>
              <w:rPr>
                <w:ins w:id="2722" w:author="Philip Collender" w:date="2019-06-04T20:54:00Z"/>
                <w:rFonts w:ascii="Segoe UI" w:eastAsia="Times New Roman" w:hAnsi="Segoe UI" w:cs="Segoe UI"/>
                <w:color w:val="FFFFFF"/>
                <w:sz w:val="17"/>
                <w:szCs w:val="17"/>
              </w:rPr>
            </w:pPr>
            <w:ins w:id="2723" w:author="Philip Collender" w:date="2019-06-04T20:54:00Z">
              <w:r w:rsidRPr="00A4011D">
                <w:rPr>
                  <w:rFonts w:ascii="Segoe UI" w:eastAsia="Times New Roman" w:hAnsi="Segoe UI" w:cs="Segoe UI"/>
                  <w:color w:val="FFFFFF"/>
                  <w:sz w:val="17"/>
                  <w:szCs w:val="17"/>
                </w:rPr>
                <w:t>290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1A9985" w14:textId="77777777" w:rsidR="00A4011D" w:rsidRPr="00A4011D" w:rsidRDefault="00A4011D" w:rsidP="00A4011D">
            <w:pPr>
              <w:spacing w:after="540" w:line="240" w:lineRule="auto"/>
              <w:rPr>
                <w:ins w:id="2724" w:author="Philip Collender" w:date="2019-06-04T20:54:00Z"/>
                <w:rFonts w:ascii="Segoe UI" w:eastAsia="Times New Roman" w:hAnsi="Segoe UI" w:cs="Segoe UI"/>
                <w:color w:val="E6E1DC"/>
                <w:sz w:val="17"/>
                <w:szCs w:val="17"/>
              </w:rPr>
            </w:pPr>
            <w:ins w:id="2725" w:author="Philip Collender" w:date="2019-06-04T20:54:00Z">
              <w:r w:rsidRPr="00A4011D">
                <w:rPr>
                  <w:rFonts w:ascii="Segoe UI" w:eastAsia="Times New Roman" w:hAnsi="Segoe UI" w:cs="Segoe UI"/>
                  <w:color w:val="E6E1DC"/>
                  <w:sz w:val="17"/>
                  <w:szCs w:val="17"/>
                </w:rPr>
                <w:t>dfB.74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80567D" w14:textId="77777777" w:rsidR="00A4011D" w:rsidRPr="00A4011D" w:rsidRDefault="00A4011D" w:rsidP="00A4011D">
            <w:pPr>
              <w:spacing w:after="540" w:line="240" w:lineRule="auto"/>
              <w:rPr>
                <w:ins w:id="2726" w:author="Philip Collender" w:date="2019-06-04T20:54:00Z"/>
                <w:rFonts w:ascii="Segoe UI" w:eastAsia="Times New Roman" w:hAnsi="Segoe UI" w:cs="Segoe UI"/>
                <w:color w:val="E6E1DC"/>
                <w:sz w:val="17"/>
                <w:szCs w:val="17"/>
              </w:rPr>
            </w:pPr>
            <w:ins w:id="2727" w:author="Philip Collender" w:date="2019-06-04T20:54:00Z">
              <w:r w:rsidRPr="00A4011D">
                <w:rPr>
                  <w:rFonts w:ascii="Microsoft YaHei" w:eastAsia="Microsoft YaHei" w:hAnsi="Microsoft YaHei" w:cs="Microsoft YaHei"/>
                  <w:color w:val="E6E1DC"/>
                  <w:sz w:val="17"/>
                  <w:szCs w:val="17"/>
                </w:rPr>
                <w:t>香港總督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82C4B8" w14:textId="77777777" w:rsidR="00A4011D" w:rsidRPr="00A4011D" w:rsidRDefault="00A4011D" w:rsidP="00A4011D">
            <w:pPr>
              <w:spacing w:after="540" w:line="240" w:lineRule="auto"/>
              <w:rPr>
                <w:ins w:id="2728" w:author="Philip Collender" w:date="2019-06-04T20:54:00Z"/>
                <w:rFonts w:ascii="Segoe UI" w:eastAsia="Times New Roman" w:hAnsi="Segoe UI" w:cs="Segoe UI"/>
                <w:color w:val="E6E1DC"/>
                <w:sz w:val="17"/>
                <w:szCs w:val="17"/>
              </w:rPr>
            </w:pPr>
            <w:ins w:id="272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C16904" w14:textId="77777777" w:rsidR="00A4011D" w:rsidRPr="00A4011D" w:rsidRDefault="00A4011D" w:rsidP="00A4011D">
            <w:pPr>
              <w:spacing w:after="540" w:line="240" w:lineRule="auto"/>
              <w:rPr>
                <w:ins w:id="2730" w:author="Philip Collender" w:date="2019-06-04T20:54:00Z"/>
                <w:rFonts w:ascii="Segoe UI" w:eastAsia="Times New Roman" w:hAnsi="Segoe UI" w:cs="Segoe UI"/>
                <w:color w:val="E6E1DC"/>
                <w:sz w:val="17"/>
                <w:szCs w:val="17"/>
              </w:rPr>
            </w:pPr>
            <w:ins w:id="2731"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E66B56" w14:textId="77777777" w:rsidR="00A4011D" w:rsidRPr="00A4011D" w:rsidRDefault="00A4011D" w:rsidP="00A4011D">
            <w:pPr>
              <w:spacing w:after="540" w:line="240" w:lineRule="auto"/>
              <w:rPr>
                <w:ins w:id="2732" w:author="Philip Collender" w:date="2019-06-04T20:54:00Z"/>
                <w:rFonts w:ascii="Segoe UI" w:eastAsia="Times New Roman" w:hAnsi="Segoe UI" w:cs="Segoe UI"/>
                <w:color w:val="E6E1DC"/>
                <w:sz w:val="17"/>
                <w:szCs w:val="17"/>
              </w:rPr>
            </w:pPr>
            <w:ins w:id="273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B0A004" w14:textId="77777777" w:rsidR="00A4011D" w:rsidRPr="00A4011D" w:rsidRDefault="00A4011D" w:rsidP="00A4011D">
            <w:pPr>
              <w:spacing w:after="540" w:line="240" w:lineRule="auto"/>
              <w:rPr>
                <w:ins w:id="2734" w:author="Philip Collender" w:date="2019-06-04T20:54:00Z"/>
                <w:rFonts w:ascii="Segoe UI" w:eastAsia="Times New Roman" w:hAnsi="Segoe UI" w:cs="Segoe UI"/>
                <w:color w:val="E6E1DC"/>
                <w:sz w:val="17"/>
                <w:szCs w:val="17"/>
              </w:rPr>
            </w:pPr>
            <w:ins w:id="2735" w:author="Philip Collender" w:date="2019-06-04T20:54:00Z">
              <w:r w:rsidRPr="00A4011D">
                <w:rPr>
                  <w:rFonts w:ascii="Segoe UI" w:eastAsia="Times New Roman" w:hAnsi="Segoe UI" w:cs="Segoe UI"/>
                  <w:color w:val="E6E1DC"/>
                  <w:sz w:val="17"/>
                  <w:szCs w:val="17"/>
                </w:rPr>
                <w:t>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F78C7A" w14:textId="77777777" w:rsidR="00A4011D" w:rsidRPr="00A4011D" w:rsidRDefault="00A4011D" w:rsidP="00A4011D">
            <w:pPr>
              <w:spacing w:after="540" w:line="240" w:lineRule="auto"/>
              <w:rPr>
                <w:ins w:id="2736" w:author="Philip Collender" w:date="2019-06-04T20:54:00Z"/>
                <w:rFonts w:ascii="Segoe UI" w:eastAsia="Times New Roman" w:hAnsi="Segoe UI" w:cs="Segoe UI"/>
                <w:color w:val="E6E1DC"/>
                <w:sz w:val="17"/>
                <w:szCs w:val="17"/>
              </w:rPr>
            </w:pPr>
          </w:p>
        </w:tc>
      </w:tr>
      <w:tr w:rsidR="00A4011D" w:rsidRPr="00A4011D" w14:paraId="06224E6F" w14:textId="77777777" w:rsidTr="00A4011D">
        <w:trPr>
          <w:trHeight w:val="345"/>
          <w:tblCellSpacing w:w="0" w:type="dxa"/>
          <w:ins w:id="273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AE2EDB7" w14:textId="77777777" w:rsidR="00A4011D" w:rsidRPr="00A4011D" w:rsidRDefault="00A4011D" w:rsidP="00A4011D">
            <w:pPr>
              <w:spacing w:after="540" w:line="240" w:lineRule="auto"/>
              <w:jc w:val="right"/>
              <w:rPr>
                <w:ins w:id="2738" w:author="Philip Collender" w:date="2019-06-04T20:54:00Z"/>
                <w:rFonts w:ascii="Segoe UI" w:eastAsia="Times New Roman" w:hAnsi="Segoe UI" w:cs="Segoe UI"/>
                <w:color w:val="FFFFFF"/>
                <w:sz w:val="17"/>
                <w:szCs w:val="17"/>
              </w:rPr>
            </w:pPr>
            <w:ins w:id="2739" w:author="Philip Collender" w:date="2019-06-04T20:54:00Z">
              <w:r w:rsidRPr="00A4011D">
                <w:rPr>
                  <w:rFonts w:ascii="Segoe UI" w:eastAsia="Times New Roman" w:hAnsi="Segoe UI" w:cs="Segoe UI"/>
                  <w:color w:val="FFFFFF"/>
                  <w:sz w:val="17"/>
                  <w:szCs w:val="17"/>
                </w:rPr>
                <w:t>291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C648B2" w14:textId="77777777" w:rsidR="00A4011D" w:rsidRPr="00A4011D" w:rsidRDefault="00A4011D" w:rsidP="00A4011D">
            <w:pPr>
              <w:spacing w:after="540" w:line="240" w:lineRule="auto"/>
              <w:rPr>
                <w:ins w:id="2740" w:author="Philip Collender" w:date="2019-06-04T20:54:00Z"/>
                <w:rFonts w:ascii="Segoe UI" w:eastAsia="Times New Roman" w:hAnsi="Segoe UI" w:cs="Segoe UI"/>
                <w:color w:val="E6E1DC"/>
                <w:sz w:val="17"/>
                <w:szCs w:val="17"/>
              </w:rPr>
            </w:pPr>
            <w:ins w:id="274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DF8584" w14:textId="77777777" w:rsidR="00A4011D" w:rsidRPr="00A4011D" w:rsidRDefault="00A4011D" w:rsidP="00A4011D">
            <w:pPr>
              <w:spacing w:after="540" w:line="240" w:lineRule="auto"/>
              <w:rPr>
                <w:ins w:id="2742" w:author="Philip Collender" w:date="2019-06-04T20:54:00Z"/>
                <w:rFonts w:ascii="Segoe UI" w:eastAsia="Times New Roman" w:hAnsi="Segoe UI" w:cs="Segoe UI"/>
                <w:color w:val="E6E1DC"/>
                <w:sz w:val="17"/>
                <w:szCs w:val="17"/>
              </w:rPr>
            </w:pPr>
            <w:ins w:id="274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120348" w14:textId="77777777" w:rsidR="00A4011D" w:rsidRPr="00A4011D" w:rsidRDefault="00A4011D" w:rsidP="00A4011D">
            <w:pPr>
              <w:spacing w:after="540" w:line="240" w:lineRule="auto"/>
              <w:rPr>
                <w:ins w:id="2744" w:author="Philip Collender" w:date="2019-06-04T20:54:00Z"/>
                <w:rFonts w:ascii="Segoe UI" w:eastAsia="Times New Roman" w:hAnsi="Segoe UI" w:cs="Segoe UI"/>
                <w:color w:val="E6E1DC"/>
                <w:sz w:val="17"/>
                <w:szCs w:val="17"/>
              </w:rPr>
            </w:pPr>
            <w:ins w:id="274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148AF8" w14:textId="77777777" w:rsidR="00A4011D" w:rsidRPr="00A4011D" w:rsidRDefault="00A4011D" w:rsidP="00A4011D">
            <w:pPr>
              <w:spacing w:after="540" w:line="240" w:lineRule="auto"/>
              <w:rPr>
                <w:ins w:id="2746" w:author="Philip Collender" w:date="2019-06-04T20:54:00Z"/>
                <w:rFonts w:ascii="Segoe UI" w:eastAsia="Times New Roman" w:hAnsi="Segoe UI" w:cs="Segoe UI"/>
                <w:color w:val="E6E1DC"/>
                <w:sz w:val="17"/>
                <w:szCs w:val="17"/>
              </w:rPr>
            </w:pPr>
            <w:ins w:id="274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240D34" w14:textId="77777777" w:rsidR="00A4011D" w:rsidRPr="00A4011D" w:rsidRDefault="00A4011D" w:rsidP="00A4011D">
            <w:pPr>
              <w:spacing w:after="540" w:line="240" w:lineRule="auto"/>
              <w:rPr>
                <w:ins w:id="2748" w:author="Philip Collender" w:date="2019-06-04T20:54:00Z"/>
                <w:rFonts w:ascii="Segoe UI" w:eastAsia="Times New Roman" w:hAnsi="Segoe UI" w:cs="Segoe UI"/>
                <w:color w:val="E6E1DC"/>
                <w:sz w:val="17"/>
                <w:szCs w:val="17"/>
              </w:rPr>
            </w:pPr>
            <w:ins w:id="274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1B7E2C" w14:textId="77777777" w:rsidR="00A4011D" w:rsidRPr="00A4011D" w:rsidRDefault="00A4011D" w:rsidP="00A4011D">
            <w:pPr>
              <w:spacing w:after="540" w:line="240" w:lineRule="auto"/>
              <w:rPr>
                <w:ins w:id="2750" w:author="Philip Collender" w:date="2019-06-04T20:54:00Z"/>
                <w:rFonts w:ascii="Segoe UI" w:eastAsia="Times New Roman" w:hAnsi="Segoe UI" w:cs="Segoe UI"/>
                <w:color w:val="E6E1DC"/>
                <w:sz w:val="17"/>
                <w:szCs w:val="17"/>
              </w:rPr>
            </w:pPr>
            <w:ins w:id="275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C4489B" w14:textId="77777777" w:rsidR="00A4011D" w:rsidRPr="00A4011D" w:rsidRDefault="00A4011D" w:rsidP="00A4011D">
            <w:pPr>
              <w:spacing w:after="540" w:line="240" w:lineRule="auto"/>
              <w:rPr>
                <w:ins w:id="2752" w:author="Philip Collender" w:date="2019-06-04T20:54:00Z"/>
                <w:rFonts w:ascii="Segoe UI" w:eastAsia="Times New Roman" w:hAnsi="Segoe UI" w:cs="Segoe UI"/>
                <w:color w:val="E6E1DC"/>
                <w:sz w:val="17"/>
                <w:szCs w:val="17"/>
              </w:rPr>
            </w:pPr>
            <w:ins w:id="2753" w:author="Philip Collender" w:date="2019-06-04T20:54:00Z">
              <w:r w:rsidRPr="00A4011D">
                <w:rPr>
                  <w:rFonts w:ascii="Segoe UI" w:eastAsia="Times New Roman" w:hAnsi="Segoe UI" w:cs="Segoe UI"/>
                  <w:color w:val="E6E1DC"/>
                  <w:sz w:val="17"/>
                  <w:szCs w:val="17"/>
                </w:rPr>
                <w:t>0.9994</w:t>
              </w:r>
            </w:ins>
          </w:p>
        </w:tc>
      </w:tr>
      <w:tr w:rsidR="00A4011D" w:rsidRPr="00A4011D" w14:paraId="64B38D56" w14:textId="77777777" w:rsidTr="00A4011D">
        <w:trPr>
          <w:trHeight w:val="345"/>
          <w:tblCellSpacing w:w="0" w:type="dxa"/>
          <w:ins w:id="275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D27AFFE" w14:textId="77777777" w:rsidR="00A4011D" w:rsidRPr="00A4011D" w:rsidRDefault="00A4011D" w:rsidP="00A4011D">
            <w:pPr>
              <w:spacing w:after="540" w:line="240" w:lineRule="auto"/>
              <w:jc w:val="right"/>
              <w:rPr>
                <w:ins w:id="2755" w:author="Philip Collender" w:date="2019-06-04T20:54:00Z"/>
                <w:rFonts w:ascii="Segoe UI" w:eastAsia="Times New Roman" w:hAnsi="Segoe UI" w:cs="Segoe UI"/>
                <w:color w:val="FFFFFF"/>
                <w:sz w:val="17"/>
                <w:szCs w:val="17"/>
              </w:rPr>
            </w:pPr>
            <w:ins w:id="2756" w:author="Philip Collender" w:date="2019-06-04T20:54:00Z">
              <w:r w:rsidRPr="00A4011D">
                <w:rPr>
                  <w:rFonts w:ascii="Segoe UI" w:eastAsia="Times New Roman" w:hAnsi="Segoe UI" w:cs="Segoe UI"/>
                  <w:color w:val="FFFFFF"/>
                  <w:sz w:val="17"/>
                  <w:szCs w:val="17"/>
                </w:rPr>
                <w:t>292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97A1E7" w14:textId="77777777" w:rsidR="00A4011D" w:rsidRPr="00A4011D" w:rsidRDefault="00A4011D" w:rsidP="00A4011D">
            <w:pPr>
              <w:spacing w:after="540" w:line="240" w:lineRule="auto"/>
              <w:jc w:val="right"/>
              <w:rPr>
                <w:ins w:id="275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22AF3DC" w14:textId="77777777" w:rsidR="00A4011D" w:rsidRPr="00A4011D" w:rsidRDefault="00A4011D" w:rsidP="00A4011D">
            <w:pPr>
              <w:spacing w:after="540" w:line="240" w:lineRule="auto"/>
              <w:rPr>
                <w:ins w:id="275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DA09B3" w14:textId="77777777" w:rsidR="00A4011D" w:rsidRPr="00A4011D" w:rsidRDefault="00A4011D" w:rsidP="00A4011D">
            <w:pPr>
              <w:spacing w:after="540" w:line="240" w:lineRule="auto"/>
              <w:rPr>
                <w:ins w:id="275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B2FC82" w14:textId="77777777" w:rsidR="00A4011D" w:rsidRPr="00A4011D" w:rsidRDefault="00A4011D" w:rsidP="00A4011D">
            <w:pPr>
              <w:spacing w:after="540" w:line="240" w:lineRule="auto"/>
              <w:rPr>
                <w:ins w:id="276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8DD0F5" w14:textId="77777777" w:rsidR="00A4011D" w:rsidRPr="00A4011D" w:rsidRDefault="00A4011D" w:rsidP="00A4011D">
            <w:pPr>
              <w:spacing w:after="540" w:line="240" w:lineRule="auto"/>
              <w:rPr>
                <w:ins w:id="276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9616A8" w14:textId="77777777" w:rsidR="00A4011D" w:rsidRPr="00A4011D" w:rsidRDefault="00A4011D" w:rsidP="00A4011D">
            <w:pPr>
              <w:spacing w:after="540" w:line="240" w:lineRule="auto"/>
              <w:rPr>
                <w:ins w:id="276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EFE1BB" w14:textId="77777777" w:rsidR="00A4011D" w:rsidRPr="00A4011D" w:rsidRDefault="00A4011D" w:rsidP="00A4011D">
            <w:pPr>
              <w:spacing w:after="540" w:line="240" w:lineRule="auto"/>
              <w:rPr>
                <w:ins w:id="2763" w:author="Philip Collender" w:date="2019-06-04T20:54:00Z"/>
                <w:rFonts w:ascii="Times New Roman" w:eastAsia="Times New Roman" w:hAnsi="Times New Roman" w:cs="Times New Roman"/>
                <w:sz w:val="20"/>
                <w:szCs w:val="20"/>
              </w:rPr>
            </w:pPr>
          </w:p>
        </w:tc>
      </w:tr>
      <w:tr w:rsidR="00A4011D" w:rsidRPr="00A4011D" w14:paraId="11ABBECB" w14:textId="77777777" w:rsidTr="00A4011D">
        <w:trPr>
          <w:trHeight w:val="345"/>
          <w:tblCellSpacing w:w="0" w:type="dxa"/>
          <w:ins w:id="276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742043E" w14:textId="77777777" w:rsidR="00A4011D" w:rsidRPr="00A4011D" w:rsidRDefault="00A4011D" w:rsidP="00A4011D">
            <w:pPr>
              <w:spacing w:after="540" w:line="240" w:lineRule="auto"/>
              <w:jc w:val="right"/>
              <w:rPr>
                <w:ins w:id="2765" w:author="Philip Collender" w:date="2019-06-04T20:54:00Z"/>
                <w:rFonts w:ascii="Segoe UI" w:eastAsia="Times New Roman" w:hAnsi="Segoe UI" w:cs="Segoe UI"/>
                <w:color w:val="FFFFFF"/>
                <w:sz w:val="17"/>
                <w:szCs w:val="17"/>
              </w:rPr>
            </w:pPr>
            <w:ins w:id="2766" w:author="Philip Collender" w:date="2019-06-04T20:54:00Z">
              <w:r w:rsidRPr="00A4011D">
                <w:rPr>
                  <w:rFonts w:ascii="Segoe UI" w:eastAsia="Times New Roman" w:hAnsi="Segoe UI" w:cs="Segoe UI"/>
                  <w:color w:val="FFFFFF"/>
                  <w:sz w:val="17"/>
                  <w:szCs w:val="17"/>
                </w:rPr>
                <w:t>293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A99CDC" w14:textId="77777777" w:rsidR="00A4011D" w:rsidRPr="00A4011D" w:rsidRDefault="00A4011D" w:rsidP="00A4011D">
            <w:pPr>
              <w:spacing w:after="540" w:line="240" w:lineRule="auto"/>
              <w:rPr>
                <w:ins w:id="2767" w:author="Philip Collender" w:date="2019-06-04T20:54:00Z"/>
                <w:rFonts w:ascii="Segoe UI" w:eastAsia="Times New Roman" w:hAnsi="Segoe UI" w:cs="Segoe UI"/>
                <w:color w:val="E6E1DC"/>
                <w:sz w:val="17"/>
                <w:szCs w:val="17"/>
              </w:rPr>
            </w:pPr>
            <w:ins w:id="2768" w:author="Philip Collender" w:date="2019-06-04T20:54:00Z">
              <w:r w:rsidRPr="00A4011D">
                <w:rPr>
                  <w:rFonts w:ascii="Segoe UI" w:eastAsia="Times New Roman" w:hAnsi="Segoe UI" w:cs="Segoe UI"/>
                  <w:color w:val="E6E1DC"/>
                  <w:sz w:val="17"/>
                  <w:szCs w:val="17"/>
                </w:rPr>
                <w:t>dfA.75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F371B2" w14:textId="77777777" w:rsidR="00A4011D" w:rsidRPr="00A4011D" w:rsidRDefault="00A4011D" w:rsidP="00A4011D">
            <w:pPr>
              <w:spacing w:after="540" w:line="240" w:lineRule="auto"/>
              <w:rPr>
                <w:ins w:id="2769" w:author="Philip Collender" w:date="2019-06-04T20:54:00Z"/>
                <w:rFonts w:ascii="Segoe UI" w:eastAsia="Times New Roman" w:hAnsi="Segoe UI" w:cs="Segoe UI"/>
                <w:color w:val="E6E1DC"/>
                <w:sz w:val="17"/>
                <w:szCs w:val="17"/>
              </w:rPr>
            </w:pPr>
            <w:ins w:id="2770" w:author="Philip Collender" w:date="2019-06-04T20:54:00Z">
              <w:r w:rsidRPr="00A4011D">
                <w:rPr>
                  <w:rFonts w:ascii="Microsoft YaHei" w:eastAsia="Microsoft YaHei" w:hAnsi="Microsoft YaHei" w:cs="Microsoft YaHei"/>
                  <w:color w:val="E6E1DC"/>
                  <w:sz w:val="17"/>
                  <w:szCs w:val="17"/>
                </w:rPr>
                <w:t>李世民</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5DA855" w14:textId="77777777" w:rsidR="00A4011D" w:rsidRPr="00A4011D" w:rsidRDefault="00A4011D" w:rsidP="00A4011D">
            <w:pPr>
              <w:spacing w:after="540" w:line="240" w:lineRule="auto"/>
              <w:rPr>
                <w:ins w:id="2771" w:author="Philip Collender" w:date="2019-06-04T20:54:00Z"/>
                <w:rFonts w:ascii="Segoe UI" w:eastAsia="Times New Roman" w:hAnsi="Segoe UI" w:cs="Segoe UI"/>
                <w:color w:val="E6E1DC"/>
                <w:sz w:val="17"/>
                <w:szCs w:val="17"/>
              </w:rPr>
            </w:pPr>
            <w:ins w:id="277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0FA9A9" w14:textId="77777777" w:rsidR="00A4011D" w:rsidRPr="00A4011D" w:rsidRDefault="00A4011D" w:rsidP="00A4011D">
            <w:pPr>
              <w:spacing w:after="540" w:line="240" w:lineRule="auto"/>
              <w:rPr>
                <w:ins w:id="2773" w:author="Philip Collender" w:date="2019-06-04T20:54:00Z"/>
                <w:rFonts w:ascii="Segoe UI" w:eastAsia="Times New Roman" w:hAnsi="Segoe UI" w:cs="Segoe UI"/>
                <w:color w:val="E6E1DC"/>
                <w:sz w:val="17"/>
                <w:szCs w:val="17"/>
              </w:rPr>
            </w:pPr>
            <w:ins w:id="2774" w:author="Philip Collender" w:date="2019-06-04T20:54:00Z">
              <w:r w:rsidRPr="00A4011D">
                <w:rPr>
                  <w:rFonts w:ascii="Segoe UI" w:eastAsia="Times New Roman" w:hAnsi="Segoe UI" w:cs="Segoe UI"/>
                  <w:color w:val="E6E1DC"/>
                  <w:sz w:val="17"/>
                  <w:szCs w:val="17"/>
                </w:rPr>
                <w:t>1989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EC77A3" w14:textId="77777777" w:rsidR="00A4011D" w:rsidRPr="00A4011D" w:rsidRDefault="00A4011D" w:rsidP="00A4011D">
            <w:pPr>
              <w:spacing w:after="540" w:line="240" w:lineRule="auto"/>
              <w:rPr>
                <w:ins w:id="2775" w:author="Philip Collender" w:date="2019-06-04T20:54:00Z"/>
                <w:rFonts w:ascii="Segoe UI" w:eastAsia="Times New Roman" w:hAnsi="Segoe UI" w:cs="Segoe UI"/>
                <w:color w:val="E6E1DC"/>
                <w:sz w:val="17"/>
                <w:szCs w:val="17"/>
              </w:rPr>
            </w:pPr>
            <w:ins w:id="2776"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B66762" w14:textId="77777777" w:rsidR="00A4011D" w:rsidRPr="00A4011D" w:rsidRDefault="00A4011D" w:rsidP="00A4011D">
            <w:pPr>
              <w:spacing w:after="540" w:line="240" w:lineRule="auto"/>
              <w:rPr>
                <w:ins w:id="2777" w:author="Philip Collender" w:date="2019-06-04T20:54:00Z"/>
                <w:rFonts w:ascii="Segoe UI" w:eastAsia="Times New Roman" w:hAnsi="Segoe UI" w:cs="Segoe UI"/>
                <w:color w:val="E6E1DC"/>
                <w:sz w:val="17"/>
                <w:szCs w:val="17"/>
              </w:rPr>
            </w:pPr>
            <w:ins w:id="2778"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A8D2CD" w14:textId="77777777" w:rsidR="00A4011D" w:rsidRPr="00A4011D" w:rsidRDefault="00A4011D" w:rsidP="00A4011D">
            <w:pPr>
              <w:spacing w:after="540" w:line="240" w:lineRule="auto"/>
              <w:rPr>
                <w:ins w:id="2779" w:author="Philip Collender" w:date="2019-06-04T20:54:00Z"/>
                <w:rFonts w:ascii="Segoe UI" w:eastAsia="Times New Roman" w:hAnsi="Segoe UI" w:cs="Segoe UI"/>
                <w:color w:val="E6E1DC"/>
                <w:sz w:val="17"/>
                <w:szCs w:val="17"/>
              </w:rPr>
            </w:pPr>
          </w:p>
        </w:tc>
      </w:tr>
      <w:tr w:rsidR="00A4011D" w:rsidRPr="00A4011D" w14:paraId="2CFFB46E" w14:textId="77777777" w:rsidTr="00A4011D">
        <w:trPr>
          <w:trHeight w:val="345"/>
          <w:tblCellSpacing w:w="0" w:type="dxa"/>
          <w:ins w:id="278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4C32DB1" w14:textId="77777777" w:rsidR="00A4011D" w:rsidRPr="00A4011D" w:rsidRDefault="00A4011D" w:rsidP="00A4011D">
            <w:pPr>
              <w:spacing w:after="540" w:line="240" w:lineRule="auto"/>
              <w:jc w:val="right"/>
              <w:rPr>
                <w:ins w:id="2781" w:author="Philip Collender" w:date="2019-06-04T20:54:00Z"/>
                <w:rFonts w:ascii="Segoe UI" w:eastAsia="Times New Roman" w:hAnsi="Segoe UI" w:cs="Segoe UI"/>
                <w:color w:val="FFFFFF"/>
                <w:sz w:val="17"/>
                <w:szCs w:val="17"/>
              </w:rPr>
            </w:pPr>
            <w:ins w:id="2782" w:author="Philip Collender" w:date="2019-06-04T20:54:00Z">
              <w:r w:rsidRPr="00A4011D">
                <w:rPr>
                  <w:rFonts w:ascii="Segoe UI" w:eastAsia="Times New Roman" w:hAnsi="Segoe UI" w:cs="Segoe UI"/>
                  <w:color w:val="FFFFFF"/>
                  <w:sz w:val="17"/>
                  <w:szCs w:val="17"/>
                </w:rPr>
                <w:t>294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EBC9EC4" w14:textId="77777777" w:rsidR="00A4011D" w:rsidRPr="00A4011D" w:rsidRDefault="00A4011D" w:rsidP="00A4011D">
            <w:pPr>
              <w:spacing w:after="540" w:line="240" w:lineRule="auto"/>
              <w:rPr>
                <w:ins w:id="2783" w:author="Philip Collender" w:date="2019-06-04T20:54:00Z"/>
                <w:rFonts w:ascii="Segoe UI" w:eastAsia="Times New Roman" w:hAnsi="Segoe UI" w:cs="Segoe UI"/>
                <w:color w:val="E6E1DC"/>
                <w:sz w:val="17"/>
                <w:szCs w:val="17"/>
              </w:rPr>
            </w:pPr>
            <w:ins w:id="2784" w:author="Philip Collender" w:date="2019-06-04T20:54:00Z">
              <w:r w:rsidRPr="00A4011D">
                <w:rPr>
                  <w:rFonts w:ascii="Segoe UI" w:eastAsia="Times New Roman" w:hAnsi="Segoe UI" w:cs="Segoe UI"/>
                  <w:color w:val="E6E1DC"/>
                  <w:sz w:val="17"/>
                  <w:szCs w:val="17"/>
                </w:rPr>
                <w:t>dfB.75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239946" w14:textId="77777777" w:rsidR="00A4011D" w:rsidRPr="00A4011D" w:rsidRDefault="00A4011D" w:rsidP="00A4011D">
            <w:pPr>
              <w:spacing w:after="540" w:line="240" w:lineRule="auto"/>
              <w:rPr>
                <w:ins w:id="2785" w:author="Philip Collender" w:date="2019-06-04T20:54:00Z"/>
                <w:rFonts w:ascii="Segoe UI" w:eastAsia="Times New Roman" w:hAnsi="Segoe UI" w:cs="Segoe UI"/>
                <w:color w:val="E6E1DC"/>
                <w:sz w:val="17"/>
                <w:szCs w:val="17"/>
              </w:rPr>
            </w:pPr>
            <w:ins w:id="2786" w:author="Philip Collender" w:date="2019-06-04T20:54:00Z">
              <w:r w:rsidRPr="00A4011D">
                <w:rPr>
                  <w:rFonts w:ascii="Microsoft YaHei" w:eastAsia="Microsoft YaHei" w:hAnsi="Microsoft YaHei" w:cs="Microsoft YaHei"/>
                  <w:color w:val="E6E1DC"/>
                  <w:sz w:val="17"/>
                  <w:szCs w:val="17"/>
                </w:rPr>
                <w:t>唐太宗</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BBE4A1" w14:textId="77777777" w:rsidR="00A4011D" w:rsidRPr="00A4011D" w:rsidRDefault="00A4011D" w:rsidP="00A4011D">
            <w:pPr>
              <w:spacing w:after="540" w:line="240" w:lineRule="auto"/>
              <w:rPr>
                <w:ins w:id="2787" w:author="Philip Collender" w:date="2019-06-04T20:54:00Z"/>
                <w:rFonts w:ascii="Segoe UI" w:eastAsia="Times New Roman" w:hAnsi="Segoe UI" w:cs="Segoe UI"/>
                <w:color w:val="E6E1DC"/>
                <w:sz w:val="17"/>
                <w:szCs w:val="17"/>
              </w:rPr>
            </w:pPr>
            <w:ins w:id="278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3EB1EF" w14:textId="77777777" w:rsidR="00A4011D" w:rsidRPr="00A4011D" w:rsidRDefault="00A4011D" w:rsidP="00A4011D">
            <w:pPr>
              <w:spacing w:after="540" w:line="240" w:lineRule="auto"/>
              <w:rPr>
                <w:ins w:id="2789" w:author="Philip Collender" w:date="2019-06-04T20:54:00Z"/>
                <w:rFonts w:ascii="Segoe UI" w:eastAsia="Times New Roman" w:hAnsi="Segoe UI" w:cs="Segoe UI"/>
                <w:color w:val="E6E1DC"/>
                <w:sz w:val="17"/>
                <w:szCs w:val="17"/>
              </w:rPr>
            </w:pPr>
            <w:ins w:id="2790" w:author="Philip Collender" w:date="2019-06-04T20:54:00Z">
              <w:r w:rsidRPr="00A4011D">
                <w:rPr>
                  <w:rFonts w:ascii="Segoe UI" w:eastAsia="Times New Roman" w:hAnsi="Segoe UI" w:cs="Segoe UI"/>
                  <w:color w:val="E6E1DC"/>
                  <w:sz w:val="17"/>
                  <w:szCs w:val="17"/>
                </w:rPr>
                <w:t>1989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3CCF34" w14:textId="77777777" w:rsidR="00A4011D" w:rsidRPr="00A4011D" w:rsidRDefault="00A4011D" w:rsidP="00A4011D">
            <w:pPr>
              <w:spacing w:after="540" w:line="240" w:lineRule="auto"/>
              <w:rPr>
                <w:ins w:id="2791" w:author="Philip Collender" w:date="2019-06-04T20:54:00Z"/>
                <w:rFonts w:ascii="Segoe UI" w:eastAsia="Times New Roman" w:hAnsi="Segoe UI" w:cs="Segoe UI"/>
                <w:color w:val="E6E1DC"/>
                <w:sz w:val="17"/>
                <w:szCs w:val="17"/>
              </w:rPr>
            </w:pPr>
            <w:ins w:id="2792" w:author="Philip Collender" w:date="2019-06-04T20:54:00Z">
              <w:r w:rsidRPr="00A4011D">
                <w:rPr>
                  <w:rFonts w:ascii="Segoe UI" w:eastAsia="Times New Roman" w:hAnsi="Segoe UI" w:cs="Segoe UI"/>
                  <w:color w:val="E6E1DC"/>
                  <w:sz w:val="17"/>
                  <w:szCs w:val="17"/>
                </w:rPr>
                <w:t>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E5CC44" w14:textId="77777777" w:rsidR="00A4011D" w:rsidRPr="00A4011D" w:rsidRDefault="00A4011D" w:rsidP="00A4011D">
            <w:pPr>
              <w:spacing w:after="540" w:line="240" w:lineRule="auto"/>
              <w:rPr>
                <w:ins w:id="2793" w:author="Philip Collender" w:date="2019-06-04T20:54:00Z"/>
                <w:rFonts w:ascii="Segoe UI" w:eastAsia="Times New Roman" w:hAnsi="Segoe UI" w:cs="Segoe UI"/>
                <w:color w:val="E6E1DC"/>
                <w:sz w:val="17"/>
                <w:szCs w:val="17"/>
              </w:rPr>
            </w:pPr>
            <w:ins w:id="2794"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DA2664" w14:textId="77777777" w:rsidR="00A4011D" w:rsidRPr="00A4011D" w:rsidRDefault="00A4011D" w:rsidP="00A4011D">
            <w:pPr>
              <w:spacing w:after="540" w:line="240" w:lineRule="auto"/>
              <w:rPr>
                <w:ins w:id="2795" w:author="Philip Collender" w:date="2019-06-04T20:54:00Z"/>
                <w:rFonts w:ascii="Segoe UI" w:eastAsia="Times New Roman" w:hAnsi="Segoe UI" w:cs="Segoe UI"/>
                <w:color w:val="E6E1DC"/>
                <w:sz w:val="17"/>
                <w:szCs w:val="17"/>
              </w:rPr>
            </w:pPr>
          </w:p>
        </w:tc>
      </w:tr>
      <w:tr w:rsidR="00A4011D" w:rsidRPr="00A4011D" w14:paraId="1A20A90B" w14:textId="77777777" w:rsidTr="00A4011D">
        <w:trPr>
          <w:trHeight w:val="345"/>
          <w:tblCellSpacing w:w="0" w:type="dxa"/>
          <w:ins w:id="279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8B99B3A" w14:textId="77777777" w:rsidR="00A4011D" w:rsidRPr="00A4011D" w:rsidRDefault="00A4011D" w:rsidP="00A4011D">
            <w:pPr>
              <w:spacing w:after="540" w:line="240" w:lineRule="auto"/>
              <w:jc w:val="right"/>
              <w:rPr>
                <w:ins w:id="2797" w:author="Philip Collender" w:date="2019-06-04T20:54:00Z"/>
                <w:rFonts w:ascii="Segoe UI" w:eastAsia="Times New Roman" w:hAnsi="Segoe UI" w:cs="Segoe UI"/>
                <w:color w:val="FFFFFF"/>
                <w:sz w:val="17"/>
                <w:szCs w:val="17"/>
              </w:rPr>
            </w:pPr>
            <w:ins w:id="2798" w:author="Philip Collender" w:date="2019-06-04T20:54:00Z">
              <w:r w:rsidRPr="00A4011D">
                <w:rPr>
                  <w:rFonts w:ascii="Segoe UI" w:eastAsia="Times New Roman" w:hAnsi="Segoe UI" w:cs="Segoe UI"/>
                  <w:color w:val="FFFFFF"/>
                  <w:sz w:val="17"/>
                  <w:szCs w:val="17"/>
                </w:rPr>
                <w:t>295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84F3E9" w14:textId="77777777" w:rsidR="00A4011D" w:rsidRPr="00A4011D" w:rsidRDefault="00A4011D" w:rsidP="00A4011D">
            <w:pPr>
              <w:spacing w:after="540" w:line="240" w:lineRule="auto"/>
              <w:rPr>
                <w:ins w:id="2799" w:author="Philip Collender" w:date="2019-06-04T20:54:00Z"/>
                <w:rFonts w:ascii="Segoe UI" w:eastAsia="Times New Roman" w:hAnsi="Segoe UI" w:cs="Segoe UI"/>
                <w:color w:val="E6E1DC"/>
                <w:sz w:val="17"/>
                <w:szCs w:val="17"/>
              </w:rPr>
            </w:pPr>
            <w:ins w:id="280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8E0472" w14:textId="77777777" w:rsidR="00A4011D" w:rsidRPr="00A4011D" w:rsidRDefault="00A4011D" w:rsidP="00A4011D">
            <w:pPr>
              <w:spacing w:after="540" w:line="240" w:lineRule="auto"/>
              <w:rPr>
                <w:ins w:id="2801" w:author="Philip Collender" w:date="2019-06-04T20:54:00Z"/>
                <w:rFonts w:ascii="Segoe UI" w:eastAsia="Times New Roman" w:hAnsi="Segoe UI" w:cs="Segoe UI"/>
                <w:color w:val="E6E1DC"/>
                <w:sz w:val="17"/>
                <w:szCs w:val="17"/>
              </w:rPr>
            </w:pPr>
            <w:ins w:id="280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4D31DF" w14:textId="77777777" w:rsidR="00A4011D" w:rsidRPr="00A4011D" w:rsidRDefault="00A4011D" w:rsidP="00A4011D">
            <w:pPr>
              <w:spacing w:after="540" w:line="240" w:lineRule="auto"/>
              <w:rPr>
                <w:ins w:id="2803" w:author="Philip Collender" w:date="2019-06-04T20:54:00Z"/>
                <w:rFonts w:ascii="Segoe UI" w:eastAsia="Times New Roman" w:hAnsi="Segoe UI" w:cs="Segoe UI"/>
                <w:color w:val="E6E1DC"/>
                <w:sz w:val="17"/>
                <w:szCs w:val="17"/>
              </w:rPr>
            </w:pPr>
            <w:ins w:id="280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7F3B83" w14:textId="77777777" w:rsidR="00A4011D" w:rsidRPr="00A4011D" w:rsidRDefault="00A4011D" w:rsidP="00A4011D">
            <w:pPr>
              <w:spacing w:after="540" w:line="240" w:lineRule="auto"/>
              <w:rPr>
                <w:ins w:id="2805" w:author="Philip Collender" w:date="2019-06-04T20:54:00Z"/>
                <w:rFonts w:ascii="Segoe UI" w:eastAsia="Times New Roman" w:hAnsi="Segoe UI" w:cs="Segoe UI"/>
                <w:color w:val="E6E1DC"/>
                <w:sz w:val="17"/>
                <w:szCs w:val="17"/>
              </w:rPr>
            </w:pPr>
            <w:ins w:id="280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1AE20A" w14:textId="77777777" w:rsidR="00A4011D" w:rsidRPr="00A4011D" w:rsidRDefault="00A4011D" w:rsidP="00A4011D">
            <w:pPr>
              <w:spacing w:after="540" w:line="240" w:lineRule="auto"/>
              <w:rPr>
                <w:ins w:id="2807" w:author="Philip Collender" w:date="2019-06-04T20:54:00Z"/>
                <w:rFonts w:ascii="Segoe UI" w:eastAsia="Times New Roman" w:hAnsi="Segoe UI" w:cs="Segoe UI"/>
                <w:color w:val="E6E1DC"/>
                <w:sz w:val="17"/>
                <w:szCs w:val="17"/>
              </w:rPr>
            </w:pPr>
            <w:ins w:id="280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5E5E1F" w14:textId="77777777" w:rsidR="00A4011D" w:rsidRPr="00A4011D" w:rsidRDefault="00A4011D" w:rsidP="00A4011D">
            <w:pPr>
              <w:spacing w:after="540" w:line="240" w:lineRule="auto"/>
              <w:rPr>
                <w:ins w:id="2809" w:author="Philip Collender" w:date="2019-06-04T20:54:00Z"/>
                <w:rFonts w:ascii="Segoe UI" w:eastAsia="Times New Roman" w:hAnsi="Segoe UI" w:cs="Segoe UI"/>
                <w:color w:val="E6E1DC"/>
                <w:sz w:val="17"/>
                <w:szCs w:val="17"/>
              </w:rPr>
            </w:pPr>
            <w:ins w:id="281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4D7F7D" w14:textId="77777777" w:rsidR="00A4011D" w:rsidRPr="00A4011D" w:rsidRDefault="00A4011D" w:rsidP="00A4011D">
            <w:pPr>
              <w:spacing w:after="540" w:line="240" w:lineRule="auto"/>
              <w:rPr>
                <w:ins w:id="2811" w:author="Philip Collender" w:date="2019-06-04T20:54:00Z"/>
                <w:rFonts w:ascii="Segoe UI" w:eastAsia="Times New Roman" w:hAnsi="Segoe UI" w:cs="Segoe UI"/>
                <w:color w:val="E6E1DC"/>
                <w:sz w:val="17"/>
                <w:szCs w:val="17"/>
              </w:rPr>
            </w:pPr>
            <w:ins w:id="2812" w:author="Philip Collender" w:date="2019-06-04T20:54:00Z">
              <w:r w:rsidRPr="00A4011D">
                <w:rPr>
                  <w:rFonts w:ascii="Segoe UI" w:eastAsia="Times New Roman" w:hAnsi="Segoe UI" w:cs="Segoe UI"/>
                  <w:color w:val="E6E1DC"/>
                  <w:sz w:val="17"/>
                  <w:szCs w:val="17"/>
                </w:rPr>
                <w:t>0.9994</w:t>
              </w:r>
            </w:ins>
          </w:p>
        </w:tc>
      </w:tr>
      <w:tr w:rsidR="00A4011D" w:rsidRPr="00A4011D" w14:paraId="3F1F87AC" w14:textId="77777777" w:rsidTr="00A4011D">
        <w:trPr>
          <w:trHeight w:val="345"/>
          <w:tblCellSpacing w:w="0" w:type="dxa"/>
          <w:ins w:id="281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201BB2C" w14:textId="77777777" w:rsidR="00A4011D" w:rsidRPr="00A4011D" w:rsidRDefault="00A4011D" w:rsidP="00A4011D">
            <w:pPr>
              <w:spacing w:after="540" w:line="240" w:lineRule="auto"/>
              <w:jc w:val="right"/>
              <w:rPr>
                <w:ins w:id="2814" w:author="Philip Collender" w:date="2019-06-04T20:54:00Z"/>
                <w:rFonts w:ascii="Segoe UI" w:eastAsia="Times New Roman" w:hAnsi="Segoe UI" w:cs="Segoe UI"/>
                <w:color w:val="FFFFFF"/>
                <w:sz w:val="17"/>
                <w:szCs w:val="17"/>
              </w:rPr>
            </w:pPr>
            <w:ins w:id="2815" w:author="Philip Collender" w:date="2019-06-04T20:54:00Z">
              <w:r w:rsidRPr="00A4011D">
                <w:rPr>
                  <w:rFonts w:ascii="Segoe UI" w:eastAsia="Times New Roman" w:hAnsi="Segoe UI" w:cs="Segoe UI"/>
                  <w:color w:val="FFFFFF"/>
                  <w:sz w:val="17"/>
                  <w:szCs w:val="17"/>
                </w:rPr>
                <w:t>296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767F52" w14:textId="77777777" w:rsidR="00A4011D" w:rsidRPr="00A4011D" w:rsidRDefault="00A4011D" w:rsidP="00A4011D">
            <w:pPr>
              <w:spacing w:after="540" w:line="240" w:lineRule="auto"/>
              <w:jc w:val="right"/>
              <w:rPr>
                <w:ins w:id="281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FF3BD7" w14:textId="77777777" w:rsidR="00A4011D" w:rsidRPr="00A4011D" w:rsidRDefault="00A4011D" w:rsidP="00A4011D">
            <w:pPr>
              <w:spacing w:after="540" w:line="240" w:lineRule="auto"/>
              <w:rPr>
                <w:ins w:id="281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A772C9" w14:textId="77777777" w:rsidR="00A4011D" w:rsidRPr="00A4011D" w:rsidRDefault="00A4011D" w:rsidP="00A4011D">
            <w:pPr>
              <w:spacing w:after="540" w:line="240" w:lineRule="auto"/>
              <w:rPr>
                <w:ins w:id="281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EB4E08" w14:textId="77777777" w:rsidR="00A4011D" w:rsidRPr="00A4011D" w:rsidRDefault="00A4011D" w:rsidP="00A4011D">
            <w:pPr>
              <w:spacing w:after="540" w:line="240" w:lineRule="auto"/>
              <w:rPr>
                <w:ins w:id="281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1D478B" w14:textId="77777777" w:rsidR="00A4011D" w:rsidRPr="00A4011D" w:rsidRDefault="00A4011D" w:rsidP="00A4011D">
            <w:pPr>
              <w:spacing w:after="540" w:line="240" w:lineRule="auto"/>
              <w:rPr>
                <w:ins w:id="282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4E9A00" w14:textId="77777777" w:rsidR="00A4011D" w:rsidRPr="00A4011D" w:rsidRDefault="00A4011D" w:rsidP="00A4011D">
            <w:pPr>
              <w:spacing w:after="540" w:line="240" w:lineRule="auto"/>
              <w:rPr>
                <w:ins w:id="282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76F19B" w14:textId="77777777" w:rsidR="00A4011D" w:rsidRPr="00A4011D" w:rsidRDefault="00A4011D" w:rsidP="00A4011D">
            <w:pPr>
              <w:spacing w:after="540" w:line="240" w:lineRule="auto"/>
              <w:rPr>
                <w:ins w:id="2822" w:author="Philip Collender" w:date="2019-06-04T20:54:00Z"/>
                <w:rFonts w:ascii="Times New Roman" w:eastAsia="Times New Roman" w:hAnsi="Times New Roman" w:cs="Times New Roman"/>
                <w:sz w:val="20"/>
                <w:szCs w:val="20"/>
              </w:rPr>
            </w:pPr>
          </w:p>
        </w:tc>
      </w:tr>
      <w:tr w:rsidR="00A4011D" w:rsidRPr="00A4011D" w14:paraId="6010F19D" w14:textId="77777777" w:rsidTr="00A4011D">
        <w:trPr>
          <w:trHeight w:val="345"/>
          <w:tblCellSpacing w:w="0" w:type="dxa"/>
          <w:ins w:id="282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7A4AC73" w14:textId="77777777" w:rsidR="00A4011D" w:rsidRPr="00A4011D" w:rsidRDefault="00A4011D" w:rsidP="00A4011D">
            <w:pPr>
              <w:spacing w:after="540" w:line="240" w:lineRule="auto"/>
              <w:jc w:val="right"/>
              <w:rPr>
                <w:ins w:id="2824" w:author="Philip Collender" w:date="2019-06-04T20:54:00Z"/>
                <w:rFonts w:ascii="Segoe UI" w:eastAsia="Times New Roman" w:hAnsi="Segoe UI" w:cs="Segoe UI"/>
                <w:color w:val="FFFFFF"/>
                <w:sz w:val="17"/>
                <w:szCs w:val="17"/>
              </w:rPr>
            </w:pPr>
            <w:ins w:id="2825" w:author="Philip Collender" w:date="2019-06-04T20:54:00Z">
              <w:r w:rsidRPr="00A4011D">
                <w:rPr>
                  <w:rFonts w:ascii="Segoe UI" w:eastAsia="Times New Roman" w:hAnsi="Segoe UI" w:cs="Segoe UI"/>
                  <w:color w:val="FFFFFF"/>
                  <w:sz w:val="17"/>
                  <w:szCs w:val="17"/>
                </w:rPr>
                <w:t>297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787EE2" w14:textId="77777777" w:rsidR="00A4011D" w:rsidRPr="00A4011D" w:rsidRDefault="00A4011D" w:rsidP="00A4011D">
            <w:pPr>
              <w:spacing w:after="540" w:line="240" w:lineRule="auto"/>
              <w:rPr>
                <w:ins w:id="2826" w:author="Philip Collender" w:date="2019-06-04T20:54:00Z"/>
                <w:rFonts w:ascii="Segoe UI" w:eastAsia="Times New Roman" w:hAnsi="Segoe UI" w:cs="Segoe UI"/>
                <w:color w:val="E6E1DC"/>
                <w:sz w:val="17"/>
                <w:szCs w:val="17"/>
              </w:rPr>
            </w:pPr>
            <w:ins w:id="2827" w:author="Philip Collender" w:date="2019-06-04T20:54:00Z">
              <w:r w:rsidRPr="00A4011D">
                <w:rPr>
                  <w:rFonts w:ascii="Segoe UI" w:eastAsia="Times New Roman" w:hAnsi="Segoe UI" w:cs="Segoe UI"/>
                  <w:color w:val="E6E1DC"/>
                  <w:sz w:val="17"/>
                  <w:szCs w:val="17"/>
                </w:rPr>
                <w:t>dfA.76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A88C68" w14:textId="77777777" w:rsidR="00A4011D" w:rsidRPr="00A4011D" w:rsidRDefault="00A4011D" w:rsidP="00A4011D">
            <w:pPr>
              <w:spacing w:after="540" w:line="240" w:lineRule="auto"/>
              <w:rPr>
                <w:ins w:id="2828" w:author="Philip Collender" w:date="2019-06-04T20:54:00Z"/>
                <w:rFonts w:ascii="Segoe UI" w:eastAsia="Times New Roman" w:hAnsi="Segoe UI" w:cs="Segoe UI"/>
                <w:color w:val="E6E1DC"/>
                <w:sz w:val="17"/>
                <w:szCs w:val="17"/>
              </w:rPr>
            </w:pPr>
            <w:ins w:id="2829" w:author="Philip Collender" w:date="2019-06-04T20:54:00Z">
              <w:r w:rsidRPr="00A4011D">
                <w:rPr>
                  <w:rFonts w:ascii="Microsoft YaHei" w:eastAsia="Microsoft YaHei" w:hAnsi="Microsoft YaHei" w:cs="Microsoft YaHei"/>
                  <w:color w:val="E6E1DC"/>
                  <w:sz w:val="17"/>
                  <w:szCs w:val="17"/>
                </w:rPr>
                <w:t>宋慶齡</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1F1F43" w14:textId="77777777" w:rsidR="00A4011D" w:rsidRPr="00A4011D" w:rsidRDefault="00A4011D" w:rsidP="00A4011D">
            <w:pPr>
              <w:spacing w:after="540" w:line="240" w:lineRule="auto"/>
              <w:rPr>
                <w:ins w:id="2830" w:author="Philip Collender" w:date="2019-06-04T20:54:00Z"/>
                <w:rFonts w:ascii="Segoe UI" w:eastAsia="Times New Roman" w:hAnsi="Segoe UI" w:cs="Segoe UI"/>
                <w:color w:val="E6E1DC"/>
                <w:sz w:val="17"/>
                <w:szCs w:val="17"/>
              </w:rPr>
            </w:pPr>
            <w:ins w:id="283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FF3100" w14:textId="77777777" w:rsidR="00A4011D" w:rsidRPr="00A4011D" w:rsidRDefault="00A4011D" w:rsidP="00A4011D">
            <w:pPr>
              <w:spacing w:after="540" w:line="240" w:lineRule="auto"/>
              <w:rPr>
                <w:ins w:id="2832" w:author="Philip Collender" w:date="2019-06-04T20:54:00Z"/>
                <w:rFonts w:ascii="Segoe UI" w:eastAsia="Times New Roman" w:hAnsi="Segoe UI" w:cs="Segoe UI"/>
                <w:color w:val="E6E1DC"/>
                <w:sz w:val="17"/>
                <w:szCs w:val="17"/>
              </w:rPr>
            </w:pPr>
            <w:ins w:id="2833" w:author="Philip Collender" w:date="2019-06-04T20:54:00Z">
              <w:r w:rsidRPr="00A4011D">
                <w:rPr>
                  <w:rFonts w:ascii="Segoe UI" w:eastAsia="Times New Roman" w:hAnsi="Segoe UI" w:cs="Segoe UI"/>
                  <w:color w:val="E6E1DC"/>
                  <w:sz w:val="17"/>
                  <w:szCs w:val="17"/>
                </w:rPr>
                <w:t>1986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077BE9" w14:textId="77777777" w:rsidR="00A4011D" w:rsidRPr="00A4011D" w:rsidRDefault="00A4011D" w:rsidP="00A4011D">
            <w:pPr>
              <w:spacing w:after="540" w:line="240" w:lineRule="auto"/>
              <w:rPr>
                <w:ins w:id="2834" w:author="Philip Collender" w:date="2019-06-04T20:54:00Z"/>
                <w:rFonts w:ascii="Segoe UI" w:eastAsia="Times New Roman" w:hAnsi="Segoe UI" w:cs="Segoe UI"/>
                <w:color w:val="E6E1DC"/>
                <w:sz w:val="17"/>
                <w:szCs w:val="17"/>
              </w:rPr>
            </w:pPr>
            <w:ins w:id="2835"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2941E2" w14:textId="77777777" w:rsidR="00A4011D" w:rsidRPr="00A4011D" w:rsidRDefault="00A4011D" w:rsidP="00A4011D">
            <w:pPr>
              <w:spacing w:after="540" w:line="240" w:lineRule="auto"/>
              <w:rPr>
                <w:ins w:id="2836" w:author="Philip Collender" w:date="2019-06-04T20:54:00Z"/>
                <w:rFonts w:ascii="Segoe UI" w:eastAsia="Times New Roman" w:hAnsi="Segoe UI" w:cs="Segoe UI"/>
                <w:color w:val="E6E1DC"/>
                <w:sz w:val="17"/>
                <w:szCs w:val="17"/>
              </w:rPr>
            </w:pPr>
            <w:ins w:id="2837"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D14354" w14:textId="77777777" w:rsidR="00A4011D" w:rsidRPr="00A4011D" w:rsidRDefault="00A4011D" w:rsidP="00A4011D">
            <w:pPr>
              <w:spacing w:after="540" w:line="240" w:lineRule="auto"/>
              <w:rPr>
                <w:ins w:id="2838" w:author="Philip Collender" w:date="2019-06-04T20:54:00Z"/>
                <w:rFonts w:ascii="Segoe UI" w:eastAsia="Times New Roman" w:hAnsi="Segoe UI" w:cs="Segoe UI"/>
                <w:color w:val="E6E1DC"/>
                <w:sz w:val="17"/>
                <w:szCs w:val="17"/>
              </w:rPr>
            </w:pPr>
          </w:p>
        </w:tc>
      </w:tr>
      <w:tr w:rsidR="00A4011D" w:rsidRPr="00A4011D" w14:paraId="7D72160A" w14:textId="77777777" w:rsidTr="00A4011D">
        <w:trPr>
          <w:trHeight w:val="345"/>
          <w:tblCellSpacing w:w="0" w:type="dxa"/>
          <w:ins w:id="283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511F6DF" w14:textId="77777777" w:rsidR="00A4011D" w:rsidRPr="00A4011D" w:rsidRDefault="00A4011D" w:rsidP="00A4011D">
            <w:pPr>
              <w:spacing w:after="540" w:line="240" w:lineRule="auto"/>
              <w:jc w:val="right"/>
              <w:rPr>
                <w:ins w:id="2840" w:author="Philip Collender" w:date="2019-06-04T20:54:00Z"/>
                <w:rFonts w:ascii="Segoe UI" w:eastAsia="Times New Roman" w:hAnsi="Segoe UI" w:cs="Segoe UI"/>
                <w:color w:val="FFFFFF"/>
                <w:sz w:val="17"/>
                <w:szCs w:val="17"/>
              </w:rPr>
            </w:pPr>
            <w:ins w:id="2841" w:author="Philip Collender" w:date="2019-06-04T20:54:00Z">
              <w:r w:rsidRPr="00A4011D">
                <w:rPr>
                  <w:rFonts w:ascii="Segoe UI" w:eastAsia="Times New Roman" w:hAnsi="Segoe UI" w:cs="Segoe UI"/>
                  <w:color w:val="FFFFFF"/>
                  <w:sz w:val="17"/>
                  <w:szCs w:val="17"/>
                </w:rPr>
                <w:t>298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386C88" w14:textId="77777777" w:rsidR="00A4011D" w:rsidRPr="00A4011D" w:rsidRDefault="00A4011D" w:rsidP="00A4011D">
            <w:pPr>
              <w:spacing w:after="540" w:line="240" w:lineRule="auto"/>
              <w:rPr>
                <w:ins w:id="2842" w:author="Philip Collender" w:date="2019-06-04T20:54:00Z"/>
                <w:rFonts w:ascii="Segoe UI" w:eastAsia="Times New Roman" w:hAnsi="Segoe UI" w:cs="Segoe UI"/>
                <w:color w:val="E6E1DC"/>
                <w:sz w:val="17"/>
                <w:szCs w:val="17"/>
              </w:rPr>
            </w:pPr>
            <w:ins w:id="2843" w:author="Philip Collender" w:date="2019-06-04T20:54:00Z">
              <w:r w:rsidRPr="00A4011D">
                <w:rPr>
                  <w:rFonts w:ascii="Segoe UI" w:eastAsia="Times New Roman" w:hAnsi="Segoe UI" w:cs="Segoe UI"/>
                  <w:color w:val="E6E1DC"/>
                  <w:sz w:val="17"/>
                  <w:szCs w:val="17"/>
                </w:rPr>
                <w:t>dfB.76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A854A2" w14:textId="77777777" w:rsidR="00A4011D" w:rsidRPr="00A4011D" w:rsidRDefault="00A4011D" w:rsidP="00A4011D">
            <w:pPr>
              <w:spacing w:after="540" w:line="240" w:lineRule="auto"/>
              <w:rPr>
                <w:ins w:id="2844" w:author="Philip Collender" w:date="2019-06-04T20:54:00Z"/>
                <w:rFonts w:ascii="Segoe UI" w:eastAsia="Times New Roman" w:hAnsi="Segoe UI" w:cs="Segoe UI"/>
                <w:color w:val="E6E1DC"/>
                <w:sz w:val="17"/>
                <w:szCs w:val="17"/>
              </w:rPr>
            </w:pPr>
            <w:ins w:id="2845" w:author="Philip Collender" w:date="2019-06-04T20:54:00Z">
              <w:r w:rsidRPr="00A4011D">
                <w:rPr>
                  <w:rFonts w:ascii="Microsoft YaHei" w:eastAsia="Microsoft YaHei" w:hAnsi="Microsoft YaHei" w:cs="Microsoft YaHei"/>
                  <w:color w:val="E6E1DC"/>
                  <w:sz w:val="17"/>
                  <w:szCs w:val="17"/>
                </w:rPr>
                <w:t>宋庆龄</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C37950" w14:textId="77777777" w:rsidR="00A4011D" w:rsidRPr="00A4011D" w:rsidRDefault="00A4011D" w:rsidP="00A4011D">
            <w:pPr>
              <w:spacing w:after="540" w:line="240" w:lineRule="auto"/>
              <w:rPr>
                <w:ins w:id="2846" w:author="Philip Collender" w:date="2019-06-04T20:54:00Z"/>
                <w:rFonts w:ascii="Segoe UI" w:eastAsia="Times New Roman" w:hAnsi="Segoe UI" w:cs="Segoe UI"/>
                <w:color w:val="E6E1DC"/>
                <w:sz w:val="17"/>
                <w:szCs w:val="17"/>
              </w:rPr>
            </w:pPr>
            <w:ins w:id="284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1196DA" w14:textId="77777777" w:rsidR="00A4011D" w:rsidRPr="00A4011D" w:rsidRDefault="00A4011D" w:rsidP="00A4011D">
            <w:pPr>
              <w:spacing w:after="540" w:line="240" w:lineRule="auto"/>
              <w:rPr>
                <w:ins w:id="2848" w:author="Philip Collender" w:date="2019-06-04T20:54:00Z"/>
                <w:rFonts w:ascii="Segoe UI" w:eastAsia="Times New Roman" w:hAnsi="Segoe UI" w:cs="Segoe UI"/>
                <w:color w:val="E6E1DC"/>
                <w:sz w:val="17"/>
                <w:szCs w:val="17"/>
              </w:rPr>
            </w:pPr>
            <w:ins w:id="2849" w:author="Philip Collender" w:date="2019-06-04T20:54:00Z">
              <w:r w:rsidRPr="00A4011D">
                <w:rPr>
                  <w:rFonts w:ascii="Segoe UI" w:eastAsia="Times New Roman" w:hAnsi="Segoe UI" w:cs="Segoe UI"/>
                  <w:color w:val="E6E1DC"/>
                  <w:sz w:val="17"/>
                  <w:szCs w:val="17"/>
                </w:rPr>
                <w:t>1986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D50A27" w14:textId="77777777" w:rsidR="00A4011D" w:rsidRPr="00A4011D" w:rsidRDefault="00A4011D" w:rsidP="00A4011D">
            <w:pPr>
              <w:spacing w:after="540" w:line="240" w:lineRule="auto"/>
              <w:rPr>
                <w:ins w:id="2850" w:author="Philip Collender" w:date="2019-06-04T20:54:00Z"/>
                <w:rFonts w:ascii="Segoe UI" w:eastAsia="Times New Roman" w:hAnsi="Segoe UI" w:cs="Segoe UI"/>
                <w:color w:val="E6E1DC"/>
                <w:sz w:val="17"/>
                <w:szCs w:val="17"/>
              </w:rPr>
            </w:pPr>
            <w:ins w:id="2851"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F355A9" w14:textId="77777777" w:rsidR="00A4011D" w:rsidRPr="00A4011D" w:rsidRDefault="00A4011D" w:rsidP="00A4011D">
            <w:pPr>
              <w:spacing w:after="540" w:line="240" w:lineRule="auto"/>
              <w:rPr>
                <w:ins w:id="2852" w:author="Philip Collender" w:date="2019-06-04T20:54:00Z"/>
                <w:rFonts w:ascii="Segoe UI" w:eastAsia="Times New Roman" w:hAnsi="Segoe UI" w:cs="Segoe UI"/>
                <w:color w:val="E6E1DC"/>
                <w:sz w:val="17"/>
                <w:szCs w:val="17"/>
              </w:rPr>
            </w:pPr>
            <w:ins w:id="2853"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29DF8E" w14:textId="77777777" w:rsidR="00A4011D" w:rsidRPr="00A4011D" w:rsidRDefault="00A4011D" w:rsidP="00A4011D">
            <w:pPr>
              <w:spacing w:after="540" w:line="240" w:lineRule="auto"/>
              <w:rPr>
                <w:ins w:id="2854" w:author="Philip Collender" w:date="2019-06-04T20:54:00Z"/>
                <w:rFonts w:ascii="Segoe UI" w:eastAsia="Times New Roman" w:hAnsi="Segoe UI" w:cs="Segoe UI"/>
                <w:color w:val="E6E1DC"/>
                <w:sz w:val="17"/>
                <w:szCs w:val="17"/>
              </w:rPr>
            </w:pPr>
          </w:p>
        </w:tc>
      </w:tr>
      <w:tr w:rsidR="00A4011D" w:rsidRPr="00A4011D" w14:paraId="67D1053C" w14:textId="77777777" w:rsidTr="00A4011D">
        <w:trPr>
          <w:trHeight w:val="345"/>
          <w:tblCellSpacing w:w="0" w:type="dxa"/>
          <w:ins w:id="285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CC46B1B" w14:textId="77777777" w:rsidR="00A4011D" w:rsidRPr="00A4011D" w:rsidRDefault="00A4011D" w:rsidP="00A4011D">
            <w:pPr>
              <w:spacing w:after="540" w:line="240" w:lineRule="auto"/>
              <w:jc w:val="right"/>
              <w:rPr>
                <w:ins w:id="2856" w:author="Philip Collender" w:date="2019-06-04T20:54:00Z"/>
                <w:rFonts w:ascii="Segoe UI" w:eastAsia="Times New Roman" w:hAnsi="Segoe UI" w:cs="Segoe UI"/>
                <w:color w:val="FFFFFF"/>
                <w:sz w:val="17"/>
                <w:szCs w:val="17"/>
              </w:rPr>
            </w:pPr>
            <w:ins w:id="2857" w:author="Philip Collender" w:date="2019-06-04T20:54:00Z">
              <w:r w:rsidRPr="00A4011D">
                <w:rPr>
                  <w:rFonts w:ascii="Segoe UI" w:eastAsia="Times New Roman" w:hAnsi="Segoe UI" w:cs="Segoe UI"/>
                  <w:color w:val="FFFFFF"/>
                  <w:sz w:val="17"/>
                  <w:szCs w:val="17"/>
                </w:rPr>
                <w:t>299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4DACD2" w14:textId="77777777" w:rsidR="00A4011D" w:rsidRPr="00A4011D" w:rsidRDefault="00A4011D" w:rsidP="00A4011D">
            <w:pPr>
              <w:spacing w:after="540" w:line="240" w:lineRule="auto"/>
              <w:rPr>
                <w:ins w:id="2858" w:author="Philip Collender" w:date="2019-06-04T20:54:00Z"/>
                <w:rFonts w:ascii="Segoe UI" w:eastAsia="Times New Roman" w:hAnsi="Segoe UI" w:cs="Segoe UI"/>
                <w:color w:val="E6E1DC"/>
                <w:sz w:val="17"/>
                <w:szCs w:val="17"/>
              </w:rPr>
            </w:pPr>
            <w:ins w:id="285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EBCF1A" w14:textId="77777777" w:rsidR="00A4011D" w:rsidRPr="00A4011D" w:rsidRDefault="00A4011D" w:rsidP="00A4011D">
            <w:pPr>
              <w:spacing w:after="540" w:line="240" w:lineRule="auto"/>
              <w:rPr>
                <w:ins w:id="2860" w:author="Philip Collender" w:date="2019-06-04T20:54:00Z"/>
                <w:rFonts w:ascii="Segoe UI" w:eastAsia="Times New Roman" w:hAnsi="Segoe UI" w:cs="Segoe UI"/>
                <w:color w:val="E6E1DC"/>
                <w:sz w:val="17"/>
                <w:szCs w:val="17"/>
              </w:rPr>
            </w:pPr>
            <w:ins w:id="286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74F7FA" w14:textId="77777777" w:rsidR="00A4011D" w:rsidRPr="00A4011D" w:rsidRDefault="00A4011D" w:rsidP="00A4011D">
            <w:pPr>
              <w:spacing w:after="540" w:line="240" w:lineRule="auto"/>
              <w:rPr>
                <w:ins w:id="2862" w:author="Philip Collender" w:date="2019-06-04T20:54:00Z"/>
                <w:rFonts w:ascii="Segoe UI" w:eastAsia="Times New Roman" w:hAnsi="Segoe UI" w:cs="Segoe UI"/>
                <w:color w:val="E6E1DC"/>
                <w:sz w:val="17"/>
                <w:szCs w:val="17"/>
              </w:rPr>
            </w:pPr>
            <w:ins w:id="286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5A225C" w14:textId="77777777" w:rsidR="00A4011D" w:rsidRPr="00A4011D" w:rsidRDefault="00A4011D" w:rsidP="00A4011D">
            <w:pPr>
              <w:spacing w:after="540" w:line="240" w:lineRule="auto"/>
              <w:rPr>
                <w:ins w:id="2864" w:author="Philip Collender" w:date="2019-06-04T20:54:00Z"/>
                <w:rFonts w:ascii="Segoe UI" w:eastAsia="Times New Roman" w:hAnsi="Segoe UI" w:cs="Segoe UI"/>
                <w:color w:val="E6E1DC"/>
                <w:sz w:val="17"/>
                <w:szCs w:val="17"/>
              </w:rPr>
            </w:pPr>
            <w:ins w:id="286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E51CE1" w14:textId="77777777" w:rsidR="00A4011D" w:rsidRPr="00A4011D" w:rsidRDefault="00A4011D" w:rsidP="00A4011D">
            <w:pPr>
              <w:spacing w:after="540" w:line="240" w:lineRule="auto"/>
              <w:rPr>
                <w:ins w:id="2866" w:author="Philip Collender" w:date="2019-06-04T20:54:00Z"/>
                <w:rFonts w:ascii="Segoe UI" w:eastAsia="Times New Roman" w:hAnsi="Segoe UI" w:cs="Segoe UI"/>
                <w:color w:val="E6E1DC"/>
                <w:sz w:val="17"/>
                <w:szCs w:val="17"/>
              </w:rPr>
            </w:pPr>
            <w:ins w:id="286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91CE83" w14:textId="77777777" w:rsidR="00A4011D" w:rsidRPr="00A4011D" w:rsidRDefault="00A4011D" w:rsidP="00A4011D">
            <w:pPr>
              <w:spacing w:after="540" w:line="240" w:lineRule="auto"/>
              <w:rPr>
                <w:ins w:id="2868" w:author="Philip Collender" w:date="2019-06-04T20:54:00Z"/>
                <w:rFonts w:ascii="Segoe UI" w:eastAsia="Times New Roman" w:hAnsi="Segoe UI" w:cs="Segoe UI"/>
                <w:color w:val="E6E1DC"/>
                <w:sz w:val="17"/>
                <w:szCs w:val="17"/>
              </w:rPr>
            </w:pPr>
            <w:ins w:id="286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AC4B49" w14:textId="77777777" w:rsidR="00A4011D" w:rsidRPr="00A4011D" w:rsidRDefault="00A4011D" w:rsidP="00A4011D">
            <w:pPr>
              <w:spacing w:after="540" w:line="240" w:lineRule="auto"/>
              <w:rPr>
                <w:ins w:id="2870" w:author="Philip Collender" w:date="2019-06-04T20:54:00Z"/>
                <w:rFonts w:ascii="Segoe UI" w:eastAsia="Times New Roman" w:hAnsi="Segoe UI" w:cs="Segoe UI"/>
                <w:color w:val="E6E1DC"/>
                <w:sz w:val="17"/>
                <w:szCs w:val="17"/>
              </w:rPr>
            </w:pPr>
            <w:ins w:id="2871" w:author="Philip Collender" w:date="2019-06-04T20:54:00Z">
              <w:r w:rsidRPr="00A4011D">
                <w:rPr>
                  <w:rFonts w:ascii="Segoe UI" w:eastAsia="Times New Roman" w:hAnsi="Segoe UI" w:cs="Segoe UI"/>
                  <w:color w:val="E6E1DC"/>
                  <w:sz w:val="17"/>
                  <w:szCs w:val="17"/>
                </w:rPr>
                <w:t>1</w:t>
              </w:r>
            </w:ins>
          </w:p>
        </w:tc>
      </w:tr>
      <w:tr w:rsidR="00A4011D" w:rsidRPr="00A4011D" w14:paraId="30799874" w14:textId="77777777" w:rsidTr="00A4011D">
        <w:trPr>
          <w:trHeight w:val="345"/>
          <w:tblCellSpacing w:w="0" w:type="dxa"/>
          <w:ins w:id="287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8C2C735" w14:textId="77777777" w:rsidR="00A4011D" w:rsidRPr="00A4011D" w:rsidRDefault="00A4011D" w:rsidP="00A4011D">
            <w:pPr>
              <w:spacing w:after="540" w:line="240" w:lineRule="auto"/>
              <w:jc w:val="right"/>
              <w:rPr>
                <w:ins w:id="2873" w:author="Philip Collender" w:date="2019-06-04T20:54:00Z"/>
                <w:rFonts w:ascii="Segoe UI" w:eastAsia="Times New Roman" w:hAnsi="Segoe UI" w:cs="Segoe UI"/>
                <w:color w:val="FFFFFF"/>
                <w:sz w:val="17"/>
                <w:szCs w:val="17"/>
              </w:rPr>
            </w:pPr>
            <w:ins w:id="2874" w:author="Philip Collender" w:date="2019-06-04T20:54:00Z">
              <w:r w:rsidRPr="00A4011D">
                <w:rPr>
                  <w:rFonts w:ascii="Segoe UI" w:eastAsia="Times New Roman" w:hAnsi="Segoe UI" w:cs="Segoe UI"/>
                  <w:color w:val="FFFFFF"/>
                  <w:sz w:val="17"/>
                  <w:szCs w:val="17"/>
                </w:rPr>
                <w:t>300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61121F" w14:textId="77777777" w:rsidR="00A4011D" w:rsidRPr="00A4011D" w:rsidRDefault="00A4011D" w:rsidP="00A4011D">
            <w:pPr>
              <w:spacing w:after="540" w:line="240" w:lineRule="auto"/>
              <w:jc w:val="right"/>
              <w:rPr>
                <w:ins w:id="287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010F3E" w14:textId="77777777" w:rsidR="00A4011D" w:rsidRPr="00A4011D" w:rsidRDefault="00A4011D" w:rsidP="00A4011D">
            <w:pPr>
              <w:spacing w:after="540" w:line="240" w:lineRule="auto"/>
              <w:rPr>
                <w:ins w:id="287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B2B184" w14:textId="77777777" w:rsidR="00A4011D" w:rsidRPr="00A4011D" w:rsidRDefault="00A4011D" w:rsidP="00A4011D">
            <w:pPr>
              <w:spacing w:after="540" w:line="240" w:lineRule="auto"/>
              <w:rPr>
                <w:ins w:id="287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50CF53" w14:textId="77777777" w:rsidR="00A4011D" w:rsidRPr="00A4011D" w:rsidRDefault="00A4011D" w:rsidP="00A4011D">
            <w:pPr>
              <w:spacing w:after="540" w:line="240" w:lineRule="auto"/>
              <w:rPr>
                <w:ins w:id="287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2E69BC" w14:textId="77777777" w:rsidR="00A4011D" w:rsidRPr="00A4011D" w:rsidRDefault="00A4011D" w:rsidP="00A4011D">
            <w:pPr>
              <w:spacing w:after="540" w:line="240" w:lineRule="auto"/>
              <w:rPr>
                <w:ins w:id="287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9B2F2F" w14:textId="77777777" w:rsidR="00A4011D" w:rsidRPr="00A4011D" w:rsidRDefault="00A4011D" w:rsidP="00A4011D">
            <w:pPr>
              <w:spacing w:after="540" w:line="240" w:lineRule="auto"/>
              <w:rPr>
                <w:ins w:id="288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6DE867" w14:textId="77777777" w:rsidR="00A4011D" w:rsidRPr="00A4011D" w:rsidRDefault="00A4011D" w:rsidP="00A4011D">
            <w:pPr>
              <w:spacing w:after="540" w:line="240" w:lineRule="auto"/>
              <w:rPr>
                <w:ins w:id="2881" w:author="Philip Collender" w:date="2019-06-04T20:54:00Z"/>
                <w:rFonts w:ascii="Times New Roman" w:eastAsia="Times New Roman" w:hAnsi="Times New Roman" w:cs="Times New Roman"/>
                <w:sz w:val="20"/>
                <w:szCs w:val="20"/>
              </w:rPr>
            </w:pPr>
          </w:p>
        </w:tc>
      </w:tr>
      <w:tr w:rsidR="00A4011D" w:rsidRPr="00A4011D" w14:paraId="5B7C1F8A" w14:textId="77777777" w:rsidTr="00A4011D">
        <w:trPr>
          <w:trHeight w:val="345"/>
          <w:tblCellSpacing w:w="0" w:type="dxa"/>
          <w:ins w:id="288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3DA563C" w14:textId="77777777" w:rsidR="00A4011D" w:rsidRPr="00A4011D" w:rsidRDefault="00A4011D" w:rsidP="00A4011D">
            <w:pPr>
              <w:spacing w:after="540" w:line="240" w:lineRule="auto"/>
              <w:jc w:val="right"/>
              <w:rPr>
                <w:ins w:id="2883" w:author="Philip Collender" w:date="2019-06-04T20:54:00Z"/>
                <w:rFonts w:ascii="Segoe UI" w:eastAsia="Times New Roman" w:hAnsi="Segoe UI" w:cs="Segoe UI"/>
                <w:color w:val="FFFFFF"/>
                <w:sz w:val="17"/>
                <w:szCs w:val="17"/>
              </w:rPr>
            </w:pPr>
            <w:ins w:id="2884" w:author="Philip Collender" w:date="2019-06-04T20:54:00Z">
              <w:r w:rsidRPr="00A4011D">
                <w:rPr>
                  <w:rFonts w:ascii="Segoe UI" w:eastAsia="Times New Roman" w:hAnsi="Segoe UI" w:cs="Segoe UI"/>
                  <w:color w:val="FFFFFF"/>
                  <w:sz w:val="17"/>
                  <w:szCs w:val="17"/>
                </w:rPr>
                <w:t>301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2B0933" w14:textId="77777777" w:rsidR="00A4011D" w:rsidRPr="00A4011D" w:rsidRDefault="00A4011D" w:rsidP="00A4011D">
            <w:pPr>
              <w:spacing w:after="540" w:line="240" w:lineRule="auto"/>
              <w:rPr>
                <w:ins w:id="2885" w:author="Philip Collender" w:date="2019-06-04T20:54:00Z"/>
                <w:rFonts w:ascii="Segoe UI" w:eastAsia="Times New Roman" w:hAnsi="Segoe UI" w:cs="Segoe UI"/>
                <w:color w:val="E6E1DC"/>
                <w:sz w:val="17"/>
                <w:szCs w:val="17"/>
              </w:rPr>
            </w:pPr>
            <w:ins w:id="2886" w:author="Philip Collender" w:date="2019-06-04T20:54:00Z">
              <w:r w:rsidRPr="00A4011D">
                <w:rPr>
                  <w:rFonts w:ascii="Segoe UI" w:eastAsia="Times New Roman" w:hAnsi="Segoe UI" w:cs="Segoe UI"/>
                  <w:color w:val="E6E1DC"/>
                  <w:sz w:val="17"/>
                  <w:szCs w:val="17"/>
                </w:rPr>
                <w:t>dfA.77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0CB55B" w14:textId="77777777" w:rsidR="00A4011D" w:rsidRPr="00A4011D" w:rsidRDefault="00A4011D" w:rsidP="00A4011D">
            <w:pPr>
              <w:spacing w:after="540" w:line="240" w:lineRule="auto"/>
              <w:rPr>
                <w:ins w:id="2887" w:author="Philip Collender" w:date="2019-06-04T20:54:00Z"/>
                <w:rFonts w:ascii="Segoe UI" w:eastAsia="Times New Roman" w:hAnsi="Segoe UI" w:cs="Segoe UI"/>
                <w:color w:val="E6E1DC"/>
                <w:sz w:val="17"/>
                <w:szCs w:val="17"/>
              </w:rPr>
            </w:pPr>
            <w:ins w:id="2888" w:author="Philip Collender" w:date="2019-06-04T20:54:00Z">
              <w:r w:rsidRPr="00A4011D">
                <w:rPr>
                  <w:rFonts w:ascii="Microsoft YaHei" w:eastAsia="Microsoft YaHei" w:hAnsi="Microsoft YaHei" w:cs="Microsoft YaHei"/>
                  <w:color w:val="E6E1DC"/>
                  <w:sz w:val="17"/>
                  <w:szCs w:val="17"/>
                </w:rPr>
                <w:t>華佗</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963702" w14:textId="77777777" w:rsidR="00A4011D" w:rsidRPr="00A4011D" w:rsidRDefault="00A4011D" w:rsidP="00A4011D">
            <w:pPr>
              <w:spacing w:after="540" w:line="240" w:lineRule="auto"/>
              <w:rPr>
                <w:ins w:id="2889" w:author="Philip Collender" w:date="2019-06-04T20:54:00Z"/>
                <w:rFonts w:ascii="Segoe UI" w:eastAsia="Times New Roman" w:hAnsi="Segoe UI" w:cs="Segoe UI"/>
                <w:color w:val="E6E1DC"/>
                <w:sz w:val="17"/>
                <w:szCs w:val="17"/>
              </w:rPr>
            </w:pPr>
            <w:ins w:id="289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C8FE20" w14:textId="77777777" w:rsidR="00A4011D" w:rsidRPr="00A4011D" w:rsidRDefault="00A4011D" w:rsidP="00A4011D">
            <w:pPr>
              <w:spacing w:after="540" w:line="240" w:lineRule="auto"/>
              <w:rPr>
                <w:ins w:id="2891" w:author="Philip Collender" w:date="2019-06-04T20:54:00Z"/>
                <w:rFonts w:ascii="Segoe UI" w:eastAsia="Times New Roman" w:hAnsi="Segoe UI" w:cs="Segoe UI"/>
                <w:color w:val="E6E1DC"/>
                <w:sz w:val="17"/>
                <w:szCs w:val="17"/>
              </w:rPr>
            </w:pPr>
            <w:ins w:id="2892" w:author="Philip Collender" w:date="2019-06-04T20:54:00Z">
              <w:r w:rsidRPr="00A4011D">
                <w:rPr>
                  <w:rFonts w:ascii="Segoe UI" w:eastAsia="Times New Roman" w:hAnsi="Segoe UI" w:cs="Segoe UI"/>
                  <w:color w:val="E6E1DC"/>
                  <w:sz w:val="17"/>
                  <w:szCs w:val="17"/>
                </w:rPr>
                <w:t>1986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C9E684" w14:textId="77777777" w:rsidR="00A4011D" w:rsidRPr="00A4011D" w:rsidRDefault="00A4011D" w:rsidP="00A4011D">
            <w:pPr>
              <w:spacing w:after="540" w:line="240" w:lineRule="auto"/>
              <w:rPr>
                <w:ins w:id="2893" w:author="Philip Collender" w:date="2019-06-04T20:54:00Z"/>
                <w:rFonts w:ascii="Segoe UI" w:eastAsia="Times New Roman" w:hAnsi="Segoe UI" w:cs="Segoe UI"/>
                <w:color w:val="E6E1DC"/>
                <w:sz w:val="17"/>
                <w:szCs w:val="17"/>
              </w:rPr>
            </w:pPr>
            <w:ins w:id="289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9D4E70" w14:textId="77777777" w:rsidR="00A4011D" w:rsidRPr="00A4011D" w:rsidRDefault="00A4011D" w:rsidP="00A4011D">
            <w:pPr>
              <w:spacing w:after="540" w:line="240" w:lineRule="auto"/>
              <w:rPr>
                <w:ins w:id="2895" w:author="Philip Collender" w:date="2019-06-04T20:54:00Z"/>
                <w:rFonts w:ascii="Segoe UI" w:eastAsia="Times New Roman" w:hAnsi="Segoe UI" w:cs="Segoe UI"/>
                <w:color w:val="E6E1DC"/>
                <w:sz w:val="17"/>
                <w:szCs w:val="17"/>
              </w:rPr>
            </w:pPr>
            <w:ins w:id="2896"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D6FB87" w14:textId="77777777" w:rsidR="00A4011D" w:rsidRPr="00A4011D" w:rsidRDefault="00A4011D" w:rsidP="00A4011D">
            <w:pPr>
              <w:spacing w:after="540" w:line="240" w:lineRule="auto"/>
              <w:rPr>
                <w:ins w:id="2897" w:author="Philip Collender" w:date="2019-06-04T20:54:00Z"/>
                <w:rFonts w:ascii="Segoe UI" w:eastAsia="Times New Roman" w:hAnsi="Segoe UI" w:cs="Segoe UI"/>
                <w:color w:val="E6E1DC"/>
                <w:sz w:val="17"/>
                <w:szCs w:val="17"/>
              </w:rPr>
            </w:pPr>
          </w:p>
        </w:tc>
      </w:tr>
      <w:tr w:rsidR="00A4011D" w:rsidRPr="00A4011D" w14:paraId="52216E62" w14:textId="77777777" w:rsidTr="00A4011D">
        <w:trPr>
          <w:trHeight w:val="345"/>
          <w:tblCellSpacing w:w="0" w:type="dxa"/>
          <w:ins w:id="289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3D2E57F" w14:textId="77777777" w:rsidR="00A4011D" w:rsidRPr="00A4011D" w:rsidRDefault="00A4011D" w:rsidP="00A4011D">
            <w:pPr>
              <w:spacing w:after="540" w:line="240" w:lineRule="auto"/>
              <w:jc w:val="right"/>
              <w:rPr>
                <w:ins w:id="2899" w:author="Philip Collender" w:date="2019-06-04T20:54:00Z"/>
                <w:rFonts w:ascii="Segoe UI" w:eastAsia="Times New Roman" w:hAnsi="Segoe UI" w:cs="Segoe UI"/>
                <w:color w:val="FFFFFF"/>
                <w:sz w:val="17"/>
                <w:szCs w:val="17"/>
              </w:rPr>
            </w:pPr>
            <w:ins w:id="2900" w:author="Philip Collender" w:date="2019-06-04T20:54:00Z">
              <w:r w:rsidRPr="00A4011D">
                <w:rPr>
                  <w:rFonts w:ascii="Segoe UI" w:eastAsia="Times New Roman" w:hAnsi="Segoe UI" w:cs="Segoe UI"/>
                  <w:color w:val="FFFFFF"/>
                  <w:sz w:val="17"/>
                  <w:szCs w:val="17"/>
                </w:rPr>
                <w:lastRenderedPageBreak/>
                <w:t>302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BB165A" w14:textId="77777777" w:rsidR="00A4011D" w:rsidRPr="00A4011D" w:rsidRDefault="00A4011D" w:rsidP="00A4011D">
            <w:pPr>
              <w:spacing w:after="540" w:line="240" w:lineRule="auto"/>
              <w:rPr>
                <w:ins w:id="2901" w:author="Philip Collender" w:date="2019-06-04T20:54:00Z"/>
                <w:rFonts w:ascii="Segoe UI" w:eastAsia="Times New Roman" w:hAnsi="Segoe UI" w:cs="Segoe UI"/>
                <w:color w:val="E6E1DC"/>
                <w:sz w:val="17"/>
                <w:szCs w:val="17"/>
              </w:rPr>
            </w:pPr>
            <w:ins w:id="2902" w:author="Philip Collender" w:date="2019-06-04T20:54:00Z">
              <w:r w:rsidRPr="00A4011D">
                <w:rPr>
                  <w:rFonts w:ascii="Segoe UI" w:eastAsia="Times New Roman" w:hAnsi="Segoe UI" w:cs="Segoe UI"/>
                  <w:color w:val="E6E1DC"/>
                  <w:sz w:val="17"/>
                  <w:szCs w:val="17"/>
                </w:rPr>
                <w:t>dfB.77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552CAD" w14:textId="77777777" w:rsidR="00A4011D" w:rsidRPr="00A4011D" w:rsidRDefault="00A4011D" w:rsidP="00A4011D">
            <w:pPr>
              <w:spacing w:after="540" w:line="240" w:lineRule="auto"/>
              <w:rPr>
                <w:ins w:id="2903" w:author="Philip Collender" w:date="2019-06-04T20:54:00Z"/>
                <w:rFonts w:ascii="Segoe UI" w:eastAsia="Times New Roman" w:hAnsi="Segoe UI" w:cs="Segoe UI"/>
                <w:color w:val="E6E1DC"/>
                <w:sz w:val="17"/>
                <w:szCs w:val="17"/>
              </w:rPr>
            </w:pPr>
            <w:ins w:id="2904" w:author="Philip Collender" w:date="2019-06-04T20:54:00Z">
              <w:r w:rsidRPr="00A4011D">
                <w:rPr>
                  <w:rFonts w:ascii="Microsoft YaHei" w:eastAsia="Microsoft YaHei" w:hAnsi="Microsoft YaHei" w:cs="Microsoft YaHei"/>
                  <w:color w:val="E6E1DC"/>
                  <w:sz w:val="17"/>
                  <w:szCs w:val="17"/>
                </w:rPr>
                <w:t>华佗</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9FA23E" w14:textId="77777777" w:rsidR="00A4011D" w:rsidRPr="00A4011D" w:rsidRDefault="00A4011D" w:rsidP="00A4011D">
            <w:pPr>
              <w:spacing w:after="540" w:line="240" w:lineRule="auto"/>
              <w:rPr>
                <w:ins w:id="2905" w:author="Philip Collender" w:date="2019-06-04T20:54:00Z"/>
                <w:rFonts w:ascii="Segoe UI" w:eastAsia="Times New Roman" w:hAnsi="Segoe UI" w:cs="Segoe UI"/>
                <w:color w:val="E6E1DC"/>
                <w:sz w:val="17"/>
                <w:szCs w:val="17"/>
              </w:rPr>
            </w:pPr>
            <w:ins w:id="290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20039C" w14:textId="77777777" w:rsidR="00A4011D" w:rsidRPr="00A4011D" w:rsidRDefault="00A4011D" w:rsidP="00A4011D">
            <w:pPr>
              <w:spacing w:after="540" w:line="240" w:lineRule="auto"/>
              <w:rPr>
                <w:ins w:id="2907" w:author="Philip Collender" w:date="2019-06-04T20:54:00Z"/>
                <w:rFonts w:ascii="Segoe UI" w:eastAsia="Times New Roman" w:hAnsi="Segoe UI" w:cs="Segoe UI"/>
                <w:color w:val="E6E1DC"/>
                <w:sz w:val="17"/>
                <w:szCs w:val="17"/>
              </w:rPr>
            </w:pPr>
            <w:ins w:id="2908" w:author="Philip Collender" w:date="2019-06-04T20:54:00Z">
              <w:r w:rsidRPr="00A4011D">
                <w:rPr>
                  <w:rFonts w:ascii="Segoe UI" w:eastAsia="Times New Roman" w:hAnsi="Segoe UI" w:cs="Segoe UI"/>
                  <w:color w:val="E6E1DC"/>
                  <w:sz w:val="17"/>
                  <w:szCs w:val="17"/>
                </w:rPr>
                <w:t>1986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374CCA" w14:textId="77777777" w:rsidR="00A4011D" w:rsidRPr="00A4011D" w:rsidRDefault="00A4011D" w:rsidP="00A4011D">
            <w:pPr>
              <w:spacing w:after="540" w:line="240" w:lineRule="auto"/>
              <w:rPr>
                <w:ins w:id="2909" w:author="Philip Collender" w:date="2019-06-04T20:54:00Z"/>
                <w:rFonts w:ascii="Segoe UI" w:eastAsia="Times New Roman" w:hAnsi="Segoe UI" w:cs="Segoe UI"/>
                <w:color w:val="E6E1DC"/>
                <w:sz w:val="17"/>
                <w:szCs w:val="17"/>
              </w:rPr>
            </w:pPr>
            <w:ins w:id="291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489C869" w14:textId="77777777" w:rsidR="00A4011D" w:rsidRPr="00A4011D" w:rsidRDefault="00A4011D" w:rsidP="00A4011D">
            <w:pPr>
              <w:spacing w:after="540" w:line="240" w:lineRule="auto"/>
              <w:rPr>
                <w:ins w:id="2911" w:author="Philip Collender" w:date="2019-06-04T20:54:00Z"/>
                <w:rFonts w:ascii="Segoe UI" w:eastAsia="Times New Roman" w:hAnsi="Segoe UI" w:cs="Segoe UI"/>
                <w:color w:val="E6E1DC"/>
                <w:sz w:val="17"/>
                <w:szCs w:val="17"/>
              </w:rPr>
            </w:pPr>
            <w:ins w:id="2912"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DA349E" w14:textId="77777777" w:rsidR="00A4011D" w:rsidRPr="00A4011D" w:rsidRDefault="00A4011D" w:rsidP="00A4011D">
            <w:pPr>
              <w:spacing w:after="540" w:line="240" w:lineRule="auto"/>
              <w:rPr>
                <w:ins w:id="2913" w:author="Philip Collender" w:date="2019-06-04T20:54:00Z"/>
                <w:rFonts w:ascii="Segoe UI" w:eastAsia="Times New Roman" w:hAnsi="Segoe UI" w:cs="Segoe UI"/>
                <w:color w:val="E6E1DC"/>
                <w:sz w:val="17"/>
                <w:szCs w:val="17"/>
              </w:rPr>
            </w:pPr>
          </w:p>
        </w:tc>
      </w:tr>
      <w:tr w:rsidR="00A4011D" w:rsidRPr="00A4011D" w14:paraId="208A756E" w14:textId="77777777" w:rsidTr="00A4011D">
        <w:trPr>
          <w:trHeight w:val="345"/>
          <w:tblCellSpacing w:w="0" w:type="dxa"/>
          <w:ins w:id="291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7948F66" w14:textId="77777777" w:rsidR="00A4011D" w:rsidRPr="00A4011D" w:rsidRDefault="00A4011D" w:rsidP="00A4011D">
            <w:pPr>
              <w:spacing w:after="540" w:line="240" w:lineRule="auto"/>
              <w:jc w:val="right"/>
              <w:rPr>
                <w:ins w:id="2915" w:author="Philip Collender" w:date="2019-06-04T20:54:00Z"/>
                <w:rFonts w:ascii="Segoe UI" w:eastAsia="Times New Roman" w:hAnsi="Segoe UI" w:cs="Segoe UI"/>
                <w:color w:val="FFFFFF"/>
                <w:sz w:val="17"/>
                <w:szCs w:val="17"/>
              </w:rPr>
            </w:pPr>
            <w:ins w:id="2916" w:author="Philip Collender" w:date="2019-06-04T20:54:00Z">
              <w:r w:rsidRPr="00A4011D">
                <w:rPr>
                  <w:rFonts w:ascii="Segoe UI" w:eastAsia="Times New Roman" w:hAnsi="Segoe UI" w:cs="Segoe UI"/>
                  <w:color w:val="FFFFFF"/>
                  <w:sz w:val="17"/>
                  <w:szCs w:val="17"/>
                </w:rPr>
                <w:t>303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4E282D" w14:textId="77777777" w:rsidR="00A4011D" w:rsidRPr="00A4011D" w:rsidRDefault="00A4011D" w:rsidP="00A4011D">
            <w:pPr>
              <w:spacing w:after="540" w:line="240" w:lineRule="auto"/>
              <w:rPr>
                <w:ins w:id="2917" w:author="Philip Collender" w:date="2019-06-04T20:54:00Z"/>
                <w:rFonts w:ascii="Segoe UI" w:eastAsia="Times New Roman" w:hAnsi="Segoe UI" w:cs="Segoe UI"/>
                <w:color w:val="E6E1DC"/>
                <w:sz w:val="17"/>
                <w:szCs w:val="17"/>
              </w:rPr>
            </w:pPr>
            <w:ins w:id="291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68244F" w14:textId="77777777" w:rsidR="00A4011D" w:rsidRPr="00A4011D" w:rsidRDefault="00A4011D" w:rsidP="00A4011D">
            <w:pPr>
              <w:spacing w:after="540" w:line="240" w:lineRule="auto"/>
              <w:rPr>
                <w:ins w:id="2919" w:author="Philip Collender" w:date="2019-06-04T20:54:00Z"/>
                <w:rFonts w:ascii="Segoe UI" w:eastAsia="Times New Roman" w:hAnsi="Segoe UI" w:cs="Segoe UI"/>
                <w:color w:val="E6E1DC"/>
                <w:sz w:val="17"/>
                <w:szCs w:val="17"/>
              </w:rPr>
            </w:pPr>
            <w:ins w:id="292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45BBFE" w14:textId="77777777" w:rsidR="00A4011D" w:rsidRPr="00A4011D" w:rsidRDefault="00A4011D" w:rsidP="00A4011D">
            <w:pPr>
              <w:spacing w:after="540" w:line="240" w:lineRule="auto"/>
              <w:rPr>
                <w:ins w:id="2921" w:author="Philip Collender" w:date="2019-06-04T20:54:00Z"/>
                <w:rFonts w:ascii="Segoe UI" w:eastAsia="Times New Roman" w:hAnsi="Segoe UI" w:cs="Segoe UI"/>
                <w:color w:val="E6E1DC"/>
                <w:sz w:val="17"/>
                <w:szCs w:val="17"/>
              </w:rPr>
            </w:pPr>
            <w:ins w:id="292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4A028D" w14:textId="77777777" w:rsidR="00A4011D" w:rsidRPr="00A4011D" w:rsidRDefault="00A4011D" w:rsidP="00A4011D">
            <w:pPr>
              <w:spacing w:after="540" w:line="240" w:lineRule="auto"/>
              <w:rPr>
                <w:ins w:id="2923" w:author="Philip Collender" w:date="2019-06-04T20:54:00Z"/>
                <w:rFonts w:ascii="Segoe UI" w:eastAsia="Times New Roman" w:hAnsi="Segoe UI" w:cs="Segoe UI"/>
                <w:color w:val="E6E1DC"/>
                <w:sz w:val="17"/>
                <w:szCs w:val="17"/>
              </w:rPr>
            </w:pPr>
            <w:ins w:id="292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5097B0" w14:textId="77777777" w:rsidR="00A4011D" w:rsidRPr="00A4011D" w:rsidRDefault="00A4011D" w:rsidP="00A4011D">
            <w:pPr>
              <w:spacing w:after="540" w:line="240" w:lineRule="auto"/>
              <w:rPr>
                <w:ins w:id="2925" w:author="Philip Collender" w:date="2019-06-04T20:54:00Z"/>
                <w:rFonts w:ascii="Segoe UI" w:eastAsia="Times New Roman" w:hAnsi="Segoe UI" w:cs="Segoe UI"/>
                <w:color w:val="E6E1DC"/>
                <w:sz w:val="17"/>
                <w:szCs w:val="17"/>
              </w:rPr>
            </w:pPr>
            <w:ins w:id="292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D82B2F" w14:textId="77777777" w:rsidR="00A4011D" w:rsidRPr="00A4011D" w:rsidRDefault="00A4011D" w:rsidP="00A4011D">
            <w:pPr>
              <w:spacing w:after="540" w:line="240" w:lineRule="auto"/>
              <w:rPr>
                <w:ins w:id="2927" w:author="Philip Collender" w:date="2019-06-04T20:54:00Z"/>
                <w:rFonts w:ascii="Segoe UI" w:eastAsia="Times New Roman" w:hAnsi="Segoe UI" w:cs="Segoe UI"/>
                <w:color w:val="E6E1DC"/>
                <w:sz w:val="17"/>
                <w:szCs w:val="17"/>
              </w:rPr>
            </w:pPr>
            <w:ins w:id="292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FD614B" w14:textId="77777777" w:rsidR="00A4011D" w:rsidRPr="00A4011D" w:rsidRDefault="00A4011D" w:rsidP="00A4011D">
            <w:pPr>
              <w:spacing w:after="540" w:line="240" w:lineRule="auto"/>
              <w:rPr>
                <w:ins w:id="2929" w:author="Philip Collender" w:date="2019-06-04T20:54:00Z"/>
                <w:rFonts w:ascii="Segoe UI" w:eastAsia="Times New Roman" w:hAnsi="Segoe UI" w:cs="Segoe UI"/>
                <w:color w:val="E6E1DC"/>
                <w:sz w:val="17"/>
                <w:szCs w:val="17"/>
              </w:rPr>
            </w:pPr>
            <w:ins w:id="2930" w:author="Philip Collender" w:date="2019-06-04T20:54:00Z">
              <w:r w:rsidRPr="00A4011D">
                <w:rPr>
                  <w:rFonts w:ascii="Segoe UI" w:eastAsia="Times New Roman" w:hAnsi="Segoe UI" w:cs="Segoe UI"/>
                  <w:color w:val="E6E1DC"/>
                  <w:sz w:val="17"/>
                  <w:szCs w:val="17"/>
                </w:rPr>
                <w:t>0.9994</w:t>
              </w:r>
            </w:ins>
          </w:p>
        </w:tc>
      </w:tr>
      <w:tr w:rsidR="00A4011D" w:rsidRPr="00A4011D" w14:paraId="1590B37E" w14:textId="77777777" w:rsidTr="00A4011D">
        <w:trPr>
          <w:trHeight w:val="345"/>
          <w:tblCellSpacing w:w="0" w:type="dxa"/>
          <w:ins w:id="293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AC7C81C" w14:textId="77777777" w:rsidR="00A4011D" w:rsidRPr="00A4011D" w:rsidRDefault="00A4011D" w:rsidP="00A4011D">
            <w:pPr>
              <w:spacing w:after="540" w:line="240" w:lineRule="auto"/>
              <w:jc w:val="right"/>
              <w:rPr>
                <w:ins w:id="2932" w:author="Philip Collender" w:date="2019-06-04T20:54:00Z"/>
                <w:rFonts w:ascii="Segoe UI" w:eastAsia="Times New Roman" w:hAnsi="Segoe UI" w:cs="Segoe UI"/>
                <w:color w:val="FFFFFF"/>
                <w:sz w:val="17"/>
                <w:szCs w:val="17"/>
              </w:rPr>
            </w:pPr>
            <w:ins w:id="2933" w:author="Philip Collender" w:date="2019-06-04T20:54:00Z">
              <w:r w:rsidRPr="00A4011D">
                <w:rPr>
                  <w:rFonts w:ascii="Segoe UI" w:eastAsia="Times New Roman" w:hAnsi="Segoe UI" w:cs="Segoe UI"/>
                  <w:color w:val="FFFFFF"/>
                  <w:sz w:val="17"/>
                  <w:szCs w:val="17"/>
                </w:rPr>
                <w:t>304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54E17E" w14:textId="77777777" w:rsidR="00A4011D" w:rsidRPr="00A4011D" w:rsidRDefault="00A4011D" w:rsidP="00A4011D">
            <w:pPr>
              <w:spacing w:after="540" w:line="240" w:lineRule="auto"/>
              <w:jc w:val="right"/>
              <w:rPr>
                <w:ins w:id="293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5B7A6A" w14:textId="77777777" w:rsidR="00A4011D" w:rsidRPr="00A4011D" w:rsidRDefault="00A4011D" w:rsidP="00A4011D">
            <w:pPr>
              <w:spacing w:after="540" w:line="240" w:lineRule="auto"/>
              <w:rPr>
                <w:ins w:id="293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73ED9A" w14:textId="77777777" w:rsidR="00A4011D" w:rsidRPr="00A4011D" w:rsidRDefault="00A4011D" w:rsidP="00A4011D">
            <w:pPr>
              <w:spacing w:after="540" w:line="240" w:lineRule="auto"/>
              <w:rPr>
                <w:ins w:id="293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6F1686" w14:textId="77777777" w:rsidR="00A4011D" w:rsidRPr="00A4011D" w:rsidRDefault="00A4011D" w:rsidP="00A4011D">
            <w:pPr>
              <w:spacing w:after="540" w:line="240" w:lineRule="auto"/>
              <w:rPr>
                <w:ins w:id="293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BFC39B" w14:textId="77777777" w:rsidR="00A4011D" w:rsidRPr="00A4011D" w:rsidRDefault="00A4011D" w:rsidP="00A4011D">
            <w:pPr>
              <w:spacing w:after="540" w:line="240" w:lineRule="auto"/>
              <w:rPr>
                <w:ins w:id="293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C0029A" w14:textId="77777777" w:rsidR="00A4011D" w:rsidRPr="00A4011D" w:rsidRDefault="00A4011D" w:rsidP="00A4011D">
            <w:pPr>
              <w:spacing w:after="540" w:line="240" w:lineRule="auto"/>
              <w:rPr>
                <w:ins w:id="293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3099FF" w14:textId="77777777" w:rsidR="00A4011D" w:rsidRPr="00A4011D" w:rsidRDefault="00A4011D" w:rsidP="00A4011D">
            <w:pPr>
              <w:spacing w:after="540" w:line="240" w:lineRule="auto"/>
              <w:rPr>
                <w:ins w:id="2940" w:author="Philip Collender" w:date="2019-06-04T20:54:00Z"/>
                <w:rFonts w:ascii="Times New Roman" w:eastAsia="Times New Roman" w:hAnsi="Times New Roman" w:cs="Times New Roman"/>
                <w:sz w:val="20"/>
                <w:szCs w:val="20"/>
              </w:rPr>
            </w:pPr>
          </w:p>
        </w:tc>
      </w:tr>
      <w:tr w:rsidR="00A4011D" w:rsidRPr="00A4011D" w14:paraId="73B2310D" w14:textId="77777777" w:rsidTr="00A4011D">
        <w:trPr>
          <w:trHeight w:val="345"/>
          <w:tblCellSpacing w:w="0" w:type="dxa"/>
          <w:ins w:id="294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B4292CE" w14:textId="77777777" w:rsidR="00A4011D" w:rsidRPr="00A4011D" w:rsidRDefault="00A4011D" w:rsidP="00A4011D">
            <w:pPr>
              <w:spacing w:after="540" w:line="240" w:lineRule="auto"/>
              <w:jc w:val="right"/>
              <w:rPr>
                <w:ins w:id="2942" w:author="Philip Collender" w:date="2019-06-04T20:54:00Z"/>
                <w:rFonts w:ascii="Segoe UI" w:eastAsia="Times New Roman" w:hAnsi="Segoe UI" w:cs="Segoe UI"/>
                <w:color w:val="FFFFFF"/>
                <w:sz w:val="17"/>
                <w:szCs w:val="17"/>
              </w:rPr>
            </w:pPr>
            <w:ins w:id="2943" w:author="Philip Collender" w:date="2019-06-04T20:54:00Z">
              <w:r w:rsidRPr="00A4011D">
                <w:rPr>
                  <w:rFonts w:ascii="Segoe UI" w:eastAsia="Times New Roman" w:hAnsi="Segoe UI" w:cs="Segoe UI"/>
                  <w:color w:val="FFFFFF"/>
                  <w:sz w:val="17"/>
                  <w:szCs w:val="17"/>
                </w:rPr>
                <w:t>305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06E537" w14:textId="77777777" w:rsidR="00A4011D" w:rsidRPr="00A4011D" w:rsidRDefault="00A4011D" w:rsidP="00A4011D">
            <w:pPr>
              <w:spacing w:after="540" w:line="240" w:lineRule="auto"/>
              <w:rPr>
                <w:ins w:id="2944" w:author="Philip Collender" w:date="2019-06-04T20:54:00Z"/>
                <w:rFonts w:ascii="Segoe UI" w:eastAsia="Times New Roman" w:hAnsi="Segoe UI" w:cs="Segoe UI"/>
                <w:color w:val="E6E1DC"/>
                <w:sz w:val="17"/>
                <w:szCs w:val="17"/>
              </w:rPr>
            </w:pPr>
            <w:ins w:id="2945" w:author="Philip Collender" w:date="2019-06-04T20:54:00Z">
              <w:r w:rsidRPr="00A4011D">
                <w:rPr>
                  <w:rFonts w:ascii="Segoe UI" w:eastAsia="Times New Roman" w:hAnsi="Segoe UI" w:cs="Segoe UI"/>
                  <w:color w:val="E6E1DC"/>
                  <w:sz w:val="17"/>
                  <w:szCs w:val="17"/>
                </w:rPr>
                <w:t>dfA.78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945CE6" w14:textId="77777777" w:rsidR="00A4011D" w:rsidRPr="00A4011D" w:rsidRDefault="00A4011D" w:rsidP="00A4011D">
            <w:pPr>
              <w:spacing w:after="540" w:line="240" w:lineRule="auto"/>
              <w:rPr>
                <w:ins w:id="2946" w:author="Philip Collender" w:date="2019-06-04T20:54:00Z"/>
                <w:rFonts w:ascii="Segoe UI" w:eastAsia="Times New Roman" w:hAnsi="Segoe UI" w:cs="Segoe UI"/>
                <w:color w:val="E6E1DC"/>
                <w:sz w:val="17"/>
                <w:szCs w:val="17"/>
              </w:rPr>
            </w:pPr>
            <w:ins w:id="2947" w:author="Philip Collender" w:date="2019-06-04T20:54:00Z">
              <w:r w:rsidRPr="00A4011D">
                <w:rPr>
                  <w:rFonts w:ascii="Microsoft YaHei" w:eastAsia="Microsoft YaHei" w:hAnsi="Microsoft YaHei" w:cs="Microsoft YaHei"/>
                  <w:color w:val="E6E1DC"/>
                  <w:sz w:val="17"/>
                  <w:szCs w:val="17"/>
                </w:rPr>
                <w:t>董赵洪娉</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BCCF61" w14:textId="77777777" w:rsidR="00A4011D" w:rsidRPr="00A4011D" w:rsidRDefault="00A4011D" w:rsidP="00A4011D">
            <w:pPr>
              <w:spacing w:after="540" w:line="240" w:lineRule="auto"/>
              <w:rPr>
                <w:ins w:id="2948" w:author="Philip Collender" w:date="2019-06-04T20:54:00Z"/>
                <w:rFonts w:ascii="Segoe UI" w:eastAsia="Times New Roman" w:hAnsi="Segoe UI" w:cs="Segoe UI"/>
                <w:color w:val="E6E1DC"/>
                <w:sz w:val="17"/>
                <w:szCs w:val="17"/>
              </w:rPr>
            </w:pPr>
            <w:ins w:id="294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6C7E53" w14:textId="77777777" w:rsidR="00A4011D" w:rsidRPr="00A4011D" w:rsidRDefault="00A4011D" w:rsidP="00A4011D">
            <w:pPr>
              <w:spacing w:after="540" w:line="240" w:lineRule="auto"/>
              <w:rPr>
                <w:ins w:id="2950" w:author="Philip Collender" w:date="2019-06-04T20:54:00Z"/>
                <w:rFonts w:ascii="Segoe UI" w:eastAsia="Times New Roman" w:hAnsi="Segoe UI" w:cs="Segoe UI"/>
                <w:color w:val="E6E1DC"/>
                <w:sz w:val="17"/>
                <w:szCs w:val="17"/>
              </w:rPr>
            </w:pPr>
            <w:ins w:id="2951"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3717EF" w14:textId="77777777" w:rsidR="00A4011D" w:rsidRPr="00A4011D" w:rsidRDefault="00A4011D" w:rsidP="00A4011D">
            <w:pPr>
              <w:spacing w:after="540" w:line="240" w:lineRule="auto"/>
              <w:rPr>
                <w:ins w:id="2952" w:author="Philip Collender" w:date="2019-06-04T20:54:00Z"/>
                <w:rFonts w:ascii="Segoe UI" w:eastAsia="Times New Roman" w:hAnsi="Segoe UI" w:cs="Segoe UI"/>
                <w:color w:val="E6E1DC"/>
                <w:sz w:val="17"/>
                <w:szCs w:val="17"/>
              </w:rPr>
            </w:pPr>
            <w:ins w:id="2953"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9E073C" w14:textId="77777777" w:rsidR="00A4011D" w:rsidRPr="00A4011D" w:rsidRDefault="00A4011D" w:rsidP="00A4011D">
            <w:pPr>
              <w:spacing w:after="540" w:line="240" w:lineRule="auto"/>
              <w:rPr>
                <w:ins w:id="2954" w:author="Philip Collender" w:date="2019-06-04T20:54:00Z"/>
                <w:rFonts w:ascii="Segoe UI" w:eastAsia="Times New Roman" w:hAnsi="Segoe UI" w:cs="Segoe UI"/>
                <w:color w:val="E6E1DC"/>
                <w:sz w:val="17"/>
                <w:szCs w:val="17"/>
              </w:rPr>
            </w:pPr>
            <w:ins w:id="2955" w:author="Philip Collender" w:date="2019-06-04T20:54:00Z">
              <w:r w:rsidRPr="00A4011D">
                <w:rPr>
                  <w:rFonts w:ascii="Segoe UI" w:eastAsia="Times New Roman" w:hAnsi="Segoe UI" w:cs="Segoe UI"/>
                  <w:color w:val="E6E1DC"/>
                  <w:sz w:val="17"/>
                  <w:szCs w:val="17"/>
                </w:rPr>
                <w:t>26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8879B7" w14:textId="77777777" w:rsidR="00A4011D" w:rsidRPr="00A4011D" w:rsidRDefault="00A4011D" w:rsidP="00A4011D">
            <w:pPr>
              <w:spacing w:after="540" w:line="240" w:lineRule="auto"/>
              <w:rPr>
                <w:ins w:id="2956" w:author="Philip Collender" w:date="2019-06-04T20:54:00Z"/>
                <w:rFonts w:ascii="Segoe UI" w:eastAsia="Times New Roman" w:hAnsi="Segoe UI" w:cs="Segoe UI"/>
                <w:color w:val="E6E1DC"/>
                <w:sz w:val="17"/>
                <w:szCs w:val="17"/>
              </w:rPr>
            </w:pPr>
          </w:p>
        </w:tc>
      </w:tr>
      <w:tr w:rsidR="00A4011D" w:rsidRPr="00A4011D" w14:paraId="6C6BDBE9" w14:textId="77777777" w:rsidTr="00A4011D">
        <w:trPr>
          <w:trHeight w:val="345"/>
          <w:tblCellSpacing w:w="0" w:type="dxa"/>
          <w:ins w:id="295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610BC2E" w14:textId="77777777" w:rsidR="00A4011D" w:rsidRPr="00A4011D" w:rsidRDefault="00A4011D" w:rsidP="00A4011D">
            <w:pPr>
              <w:spacing w:after="540" w:line="240" w:lineRule="auto"/>
              <w:jc w:val="right"/>
              <w:rPr>
                <w:ins w:id="2958" w:author="Philip Collender" w:date="2019-06-04T20:54:00Z"/>
                <w:rFonts w:ascii="Segoe UI" w:eastAsia="Times New Roman" w:hAnsi="Segoe UI" w:cs="Segoe UI"/>
                <w:color w:val="FFFFFF"/>
                <w:sz w:val="17"/>
                <w:szCs w:val="17"/>
              </w:rPr>
            </w:pPr>
            <w:ins w:id="2959" w:author="Philip Collender" w:date="2019-06-04T20:54:00Z">
              <w:r w:rsidRPr="00A4011D">
                <w:rPr>
                  <w:rFonts w:ascii="Segoe UI" w:eastAsia="Times New Roman" w:hAnsi="Segoe UI" w:cs="Segoe UI"/>
                  <w:color w:val="FFFFFF"/>
                  <w:sz w:val="17"/>
                  <w:szCs w:val="17"/>
                </w:rPr>
                <w:t>306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0FFF50" w14:textId="77777777" w:rsidR="00A4011D" w:rsidRPr="00A4011D" w:rsidRDefault="00A4011D" w:rsidP="00A4011D">
            <w:pPr>
              <w:spacing w:after="540" w:line="240" w:lineRule="auto"/>
              <w:rPr>
                <w:ins w:id="2960" w:author="Philip Collender" w:date="2019-06-04T20:54:00Z"/>
                <w:rFonts w:ascii="Segoe UI" w:eastAsia="Times New Roman" w:hAnsi="Segoe UI" w:cs="Segoe UI"/>
                <w:color w:val="E6E1DC"/>
                <w:sz w:val="17"/>
                <w:szCs w:val="17"/>
              </w:rPr>
            </w:pPr>
            <w:ins w:id="2961" w:author="Philip Collender" w:date="2019-06-04T20:54:00Z">
              <w:r w:rsidRPr="00A4011D">
                <w:rPr>
                  <w:rFonts w:ascii="Segoe UI" w:eastAsia="Times New Roman" w:hAnsi="Segoe UI" w:cs="Segoe UI"/>
                  <w:color w:val="E6E1DC"/>
                  <w:sz w:val="17"/>
                  <w:szCs w:val="17"/>
                </w:rPr>
                <w:t>dfB.78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C2684B" w14:textId="77777777" w:rsidR="00A4011D" w:rsidRPr="00A4011D" w:rsidRDefault="00A4011D" w:rsidP="00A4011D">
            <w:pPr>
              <w:spacing w:after="540" w:line="240" w:lineRule="auto"/>
              <w:rPr>
                <w:ins w:id="2962" w:author="Philip Collender" w:date="2019-06-04T20:54:00Z"/>
                <w:rFonts w:ascii="Segoe UI" w:eastAsia="Times New Roman" w:hAnsi="Segoe UI" w:cs="Segoe UI"/>
                <w:color w:val="E6E1DC"/>
                <w:sz w:val="17"/>
                <w:szCs w:val="17"/>
              </w:rPr>
            </w:pPr>
            <w:ins w:id="2963" w:author="Philip Collender" w:date="2019-06-04T20:54:00Z">
              <w:r w:rsidRPr="00A4011D">
                <w:rPr>
                  <w:rFonts w:ascii="Microsoft YaHei" w:eastAsia="Microsoft YaHei" w:hAnsi="Microsoft YaHei" w:cs="Microsoft YaHei"/>
                  <w:color w:val="E6E1DC"/>
                  <w:sz w:val="17"/>
                  <w:szCs w:val="17"/>
                </w:rPr>
                <w:t>董趙洪娉</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27E2FB" w14:textId="77777777" w:rsidR="00A4011D" w:rsidRPr="00A4011D" w:rsidRDefault="00A4011D" w:rsidP="00A4011D">
            <w:pPr>
              <w:spacing w:after="540" w:line="240" w:lineRule="auto"/>
              <w:rPr>
                <w:ins w:id="2964" w:author="Philip Collender" w:date="2019-06-04T20:54:00Z"/>
                <w:rFonts w:ascii="Segoe UI" w:eastAsia="Times New Roman" w:hAnsi="Segoe UI" w:cs="Segoe UI"/>
                <w:color w:val="E6E1DC"/>
                <w:sz w:val="17"/>
                <w:szCs w:val="17"/>
              </w:rPr>
            </w:pPr>
            <w:ins w:id="296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3B99F0" w14:textId="77777777" w:rsidR="00A4011D" w:rsidRPr="00A4011D" w:rsidRDefault="00A4011D" w:rsidP="00A4011D">
            <w:pPr>
              <w:spacing w:after="540" w:line="240" w:lineRule="auto"/>
              <w:rPr>
                <w:ins w:id="2966" w:author="Philip Collender" w:date="2019-06-04T20:54:00Z"/>
                <w:rFonts w:ascii="Segoe UI" w:eastAsia="Times New Roman" w:hAnsi="Segoe UI" w:cs="Segoe UI"/>
                <w:color w:val="E6E1DC"/>
                <w:sz w:val="17"/>
                <w:szCs w:val="17"/>
              </w:rPr>
            </w:pPr>
            <w:ins w:id="2967"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8D759D" w14:textId="77777777" w:rsidR="00A4011D" w:rsidRPr="00A4011D" w:rsidRDefault="00A4011D" w:rsidP="00A4011D">
            <w:pPr>
              <w:spacing w:after="540" w:line="240" w:lineRule="auto"/>
              <w:rPr>
                <w:ins w:id="2968" w:author="Philip Collender" w:date="2019-06-04T20:54:00Z"/>
                <w:rFonts w:ascii="Segoe UI" w:eastAsia="Times New Roman" w:hAnsi="Segoe UI" w:cs="Segoe UI"/>
                <w:color w:val="E6E1DC"/>
                <w:sz w:val="17"/>
                <w:szCs w:val="17"/>
              </w:rPr>
            </w:pPr>
            <w:ins w:id="2969"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E5D151" w14:textId="77777777" w:rsidR="00A4011D" w:rsidRPr="00A4011D" w:rsidRDefault="00A4011D" w:rsidP="00A4011D">
            <w:pPr>
              <w:spacing w:after="540" w:line="240" w:lineRule="auto"/>
              <w:rPr>
                <w:ins w:id="2970" w:author="Philip Collender" w:date="2019-06-04T20:54:00Z"/>
                <w:rFonts w:ascii="Segoe UI" w:eastAsia="Times New Roman" w:hAnsi="Segoe UI" w:cs="Segoe UI"/>
                <w:color w:val="E6E1DC"/>
                <w:sz w:val="17"/>
                <w:szCs w:val="17"/>
              </w:rPr>
            </w:pPr>
            <w:ins w:id="2971" w:author="Philip Collender" w:date="2019-06-04T20:54:00Z">
              <w:r w:rsidRPr="00A4011D">
                <w:rPr>
                  <w:rFonts w:ascii="Segoe UI" w:eastAsia="Times New Roman" w:hAnsi="Segoe UI" w:cs="Segoe UI"/>
                  <w:color w:val="E6E1DC"/>
                  <w:sz w:val="17"/>
                  <w:szCs w:val="17"/>
                </w:rPr>
                <w:t>26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9BDCA0" w14:textId="77777777" w:rsidR="00A4011D" w:rsidRPr="00A4011D" w:rsidRDefault="00A4011D" w:rsidP="00A4011D">
            <w:pPr>
              <w:spacing w:after="540" w:line="240" w:lineRule="auto"/>
              <w:rPr>
                <w:ins w:id="2972" w:author="Philip Collender" w:date="2019-06-04T20:54:00Z"/>
                <w:rFonts w:ascii="Segoe UI" w:eastAsia="Times New Roman" w:hAnsi="Segoe UI" w:cs="Segoe UI"/>
                <w:color w:val="E6E1DC"/>
                <w:sz w:val="17"/>
                <w:szCs w:val="17"/>
              </w:rPr>
            </w:pPr>
          </w:p>
        </w:tc>
      </w:tr>
      <w:tr w:rsidR="00A4011D" w:rsidRPr="00A4011D" w14:paraId="20014F38" w14:textId="77777777" w:rsidTr="00A4011D">
        <w:trPr>
          <w:trHeight w:val="345"/>
          <w:tblCellSpacing w:w="0" w:type="dxa"/>
          <w:ins w:id="297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0E0682B" w14:textId="77777777" w:rsidR="00A4011D" w:rsidRPr="00A4011D" w:rsidRDefault="00A4011D" w:rsidP="00A4011D">
            <w:pPr>
              <w:spacing w:after="540" w:line="240" w:lineRule="auto"/>
              <w:jc w:val="right"/>
              <w:rPr>
                <w:ins w:id="2974" w:author="Philip Collender" w:date="2019-06-04T20:54:00Z"/>
                <w:rFonts w:ascii="Segoe UI" w:eastAsia="Times New Roman" w:hAnsi="Segoe UI" w:cs="Segoe UI"/>
                <w:color w:val="FFFFFF"/>
                <w:sz w:val="17"/>
                <w:szCs w:val="17"/>
              </w:rPr>
            </w:pPr>
            <w:ins w:id="2975" w:author="Philip Collender" w:date="2019-06-04T20:54:00Z">
              <w:r w:rsidRPr="00A4011D">
                <w:rPr>
                  <w:rFonts w:ascii="Segoe UI" w:eastAsia="Times New Roman" w:hAnsi="Segoe UI" w:cs="Segoe UI"/>
                  <w:color w:val="FFFFFF"/>
                  <w:sz w:val="17"/>
                  <w:szCs w:val="17"/>
                </w:rPr>
                <w:t>307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08EA1A" w14:textId="77777777" w:rsidR="00A4011D" w:rsidRPr="00A4011D" w:rsidRDefault="00A4011D" w:rsidP="00A4011D">
            <w:pPr>
              <w:spacing w:after="540" w:line="240" w:lineRule="auto"/>
              <w:rPr>
                <w:ins w:id="2976" w:author="Philip Collender" w:date="2019-06-04T20:54:00Z"/>
                <w:rFonts w:ascii="Segoe UI" w:eastAsia="Times New Roman" w:hAnsi="Segoe UI" w:cs="Segoe UI"/>
                <w:color w:val="E6E1DC"/>
                <w:sz w:val="17"/>
                <w:szCs w:val="17"/>
              </w:rPr>
            </w:pPr>
            <w:ins w:id="297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09AEEE" w14:textId="77777777" w:rsidR="00A4011D" w:rsidRPr="00A4011D" w:rsidRDefault="00A4011D" w:rsidP="00A4011D">
            <w:pPr>
              <w:spacing w:after="540" w:line="240" w:lineRule="auto"/>
              <w:rPr>
                <w:ins w:id="2978" w:author="Philip Collender" w:date="2019-06-04T20:54:00Z"/>
                <w:rFonts w:ascii="Segoe UI" w:eastAsia="Times New Roman" w:hAnsi="Segoe UI" w:cs="Segoe UI"/>
                <w:color w:val="E6E1DC"/>
                <w:sz w:val="17"/>
                <w:szCs w:val="17"/>
              </w:rPr>
            </w:pPr>
            <w:ins w:id="297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88AA57" w14:textId="77777777" w:rsidR="00A4011D" w:rsidRPr="00A4011D" w:rsidRDefault="00A4011D" w:rsidP="00A4011D">
            <w:pPr>
              <w:spacing w:after="540" w:line="240" w:lineRule="auto"/>
              <w:rPr>
                <w:ins w:id="2980" w:author="Philip Collender" w:date="2019-06-04T20:54:00Z"/>
                <w:rFonts w:ascii="Segoe UI" w:eastAsia="Times New Roman" w:hAnsi="Segoe UI" w:cs="Segoe UI"/>
                <w:color w:val="E6E1DC"/>
                <w:sz w:val="17"/>
                <w:szCs w:val="17"/>
              </w:rPr>
            </w:pPr>
            <w:ins w:id="298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FBA932" w14:textId="77777777" w:rsidR="00A4011D" w:rsidRPr="00A4011D" w:rsidRDefault="00A4011D" w:rsidP="00A4011D">
            <w:pPr>
              <w:spacing w:after="540" w:line="240" w:lineRule="auto"/>
              <w:rPr>
                <w:ins w:id="2982" w:author="Philip Collender" w:date="2019-06-04T20:54:00Z"/>
                <w:rFonts w:ascii="Segoe UI" w:eastAsia="Times New Roman" w:hAnsi="Segoe UI" w:cs="Segoe UI"/>
                <w:color w:val="E6E1DC"/>
                <w:sz w:val="17"/>
                <w:szCs w:val="17"/>
              </w:rPr>
            </w:pPr>
            <w:ins w:id="298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96919F" w14:textId="77777777" w:rsidR="00A4011D" w:rsidRPr="00A4011D" w:rsidRDefault="00A4011D" w:rsidP="00A4011D">
            <w:pPr>
              <w:spacing w:after="540" w:line="240" w:lineRule="auto"/>
              <w:rPr>
                <w:ins w:id="2984" w:author="Philip Collender" w:date="2019-06-04T20:54:00Z"/>
                <w:rFonts w:ascii="Segoe UI" w:eastAsia="Times New Roman" w:hAnsi="Segoe UI" w:cs="Segoe UI"/>
                <w:color w:val="E6E1DC"/>
                <w:sz w:val="17"/>
                <w:szCs w:val="17"/>
              </w:rPr>
            </w:pPr>
            <w:ins w:id="298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5D4BEB" w14:textId="77777777" w:rsidR="00A4011D" w:rsidRPr="00A4011D" w:rsidRDefault="00A4011D" w:rsidP="00A4011D">
            <w:pPr>
              <w:spacing w:after="540" w:line="240" w:lineRule="auto"/>
              <w:rPr>
                <w:ins w:id="2986" w:author="Philip Collender" w:date="2019-06-04T20:54:00Z"/>
                <w:rFonts w:ascii="Segoe UI" w:eastAsia="Times New Roman" w:hAnsi="Segoe UI" w:cs="Segoe UI"/>
                <w:color w:val="E6E1DC"/>
                <w:sz w:val="17"/>
                <w:szCs w:val="17"/>
              </w:rPr>
            </w:pPr>
            <w:ins w:id="298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3630F8" w14:textId="77777777" w:rsidR="00A4011D" w:rsidRPr="00A4011D" w:rsidRDefault="00A4011D" w:rsidP="00A4011D">
            <w:pPr>
              <w:spacing w:after="540" w:line="240" w:lineRule="auto"/>
              <w:rPr>
                <w:ins w:id="2988" w:author="Philip Collender" w:date="2019-06-04T20:54:00Z"/>
                <w:rFonts w:ascii="Segoe UI" w:eastAsia="Times New Roman" w:hAnsi="Segoe UI" w:cs="Segoe UI"/>
                <w:color w:val="E6E1DC"/>
                <w:sz w:val="17"/>
                <w:szCs w:val="17"/>
              </w:rPr>
            </w:pPr>
            <w:ins w:id="2989" w:author="Philip Collender" w:date="2019-06-04T20:54:00Z">
              <w:r w:rsidRPr="00A4011D">
                <w:rPr>
                  <w:rFonts w:ascii="Segoe UI" w:eastAsia="Times New Roman" w:hAnsi="Segoe UI" w:cs="Segoe UI"/>
                  <w:color w:val="E6E1DC"/>
                  <w:sz w:val="17"/>
                  <w:szCs w:val="17"/>
                </w:rPr>
                <w:t>1</w:t>
              </w:r>
            </w:ins>
          </w:p>
        </w:tc>
      </w:tr>
      <w:tr w:rsidR="00A4011D" w:rsidRPr="00A4011D" w14:paraId="298E3794" w14:textId="77777777" w:rsidTr="00A4011D">
        <w:trPr>
          <w:trHeight w:val="345"/>
          <w:tblCellSpacing w:w="0" w:type="dxa"/>
          <w:ins w:id="299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D48E8DD" w14:textId="77777777" w:rsidR="00A4011D" w:rsidRPr="00A4011D" w:rsidRDefault="00A4011D" w:rsidP="00A4011D">
            <w:pPr>
              <w:spacing w:after="540" w:line="240" w:lineRule="auto"/>
              <w:jc w:val="right"/>
              <w:rPr>
                <w:ins w:id="2991" w:author="Philip Collender" w:date="2019-06-04T20:54:00Z"/>
                <w:rFonts w:ascii="Segoe UI" w:eastAsia="Times New Roman" w:hAnsi="Segoe UI" w:cs="Segoe UI"/>
                <w:color w:val="FFFFFF"/>
                <w:sz w:val="17"/>
                <w:szCs w:val="17"/>
              </w:rPr>
            </w:pPr>
            <w:ins w:id="2992" w:author="Philip Collender" w:date="2019-06-04T20:54:00Z">
              <w:r w:rsidRPr="00A4011D">
                <w:rPr>
                  <w:rFonts w:ascii="Segoe UI" w:eastAsia="Times New Roman" w:hAnsi="Segoe UI" w:cs="Segoe UI"/>
                  <w:color w:val="FFFFFF"/>
                  <w:sz w:val="17"/>
                  <w:szCs w:val="17"/>
                </w:rPr>
                <w:t>308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1A581A" w14:textId="77777777" w:rsidR="00A4011D" w:rsidRPr="00A4011D" w:rsidRDefault="00A4011D" w:rsidP="00A4011D">
            <w:pPr>
              <w:spacing w:after="540" w:line="240" w:lineRule="auto"/>
              <w:jc w:val="right"/>
              <w:rPr>
                <w:ins w:id="299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B2B3FE" w14:textId="77777777" w:rsidR="00A4011D" w:rsidRPr="00A4011D" w:rsidRDefault="00A4011D" w:rsidP="00A4011D">
            <w:pPr>
              <w:spacing w:after="540" w:line="240" w:lineRule="auto"/>
              <w:rPr>
                <w:ins w:id="299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AFC2E3" w14:textId="77777777" w:rsidR="00A4011D" w:rsidRPr="00A4011D" w:rsidRDefault="00A4011D" w:rsidP="00A4011D">
            <w:pPr>
              <w:spacing w:after="540" w:line="240" w:lineRule="auto"/>
              <w:rPr>
                <w:ins w:id="299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D42700" w14:textId="77777777" w:rsidR="00A4011D" w:rsidRPr="00A4011D" w:rsidRDefault="00A4011D" w:rsidP="00A4011D">
            <w:pPr>
              <w:spacing w:after="540" w:line="240" w:lineRule="auto"/>
              <w:rPr>
                <w:ins w:id="299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E90F1B" w14:textId="77777777" w:rsidR="00A4011D" w:rsidRPr="00A4011D" w:rsidRDefault="00A4011D" w:rsidP="00A4011D">
            <w:pPr>
              <w:spacing w:after="540" w:line="240" w:lineRule="auto"/>
              <w:rPr>
                <w:ins w:id="299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F54C10" w14:textId="77777777" w:rsidR="00A4011D" w:rsidRPr="00A4011D" w:rsidRDefault="00A4011D" w:rsidP="00A4011D">
            <w:pPr>
              <w:spacing w:after="540" w:line="240" w:lineRule="auto"/>
              <w:rPr>
                <w:ins w:id="299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73BFB4" w14:textId="77777777" w:rsidR="00A4011D" w:rsidRPr="00A4011D" w:rsidRDefault="00A4011D" w:rsidP="00A4011D">
            <w:pPr>
              <w:spacing w:after="540" w:line="240" w:lineRule="auto"/>
              <w:rPr>
                <w:ins w:id="2999" w:author="Philip Collender" w:date="2019-06-04T20:54:00Z"/>
                <w:rFonts w:ascii="Times New Roman" w:eastAsia="Times New Roman" w:hAnsi="Times New Roman" w:cs="Times New Roman"/>
                <w:sz w:val="20"/>
                <w:szCs w:val="20"/>
              </w:rPr>
            </w:pPr>
          </w:p>
        </w:tc>
      </w:tr>
      <w:tr w:rsidR="00A4011D" w:rsidRPr="00A4011D" w14:paraId="18A00F90" w14:textId="77777777" w:rsidTr="00A4011D">
        <w:trPr>
          <w:trHeight w:val="345"/>
          <w:tblCellSpacing w:w="0" w:type="dxa"/>
          <w:ins w:id="300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FF704C7" w14:textId="77777777" w:rsidR="00A4011D" w:rsidRPr="00A4011D" w:rsidRDefault="00A4011D" w:rsidP="00A4011D">
            <w:pPr>
              <w:spacing w:after="540" w:line="240" w:lineRule="auto"/>
              <w:jc w:val="right"/>
              <w:rPr>
                <w:ins w:id="3001" w:author="Philip Collender" w:date="2019-06-04T20:54:00Z"/>
                <w:rFonts w:ascii="Segoe UI" w:eastAsia="Times New Roman" w:hAnsi="Segoe UI" w:cs="Segoe UI"/>
                <w:color w:val="FFFFFF"/>
                <w:sz w:val="17"/>
                <w:szCs w:val="17"/>
              </w:rPr>
            </w:pPr>
            <w:ins w:id="3002" w:author="Philip Collender" w:date="2019-06-04T20:54:00Z">
              <w:r w:rsidRPr="00A4011D">
                <w:rPr>
                  <w:rFonts w:ascii="Segoe UI" w:eastAsia="Times New Roman" w:hAnsi="Segoe UI" w:cs="Segoe UI"/>
                  <w:color w:val="FFFFFF"/>
                  <w:sz w:val="17"/>
                  <w:szCs w:val="17"/>
                </w:rPr>
                <w:t>309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7F223B" w14:textId="77777777" w:rsidR="00A4011D" w:rsidRPr="00A4011D" w:rsidRDefault="00A4011D" w:rsidP="00A4011D">
            <w:pPr>
              <w:spacing w:after="540" w:line="240" w:lineRule="auto"/>
              <w:rPr>
                <w:ins w:id="3003" w:author="Philip Collender" w:date="2019-06-04T20:54:00Z"/>
                <w:rFonts w:ascii="Segoe UI" w:eastAsia="Times New Roman" w:hAnsi="Segoe UI" w:cs="Segoe UI"/>
                <w:color w:val="E6E1DC"/>
                <w:sz w:val="17"/>
                <w:szCs w:val="17"/>
              </w:rPr>
            </w:pPr>
            <w:ins w:id="3004" w:author="Philip Collender" w:date="2019-06-04T20:54:00Z">
              <w:r w:rsidRPr="00A4011D">
                <w:rPr>
                  <w:rFonts w:ascii="Segoe UI" w:eastAsia="Times New Roman" w:hAnsi="Segoe UI" w:cs="Segoe UI"/>
                  <w:color w:val="E6E1DC"/>
                  <w:sz w:val="17"/>
                  <w:szCs w:val="17"/>
                </w:rPr>
                <w:t>dfA.79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510666" w14:textId="77777777" w:rsidR="00A4011D" w:rsidRPr="00A4011D" w:rsidRDefault="00A4011D" w:rsidP="00A4011D">
            <w:pPr>
              <w:spacing w:after="540" w:line="240" w:lineRule="auto"/>
              <w:rPr>
                <w:ins w:id="3005" w:author="Philip Collender" w:date="2019-06-04T20:54:00Z"/>
                <w:rFonts w:ascii="Segoe UI" w:eastAsia="Times New Roman" w:hAnsi="Segoe UI" w:cs="Segoe UI"/>
                <w:color w:val="E6E1DC"/>
                <w:sz w:val="17"/>
                <w:szCs w:val="17"/>
              </w:rPr>
            </w:pPr>
            <w:ins w:id="3006" w:author="Philip Collender" w:date="2019-06-04T20:54:00Z">
              <w:r w:rsidRPr="00A4011D">
                <w:rPr>
                  <w:rFonts w:ascii="Microsoft YaHei" w:eastAsia="Microsoft YaHei" w:hAnsi="Microsoft YaHei" w:cs="Microsoft YaHei"/>
                  <w:color w:val="E6E1DC"/>
                  <w:sz w:val="17"/>
                  <w:szCs w:val="17"/>
                </w:rPr>
                <w:t>拿破侖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6F7682" w14:textId="77777777" w:rsidR="00A4011D" w:rsidRPr="00A4011D" w:rsidRDefault="00A4011D" w:rsidP="00A4011D">
            <w:pPr>
              <w:spacing w:after="540" w:line="240" w:lineRule="auto"/>
              <w:rPr>
                <w:ins w:id="3007" w:author="Philip Collender" w:date="2019-06-04T20:54:00Z"/>
                <w:rFonts w:ascii="Segoe UI" w:eastAsia="Times New Roman" w:hAnsi="Segoe UI" w:cs="Segoe UI"/>
                <w:color w:val="E6E1DC"/>
                <w:sz w:val="17"/>
                <w:szCs w:val="17"/>
              </w:rPr>
            </w:pPr>
            <w:ins w:id="300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223205" w14:textId="77777777" w:rsidR="00A4011D" w:rsidRPr="00A4011D" w:rsidRDefault="00A4011D" w:rsidP="00A4011D">
            <w:pPr>
              <w:spacing w:after="540" w:line="240" w:lineRule="auto"/>
              <w:rPr>
                <w:ins w:id="3009" w:author="Philip Collender" w:date="2019-06-04T20:54:00Z"/>
                <w:rFonts w:ascii="Segoe UI" w:eastAsia="Times New Roman" w:hAnsi="Segoe UI" w:cs="Segoe UI"/>
                <w:color w:val="E6E1DC"/>
                <w:sz w:val="17"/>
                <w:szCs w:val="17"/>
              </w:rPr>
            </w:pPr>
            <w:ins w:id="3010" w:author="Philip Collender" w:date="2019-06-04T20:54:00Z">
              <w:r w:rsidRPr="00A4011D">
                <w:rPr>
                  <w:rFonts w:ascii="Segoe UI" w:eastAsia="Times New Roman" w:hAnsi="Segoe UI" w:cs="Segoe UI"/>
                  <w:color w:val="E6E1DC"/>
                  <w:sz w:val="17"/>
                  <w:szCs w:val="17"/>
                </w:rPr>
                <w:t>1972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E5A6A9" w14:textId="77777777" w:rsidR="00A4011D" w:rsidRPr="00A4011D" w:rsidRDefault="00A4011D" w:rsidP="00A4011D">
            <w:pPr>
              <w:spacing w:after="540" w:line="240" w:lineRule="auto"/>
              <w:rPr>
                <w:ins w:id="3011" w:author="Philip Collender" w:date="2019-06-04T20:54:00Z"/>
                <w:rFonts w:ascii="Segoe UI" w:eastAsia="Times New Roman" w:hAnsi="Segoe UI" w:cs="Segoe UI"/>
                <w:color w:val="E6E1DC"/>
                <w:sz w:val="17"/>
                <w:szCs w:val="17"/>
              </w:rPr>
            </w:pPr>
            <w:ins w:id="3012"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3767C0" w14:textId="77777777" w:rsidR="00A4011D" w:rsidRPr="00A4011D" w:rsidRDefault="00A4011D" w:rsidP="00A4011D">
            <w:pPr>
              <w:spacing w:after="540" w:line="240" w:lineRule="auto"/>
              <w:rPr>
                <w:ins w:id="3013" w:author="Philip Collender" w:date="2019-06-04T20:54:00Z"/>
                <w:rFonts w:ascii="Segoe UI" w:eastAsia="Times New Roman" w:hAnsi="Segoe UI" w:cs="Segoe UI"/>
                <w:color w:val="E6E1DC"/>
                <w:sz w:val="17"/>
                <w:szCs w:val="17"/>
              </w:rPr>
            </w:pPr>
            <w:ins w:id="3014"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942018" w14:textId="77777777" w:rsidR="00A4011D" w:rsidRPr="00A4011D" w:rsidRDefault="00A4011D" w:rsidP="00A4011D">
            <w:pPr>
              <w:spacing w:after="540" w:line="240" w:lineRule="auto"/>
              <w:rPr>
                <w:ins w:id="3015" w:author="Philip Collender" w:date="2019-06-04T20:54:00Z"/>
                <w:rFonts w:ascii="Segoe UI" w:eastAsia="Times New Roman" w:hAnsi="Segoe UI" w:cs="Segoe UI"/>
                <w:color w:val="E6E1DC"/>
                <w:sz w:val="17"/>
                <w:szCs w:val="17"/>
              </w:rPr>
            </w:pPr>
          </w:p>
        </w:tc>
      </w:tr>
      <w:tr w:rsidR="00A4011D" w:rsidRPr="00A4011D" w14:paraId="3359597C" w14:textId="77777777" w:rsidTr="00A4011D">
        <w:trPr>
          <w:trHeight w:val="345"/>
          <w:tblCellSpacing w:w="0" w:type="dxa"/>
          <w:ins w:id="301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F81CECB" w14:textId="77777777" w:rsidR="00A4011D" w:rsidRPr="00A4011D" w:rsidRDefault="00A4011D" w:rsidP="00A4011D">
            <w:pPr>
              <w:spacing w:after="540" w:line="240" w:lineRule="auto"/>
              <w:jc w:val="right"/>
              <w:rPr>
                <w:ins w:id="3017" w:author="Philip Collender" w:date="2019-06-04T20:54:00Z"/>
                <w:rFonts w:ascii="Segoe UI" w:eastAsia="Times New Roman" w:hAnsi="Segoe UI" w:cs="Segoe UI"/>
                <w:color w:val="FFFFFF"/>
                <w:sz w:val="17"/>
                <w:szCs w:val="17"/>
              </w:rPr>
            </w:pPr>
            <w:ins w:id="3018" w:author="Philip Collender" w:date="2019-06-04T20:54:00Z">
              <w:r w:rsidRPr="00A4011D">
                <w:rPr>
                  <w:rFonts w:ascii="Segoe UI" w:eastAsia="Times New Roman" w:hAnsi="Segoe UI" w:cs="Segoe UI"/>
                  <w:color w:val="FFFFFF"/>
                  <w:sz w:val="17"/>
                  <w:szCs w:val="17"/>
                </w:rPr>
                <w:t>310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E72686" w14:textId="77777777" w:rsidR="00A4011D" w:rsidRPr="00A4011D" w:rsidRDefault="00A4011D" w:rsidP="00A4011D">
            <w:pPr>
              <w:spacing w:after="540" w:line="240" w:lineRule="auto"/>
              <w:rPr>
                <w:ins w:id="3019" w:author="Philip Collender" w:date="2019-06-04T20:54:00Z"/>
                <w:rFonts w:ascii="Segoe UI" w:eastAsia="Times New Roman" w:hAnsi="Segoe UI" w:cs="Segoe UI"/>
                <w:color w:val="E6E1DC"/>
                <w:sz w:val="17"/>
                <w:szCs w:val="17"/>
              </w:rPr>
            </w:pPr>
            <w:ins w:id="3020" w:author="Philip Collender" w:date="2019-06-04T20:54:00Z">
              <w:r w:rsidRPr="00A4011D">
                <w:rPr>
                  <w:rFonts w:ascii="Segoe UI" w:eastAsia="Times New Roman" w:hAnsi="Segoe UI" w:cs="Segoe UI"/>
                  <w:color w:val="E6E1DC"/>
                  <w:sz w:val="17"/>
                  <w:szCs w:val="17"/>
                </w:rPr>
                <w:t>dfB.79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BDC848" w14:textId="77777777" w:rsidR="00A4011D" w:rsidRPr="00A4011D" w:rsidRDefault="00A4011D" w:rsidP="00A4011D">
            <w:pPr>
              <w:spacing w:after="540" w:line="240" w:lineRule="auto"/>
              <w:rPr>
                <w:ins w:id="3021" w:author="Philip Collender" w:date="2019-06-04T20:54:00Z"/>
                <w:rFonts w:ascii="Segoe UI" w:eastAsia="Times New Roman" w:hAnsi="Segoe UI" w:cs="Segoe UI"/>
                <w:color w:val="E6E1DC"/>
                <w:sz w:val="17"/>
                <w:szCs w:val="17"/>
              </w:rPr>
            </w:pPr>
            <w:ins w:id="3022" w:author="Philip Collender" w:date="2019-06-04T20:54:00Z">
              <w:r w:rsidRPr="00A4011D">
                <w:rPr>
                  <w:rFonts w:ascii="Microsoft YaHei" w:eastAsia="Microsoft YaHei" w:hAnsi="Microsoft YaHei" w:cs="Microsoft YaHei"/>
                  <w:color w:val="E6E1DC"/>
                  <w:sz w:val="17"/>
                  <w:szCs w:val="17"/>
                </w:rPr>
                <w:t>拿破仑一世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B957B0" w14:textId="77777777" w:rsidR="00A4011D" w:rsidRPr="00A4011D" w:rsidRDefault="00A4011D" w:rsidP="00A4011D">
            <w:pPr>
              <w:spacing w:after="540" w:line="240" w:lineRule="auto"/>
              <w:rPr>
                <w:ins w:id="3023" w:author="Philip Collender" w:date="2019-06-04T20:54:00Z"/>
                <w:rFonts w:ascii="Segoe UI" w:eastAsia="Times New Roman" w:hAnsi="Segoe UI" w:cs="Segoe UI"/>
                <w:color w:val="E6E1DC"/>
                <w:sz w:val="17"/>
                <w:szCs w:val="17"/>
              </w:rPr>
            </w:pPr>
            <w:ins w:id="302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65B322" w14:textId="77777777" w:rsidR="00A4011D" w:rsidRPr="00A4011D" w:rsidRDefault="00A4011D" w:rsidP="00A4011D">
            <w:pPr>
              <w:spacing w:after="540" w:line="240" w:lineRule="auto"/>
              <w:rPr>
                <w:ins w:id="3025" w:author="Philip Collender" w:date="2019-06-04T20:54:00Z"/>
                <w:rFonts w:ascii="Segoe UI" w:eastAsia="Times New Roman" w:hAnsi="Segoe UI" w:cs="Segoe UI"/>
                <w:color w:val="E6E1DC"/>
                <w:sz w:val="17"/>
                <w:szCs w:val="17"/>
              </w:rPr>
            </w:pPr>
            <w:ins w:id="3026" w:author="Philip Collender" w:date="2019-06-04T20:54:00Z">
              <w:r w:rsidRPr="00A4011D">
                <w:rPr>
                  <w:rFonts w:ascii="Segoe UI" w:eastAsia="Times New Roman" w:hAnsi="Segoe UI" w:cs="Segoe UI"/>
                  <w:color w:val="E6E1DC"/>
                  <w:sz w:val="17"/>
                  <w:szCs w:val="17"/>
                </w:rPr>
                <w:t>1972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960207" w14:textId="77777777" w:rsidR="00A4011D" w:rsidRPr="00A4011D" w:rsidRDefault="00A4011D" w:rsidP="00A4011D">
            <w:pPr>
              <w:spacing w:after="540" w:line="240" w:lineRule="auto"/>
              <w:rPr>
                <w:ins w:id="3027" w:author="Philip Collender" w:date="2019-06-04T20:54:00Z"/>
                <w:rFonts w:ascii="Segoe UI" w:eastAsia="Times New Roman" w:hAnsi="Segoe UI" w:cs="Segoe UI"/>
                <w:color w:val="E6E1DC"/>
                <w:sz w:val="17"/>
                <w:szCs w:val="17"/>
              </w:rPr>
            </w:pPr>
            <w:ins w:id="3028"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D8CF37" w14:textId="77777777" w:rsidR="00A4011D" w:rsidRPr="00A4011D" w:rsidRDefault="00A4011D" w:rsidP="00A4011D">
            <w:pPr>
              <w:spacing w:after="540" w:line="240" w:lineRule="auto"/>
              <w:rPr>
                <w:ins w:id="3029" w:author="Philip Collender" w:date="2019-06-04T20:54:00Z"/>
                <w:rFonts w:ascii="Segoe UI" w:eastAsia="Times New Roman" w:hAnsi="Segoe UI" w:cs="Segoe UI"/>
                <w:color w:val="E6E1DC"/>
                <w:sz w:val="17"/>
                <w:szCs w:val="17"/>
              </w:rPr>
            </w:pPr>
            <w:ins w:id="3030"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923071" w14:textId="77777777" w:rsidR="00A4011D" w:rsidRPr="00A4011D" w:rsidRDefault="00A4011D" w:rsidP="00A4011D">
            <w:pPr>
              <w:spacing w:after="540" w:line="240" w:lineRule="auto"/>
              <w:rPr>
                <w:ins w:id="3031" w:author="Philip Collender" w:date="2019-06-04T20:54:00Z"/>
                <w:rFonts w:ascii="Segoe UI" w:eastAsia="Times New Roman" w:hAnsi="Segoe UI" w:cs="Segoe UI"/>
                <w:color w:val="E6E1DC"/>
                <w:sz w:val="17"/>
                <w:szCs w:val="17"/>
              </w:rPr>
            </w:pPr>
          </w:p>
        </w:tc>
      </w:tr>
      <w:tr w:rsidR="00A4011D" w:rsidRPr="00A4011D" w14:paraId="3A78BA67" w14:textId="77777777" w:rsidTr="00A4011D">
        <w:trPr>
          <w:trHeight w:val="345"/>
          <w:tblCellSpacing w:w="0" w:type="dxa"/>
          <w:ins w:id="303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5CABC66" w14:textId="77777777" w:rsidR="00A4011D" w:rsidRPr="00A4011D" w:rsidRDefault="00A4011D" w:rsidP="00A4011D">
            <w:pPr>
              <w:spacing w:after="540" w:line="240" w:lineRule="auto"/>
              <w:jc w:val="right"/>
              <w:rPr>
                <w:ins w:id="3033" w:author="Philip Collender" w:date="2019-06-04T20:54:00Z"/>
                <w:rFonts w:ascii="Segoe UI" w:eastAsia="Times New Roman" w:hAnsi="Segoe UI" w:cs="Segoe UI"/>
                <w:color w:val="FFFFFF"/>
                <w:sz w:val="17"/>
                <w:szCs w:val="17"/>
              </w:rPr>
            </w:pPr>
            <w:ins w:id="3034" w:author="Philip Collender" w:date="2019-06-04T20:54:00Z">
              <w:r w:rsidRPr="00A4011D">
                <w:rPr>
                  <w:rFonts w:ascii="Segoe UI" w:eastAsia="Times New Roman" w:hAnsi="Segoe UI" w:cs="Segoe UI"/>
                  <w:color w:val="FFFFFF"/>
                  <w:sz w:val="17"/>
                  <w:szCs w:val="17"/>
                </w:rPr>
                <w:t>311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AA3A12" w14:textId="77777777" w:rsidR="00A4011D" w:rsidRPr="00A4011D" w:rsidRDefault="00A4011D" w:rsidP="00A4011D">
            <w:pPr>
              <w:spacing w:after="540" w:line="240" w:lineRule="auto"/>
              <w:rPr>
                <w:ins w:id="3035" w:author="Philip Collender" w:date="2019-06-04T20:54:00Z"/>
                <w:rFonts w:ascii="Segoe UI" w:eastAsia="Times New Roman" w:hAnsi="Segoe UI" w:cs="Segoe UI"/>
                <w:color w:val="E6E1DC"/>
                <w:sz w:val="17"/>
                <w:szCs w:val="17"/>
              </w:rPr>
            </w:pPr>
            <w:ins w:id="303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82940A" w14:textId="77777777" w:rsidR="00A4011D" w:rsidRPr="00A4011D" w:rsidRDefault="00A4011D" w:rsidP="00A4011D">
            <w:pPr>
              <w:spacing w:after="540" w:line="240" w:lineRule="auto"/>
              <w:rPr>
                <w:ins w:id="3037" w:author="Philip Collender" w:date="2019-06-04T20:54:00Z"/>
                <w:rFonts w:ascii="Segoe UI" w:eastAsia="Times New Roman" w:hAnsi="Segoe UI" w:cs="Segoe UI"/>
                <w:color w:val="E6E1DC"/>
                <w:sz w:val="17"/>
                <w:szCs w:val="17"/>
              </w:rPr>
            </w:pPr>
            <w:ins w:id="303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7612C2" w14:textId="77777777" w:rsidR="00A4011D" w:rsidRPr="00A4011D" w:rsidRDefault="00A4011D" w:rsidP="00A4011D">
            <w:pPr>
              <w:spacing w:after="540" w:line="240" w:lineRule="auto"/>
              <w:rPr>
                <w:ins w:id="3039" w:author="Philip Collender" w:date="2019-06-04T20:54:00Z"/>
                <w:rFonts w:ascii="Segoe UI" w:eastAsia="Times New Roman" w:hAnsi="Segoe UI" w:cs="Segoe UI"/>
                <w:color w:val="E6E1DC"/>
                <w:sz w:val="17"/>
                <w:szCs w:val="17"/>
              </w:rPr>
            </w:pPr>
            <w:ins w:id="304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BA6F20" w14:textId="77777777" w:rsidR="00A4011D" w:rsidRPr="00A4011D" w:rsidRDefault="00A4011D" w:rsidP="00A4011D">
            <w:pPr>
              <w:spacing w:after="540" w:line="240" w:lineRule="auto"/>
              <w:rPr>
                <w:ins w:id="3041" w:author="Philip Collender" w:date="2019-06-04T20:54:00Z"/>
                <w:rFonts w:ascii="Segoe UI" w:eastAsia="Times New Roman" w:hAnsi="Segoe UI" w:cs="Segoe UI"/>
                <w:color w:val="E6E1DC"/>
                <w:sz w:val="17"/>
                <w:szCs w:val="17"/>
              </w:rPr>
            </w:pPr>
            <w:ins w:id="304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45DF84" w14:textId="77777777" w:rsidR="00A4011D" w:rsidRPr="00A4011D" w:rsidRDefault="00A4011D" w:rsidP="00A4011D">
            <w:pPr>
              <w:spacing w:after="540" w:line="240" w:lineRule="auto"/>
              <w:rPr>
                <w:ins w:id="3043" w:author="Philip Collender" w:date="2019-06-04T20:54:00Z"/>
                <w:rFonts w:ascii="Segoe UI" w:eastAsia="Times New Roman" w:hAnsi="Segoe UI" w:cs="Segoe UI"/>
                <w:color w:val="E6E1DC"/>
                <w:sz w:val="17"/>
                <w:szCs w:val="17"/>
              </w:rPr>
            </w:pPr>
            <w:ins w:id="304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9C89F9" w14:textId="77777777" w:rsidR="00A4011D" w:rsidRPr="00A4011D" w:rsidRDefault="00A4011D" w:rsidP="00A4011D">
            <w:pPr>
              <w:spacing w:after="540" w:line="240" w:lineRule="auto"/>
              <w:rPr>
                <w:ins w:id="3045" w:author="Philip Collender" w:date="2019-06-04T20:54:00Z"/>
                <w:rFonts w:ascii="Segoe UI" w:eastAsia="Times New Roman" w:hAnsi="Segoe UI" w:cs="Segoe UI"/>
                <w:color w:val="E6E1DC"/>
                <w:sz w:val="17"/>
                <w:szCs w:val="17"/>
              </w:rPr>
            </w:pPr>
            <w:ins w:id="304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65BFB7" w14:textId="77777777" w:rsidR="00A4011D" w:rsidRPr="00A4011D" w:rsidRDefault="00A4011D" w:rsidP="00A4011D">
            <w:pPr>
              <w:spacing w:after="540" w:line="240" w:lineRule="auto"/>
              <w:rPr>
                <w:ins w:id="3047" w:author="Philip Collender" w:date="2019-06-04T20:54:00Z"/>
                <w:rFonts w:ascii="Segoe UI" w:eastAsia="Times New Roman" w:hAnsi="Segoe UI" w:cs="Segoe UI"/>
                <w:color w:val="E6E1DC"/>
                <w:sz w:val="17"/>
                <w:szCs w:val="17"/>
              </w:rPr>
            </w:pPr>
            <w:ins w:id="3048" w:author="Philip Collender" w:date="2019-06-04T20:54:00Z">
              <w:r w:rsidRPr="00A4011D">
                <w:rPr>
                  <w:rFonts w:ascii="Segoe UI" w:eastAsia="Times New Roman" w:hAnsi="Segoe UI" w:cs="Segoe UI"/>
                  <w:color w:val="E6E1DC"/>
                  <w:sz w:val="17"/>
                  <w:szCs w:val="17"/>
                </w:rPr>
                <w:t>0.9994</w:t>
              </w:r>
            </w:ins>
          </w:p>
        </w:tc>
      </w:tr>
      <w:tr w:rsidR="00A4011D" w:rsidRPr="00A4011D" w14:paraId="43A03800" w14:textId="77777777" w:rsidTr="00A4011D">
        <w:trPr>
          <w:trHeight w:val="345"/>
          <w:tblCellSpacing w:w="0" w:type="dxa"/>
          <w:ins w:id="304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493E2FA" w14:textId="77777777" w:rsidR="00A4011D" w:rsidRPr="00A4011D" w:rsidRDefault="00A4011D" w:rsidP="00A4011D">
            <w:pPr>
              <w:spacing w:after="540" w:line="240" w:lineRule="auto"/>
              <w:jc w:val="right"/>
              <w:rPr>
                <w:ins w:id="3050" w:author="Philip Collender" w:date="2019-06-04T20:54:00Z"/>
                <w:rFonts w:ascii="Segoe UI" w:eastAsia="Times New Roman" w:hAnsi="Segoe UI" w:cs="Segoe UI"/>
                <w:color w:val="FFFFFF"/>
                <w:sz w:val="17"/>
                <w:szCs w:val="17"/>
              </w:rPr>
            </w:pPr>
            <w:ins w:id="3051" w:author="Philip Collender" w:date="2019-06-04T20:54:00Z">
              <w:r w:rsidRPr="00A4011D">
                <w:rPr>
                  <w:rFonts w:ascii="Segoe UI" w:eastAsia="Times New Roman" w:hAnsi="Segoe UI" w:cs="Segoe UI"/>
                  <w:color w:val="FFFFFF"/>
                  <w:sz w:val="17"/>
                  <w:szCs w:val="17"/>
                </w:rPr>
                <w:t>312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775753" w14:textId="77777777" w:rsidR="00A4011D" w:rsidRPr="00A4011D" w:rsidRDefault="00A4011D" w:rsidP="00A4011D">
            <w:pPr>
              <w:spacing w:after="540" w:line="240" w:lineRule="auto"/>
              <w:jc w:val="right"/>
              <w:rPr>
                <w:ins w:id="305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5E086F" w14:textId="77777777" w:rsidR="00A4011D" w:rsidRPr="00A4011D" w:rsidRDefault="00A4011D" w:rsidP="00A4011D">
            <w:pPr>
              <w:spacing w:after="540" w:line="240" w:lineRule="auto"/>
              <w:rPr>
                <w:ins w:id="305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7658C6" w14:textId="77777777" w:rsidR="00A4011D" w:rsidRPr="00A4011D" w:rsidRDefault="00A4011D" w:rsidP="00A4011D">
            <w:pPr>
              <w:spacing w:after="540" w:line="240" w:lineRule="auto"/>
              <w:rPr>
                <w:ins w:id="305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388495" w14:textId="77777777" w:rsidR="00A4011D" w:rsidRPr="00A4011D" w:rsidRDefault="00A4011D" w:rsidP="00A4011D">
            <w:pPr>
              <w:spacing w:after="540" w:line="240" w:lineRule="auto"/>
              <w:rPr>
                <w:ins w:id="305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435478" w14:textId="77777777" w:rsidR="00A4011D" w:rsidRPr="00A4011D" w:rsidRDefault="00A4011D" w:rsidP="00A4011D">
            <w:pPr>
              <w:spacing w:after="540" w:line="240" w:lineRule="auto"/>
              <w:rPr>
                <w:ins w:id="305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0C61AE" w14:textId="77777777" w:rsidR="00A4011D" w:rsidRPr="00A4011D" w:rsidRDefault="00A4011D" w:rsidP="00A4011D">
            <w:pPr>
              <w:spacing w:after="540" w:line="240" w:lineRule="auto"/>
              <w:rPr>
                <w:ins w:id="305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0BFAC6" w14:textId="77777777" w:rsidR="00A4011D" w:rsidRPr="00A4011D" w:rsidRDefault="00A4011D" w:rsidP="00A4011D">
            <w:pPr>
              <w:spacing w:after="540" w:line="240" w:lineRule="auto"/>
              <w:rPr>
                <w:ins w:id="3058" w:author="Philip Collender" w:date="2019-06-04T20:54:00Z"/>
                <w:rFonts w:ascii="Times New Roman" w:eastAsia="Times New Roman" w:hAnsi="Times New Roman" w:cs="Times New Roman"/>
                <w:sz w:val="20"/>
                <w:szCs w:val="20"/>
              </w:rPr>
            </w:pPr>
          </w:p>
        </w:tc>
      </w:tr>
      <w:tr w:rsidR="00A4011D" w:rsidRPr="00A4011D" w14:paraId="14A09ABF" w14:textId="77777777" w:rsidTr="00A4011D">
        <w:trPr>
          <w:trHeight w:val="345"/>
          <w:tblCellSpacing w:w="0" w:type="dxa"/>
          <w:ins w:id="305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4912912" w14:textId="77777777" w:rsidR="00A4011D" w:rsidRPr="00A4011D" w:rsidRDefault="00A4011D" w:rsidP="00A4011D">
            <w:pPr>
              <w:spacing w:after="540" w:line="240" w:lineRule="auto"/>
              <w:jc w:val="right"/>
              <w:rPr>
                <w:ins w:id="3060" w:author="Philip Collender" w:date="2019-06-04T20:54:00Z"/>
                <w:rFonts w:ascii="Segoe UI" w:eastAsia="Times New Roman" w:hAnsi="Segoe UI" w:cs="Segoe UI"/>
                <w:color w:val="FFFFFF"/>
                <w:sz w:val="17"/>
                <w:szCs w:val="17"/>
              </w:rPr>
            </w:pPr>
            <w:ins w:id="3061" w:author="Philip Collender" w:date="2019-06-04T20:54:00Z">
              <w:r w:rsidRPr="00A4011D">
                <w:rPr>
                  <w:rFonts w:ascii="Segoe UI" w:eastAsia="Times New Roman" w:hAnsi="Segoe UI" w:cs="Segoe UI"/>
                  <w:color w:val="FFFFFF"/>
                  <w:sz w:val="17"/>
                  <w:szCs w:val="17"/>
                </w:rPr>
                <w:t>313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E1915E" w14:textId="77777777" w:rsidR="00A4011D" w:rsidRPr="00A4011D" w:rsidRDefault="00A4011D" w:rsidP="00A4011D">
            <w:pPr>
              <w:spacing w:after="540" w:line="240" w:lineRule="auto"/>
              <w:rPr>
                <w:ins w:id="3062" w:author="Philip Collender" w:date="2019-06-04T20:54:00Z"/>
                <w:rFonts w:ascii="Segoe UI" w:eastAsia="Times New Roman" w:hAnsi="Segoe UI" w:cs="Segoe UI"/>
                <w:color w:val="E6E1DC"/>
                <w:sz w:val="17"/>
                <w:szCs w:val="17"/>
              </w:rPr>
            </w:pPr>
            <w:ins w:id="3063" w:author="Philip Collender" w:date="2019-06-04T20:54:00Z">
              <w:r w:rsidRPr="00A4011D">
                <w:rPr>
                  <w:rFonts w:ascii="Segoe UI" w:eastAsia="Times New Roman" w:hAnsi="Segoe UI" w:cs="Segoe UI"/>
                  <w:color w:val="E6E1DC"/>
                  <w:sz w:val="17"/>
                  <w:szCs w:val="17"/>
                </w:rPr>
                <w:t>dfA.80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92D0D7" w14:textId="77777777" w:rsidR="00A4011D" w:rsidRPr="00A4011D" w:rsidRDefault="00A4011D" w:rsidP="00A4011D">
            <w:pPr>
              <w:spacing w:after="540" w:line="240" w:lineRule="auto"/>
              <w:rPr>
                <w:ins w:id="3064" w:author="Philip Collender" w:date="2019-06-04T20:54:00Z"/>
                <w:rFonts w:ascii="Segoe UI" w:eastAsia="Times New Roman" w:hAnsi="Segoe UI" w:cs="Segoe UI"/>
                <w:color w:val="E6E1DC"/>
                <w:sz w:val="17"/>
                <w:szCs w:val="17"/>
              </w:rPr>
            </w:pPr>
            <w:ins w:id="3065" w:author="Philip Collender" w:date="2019-06-04T20:54:00Z">
              <w:r w:rsidRPr="00A4011D">
                <w:rPr>
                  <w:rFonts w:ascii="Microsoft YaHei" w:eastAsia="Microsoft YaHei" w:hAnsi="Microsoft YaHei" w:cs="Microsoft YaHei"/>
                  <w:color w:val="E6E1DC"/>
                  <w:sz w:val="17"/>
                  <w:szCs w:val="17"/>
                </w:rPr>
                <w:t>长春真人</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628E2B" w14:textId="77777777" w:rsidR="00A4011D" w:rsidRPr="00A4011D" w:rsidRDefault="00A4011D" w:rsidP="00A4011D">
            <w:pPr>
              <w:spacing w:after="540" w:line="240" w:lineRule="auto"/>
              <w:rPr>
                <w:ins w:id="3066" w:author="Philip Collender" w:date="2019-06-04T20:54:00Z"/>
                <w:rFonts w:ascii="Segoe UI" w:eastAsia="Times New Roman" w:hAnsi="Segoe UI" w:cs="Segoe UI"/>
                <w:color w:val="E6E1DC"/>
                <w:sz w:val="17"/>
                <w:szCs w:val="17"/>
              </w:rPr>
            </w:pPr>
            <w:ins w:id="306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F4B4BA" w14:textId="77777777" w:rsidR="00A4011D" w:rsidRPr="00A4011D" w:rsidRDefault="00A4011D" w:rsidP="00A4011D">
            <w:pPr>
              <w:spacing w:after="540" w:line="240" w:lineRule="auto"/>
              <w:rPr>
                <w:ins w:id="3068" w:author="Philip Collender" w:date="2019-06-04T20:54:00Z"/>
                <w:rFonts w:ascii="Segoe UI" w:eastAsia="Times New Roman" w:hAnsi="Segoe UI" w:cs="Segoe UI"/>
                <w:color w:val="E6E1DC"/>
                <w:sz w:val="17"/>
                <w:szCs w:val="17"/>
              </w:rPr>
            </w:pPr>
            <w:ins w:id="3069" w:author="Philip Collender" w:date="2019-06-04T20:54:00Z">
              <w:r w:rsidRPr="00A4011D">
                <w:rPr>
                  <w:rFonts w:ascii="Segoe UI" w:eastAsia="Times New Roman" w:hAnsi="Segoe UI" w:cs="Segoe UI"/>
                  <w:color w:val="E6E1DC"/>
                  <w:sz w:val="17"/>
                  <w:szCs w:val="17"/>
                </w:rPr>
                <w:t>1968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C62ABF" w14:textId="77777777" w:rsidR="00A4011D" w:rsidRPr="00A4011D" w:rsidRDefault="00A4011D" w:rsidP="00A4011D">
            <w:pPr>
              <w:spacing w:after="540" w:line="240" w:lineRule="auto"/>
              <w:rPr>
                <w:ins w:id="3070" w:author="Philip Collender" w:date="2019-06-04T20:54:00Z"/>
                <w:rFonts w:ascii="Segoe UI" w:eastAsia="Times New Roman" w:hAnsi="Segoe UI" w:cs="Segoe UI"/>
                <w:color w:val="E6E1DC"/>
                <w:sz w:val="17"/>
                <w:szCs w:val="17"/>
              </w:rPr>
            </w:pPr>
            <w:ins w:id="3071"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62BFCC" w14:textId="77777777" w:rsidR="00A4011D" w:rsidRPr="00A4011D" w:rsidRDefault="00A4011D" w:rsidP="00A4011D">
            <w:pPr>
              <w:spacing w:after="540" w:line="240" w:lineRule="auto"/>
              <w:rPr>
                <w:ins w:id="3072" w:author="Philip Collender" w:date="2019-06-04T20:54:00Z"/>
                <w:rFonts w:ascii="Segoe UI" w:eastAsia="Times New Roman" w:hAnsi="Segoe UI" w:cs="Segoe UI"/>
                <w:color w:val="E6E1DC"/>
                <w:sz w:val="17"/>
                <w:szCs w:val="17"/>
              </w:rPr>
            </w:pPr>
            <w:ins w:id="3073"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64C9DA" w14:textId="77777777" w:rsidR="00A4011D" w:rsidRPr="00A4011D" w:rsidRDefault="00A4011D" w:rsidP="00A4011D">
            <w:pPr>
              <w:spacing w:after="540" w:line="240" w:lineRule="auto"/>
              <w:rPr>
                <w:ins w:id="3074" w:author="Philip Collender" w:date="2019-06-04T20:54:00Z"/>
                <w:rFonts w:ascii="Segoe UI" w:eastAsia="Times New Roman" w:hAnsi="Segoe UI" w:cs="Segoe UI"/>
                <w:color w:val="E6E1DC"/>
                <w:sz w:val="17"/>
                <w:szCs w:val="17"/>
              </w:rPr>
            </w:pPr>
          </w:p>
        </w:tc>
      </w:tr>
      <w:tr w:rsidR="00A4011D" w:rsidRPr="00A4011D" w14:paraId="5D873715" w14:textId="77777777" w:rsidTr="00A4011D">
        <w:trPr>
          <w:trHeight w:val="345"/>
          <w:tblCellSpacing w:w="0" w:type="dxa"/>
          <w:ins w:id="307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05D5040" w14:textId="77777777" w:rsidR="00A4011D" w:rsidRPr="00A4011D" w:rsidRDefault="00A4011D" w:rsidP="00A4011D">
            <w:pPr>
              <w:spacing w:after="540" w:line="240" w:lineRule="auto"/>
              <w:jc w:val="right"/>
              <w:rPr>
                <w:ins w:id="3076" w:author="Philip Collender" w:date="2019-06-04T20:54:00Z"/>
                <w:rFonts w:ascii="Segoe UI" w:eastAsia="Times New Roman" w:hAnsi="Segoe UI" w:cs="Segoe UI"/>
                <w:color w:val="FFFFFF"/>
                <w:sz w:val="17"/>
                <w:szCs w:val="17"/>
              </w:rPr>
            </w:pPr>
            <w:ins w:id="3077" w:author="Philip Collender" w:date="2019-06-04T20:54:00Z">
              <w:r w:rsidRPr="00A4011D">
                <w:rPr>
                  <w:rFonts w:ascii="Segoe UI" w:eastAsia="Times New Roman" w:hAnsi="Segoe UI" w:cs="Segoe UI"/>
                  <w:color w:val="FFFFFF"/>
                  <w:sz w:val="17"/>
                  <w:szCs w:val="17"/>
                </w:rPr>
                <w:t>314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DC904D" w14:textId="77777777" w:rsidR="00A4011D" w:rsidRPr="00A4011D" w:rsidRDefault="00A4011D" w:rsidP="00A4011D">
            <w:pPr>
              <w:spacing w:after="540" w:line="240" w:lineRule="auto"/>
              <w:rPr>
                <w:ins w:id="3078" w:author="Philip Collender" w:date="2019-06-04T20:54:00Z"/>
                <w:rFonts w:ascii="Segoe UI" w:eastAsia="Times New Roman" w:hAnsi="Segoe UI" w:cs="Segoe UI"/>
                <w:color w:val="E6E1DC"/>
                <w:sz w:val="17"/>
                <w:szCs w:val="17"/>
              </w:rPr>
            </w:pPr>
            <w:ins w:id="3079" w:author="Philip Collender" w:date="2019-06-04T20:54:00Z">
              <w:r w:rsidRPr="00A4011D">
                <w:rPr>
                  <w:rFonts w:ascii="Segoe UI" w:eastAsia="Times New Roman" w:hAnsi="Segoe UI" w:cs="Segoe UI"/>
                  <w:color w:val="E6E1DC"/>
                  <w:sz w:val="17"/>
                  <w:szCs w:val="17"/>
                </w:rPr>
                <w:t>dfB.80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98A6ED" w14:textId="77777777" w:rsidR="00A4011D" w:rsidRPr="00A4011D" w:rsidRDefault="00A4011D" w:rsidP="00A4011D">
            <w:pPr>
              <w:spacing w:after="540" w:line="240" w:lineRule="auto"/>
              <w:rPr>
                <w:ins w:id="3080" w:author="Philip Collender" w:date="2019-06-04T20:54:00Z"/>
                <w:rFonts w:ascii="Segoe UI" w:eastAsia="Times New Roman" w:hAnsi="Segoe UI" w:cs="Segoe UI"/>
                <w:color w:val="E6E1DC"/>
                <w:sz w:val="17"/>
                <w:szCs w:val="17"/>
              </w:rPr>
            </w:pPr>
            <w:ins w:id="3081" w:author="Philip Collender" w:date="2019-06-04T20:54:00Z">
              <w:r w:rsidRPr="00A4011D">
                <w:rPr>
                  <w:rFonts w:ascii="Microsoft YaHei" w:eastAsia="Microsoft YaHei" w:hAnsi="Microsoft YaHei" w:cs="Microsoft YaHei"/>
                  <w:color w:val="E6E1DC"/>
                  <w:sz w:val="17"/>
                  <w:szCs w:val="17"/>
                </w:rPr>
                <w:t>丘处机</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489A7A" w14:textId="77777777" w:rsidR="00A4011D" w:rsidRPr="00A4011D" w:rsidRDefault="00A4011D" w:rsidP="00A4011D">
            <w:pPr>
              <w:spacing w:after="540" w:line="240" w:lineRule="auto"/>
              <w:rPr>
                <w:ins w:id="3082" w:author="Philip Collender" w:date="2019-06-04T20:54:00Z"/>
                <w:rFonts w:ascii="Segoe UI" w:eastAsia="Times New Roman" w:hAnsi="Segoe UI" w:cs="Segoe UI"/>
                <w:color w:val="E6E1DC"/>
                <w:sz w:val="17"/>
                <w:szCs w:val="17"/>
              </w:rPr>
            </w:pPr>
            <w:ins w:id="308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5B25FD" w14:textId="77777777" w:rsidR="00A4011D" w:rsidRPr="00A4011D" w:rsidRDefault="00A4011D" w:rsidP="00A4011D">
            <w:pPr>
              <w:spacing w:after="540" w:line="240" w:lineRule="auto"/>
              <w:rPr>
                <w:ins w:id="3084" w:author="Philip Collender" w:date="2019-06-04T20:54:00Z"/>
                <w:rFonts w:ascii="Segoe UI" w:eastAsia="Times New Roman" w:hAnsi="Segoe UI" w:cs="Segoe UI"/>
                <w:color w:val="E6E1DC"/>
                <w:sz w:val="17"/>
                <w:szCs w:val="17"/>
              </w:rPr>
            </w:pPr>
            <w:ins w:id="3085" w:author="Philip Collender" w:date="2019-06-04T20:54:00Z">
              <w:r w:rsidRPr="00A4011D">
                <w:rPr>
                  <w:rFonts w:ascii="Segoe UI" w:eastAsia="Times New Roman" w:hAnsi="Segoe UI" w:cs="Segoe UI"/>
                  <w:color w:val="E6E1DC"/>
                  <w:sz w:val="17"/>
                  <w:szCs w:val="17"/>
                </w:rPr>
                <w:t>1968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CD5BDC" w14:textId="77777777" w:rsidR="00A4011D" w:rsidRPr="00A4011D" w:rsidRDefault="00A4011D" w:rsidP="00A4011D">
            <w:pPr>
              <w:spacing w:after="540" w:line="240" w:lineRule="auto"/>
              <w:rPr>
                <w:ins w:id="3086" w:author="Philip Collender" w:date="2019-06-04T20:54:00Z"/>
                <w:rFonts w:ascii="Segoe UI" w:eastAsia="Times New Roman" w:hAnsi="Segoe UI" w:cs="Segoe UI"/>
                <w:color w:val="E6E1DC"/>
                <w:sz w:val="17"/>
                <w:szCs w:val="17"/>
              </w:rPr>
            </w:pPr>
            <w:ins w:id="3087"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49F7FC" w14:textId="77777777" w:rsidR="00A4011D" w:rsidRPr="00A4011D" w:rsidRDefault="00A4011D" w:rsidP="00A4011D">
            <w:pPr>
              <w:spacing w:after="540" w:line="240" w:lineRule="auto"/>
              <w:rPr>
                <w:ins w:id="3088" w:author="Philip Collender" w:date="2019-06-04T20:54:00Z"/>
                <w:rFonts w:ascii="Segoe UI" w:eastAsia="Times New Roman" w:hAnsi="Segoe UI" w:cs="Segoe UI"/>
                <w:color w:val="E6E1DC"/>
                <w:sz w:val="17"/>
                <w:szCs w:val="17"/>
              </w:rPr>
            </w:pPr>
            <w:ins w:id="3089"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BB826C" w14:textId="77777777" w:rsidR="00A4011D" w:rsidRPr="00A4011D" w:rsidRDefault="00A4011D" w:rsidP="00A4011D">
            <w:pPr>
              <w:spacing w:after="540" w:line="240" w:lineRule="auto"/>
              <w:rPr>
                <w:ins w:id="3090" w:author="Philip Collender" w:date="2019-06-04T20:54:00Z"/>
                <w:rFonts w:ascii="Segoe UI" w:eastAsia="Times New Roman" w:hAnsi="Segoe UI" w:cs="Segoe UI"/>
                <w:color w:val="E6E1DC"/>
                <w:sz w:val="17"/>
                <w:szCs w:val="17"/>
              </w:rPr>
            </w:pPr>
          </w:p>
        </w:tc>
      </w:tr>
      <w:tr w:rsidR="00A4011D" w:rsidRPr="00A4011D" w14:paraId="22E2225A" w14:textId="77777777" w:rsidTr="00A4011D">
        <w:trPr>
          <w:trHeight w:val="345"/>
          <w:tblCellSpacing w:w="0" w:type="dxa"/>
          <w:ins w:id="309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7591645" w14:textId="77777777" w:rsidR="00A4011D" w:rsidRPr="00A4011D" w:rsidRDefault="00A4011D" w:rsidP="00A4011D">
            <w:pPr>
              <w:spacing w:after="540" w:line="240" w:lineRule="auto"/>
              <w:jc w:val="right"/>
              <w:rPr>
                <w:ins w:id="3092" w:author="Philip Collender" w:date="2019-06-04T20:54:00Z"/>
                <w:rFonts w:ascii="Segoe UI" w:eastAsia="Times New Roman" w:hAnsi="Segoe UI" w:cs="Segoe UI"/>
                <w:color w:val="FFFFFF"/>
                <w:sz w:val="17"/>
                <w:szCs w:val="17"/>
              </w:rPr>
            </w:pPr>
            <w:ins w:id="3093" w:author="Philip Collender" w:date="2019-06-04T20:54:00Z">
              <w:r w:rsidRPr="00A4011D">
                <w:rPr>
                  <w:rFonts w:ascii="Segoe UI" w:eastAsia="Times New Roman" w:hAnsi="Segoe UI" w:cs="Segoe UI"/>
                  <w:color w:val="FFFFFF"/>
                  <w:sz w:val="17"/>
                  <w:szCs w:val="17"/>
                </w:rPr>
                <w:lastRenderedPageBreak/>
                <w:t>315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B80F4A" w14:textId="77777777" w:rsidR="00A4011D" w:rsidRPr="00A4011D" w:rsidRDefault="00A4011D" w:rsidP="00A4011D">
            <w:pPr>
              <w:spacing w:after="540" w:line="240" w:lineRule="auto"/>
              <w:rPr>
                <w:ins w:id="3094" w:author="Philip Collender" w:date="2019-06-04T20:54:00Z"/>
                <w:rFonts w:ascii="Segoe UI" w:eastAsia="Times New Roman" w:hAnsi="Segoe UI" w:cs="Segoe UI"/>
                <w:color w:val="E6E1DC"/>
                <w:sz w:val="17"/>
                <w:szCs w:val="17"/>
              </w:rPr>
            </w:pPr>
            <w:ins w:id="309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2F4287" w14:textId="77777777" w:rsidR="00A4011D" w:rsidRPr="00A4011D" w:rsidRDefault="00A4011D" w:rsidP="00A4011D">
            <w:pPr>
              <w:spacing w:after="540" w:line="240" w:lineRule="auto"/>
              <w:rPr>
                <w:ins w:id="3096" w:author="Philip Collender" w:date="2019-06-04T20:54:00Z"/>
                <w:rFonts w:ascii="Segoe UI" w:eastAsia="Times New Roman" w:hAnsi="Segoe UI" w:cs="Segoe UI"/>
                <w:color w:val="E6E1DC"/>
                <w:sz w:val="17"/>
                <w:szCs w:val="17"/>
              </w:rPr>
            </w:pPr>
            <w:ins w:id="3097"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181B2B" w14:textId="77777777" w:rsidR="00A4011D" w:rsidRPr="00A4011D" w:rsidRDefault="00A4011D" w:rsidP="00A4011D">
            <w:pPr>
              <w:spacing w:after="540" w:line="240" w:lineRule="auto"/>
              <w:rPr>
                <w:ins w:id="3098" w:author="Philip Collender" w:date="2019-06-04T20:54:00Z"/>
                <w:rFonts w:ascii="Segoe UI" w:eastAsia="Times New Roman" w:hAnsi="Segoe UI" w:cs="Segoe UI"/>
                <w:color w:val="E6E1DC"/>
                <w:sz w:val="17"/>
                <w:szCs w:val="17"/>
              </w:rPr>
            </w:pPr>
            <w:ins w:id="309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D730A3" w14:textId="77777777" w:rsidR="00A4011D" w:rsidRPr="00A4011D" w:rsidRDefault="00A4011D" w:rsidP="00A4011D">
            <w:pPr>
              <w:spacing w:after="540" w:line="240" w:lineRule="auto"/>
              <w:rPr>
                <w:ins w:id="3100" w:author="Philip Collender" w:date="2019-06-04T20:54:00Z"/>
                <w:rFonts w:ascii="Segoe UI" w:eastAsia="Times New Roman" w:hAnsi="Segoe UI" w:cs="Segoe UI"/>
                <w:color w:val="E6E1DC"/>
                <w:sz w:val="17"/>
                <w:szCs w:val="17"/>
              </w:rPr>
            </w:pPr>
            <w:ins w:id="310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71CC55" w14:textId="77777777" w:rsidR="00A4011D" w:rsidRPr="00A4011D" w:rsidRDefault="00A4011D" w:rsidP="00A4011D">
            <w:pPr>
              <w:spacing w:after="540" w:line="240" w:lineRule="auto"/>
              <w:rPr>
                <w:ins w:id="3102" w:author="Philip Collender" w:date="2019-06-04T20:54:00Z"/>
                <w:rFonts w:ascii="Segoe UI" w:eastAsia="Times New Roman" w:hAnsi="Segoe UI" w:cs="Segoe UI"/>
                <w:color w:val="E6E1DC"/>
                <w:sz w:val="17"/>
                <w:szCs w:val="17"/>
              </w:rPr>
            </w:pPr>
            <w:ins w:id="310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B8C11A" w14:textId="77777777" w:rsidR="00A4011D" w:rsidRPr="00A4011D" w:rsidRDefault="00A4011D" w:rsidP="00A4011D">
            <w:pPr>
              <w:spacing w:after="540" w:line="240" w:lineRule="auto"/>
              <w:rPr>
                <w:ins w:id="3104" w:author="Philip Collender" w:date="2019-06-04T20:54:00Z"/>
                <w:rFonts w:ascii="Segoe UI" w:eastAsia="Times New Roman" w:hAnsi="Segoe UI" w:cs="Segoe UI"/>
                <w:color w:val="E6E1DC"/>
                <w:sz w:val="17"/>
                <w:szCs w:val="17"/>
              </w:rPr>
            </w:pPr>
            <w:ins w:id="310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D4F5B0" w14:textId="77777777" w:rsidR="00A4011D" w:rsidRPr="00A4011D" w:rsidRDefault="00A4011D" w:rsidP="00A4011D">
            <w:pPr>
              <w:spacing w:after="540" w:line="240" w:lineRule="auto"/>
              <w:rPr>
                <w:ins w:id="3106" w:author="Philip Collender" w:date="2019-06-04T20:54:00Z"/>
                <w:rFonts w:ascii="Segoe UI" w:eastAsia="Times New Roman" w:hAnsi="Segoe UI" w:cs="Segoe UI"/>
                <w:color w:val="E6E1DC"/>
                <w:sz w:val="17"/>
                <w:szCs w:val="17"/>
              </w:rPr>
            </w:pPr>
            <w:ins w:id="3107" w:author="Philip Collender" w:date="2019-06-04T20:54:00Z">
              <w:r w:rsidRPr="00A4011D">
                <w:rPr>
                  <w:rFonts w:ascii="Segoe UI" w:eastAsia="Times New Roman" w:hAnsi="Segoe UI" w:cs="Segoe UI"/>
                  <w:color w:val="E6E1DC"/>
                  <w:sz w:val="17"/>
                  <w:szCs w:val="17"/>
                </w:rPr>
                <w:t>0.9994</w:t>
              </w:r>
            </w:ins>
          </w:p>
        </w:tc>
      </w:tr>
      <w:tr w:rsidR="00A4011D" w:rsidRPr="00A4011D" w14:paraId="4A61CCDC" w14:textId="77777777" w:rsidTr="00A4011D">
        <w:trPr>
          <w:trHeight w:val="345"/>
          <w:tblCellSpacing w:w="0" w:type="dxa"/>
          <w:ins w:id="310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84CA020" w14:textId="77777777" w:rsidR="00A4011D" w:rsidRPr="00A4011D" w:rsidRDefault="00A4011D" w:rsidP="00A4011D">
            <w:pPr>
              <w:spacing w:after="540" w:line="240" w:lineRule="auto"/>
              <w:jc w:val="right"/>
              <w:rPr>
                <w:ins w:id="3109" w:author="Philip Collender" w:date="2019-06-04T20:54:00Z"/>
                <w:rFonts w:ascii="Segoe UI" w:eastAsia="Times New Roman" w:hAnsi="Segoe UI" w:cs="Segoe UI"/>
                <w:color w:val="FFFFFF"/>
                <w:sz w:val="17"/>
                <w:szCs w:val="17"/>
              </w:rPr>
            </w:pPr>
            <w:ins w:id="3110" w:author="Philip Collender" w:date="2019-06-04T20:54:00Z">
              <w:r w:rsidRPr="00A4011D">
                <w:rPr>
                  <w:rFonts w:ascii="Segoe UI" w:eastAsia="Times New Roman" w:hAnsi="Segoe UI" w:cs="Segoe UI"/>
                  <w:color w:val="FFFFFF"/>
                  <w:sz w:val="17"/>
                  <w:szCs w:val="17"/>
                </w:rPr>
                <w:t>316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A7C5C4" w14:textId="77777777" w:rsidR="00A4011D" w:rsidRPr="00A4011D" w:rsidRDefault="00A4011D" w:rsidP="00A4011D">
            <w:pPr>
              <w:spacing w:after="540" w:line="240" w:lineRule="auto"/>
              <w:jc w:val="right"/>
              <w:rPr>
                <w:ins w:id="311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5AB762" w14:textId="77777777" w:rsidR="00A4011D" w:rsidRPr="00A4011D" w:rsidRDefault="00A4011D" w:rsidP="00A4011D">
            <w:pPr>
              <w:spacing w:after="540" w:line="240" w:lineRule="auto"/>
              <w:rPr>
                <w:ins w:id="311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3A19E0" w14:textId="77777777" w:rsidR="00A4011D" w:rsidRPr="00A4011D" w:rsidRDefault="00A4011D" w:rsidP="00A4011D">
            <w:pPr>
              <w:spacing w:after="540" w:line="240" w:lineRule="auto"/>
              <w:rPr>
                <w:ins w:id="311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FF4FBD" w14:textId="77777777" w:rsidR="00A4011D" w:rsidRPr="00A4011D" w:rsidRDefault="00A4011D" w:rsidP="00A4011D">
            <w:pPr>
              <w:spacing w:after="540" w:line="240" w:lineRule="auto"/>
              <w:rPr>
                <w:ins w:id="311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A2C354" w14:textId="77777777" w:rsidR="00A4011D" w:rsidRPr="00A4011D" w:rsidRDefault="00A4011D" w:rsidP="00A4011D">
            <w:pPr>
              <w:spacing w:after="540" w:line="240" w:lineRule="auto"/>
              <w:rPr>
                <w:ins w:id="311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2C33CD" w14:textId="77777777" w:rsidR="00A4011D" w:rsidRPr="00A4011D" w:rsidRDefault="00A4011D" w:rsidP="00A4011D">
            <w:pPr>
              <w:spacing w:after="540" w:line="240" w:lineRule="auto"/>
              <w:rPr>
                <w:ins w:id="311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CC017C" w14:textId="77777777" w:rsidR="00A4011D" w:rsidRPr="00A4011D" w:rsidRDefault="00A4011D" w:rsidP="00A4011D">
            <w:pPr>
              <w:spacing w:after="540" w:line="240" w:lineRule="auto"/>
              <w:rPr>
                <w:ins w:id="3117" w:author="Philip Collender" w:date="2019-06-04T20:54:00Z"/>
                <w:rFonts w:ascii="Times New Roman" w:eastAsia="Times New Roman" w:hAnsi="Times New Roman" w:cs="Times New Roman"/>
                <w:sz w:val="20"/>
                <w:szCs w:val="20"/>
              </w:rPr>
            </w:pPr>
          </w:p>
        </w:tc>
      </w:tr>
      <w:tr w:rsidR="00A4011D" w:rsidRPr="00A4011D" w14:paraId="77A7C058" w14:textId="77777777" w:rsidTr="00A4011D">
        <w:trPr>
          <w:trHeight w:val="345"/>
          <w:tblCellSpacing w:w="0" w:type="dxa"/>
          <w:ins w:id="311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4FCF375" w14:textId="77777777" w:rsidR="00A4011D" w:rsidRPr="00A4011D" w:rsidRDefault="00A4011D" w:rsidP="00A4011D">
            <w:pPr>
              <w:spacing w:after="540" w:line="240" w:lineRule="auto"/>
              <w:jc w:val="right"/>
              <w:rPr>
                <w:ins w:id="3119" w:author="Philip Collender" w:date="2019-06-04T20:54:00Z"/>
                <w:rFonts w:ascii="Segoe UI" w:eastAsia="Times New Roman" w:hAnsi="Segoe UI" w:cs="Segoe UI"/>
                <w:color w:val="FFFFFF"/>
                <w:sz w:val="17"/>
                <w:szCs w:val="17"/>
              </w:rPr>
            </w:pPr>
            <w:ins w:id="3120" w:author="Philip Collender" w:date="2019-06-04T20:54:00Z">
              <w:r w:rsidRPr="00A4011D">
                <w:rPr>
                  <w:rFonts w:ascii="Segoe UI" w:eastAsia="Times New Roman" w:hAnsi="Segoe UI" w:cs="Segoe UI"/>
                  <w:color w:val="FFFFFF"/>
                  <w:sz w:val="17"/>
                  <w:szCs w:val="17"/>
                </w:rPr>
                <w:t>317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1499B0" w14:textId="77777777" w:rsidR="00A4011D" w:rsidRPr="00A4011D" w:rsidRDefault="00A4011D" w:rsidP="00A4011D">
            <w:pPr>
              <w:spacing w:after="540" w:line="240" w:lineRule="auto"/>
              <w:rPr>
                <w:ins w:id="3121" w:author="Philip Collender" w:date="2019-06-04T20:54:00Z"/>
                <w:rFonts w:ascii="Segoe UI" w:eastAsia="Times New Roman" w:hAnsi="Segoe UI" w:cs="Segoe UI"/>
                <w:color w:val="E6E1DC"/>
                <w:sz w:val="17"/>
                <w:szCs w:val="17"/>
              </w:rPr>
            </w:pPr>
            <w:ins w:id="3122" w:author="Philip Collender" w:date="2019-06-04T20:54:00Z">
              <w:r w:rsidRPr="00A4011D">
                <w:rPr>
                  <w:rFonts w:ascii="Segoe UI" w:eastAsia="Times New Roman" w:hAnsi="Segoe UI" w:cs="Segoe UI"/>
                  <w:color w:val="E6E1DC"/>
                  <w:sz w:val="17"/>
                  <w:szCs w:val="17"/>
                </w:rPr>
                <w:t>dfA.81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58A1AC" w14:textId="77777777" w:rsidR="00A4011D" w:rsidRPr="00A4011D" w:rsidRDefault="00A4011D" w:rsidP="00A4011D">
            <w:pPr>
              <w:spacing w:after="540" w:line="240" w:lineRule="auto"/>
              <w:rPr>
                <w:ins w:id="3123" w:author="Philip Collender" w:date="2019-06-04T20:54:00Z"/>
                <w:rFonts w:ascii="Segoe UI" w:eastAsia="Times New Roman" w:hAnsi="Segoe UI" w:cs="Segoe UI"/>
                <w:color w:val="E6E1DC"/>
                <w:sz w:val="17"/>
                <w:szCs w:val="17"/>
              </w:rPr>
            </w:pPr>
            <w:ins w:id="3124" w:author="Philip Collender" w:date="2019-06-04T20:54:00Z">
              <w:r w:rsidRPr="00A4011D">
                <w:rPr>
                  <w:rFonts w:ascii="Microsoft YaHei" w:eastAsia="Microsoft YaHei" w:hAnsi="Microsoft YaHei" w:cs="Microsoft YaHei"/>
                  <w:color w:val="E6E1DC"/>
                  <w:sz w:val="17"/>
                  <w:szCs w:val="17"/>
                </w:rPr>
                <w:t>孫武</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3F07D2" w14:textId="77777777" w:rsidR="00A4011D" w:rsidRPr="00A4011D" w:rsidRDefault="00A4011D" w:rsidP="00A4011D">
            <w:pPr>
              <w:spacing w:after="540" w:line="240" w:lineRule="auto"/>
              <w:rPr>
                <w:ins w:id="3125" w:author="Philip Collender" w:date="2019-06-04T20:54:00Z"/>
                <w:rFonts w:ascii="Segoe UI" w:eastAsia="Times New Roman" w:hAnsi="Segoe UI" w:cs="Segoe UI"/>
                <w:color w:val="E6E1DC"/>
                <w:sz w:val="17"/>
                <w:szCs w:val="17"/>
              </w:rPr>
            </w:pPr>
            <w:ins w:id="312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1BCFF0" w14:textId="77777777" w:rsidR="00A4011D" w:rsidRPr="00A4011D" w:rsidRDefault="00A4011D" w:rsidP="00A4011D">
            <w:pPr>
              <w:spacing w:after="540" w:line="240" w:lineRule="auto"/>
              <w:rPr>
                <w:ins w:id="3127" w:author="Philip Collender" w:date="2019-06-04T20:54:00Z"/>
                <w:rFonts w:ascii="Segoe UI" w:eastAsia="Times New Roman" w:hAnsi="Segoe UI" w:cs="Segoe UI"/>
                <w:color w:val="E6E1DC"/>
                <w:sz w:val="17"/>
                <w:szCs w:val="17"/>
              </w:rPr>
            </w:pPr>
            <w:ins w:id="3128"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05236B" w14:textId="77777777" w:rsidR="00A4011D" w:rsidRPr="00A4011D" w:rsidRDefault="00A4011D" w:rsidP="00A4011D">
            <w:pPr>
              <w:spacing w:after="540" w:line="240" w:lineRule="auto"/>
              <w:rPr>
                <w:ins w:id="3129" w:author="Philip Collender" w:date="2019-06-04T20:54:00Z"/>
                <w:rFonts w:ascii="Segoe UI" w:eastAsia="Times New Roman" w:hAnsi="Segoe UI" w:cs="Segoe UI"/>
                <w:color w:val="E6E1DC"/>
                <w:sz w:val="17"/>
                <w:szCs w:val="17"/>
              </w:rPr>
            </w:pPr>
            <w:ins w:id="3130"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2CBC2D" w14:textId="77777777" w:rsidR="00A4011D" w:rsidRPr="00A4011D" w:rsidRDefault="00A4011D" w:rsidP="00A4011D">
            <w:pPr>
              <w:spacing w:after="540" w:line="240" w:lineRule="auto"/>
              <w:rPr>
                <w:ins w:id="3131" w:author="Philip Collender" w:date="2019-06-04T20:54:00Z"/>
                <w:rFonts w:ascii="Segoe UI" w:eastAsia="Times New Roman" w:hAnsi="Segoe UI" w:cs="Segoe UI"/>
                <w:color w:val="E6E1DC"/>
                <w:sz w:val="17"/>
                <w:szCs w:val="17"/>
              </w:rPr>
            </w:pPr>
            <w:ins w:id="3132"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3BF160" w14:textId="77777777" w:rsidR="00A4011D" w:rsidRPr="00A4011D" w:rsidRDefault="00A4011D" w:rsidP="00A4011D">
            <w:pPr>
              <w:spacing w:after="540" w:line="240" w:lineRule="auto"/>
              <w:rPr>
                <w:ins w:id="3133" w:author="Philip Collender" w:date="2019-06-04T20:54:00Z"/>
                <w:rFonts w:ascii="Segoe UI" w:eastAsia="Times New Roman" w:hAnsi="Segoe UI" w:cs="Segoe UI"/>
                <w:color w:val="E6E1DC"/>
                <w:sz w:val="17"/>
                <w:szCs w:val="17"/>
              </w:rPr>
            </w:pPr>
          </w:p>
        </w:tc>
      </w:tr>
      <w:tr w:rsidR="00A4011D" w:rsidRPr="00A4011D" w14:paraId="31BF10AF" w14:textId="77777777" w:rsidTr="00A4011D">
        <w:trPr>
          <w:trHeight w:val="345"/>
          <w:tblCellSpacing w:w="0" w:type="dxa"/>
          <w:ins w:id="313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98AF351" w14:textId="77777777" w:rsidR="00A4011D" w:rsidRPr="00A4011D" w:rsidRDefault="00A4011D" w:rsidP="00A4011D">
            <w:pPr>
              <w:spacing w:after="540" w:line="240" w:lineRule="auto"/>
              <w:jc w:val="right"/>
              <w:rPr>
                <w:ins w:id="3135" w:author="Philip Collender" w:date="2019-06-04T20:54:00Z"/>
                <w:rFonts w:ascii="Segoe UI" w:eastAsia="Times New Roman" w:hAnsi="Segoe UI" w:cs="Segoe UI"/>
                <w:color w:val="FFFFFF"/>
                <w:sz w:val="17"/>
                <w:szCs w:val="17"/>
              </w:rPr>
            </w:pPr>
            <w:ins w:id="3136" w:author="Philip Collender" w:date="2019-06-04T20:54:00Z">
              <w:r w:rsidRPr="00A4011D">
                <w:rPr>
                  <w:rFonts w:ascii="Segoe UI" w:eastAsia="Times New Roman" w:hAnsi="Segoe UI" w:cs="Segoe UI"/>
                  <w:color w:val="FFFFFF"/>
                  <w:sz w:val="17"/>
                  <w:szCs w:val="17"/>
                </w:rPr>
                <w:t>318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A5544C" w14:textId="77777777" w:rsidR="00A4011D" w:rsidRPr="00A4011D" w:rsidRDefault="00A4011D" w:rsidP="00A4011D">
            <w:pPr>
              <w:spacing w:after="540" w:line="240" w:lineRule="auto"/>
              <w:rPr>
                <w:ins w:id="3137" w:author="Philip Collender" w:date="2019-06-04T20:54:00Z"/>
                <w:rFonts w:ascii="Segoe UI" w:eastAsia="Times New Roman" w:hAnsi="Segoe UI" w:cs="Segoe UI"/>
                <w:color w:val="E6E1DC"/>
                <w:sz w:val="17"/>
                <w:szCs w:val="17"/>
              </w:rPr>
            </w:pPr>
            <w:ins w:id="3138" w:author="Philip Collender" w:date="2019-06-04T20:54:00Z">
              <w:r w:rsidRPr="00A4011D">
                <w:rPr>
                  <w:rFonts w:ascii="Segoe UI" w:eastAsia="Times New Roman" w:hAnsi="Segoe UI" w:cs="Segoe UI"/>
                  <w:color w:val="E6E1DC"/>
                  <w:sz w:val="17"/>
                  <w:szCs w:val="17"/>
                </w:rPr>
                <w:t>dfB.81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9FDAC5" w14:textId="77777777" w:rsidR="00A4011D" w:rsidRPr="00A4011D" w:rsidRDefault="00A4011D" w:rsidP="00A4011D">
            <w:pPr>
              <w:spacing w:after="540" w:line="240" w:lineRule="auto"/>
              <w:rPr>
                <w:ins w:id="3139" w:author="Philip Collender" w:date="2019-06-04T20:54:00Z"/>
                <w:rFonts w:ascii="Segoe UI" w:eastAsia="Times New Roman" w:hAnsi="Segoe UI" w:cs="Segoe UI"/>
                <w:color w:val="E6E1DC"/>
                <w:sz w:val="17"/>
                <w:szCs w:val="17"/>
              </w:rPr>
            </w:pPr>
            <w:ins w:id="3140" w:author="Philip Collender" w:date="2019-06-04T20:54:00Z">
              <w:r w:rsidRPr="00A4011D">
                <w:rPr>
                  <w:rFonts w:ascii="Microsoft YaHei" w:eastAsia="Microsoft YaHei" w:hAnsi="Microsoft YaHei" w:cs="Microsoft YaHei"/>
                  <w:color w:val="E6E1DC"/>
                  <w:sz w:val="17"/>
                  <w:szCs w:val="17"/>
                </w:rPr>
                <w:t>孙武</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98BEBD" w14:textId="77777777" w:rsidR="00A4011D" w:rsidRPr="00A4011D" w:rsidRDefault="00A4011D" w:rsidP="00A4011D">
            <w:pPr>
              <w:spacing w:after="540" w:line="240" w:lineRule="auto"/>
              <w:rPr>
                <w:ins w:id="3141" w:author="Philip Collender" w:date="2019-06-04T20:54:00Z"/>
                <w:rFonts w:ascii="Segoe UI" w:eastAsia="Times New Roman" w:hAnsi="Segoe UI" w:cs="Segoe UI"/>
                <w:color w:val="E6E1DC"/>
                <w:sz w:val="17"/>
                <w:szCs w:val="17"/>
              </w:rPr>
            </w:pPr>
            <w:ins w:id="314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DA2637" w14:textId="77777777" w:rsidR="00A4011D" w:rsidRPr="00A4011D" w:rsidRDefault="00A4011D" w:rsidP="00A4011D">
            <w:pPr>
              <w:spacing w:after="540" w:line="240" w:lineRule="auto"/>
              <w:rPr>
                <w:ins w:id="3143" w:author="Philip Collender" w:date="2019-06-04T20:54:00Z"/>
                <w:rFonts w:ascii="Segoe UI" w:eastAsia="Times New Roman" w:hAnsi="Segoe UI" w:cs="Segoe UI"/>
                <w:color w:val="E6E1DC"/>
                <w:sz w:val="17"/>
                <w:szCs w:val="17"/>
              </w:rPr>
            </w:pPr>
            <w:ins w:id="3144" w:author="Philip Collender" w:date="2019-06-04T20:54:00Z">
              <w:r w:rsidRPr="00A4011D">
                <w:rPr>
                  <w:rFonts w:ascii="Segoe UI" w:eastAsia="Times New Roman" w:hAnsi="Segoe UI" w:cs="Segoe UI"/>
                  <w:color w:val="E6E1DC"/>
                  <w:sz w:val="17"/>
                  <w:szCs w:val="17"/>
                </w:rPr>
                <w:t>1985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F8BF62" w14:textId="77777777" w:rsidR="00A4011D" w:rsidRPr="00A4011D" w:rsidRDefault="00A4011D" w:rsidP="00A4011D">
            <w:pPr>
              <w:spacing w:after="540" w:line="240" w:lineRule="auto"/>
              <w:rPr>
                <w:ins w:id="3145" w:author="Philip Collender" w:date="2019-06-04T20:54:00Z"/>
                <w:rFonts w:ascii="Segoe UI" w:eastAsia="Times New Roman" w:hAnsi="Segoe UI" w:cs="Segoe UI"/>
                <w:color w:val="E6E1DC"/>
                <w:sz w:val="17"/>
                <w:szCs w:val="17"/>
              </w:rPr>
            </w:pPr>
            <w:ins w:id="3146" w:author="Philip Collender" w:date="2019-06-04T20:54:00Z">
              <w:r w:rsidRPr="00A4011D">
                <w:rPr>
                  <w:rFonts w:ascii="Segoe UI" w:eastAsia="Times New Roman" w:hAnsi="Segoe UI" w:cs="Segoe UI"/>
                  <w:color w:val="E6E1DC"/>
                  <w:sz w:val="17"/>
                  <w:szCs w:val="17"/>
                </w:rPr>
                <w:t>10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D2DD4E" w14:textId="77777777" w:rsidR="00A4011D" w:rsidRPr="00A4011D" w:rsidRDefault="00A4011D" w:rsidP="00A4011D">
            <w:pPr>
              <w:spacing w:after="540" w:line="240" w:lineRule="auto"/>
              <w:rPr>
                <w:ins w:id="3147" w:author="Philip Collender" w:date="2019-06-04T20:54:00Z"/>
                <w:rFonts w:ascii="Segoe UI" w:eastAsia="Times New Roman" w:hAnsi="Segoe UI" w:cs="Segoe UI"/>
                <w:color w:val="E6E1DC"/>
                <w:sz w:val="17"/>
                <w:szCs w:val="17"/>
              </w:rPr>
            </w:pPr>
            <w:ins w:id="3148" w:author="Philip Collender" w:date="2019-06-04T20:54:00Z">
              <w:r w:rsidRPr="00A4011D">
                <w:rPr>
                  <w:rFonts w:ascii="Segoe UI" w:eastAsia="Times New Roman" w:hAnsi="Segoe UI" w:cs="Segoe UI"/>
                  <w:color w:val="E6E1DC"/>
                  <w:sz w:val="17"/>
                  <w:szCs w:val="17"/>
                </w:rPr>
                <w:t>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80D6D8" w14:textId="77777777" w:rsidR="00A4011D" w:rsidRPr="00A4011D" w:rsidRDefault="00A4011D" w:rsidP="00A4011D">
            <w:pPr>
              <w:spacing w:after="540" w:line="240" w:lineRule="auto"/>
              <w:rPr>
                <w:ins w:id="3149" w:author="Philip Collender" w:date="2019-06-04T20:54:00Z"/>
                <w:rFonts w:ascii="Segoe UI" w:eastAsia="Times New Roman" w:hAnsi="Segoe UI" w:cs="Segoe UI"/>
                <w:color w:val="E6E1DC"/>
                <w:sz w:val="17"/>
                <w:szCs w:val="17"/>
              </w:rPr>
            </w:pPr>
          </w:p>
        </w:tc>
      </w:tr>
      <w:tr w:rsidR="00A4011D" w:rsidRPr="00A4011D" w14:paraId="1079A899" w14:textId="77777777" w:rsidTr="00A4011D">
        <w:trPr>
          <w:trHeight w:val="345"/>
          <w:tblCellSpacing w:w="0" w:type="dxa"/>
          <w:ins w:id="315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9EFD8DA" w14:textId="77777777" w:rsidR="00A4011D" w:rsidRPr="00A4011D" w:rsidRDefault="00A4011D" w:rsidP="00A4011D">
            <w:pPr>
              <w:spacing w:after="540" w:line="240" w:lineRule="auto"/>
              <w:jc w:val="right"/>
              <w:rPr>
                <w:ins w:id="3151" w:author="Philip Collender" w:date="2019-06-04T20:54:00Z"/>
                <w:rFonts w:ascii="Segoe UI" w:eastAsia="Times New Roman" w:hAnsi="Segoe UI" w:cs="Segoe UI"/>
                <w:color w:val="FFFFFF"/>
                <w:sz w:val="17"/>
                <w:szCs w:val="17"/>
              </w:rPr>
            </w:pPr>
            <w:ins w:id="3152" w:author="Philip Collender" w:date="2019-06-04T20:54:00Z">
              <w:r w:rsidRPr="00A4011D">
                <w:rPr>
                  <w:rFonts w:ascii="Segoe UI" w:eastAsia="Times New Roman" w:hAnsi="Segoe UI" w:cs="Segoe UI"/>
                  <w:color w:val="FFFFFF"/>
                  <w:sz w:val="17"/>
                  <w:szCs w:val="17"/>
                </w:rPr>
                <w:t>319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5EDD6A" w14:textId="77777777" w:rsidR="00A4011D" w:rsidRPr="00A4011D" w:rsidRDefault="00A4011D" w:rsidP="00A4011D">
            <w:pPr>
              <w:spacing w:after="540" w:line="240" w:lineRule="auto"/>
              <w:rPr>
                <w:ins w:id="3153" w:author="Philip Collender" w:date="2019-06-04T20:54:00Z"/>
                <w:rFonts w:ascii="Segoe UI" w:eastAsia="Times New Roman" w:hAnsi="Segoe UI" w:cs="Segoe UI"/>
                <w:color w:val="E6E1DC"/>
                <w:sz w:val="17"/>
                <w:szCs w:val="17"/>
              </w:rPr>
            </w:pPr>
            <w:ins w:id="315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610A84" w14:textId="77777777" w:rsidR="00A4011D" w:rsidRPr="00A4011D" w:rsidRDefault="00A4011D" w:rsidP="00A4011D">
            <w:pPr>
              <w:spacing w:after="540" w:line="240" w:lineRule="auto"/>
              <w:rPr>
                <w:ins w:id="3155" w:author="Philip Collender" w:date="2019-06-04T20:54:00Z"/>
                <w:rFonts w:ascii="Segoe UI" w:eastAsia="Times New Roman" w:hAnsi="Segoe UI" w:cs="Segoe UI"/>
                <w:color w:val="E6E1DC"/>
                <w:sz w:val="17"/>
                <w:szCs w:val="17"/>
              </w:rPr>
            </w:pPr>
            <w:ins w:id="315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DD5016" w14:textId="77777777" w:rsidR="00A4011D" w:rsidRPr="00A4011D" w:rsidRDefault="00A4011D" w:rsidP="00A4011D">
            <w:pPr>
              <w:spacing w:after="540" w:line="240" w:lineRule="auto"/>
              <w:rPr>
                <w:ins w:id="3157" w:author="Philip Collender" w:date="2019-06-04T20:54:00Z"/>
                <w:rFonts w:ascii="Segoe UI" w:eastAsia="Times New Roman" w:hAnsi="Segoe UI" w:cs="Segoe UI"/>
                <w:color w:val="E6E1DC"/>
                <w:sz w:val="17"/>
                <w:szCs w:val="17"/>
              </w:rPr>
            </w:pPr>
            <w:ins w:id="315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55FF36" w14:textId="77777777" w:rsidR="00A4011D" w:rsidRPr="00A4011D" w:rsidRDefault="00A4011D" w:rsidP="00A4011D">
            <w:pPr>
              <w:spacing w:after="540" w:line="240" w:lineRule="auto"/>
              <w:rPr>
                <w:ins w:id="3159" w:author="Philip Collender" w:date="2019-06-04T20:54:00Z"/>
                <w:rFonts w:ascii="Segoe UI" w:eastAsia="Times New Roman" w:hAnsi="Segoe UI" w:cs="Segoe UI"/>
                <w:color w:val="E6E1DC"/>
                <w:sz w:val="17"/>
                <w:szCs w:val="17"/>
              </w:rPr>
            </w:pPr>
            <w:ins w:id="316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2C7C54" w14:textId="77777777" w:rsidR="00A4011D" w:rsidRPr="00A4011D" w:rsidRDefault="00A4011D" w:rsidP="00A4011D">
            <w:pPr>
              <w:spacing w:after="540" w:line="240" w:lineRule="auto"/>
              <w:rPr>
                <w:ins w:id="3161" w:author="Philip Collender" w:date="2019-06-04T20:54:00Z"/>
                <w:rFonts w:ascii="Segoe UI" w:eastAsia="Times New Roman" w:hAnsi="Segoe UI" w:cs="Segoe UI"/>
                <w:color w:val="E6E1DC"/>
                <w:sz w:val="17"/>
                <w:szCs w:val="17"/>
              </w:rPr>
            </w:pPr>
            <w:ins w:id="316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0AA87D1" w14:textId="77777777" w:rsidR="00A4011D" w:rsidRPr="00A4011D" w:rsidRDefault="00A4011D" w:rsidP="00A4011D">
            <w:pPr>
              <w:spacing w:after="540" w:line="240" w:lineRule="auto"/>
              <w:rPr>
                <w:ins w:id="3163" w:author="Philip Collender" w:date="2019-06-04T20:54:00Z"/>
                <w:rFonts w:ascii="Segoe UI" w:eastAsia="Times New Roman" w:hAnsi="Segoe UI" w:cs="Segoe UI"/>
                <w:color w:val="E6E1DC"/>
                <w:sz w:val="17"/>
                <w:szCs w:val="17"/>
              </w:rPr>
            </w:pPr>
            <w:ins w:id="316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294CF2" w14:textId="77777777" w:rsidR="00A4011D" w:rsidRPr="00A4011D" w:rsidRDefault="00A4011D" w:rsidP="00A4011D">
            <w:pPr>
              <w:spacing w:after="540" w:line="240" w:lineRule="auto"/>
              <w:rPr>
                <w:ins w:id="3165" w:author="Philip Collender" w:date="2019-06-04T20:54:00Z"/>
                <w:rFonts w:ascii="Segoe UI" w:eastAsia="Times New Roman" w:hAnsi="Segoe UI" w:cs="Segoe UI"/>
                <w:color w:val="E6E1DC"/>
                <w:sz w:val="17"/>
                <w:szCs w:val="17"/>
              </w:rPr>
            </w:pPr>
            <w:ins w:id="3166" w:author="Philip Collender" w:date="2019-06-04T20:54:00Z">
              <w:r w:rsidRPr="00A4011D">
                <w:rPr>
                  <w:rFonts w:ascii="Segoe UI" w:eastAsia="Times New Roman" w:hAnsi="Segoe UI" w:cs="Segoe UI"/>
                  <w:color w:val="E6E1DC"/>
                  <w:sz w:val="17"/>
                  <w:szCs w:val="17"/>
                </w:rPr>
                <w:t>1</w:t>
              </w:r>
            </w:ins>
          </w:p>
        </w:tc>
      </w:tr>
      <w:tr w:rsidR="00A4011D" w:rsidRPr="00A4011D" w14:paraId="403F31FF" w14:textId="77777777" w:rsidTr="00A4011D">
        <w:trPr>
          <w:trHeight w:val="345"/>
          <w:tblCellSpacing w:w="0" w:type="dxa"/>
          <w:ins w:id="316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645B067" w14:textId="77777777" w:rsidR="00A4011D" w:rsidRPr="00A4011D" w:rsidRDefault="00A4011D" w:rsidP="00A4011D">
            <w:pPr>
              <w:spacing w:after="540" w:line="240" w:lineRule="auto"/>
              <w:jc w:val="right"/>
              <w:rPr>
                <w:ins w:id="3168" w:author="Philip Collender" w:date="2019-06-04T20:54:00Z"/>
                <w:rFonts w:ascii="Segoe UI" w:eastAsia="Times New Roman" w:hAnsi="Segoe UI" w:cs="Segoe UI"/>
                <w:color w:val="FFFFFF"/>
                <w:sz w:val="17"/>
                <w:szCs w:val="17"/>
              </w:rPr>
            </w:pPr>
            <w:ins w:id="3169" w:author="Philip Collender" w:date="2019-06-04T20:54:00Z">
              <w:r w:rsidRPr="00A4011D">
                <w:rPr>
                  <w:rFonts w:ascii="Segoe UI" w:eastAsia="Times New Roman" w:hAnsi="Segoe UI" w:cs="Segoe UI"/>
                  <w:color w:val="FFFFFF"/>
                  <w:sz w:val="17"/>
                  <w:szCs w:val="17"/>
                </w:rPr>
                <w:t>320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8D2972" w14:textId="77777777" w:rsidR="00A4011D" w:rsidRPr="00A4011D" w:rsidRDefault="00A4011D" w:rsidP="00A4011D">
            <w:pPr>
              <w:spacing w:after="540" w:line="240" w:lineRule="auto"/>
              <w:jc w:val="right"/>
              <w:rPr>
                <w:ins w:id="317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7BE5EF" w14:textId="77777777" w:rsidR="00A4011D" w:rsidRPr="00A4011D" w:rsidRDefault="00A4011D" w:rsidP="00A4011D">
            <w:pPr>
              <w:spacing w:after="540" w:line="240" w:lineRule="auto"/>
              <w:rPr>
                <w:ins w:id="317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30F4C3" w14:textId="77777777" w:rsidR="00A4011D" w:rsidRPr="00A4011D" w:rsidRDefault="00A4011D" w:rsidP="00A4011D">
            <w:pPr>
              <w:spacing w:after="540" w:line="240" w:lineRule="auto"/>
              <w:rPr>
                <w:ins w:id="317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2ACF42" w14:textId="77777777" w:rsidR="00A4011D" w:rsidRPr="00A4011D" w:rsidRDefault="00A4011D" w:rsidP="00A4011D">
            <w:pPr>
              <w:spacing w:after="540" w:line="240" w:lineRule="auto"/>
              <w:rPr>
                <w:ins w:id="317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5DD876" w14:textId="77777777" w:rsidR="00A4011D" w:rsidRPr="00A4011D" w:rsidRDefault="00A4011D" w:rsidP="00A4011D">
            <w:pPr>
              <w:spacing w:after="540" w:line="240" w:lineRule="auto"/>
              <w:rPr>
                <w:ins w:id="317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461DA1" w14:textId="77777777" w:rsidR="00A4011D" w:rsidRPr="00A4011D" w:rsidRDefault="00A4011D" w:rsidP="00A4011D">
            <w:pPr>
              <w:spacing w:after="540" w:line="240" w:lineRule="auto"/>
              <w:rPr>
                <w:ins w:id="317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EB8AF9" w14:textId="77777777" w:rsidR="00A4011D" w:rsidRPr="00A4011D" w:rsidRDefault="00A4011D" w:rsidP="00A4011D">
            <w:pPr>
              <w:spacing w:after="540" w:line="240" w:lineRule="auto"/>
              <w:rPr>
                <w:ins w:id="3176" w:author="Philip Collender" w:date="2019-06-04T20:54:00Z"/>
                <w:rFonts w:ascii="Times New Roman" w:eastAsia="Times New Roman" w:hAnsi="Times New Roman" w:cs="Times New Roman"/>
                <w:sz w:val="20"/>
                <w:szCs w:val="20"/>
              </w:rPr>
            </w:pPr>
          </w:p>
        </w:tc>
      </w:tr>
      <w:tr w:rsidR="00A4011D" w:rsidRPr="00A4011D" w14:paraId="643A5AEA" w14:textId="77777777" w:rsidTr="00A4011D">
        <w:trPr>
          <w:trHeight w:val="345"/>
          <w:tblCellSpacing w:w="0" w:type="dxa"/>
          <w:ins w:id="317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36DDEAC" w14:textId="77777777" w:rsidR="00A4011D" w:rsidRPr="00A4011D" w:rsidRDefault="00A4011D" w:rsidP="00A4011D">
            <w:pPr>
              <w:spacing w:after="540" w:line="240" w:lineRule="auto"/>
              <w:jc w:val="right"/>
              <w:rPr>
                <w:ins w:id="3178" w:author="Philip Collender" w:date="2019-06-04T20:54:00Z"/>
                <w:rFonts w:ascii="Segoe UI" w:eastAsia="Times New Roman" w:hAnsi="Segoe UI" w:cs="Segoe UI"/>
                <w:color w:val="FFFFFF"/>
                <w:sz w:val="17"/>
                <w:szCs w:val="17"/>
              </w:rPr>
            </w:pPr>
            <w:ins w:id="3179" w:author="Philip Collender" w:date="2019-06-04T20:54:00Z">
              <w:r w:rsidRPr="00A4011D">
                <w:rPr>
                  <w:rFonts w:ascii="Segoe UI" w:eastAsia="Times New Roman" w:hAnsi="Segoe UI" w:cs="Segoe UI"/>
                  <w:color w:val="FFFFFF"/>
                  <w:sz w:val="17"/>
                  <w:szCs w:val="17"/>
                </w:rPr>
                <w:t>321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0460EC" w14:textId="77777777" w:rsidR="00A4011D" w:rsidRPr="00A4011D" w:rsidRDefault="00A4011D" w:rsidP="00A4011D">
            <w:pPr>
              <w:spacing w:after="540" w:line="240" w:lineRule="auto"/>
              <w:rPr>
                <w:ins w:id="3180" w:author="Philip Collender" w:date="2019-06-04T20:54:00Z"/>
                <w:rFonts w:ascii="Segoe UI" w:eastAsia="Times New Roman" w:hAnsi="Segoe UI" w:cs="Segoe UI"/>
                <w:color w:val="E6E1DC"/>
                <w:sz w:val="17"/>
                <w:szCs w:val="17"/>
              </w:rPr>
            </w:pPr>
            <w:ins w:id="3181" w:author="Philip Collender" w:date="2019-06-04T20:54:00Z">
              <w:r w:rsidRPr="00A4011D">
                <w:rPr>
                  <w:rFonts w:ascii="Segoe UI" w:eastAsia="Times New Roman" w:hAnsi="Segoe UI" w:cs="Segoe UI"/>
                  <w:color w:val="E6E1DC"/>
                  <w:sz w:val="17"/>
                  <w:szCs w:val="17"/>
                </w:rPr>
                <w:t>dfA.82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0721E9" w14:textId="77777777" w:rsidR="00A4011D" w:rsidRPr="00A4011D" w:rsidRDefault="00A4011D" w:rsidP="00A4011D">
            <w:pPr>
              <w:spacing w:after="540" w:line="240" w:lineRule="auto"/>
              <w:rPr>
                <w:ins w:id="3182" w:author="Philip Collender" w:date="2019-06-04T20:54:00Z"/>
                <w:rFonts w:ascii="Segoe UI" w:eastAsia="Times New Roman" w:hAnsi="Segoe UI" w:cs="Segoe UI"/>
                <w:color w:val="E6E1DC"/>
                <w:sz w:val="17"/>
                <w:szCs w:val="17"/>
              </w:rPr>
            </w:pPr>
            <w:ins w:id="3183" w:author="Philip Collender" w:date="2019-06-04T20:54:00Z">
              <w:r w:rsidRPr="00A4011D">
                <w:rPr>
                  <w:rFonts w:ascii="Microsoft YaHei" w:eastAsia="Microsoft YaHei" w:hAnsi="Microsoft YaHei" w:cs="Microsoft YaHei"/>
                  <w:color w:val="E6E1DC"/>
                  <w:sz w:val="17"/>
                  <w:szCs w:val="17"/>
                </w:rPr>
                <w:t>蘇格拉底</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4ACE23A" w14:textId="77777777" w:rsidR="00A4011D" w:rsidRPr="00A4011D" w:rsidRDefault="00A4011D" w:rsidP="00A4011D">
            <w:pPr>
              <w:spacing w:after="540" w:line="240" w:lineRule="auto"/>
              <w:rPr>
                <w:ins w:id="3184" w:author="Philip Collender" w:date="2019-06-04T20:54:00Z"/>
                <w:rFonts w:ascii="Segoe UI" w:eastAsia="Times New Roman" w:hAnsi="Segoe UI" w:cs="Segoe UI"/>
                <w:color w:val="E6E1DC"/>
                <w:sz w:val="17"/>
                <w:szCs w:val="17"/>
              </w:rPr>
            </w:pPr>
            <w:ins w:id="318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6FAB34" w14:textId="77777777" w:rsidR="00A4011D" w:rsidRPr="00A4011D" w:rsidRDefault="00A4011D" w:rsidP="00A4011D">
            <w:pPr>
              <w:spacing w:after="540" w:line="240" w:lineRule="auto"/>
              <w:rPr>
                <w:ins w:id="3186" w:author="Philip Collender" w:date="2019-06-04T20:54:00Z"/>
                <w:rFonts w:ascii="Segoe UI" w:eastAsia="Times New Roman" w:hAnsi="Segoe UI" w:cs="Segoe UI"/>
                <w:color w:val="E6E1DC"/>
                <w:sz w:val="17"/>
                <w:szCs w:val="17"/>
              </w:rPr>
            </w:pPr>
            <w:ins w:id="3187"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07C574" w14:textId="77777777" w:rsidR="00A4011D" w:rsidRPr="00A4011D" w:rsidRDefault="00A4011D" w:rsidP="00A4011D">
            <w:pPr>
              <w:spacing w:after="540" w:line="240" w:lineRule="auto"/>
              <w:rPr>
                <w:ins w:id="3188" w:author="Philip Collender" w:date="2019-06-04T20:54:00Z"/>
                <w:rFonts w:ascii="Segoe UI" w:eastAsia="Times New Roman" w:hAnsi="Segoe UI" w:cs="Segoe UI"/>
                <w:color w:val="E6E1DC"/>
                <w:sz w:val="17"/>
                <w:szCs w:val="17"/>
              </w:rPr>
            </w:pPr>
            <w:ins w:id="3189"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2ECBA2" w14:textId="77777777" w:rsidR="00A4011D" w:rsidRPr="00A4011D" w:rsidRDefault="00A4011D" w:rsidP="00A4011D">
            <w:pPr>
              <w:spacing w:after="540" w:line="240" w:lineRule="auto"/>
              <w:rPr>
                <w:ins w:id="3190" w:author="Philip Collender" w:date="2019-06-04T20:54:00Z"/>
                <w:rFonts w:ascii="Segoe UI" w:eastAsia="Times New Roman" w:hAnsi="Segoe UI" w:cs="Segoe UI"/>
                <w:color w:val="E6E1DC"/>
                <w:sz w:val="17"/>
                <w:szCs w:val="17"/>
              </w:rPr>
            </w:pPr>
            <w:ins w:id="3191"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46CD30" w14:textId="77777777" w:rsidR="00A4011D" w:rsidRPr="00A4011D" w:rsidRDefault="00A4011D" w:rsidP="00A4011D">
            <w:pPr>
              <w:spacing w:after="540" w:line="240" w:lineRule="auto"/>
              <w:rPr>
                <w:ins w:id="3192" w:author="Philip Collender" w:date="2019-06-04T20:54:00Z"/>
                <w:rFonts w:ascii="Segoe UI" w:eastAsia="Times New Roman" w:hAnsi="Segoe UI" w:cs="Segoe UI"/>
                <w:color w:val="E6E1DC"/>
                <w:sz w:val="17"/>
                <w:szCs w:val="17"/>
              </w:rPr>
            </w:pPr>
          </w:p>
        </w:tc>
      </w:tr>
      <w:tr w:rsidR="00A4011D" w:rsidRPr="00A4011D" w14:paraId="2CDD96CF" w14:textId="77777777" w:rsidTr="00A4011D">
        <w:trPr>
          <w:trHeight w:val="345"/>
          <w:tblCellSpacing w:w="0" w:type="dxa"/>
          <w:ins w:id="319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DBEB0DB" w14:textId="77777777" w:rsidR="00A4011D" w:rsidRPr="00A4011D" w:rsidRDefault="00A4011D" w:rsidP="00A4011D">
            <w:pPr>
              <w:spacing w:after="540" w:line="240" w:lineRule="auto"/>
              <w:jc w:val="right"/>
              <w:rPr>
                <w:ins w:id="3194" w:author="Philip Collender" w:date="2019-06-04T20:54:00Z"/>
                <w:rFonts w:ascii="Segoe UI" w:eastAsia="Times New Roman" w:hAnsi="Segoe UI" w:cs="Segoe UI"/>
                <w:color w:val="FFFFFF"/>
                <w:sz w:val="17"/>
                <w:szCs w:val="17"/>
              </w:rPr>
            </w:pPr>
            <w:ins w:id="3195" w:author="Philip Collender" w:date="2019-06-04T20:54:00Z">
              <w:r w:rsidRPr="00A4011D">
                <w:rPr>
                  <w:rFonts w:ascii="Segoe UI" w:eastAsia="Times New Roman" w:hAnsi="Segoe UI" w:cs="Segoe UI"/>
                  <w:color w:val="FFFFFF"/>
                  <w:sz w:val="17"/>
                  <w:szCs w:val="17"/>
                </w:rPr>
                <w:t>322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937FFA" w14:textId="77777777" w:rsidR="00A4011D" w:rsidRPr="00A4011D" w:rsidRDefault="00A4011D" w:rsidP="00A4011D">
            <w:pPr>
              <w:spacing w:after="540" w:line="240" w:lineRule="auto"/>
              <w:rPr>
                <w:ins w:id="3196" w:author="Philip Collender" w:date="2019-06-04T20:54:00Z"/>
                <w:rFonts w:ascii="Segoe UI" w:eastAsia="Times New Roman" w:hAnsi="Segoe UI" w:cs="Segoe UI"/>
                <w:color w:val="E6E1DC"/>
                <w:sz w:val="17"/>
                <w:szCs w:val="17"/>
              </w:rPr>
            </w:pPr>
            <w:ins w:id="3197" w:author="Philip Collender" w:date="2019-06-04T20:54:00Z">
              <w:r w:rsidRPr="00A4011D">
                <w:rPr>
                  <w:rFonts w:ascii="Segoe UI" w:eastAsia="Times New Roman" w:hAnsi="Segoe UI" w:cs="Segoe UI"/>
                  <w:color w:val="E6E1DC"/>
                  <w:sz w:val="17"/>
                  <w:szCs w:val="17"/>
                </w:rPr>
                <w:t>dfB.82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A1590F" w14:textId="77777777" w:rsidR="00A4011D" w:rsidRPr="00A4011D" w:rsidRDefault="00A4011D" w:rsidP="00A4011D">
            <w:pPr>
              <w:spacing w:after="540" w:line="240" w:lineRule="auto"/>
              <w:rPr>
                <w:ins w:id="3198" w:author="Philip Collender" w:date="2019-06-04T20:54:00Z"/>
                <w:rFonts w:ascii="Segoe UI" w:eastAsia="Times New Roman" w:hAnsi="Segoe UI" w:cs="Segoe UI"/>
                <w:color w:val="E6E1DC"/>
                <w:sz w:val="17"/>
                <w:szCs w:val="17"/>
              </w:rPr>
            </w:pPr>
            <w:ins w:id="3199" w:author="Philip Collender" w:date="2019-06-04T20:54:00Z">
              <w:r w:rsidRPr="00A4011D">
                <w:rPr>
                  <w:rFonts w:ascii="Microsoft YaHei" w:eastAsia="Microsoft YaHei" w:hAnsi="Microsoft YaHei" w:cs="Microsoft YaHei"/>
                  <w:color w:val="E6E1DC"/>
                  <w:sz w:val="17"/>
                  <w:szCs w:val="17"/>
                </w:rPr>
                <w:t>苏格拉底</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E279FB" w14:textId="77777777" w:rsidR="00A4011D" w:rsidRPr="00A4011D" w:rsidRDefault="00A4011D" w:rsidP="00A4011D">
            <w:pPr>
              <w:spacing w:after="540" w:line="240" w:lineRule="auto"/>
              <w:rPr>
                <w:ins w:id="3200" w:author="Philip Collender" w:date="2019-06-04T20:54:00Z"/>
                <w:rFonts w:ascii="Segoe UI" w:eastAsia="Times New Roman" w:hAnsi="Segoe UI" w:cs="Segoe UI"/>
                <w:color w:val="E6E1DC"/>
                <w:sz w:val="17"/>
                <w:szCs w:val="17"/>
              </w:rPr>
            </w:pPr>
            <w:ins w:id="320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6E4A61" w14:textId="77777777" w:rsidR="00A4011D" w:rsidRPr="00A4011D" w:rsidRDefault="00A4011D" w:rsidP="00A4011D">
            <w:pPr>
              <w:spacing w:after="540" w:line="240" w:lineRule="auto"/>
              <w:rPr>
                <w:ins w:id="3202" w:author="Philip Collender" w:date="2019-06-04T20:54:00Z"/>
                <w:rFonts w:ascii="Segoe UI" w:eastAsia="Times New Roman" w:hAnsi="Segoe UI" w:cs="Segoe UI"/>
                <w:color w:val="E6E1DC"/>
                <w:sz w:val="17"/>
                <w:szCs w:val="17"/>
              </w:rPr>
            </w:pPr>
            <w:ins w:id="3203"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284DEB" w14:textId="77777777" w:rsidR="00A4011D" w:rsidRPr="00A4011D" w:rsidRDefault="00A4011D" w:rsidP="00A4011D">
            <w:pPr>
              <w:spacing w:after="540" w:line="240" w:lineRule="auto"/>
              <w:rPr>
                <w:ins w:id="3204" w:author="Philip Collender" w:date="2019-06-04T20:54:00Z"/>
                <w:rFonts w:ascii="Segoe UI" w:eastAsia="Times New Roman" w:hAnsi="Segoe UI" w:cs="Segoe UI"/>
                <w:color w:val="E6E1DC"/>
                <w:sz w:val="17"/>
                <w:szCs w:val="17"/>
              </w:rPr>
            </w:pPr>
            <w:ins w:id="3205"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4212C0" w14:textId="77777777" w:rsidR="00A4011D" w:rsidRPr="00A4011D" w:rsidRDefault="00A4011D" w:rsidP="00A4011D">
            <w:pPr>
              <w:spacing w:after="540" w:line="240" w:lineRule="auto"/>
              <w:rPr>
                <w:ins w:id="3206" w:author="Philip Collender" w:date="2019-06-04T20:54:00Z"/>
                <w:rFonts w:ascii="Segoe UI" w:eastAsia="Times New Roman" w:hAnsi="Segoe UI" w:cs="Segoe UI"/>
                <w:color w:val="E6E1DC"/>
                <w:sz w:val="17"/>
                <w:szCs w:val="17"/>
              </w:rPr>
            </w:pPr>
            <w:ins w:id="3207" w:author="Philip Collender" w:date="2019-06-04T20:54:00Z">
              <w:r w:rsidRPr="00A4011D">
                <w:rPr>
                  <w:rFonts w:ascii="Segoe UI" w:eastAsia="Times New Roman" w:hAnsi="Segoe UI" w:cs="Segoe UI"/>
                  <w:color w:val="E6E1DC"/>
                  <w:sz w:val="17"/>
                  <w:szCs w:val="17"/>
                </w:rPr>
                <w:t>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D63C8B" w14:textId="77777777" w:rsidR="00A4011D" w:rsidRPr="00A4011D" w:rsidRDefault="00A4011D" w:rsidP="00A4011D">
            <w:pPr>
              <w:spacing w:after="540" w:line="240" w:lineRule="auto"/>
              <w:rPr>
                <w:ins w:id="3208" w:author="Philip Collender" w:date="2019-06-04T20:54:00Z"/>
                <w:rFonts w:ascii="Segoe UI" w:eastAsia="Times New Roman" w:hAnsi="Segoe UI" w:cs="Segoe UI"/>
                <w:color w:val="E6E1DC"/>
                <w:sz w:val="17"/>
                <w:szCs w:val="17"/>
              </w:rPr>
            </w:pPr>
          </w:p>
        </w:tc>
      </w:tr>
      <w:tr w:rsidR="00A4011D" w:rsidRPr="00A4011D" w14:paraId="744F9877" w14:textId="77777777" w:rsidTr="00A4011D">
        <w:trPr>
          <w:trHeight w:val="345"/>
          <w:tblCellSpacing w:w="0" w:type="dxa"/>
          <w:ins w:id="320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BEF55C5" w14:textId="77777777" w:rsidR="00A4011D" w:rsidRPr="00A4011D" w:rsidRDefault="00A4011D" w:rsidP="00A4011D">
            <w:pPr>
              <w:spacing w:after="540" w:line="240" w:lineRule="auto"/>
              <w:jc w:val="right"/>
              <w:rPr>
                <w:ins w:id="3210" w:author="Philip Collender" w:date="2019-06-04T20:54:00Z"/>
                <w:rFonts w:ascii="Segoe UI" w:eastAsia="Times New Roman" w:hAnsi="Segoe UI" w:cs="Segoe UI"/>
                <w:color w:val="FFFFFF"/>
                <w:sz w:val="17"/>
                <w:szCs w:val="17"/>
              </w:rPr>
            </w:pPr>
            <w:ins w:id="3211" w:author="Philip Collender" w:date="2019-06-04T20:54:00Z">
              <w:r w:rsidRPr="00A4011D">
                <w:rPr>
                  <w:rFonts w:ascii="Segoe UI" w:eastAsia="Times New Roman" w:hAnsi="Segoe UI" w:cs="Segoe UI"/>
                  <w:color w:val="FFFFFF"/>
                  <w:sz w:val="17"/>
                  <w:szCs w:val="17"/>
                </w:rPr>
                <w:t>323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BA46DA" w14:textId="77777777" w:rsidR="00A4011D" w:rsidRPr="00A4011D" w:rsidRDefault="00A4011D" w:rsidP="00A4011D">
            <w:pPr>
              <w:spacing w:after="540" w:line="240" w:lineRule="auto"/>
              <w:rPr>
                <w:ins w:id="3212" w:author="Philip Collender" w:date="2019-06-04T20:54:00Z"/>
                <w:rFonts w:ascii="Segoe UI" w:eastAsia="Times New Roman" w:hAnsi="Segoe UI" w:cs="Segoe UI"/>
                <w:color w:val="E6E1DC"/>
                <w:sz w:val="17"/>
                <w:szCs w:val="17"/>
              </w:rPr>
            </w:pPr>
            <w:ins w:id="321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3CDC56" w14:textId="77777777" w:rsidR="00A4011D" w:rsidRPr="00A4011D" w:rsidRDefault="00A4011D" w:rsidP="00A4011D">
            <w:pPr>
              <w:spacing w:after="540" w:line="240" w:lineRule="auto"/>
              <w:rPr>
                <w:ins w:id="3214" w:author="Philip Collender" w:date="2019-06-04T20:54:00Z"/>
                <w:rFonts w:ascii="Segoe UI" w:eastAsia="Times New Roman" w:hAnsi="Segoe UI" w:cs="Segoe UI"/>
                <w:color w:val="E6E1DC"/>
                <w:sz w:val="17"/>
                <w:szCs w:val="17"/>
              </w:rPr>
            </w:pPr>
            <w:ins w:id="321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DD7921" w14:textId="77777777" w:rsidR="00A4011D" w:rsidRPr="00A4011D" w:rsidRDefault="00A4011D" w:rsidP="00A4011D">
            <w:pPr>
              <w:spacing w:after="540" w:line="240" w:lineRule="auto"/>
              <w:rPr>
                <w:ins w:id="3216" w:author="Philip Collender" w:date="2019-06-04T20:54:00Z"/>
                <w:rFonts w:ascii="Segoe UI" w:eastAsia="Times New Roman" w:hAnsi="Segoe UI" w:cs="Segoe UI"/>
                <w:color w:val="E6E1DC"/>
                <w:sz w:val="17"/>
                <w:szCs w:val="17"/>
              </w:rPr>
            </w:pPr>
            <w:ins w:id="321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7CAF13" w14:textId="77777777" w:rsidR="00A4011D" w:rsidRPr="00A4011D" w:rsidRDefault="00A4011D" w:rsidP="00A4011D">
            <w:pPr>
              <w:spacing w:after="540" w:line="240" w:lineRule="auto"/>
              <w:rPr>
                <w:ins w:id="3218" w:author="Philip Collender" w:date="2019-06-04T20:54:00Z"/>
                <w:rFonts w:ascii="Segoe UI" w:eastAsia="Times New Roman" w:hAnsi="Segoe UI" w:cs="Segoe UI"/>
                <w:color w:val="E6E1DC"/>
                <w:sz w:val="17"/>
                <w:szCs w:val="17"/>
              </w:rPr>
            </w:pPr>
            <w:ins w:id="321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5523B9" w14:textId="77777777" w:rsidR="00A4011D" w:rsidRPr="00A4011D" w:rsidRDefault="00A4011D" w:rsidP="00A4011D">
            <w:pPr>
              <w:spacing w:after="540" w:line="240" w:lineRule="auto"/>
              <w:rPr>
                <w:ins w:id="3220" w:author="Philip Collender" w:date="2019-06-04T20:54:00Z"/>
                <w:rFonts w:ascii="Segoe UI" w:eastAsia="Times New Roman" w:hAnsi="Segoe UI" w:cs="Segoe UI"/>
                <w:color w:val="E6E1DC"/>
                <w:sz w:val="17"/>
                <w:szCs w:val="17"/>
              </w:rPr>
            </w:pPr>
            <w:ins w:id="322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F485669" w14:textId="77777777" w:rsidR="00A4011D" w:rsidRPr="00A4011D" w:rsidRDefault="00A4011D" w:rsidP="00A4011D">
            <w:pPr>
              <w:spacing w:after="540" w:line="240" w:lineRule="auto"/>
              <w:rPr>
                <w:ins w:id="3222" w:author="Philip Collender" w:date="2019-06-04T20:54:00Z"/>
                <w:rFonts w:ascii="Segoe UI" w:eastAsia="Times New Roman" w:hAnsi="Segoe UI" w:cs="Segoe UI"/>
                <w:color w:val="E6E1DC"/>
                <w:sz w:val="17"/>
                <w:szCs w:val="17"/>
              </w:rPr>
            </w:pPr>
            <w:ins w:id="322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27D628" w14:textId="77777777" w:rsidR="00A4011D" w:rsidRPr="00A4011D" w:rsidRDefault="00A4011D" w:rsidP="00A4011D">
            <w:pPr>
              <w:spacing w:after="540" w:line="240" w:lineRule="auto"/>
              <w:rPr>
                <w:ins w:id="3224" w:author="Philip Collender" w:date="2019-06-04T20:54:00Z"/>
                <w:rFonts w:ascii="Segoe UI" w:eastAsia="Times New Roman" w:hAnsi="Segoe UI" w:cs="Segoe UI"/>
                <w:color w:val="E6E1DC"/>
                <w:sz w:val="17"/>
                <w:szCs w:val="17"/>
              </w:rPr>
            </w:pPr>
            <w:ins w:id="3225" w:author="Philip Collender" w:date="2019-06-04T20:54:00Z">
              <w:r w:rsidRPr="00A4011D">
                <w:rPr>
                  <w:rFonts w:ascii="Segoe UI" w:eastAsia="Times New Roman" w:hAnsi="Segoe UI" w:cs="Segoe UI"/>
                  <w:color w:val="E6E1DC"/>
                  <w:sz w:val="17"/>
                  <w:szCs w:val="17"/>
                </w:rPr>
                <w:t>1</w:t>
              </w:r>
            </w:ins>
          </w:p>
        </w:tc>
      </w:tr>
      <w:tr w:rsidR="00A4011D" w:rsidRPr="00A4011D" w14:paraId="20C1E039" w14:textId="77777777" w:rsidTr="00A4011D">
        <w:trPr>
          <w:trHeight w:val="345"/>
          <w:tblCellSpacing w:w="0" w:type="dxa"/>
          <w:ins w:id="322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C990890" w14:textId="77777777" w:rsidR="00A4011D" w:rsidRPr="00A4011D" w:rsidRDefault="00A4011D" w:rsidP="00A4011D">
            <w:pPr>
              <w:spacing w:after="540" w:line="240" w:lineRule="auto"/>
              <w:jc w:val="right"/>
              <w:rPr>
                <w:ins w:id="3227" w:author="Philip Collender" w:date="2019-06-04T20:54:00Z"/>
                <w:rFonts w:ascii="Segoe UI" w:eastAsia="Times New Roman" w:hAnsi="Segoe UI" w:cs="Segoe UI"/>
                <w:color w:val="FFFFFF"/>
                <w:sz w:val="17"/>
                <w:szCs w:val="17"/>
              </w:rPr>
            </w:pPr>
            <w:ins w:id="3228" w:author="Philip Collender" w:date="2019-06-04T20:54:00Z">
              <w:r w:rsidRPr="00A4011D">
                <w:rPr>
                  <w:rFonts w:ascii="Segoe UI" w:eastAsia="Times New Roman" w:hAnsi="Segoe UI" w:cs="Segoe UI"/>
                  <w:color w:val="FFFFFF"/>
                  <w:sz w:val="17"/>
                  <w:szCs w:val="17"/>
                </w:rPr>
                <w:t>324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EA558E" w14:textId="77777777" w:rsidR="00A4011D" w:rsidRPr="00A4011D" w:rsidRDefault="00A4011D" w:rsidP="00A4011D">
            <w:pPr>
              <w:spacing w:after="540" w:line="240" w:lineRule="auto"/>
              <w:jc w:val="right"/>
              <w:rPr>
                <w:ins w:id="322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E0E8E1" w14:textId="77777777" w:rsidR="00A4011D" w:rsidRPr="00A4011D" w:rsidRDefault="00A4011D" w:rsidP="00A4011D">
            <w:pPr>
              <w:spacing w:after="540" w:line="240" w:lineRule="auto"/>
              <w:rPr>
                <w:ins w:id="323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52AD5F" w14:textId="77777777" w:rsidR="00A4011D" w:rsidRPr="00A4011D" w:rsidRDefault="00A4011D" w:rsidP="00A4011D">
            <w:pPr>
              <w:spacing w:after="540" w:line="240" w:lineRule="auto"/>
              <w:rPr>
                <w:ins w:id="323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D1E0BD" w14:textId="77777777" w:rsidR="00A4011D" w:rsidRPr="00A4011D" w:rsidRDefault="00A4011D" w:rsidP="00A4011D">
            <w:pPr>
              <w:spacing w:after="540" w:line="240" w:lineRule="auto"/>
              <w:rPr>
                <w:ins w:id="323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A79A97" w14:textId="77777777" w:rsidR="00A4011D" w:rsidRPr="00A4011D" w:rsidRDefault="00A4011D" w:rsidP="00A4011D">
            <w:pPr>
              <w:spacing w:after="540" w:line="240" w:lineRule="auto"/>
              <w:rPr>
                <w:ins w:id="323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E243DC" w14:textId="77777777" w:rsidR="00A4011D" w:rsidRPr="00A4011D" w:rsidRDefault="00A4011D" w:rsidP="00A4011D">
            <w:pPr>
              <w:spacing w:after="540" w:line="240" w:lineRule="auto"/>
              <w:rPr>
                <w:ins w:id="323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5220D2" w14:textId="77777777" w:rsidR="00A4011D" w:rsidRPr="00A4011D" w:rsidRDefault="00A4011D" w:rsidP="00A4011D">
            <w:pPr>
              <w:spacing w:after="540" w:line="240" w:lineRule="auto"/>
              <w:rPr>
                <w:ins w:id="3235" w:author="Philip Collender" w:date="2019-06-04T20:54:00Z"/>
                <w:rFonts w:ascii="Times New Roman" w:eastAsia="Times New Roman" w:hAnsi="Times New Roman" w:cs="Times New Roman"/>
                <w:sz w:val="20"/>
                <w:szCs w:val="20"/>
              </w:rPr>
            </w:pPr>
          </w:p>
        </w:tc>
      </w:tr>
      <w:tr w:rsidR="00A4011D" w:rsidRPr="00A4011D" w14:paraId="101914F3" w14:textId="77777777" w:rsidTr="00A4011D">
        <w:trPr>
          <w:trHeight w:val="345"/>
          <w:tblCellSpacing w:w="0" w:type="dxa"/>
          <w:ins w:id="323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8C3AC92" w14:textId="77777777" w:rsidR="00A4011D" w:rsidRPr="00A4011D" w:rsidRDefault="00A4011D" w:rsidP="00A4011D">
            <w:pPr>
              <w:spacing w:after="540" w:line="240" w:lineRule="auto"/>
              <w:jc w:val="right"/>
              <w:rPr>
                <w:ins w:id="3237" w:author="Philip Collender" w:date="2019-06-04T20:54:00Z"/>
                <w:rFonts w:ascii="Segoe UI" w:eastAsia="Times New Roman" w:hAnsi="Segoe UI" w:cs="Segoe UI"/>
                <w:color w:val="FFFFFF"/>
                <w:sz w:val="17"/>
                <w:szCs w:val="17"/>
              </w:rPr>
            </w:pPr>
            <w:ins w:id="3238" w:author="Philip Collender" w:date="2019-06-04T20:54:00Z">
              <w:r w:rsidRPr="00A4011D">
                <w:rPr>
                  <w:rFonts w:ascii="Segoe UI" w:eastAsia="Times New Roman" w:hAnsi="Segoe UI" w:cs="Segoe UI"/>
                  <w:color w:val="FFFFFF"/>
                  <w:sz w:val="17"/>
                  <w:szCs w:val="17"/>
                </w:rPr>
                <w:t>325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C029EB" w14:textId="77777777" w:rsidR="00A4011D" w:rsidRPr="00A4011D" w:rsidRDefault="00A4011D" w:rsidP="00A4011D">
            <w:pPr>
              <w:spacing w:after="540" w:line="240" w:lineRule="auto"/>
              <w:rPr>
                <w:ins w:id="3239" w:author="Philip Collender" w:date="2019-06-04T20:54:00Z"/>
                <w:rFonts w:ascii="Segoe UI" w:eastAsia="Times New Roman" w:hAnsi="Segoe UI" w:cs="Segoe UI"/>
                <w:color w:val="E6E1DC"/>
                <w:sz w:val="17"/>
                <w:szCs w:val="17"/>
              </w:rPr>
            </w:pPr>
            <w:ins w:id="3240" w:author="Philip Collender" w:date="2019-06-04T20:54:00Z">
              <w:r w:rsidRPr="00A4011D">
                <w:rPr>
                  <w:rFonts w:ascii="Segoe UI" w:eastAsia="Times New Roman" w:hAnsi="Segoe UI" w:cs="Segoe UI"/>
                  <w:color w:val="E6E1DC"/>
                  <w:sz w:val="17"/>
                  <w:szCs w:val="17"/>
                </w:rPr>
                <w:t>dfA.83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14DDCA" w14:textId="77777777" w:rsidR="00A4011D" w:rsidRPr="00A4011D" w:rsidRDefault="00A4011D" w:rsidP="00A4011D">
            <w:pPr>
              <w:spacing w:after="540" w:line="240" w:lineRule="auto"/>
              <w:rPr>
                <w:ins w:id="3241" w:author="Philip Collender" w:date="2019-06-04T20:54:00Z"/>
                <w:rFonts w:ascii="Segoe UI" w:eastAsia="Times New Roman" w:hAnsi="Segoe UI" w:cs="Segoe UI"/>
                <w:color w:val="E6E1DC"/>
                <w:sz w:val="17"/>
                <w:szCs w:val="17"/>
              </w:rPr>
            </w:pPr>
            <w:ins w:id="3242" w:author="Philip Collender" w:date="2019-06-04T20:54:00Z">
              <w:r w:rsidRPr="00A4011D">
                <w:rPr>
                  <w:rFonts w:ascii="Microsoft YaHei" w:eastAsia="Microsoft YaHei" w:hAnsi="Microsoft YaHei" w:cs="Microsoft YaHei"/>
                  <w:color w:val="E6E1DC"/>
                  <w:sz w:val="17"/>
                  <w:szCs w:val="17"/>
                </w:rPr>
                <w:t>耶蘇</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8D3174" w14:textId="77777777" w:rsidR="00A4011D" w:rsidRPr="00A4011D" w:rsidRDefault="00A4011D" w:rsidP="00A4011D">
            <w:pPr>
              <w:spacing w:after="540" w:line="240" w:lineRule="auto"/>
              <w:rPr>
                <w:ins w:id="3243" w:author="Philip Collender" w:date="2019-06-04T20:54:00Z"/>
                <w:rFonts w:ascii="Segoe UI" w:eastAsia="Times New Roman" w:hAnsi="Segoe UI" w:cs="Segoe UI"/>
                <w:color w:val="E6E1DC"/>
                <w:sz w:val="17"/>
                <w:szCs w:val="17"/>
              </w:rPr>
            </w:pPr>
            <w:ins w:id="324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AEE2EA" w14:textId="77777777" w:rsidR="00A4011D" w:rsidRPr="00A4011D" w:rsidRDefault="00A4011D" w:rsidP="00A4011D">
            <w:pPr>
              <w:spacing w:after="540" w:line="240" w:lineRule="auto"/>
              <w:rPr>
                <w:ins w:id="3245" w:author="Philip Collender" w:date="2019-06-04T20:54:00Z"/>
                <w:rFonts w:ascii="Segoe UI" w:eastAsia="Times New Roman" w:hAnsi="Segoe UI" w:cs="Segoe UI"/>
                <w:color w:val="E6E1DC"/>
                <w:sz w:val="17"/>
                <w:szCs w:val="17"/>
              </w:rPr>
            </w:pPr>
            <w:ins w:id="3246"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244188E" w14:textId="77777777" w:rsidR="00A4011D" w:rsidRPr="00A4011D" w:rsidRDefault="00A4011D" w:rsidP="00A4011D">
            <w:pPr>
              <w:spacing w:after="540" w:line="240" w:lineRule="auto"/>
              <w:rPr>
                <w:ins w:id="3247" w:author="Philip Collender" w:date="2019-06-04T20:54:00Z"/>
                <w:rFonts w:ascii="Segoe UI" w:eastAsia="Times New Roman" w:hAnsi="Segoe UI" w:cs="Segoe UI"/>
                <w:color w:val="E6E1DC"/>
                <w:sz w:val="17"/>
                <w:szCs w:val="17"/>
              </w:rPr>
            </w:pPr>
            <w:ins w:id="3248"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6EC8A5" w14:textId="77777777" w:rsidR="00A4011D" w:rsidRPr="00A4011D" w:rsidRDefault="00A4011D" w:rsidP="00A4011D">
            <w:pPr>
              <w:spacing w:after="540" w:line="240" w:lineRule="auto"/>
              <w:rPr>
                <w:ins w:id="3249" w:author="Philip Collender" w:date="2019-06-04T20:54:00Z"/>
                <w:rFonts w:ascii="Segoe UI" w:eastAsia="Times New Roman" w:hAnsi="Segoe UI" w:cs="Segoe UI"/>
                <w:color w:val="E6E1DC"/>
                <w:sz w:val="17"/>
                <w:szCs w:val="17"/>
              </w:rPr>
            </w:pPr>
            <w:ins w:id="3250"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14193E" w14:textId="77777777" w:rsidR="00A4011D" w:rsidRPr="00A4011D" w:rsidRDefault="00A4011D" w:rsidP="00A4011D">
            <w:pPr>
              <w:spacing w:after="540" w:line="240" w:lineRule="auto"/>
              <w:rPr>
                <w:ins w:id="3251" w:author="Philip Collender" w:date="2019-06-04T20:54:00Z"/>
                <w:rFonts w:ascii="Segoe UI" w:eastAsia="Times New Roman" w:hAnsi="Segoe UI" w:cs="Segoe UI"/>
                <w:color w:val="E6E1DC"/>
                <w:sz w:val="17"/>
                <w:szCs w:val="17"/>
              </w:rPr>
            </w:pPr>
          </w:p>
        </w:tc>
      </w:tr>
      <w:tr w:rsidR="00A4011D" w:rsidRPr="00A4011D" w14:paraId="1140A9CD" w14:textId="77777777" w:rsidTr="00A4011D">
        <w:trPr>
          <w:trHeight w:val="345"/>
          <w:tblCellSpacing w:w="0" w:type="dxa"/>
          <w:ins w:id="325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D457550" w14:textId="77777777" w:rsidR="00A4011D" w:rsidRPr="00A4011D" w:rsidRDefault="00A4011D" w:rsidP="00A4011D">
            <w:pPr>
              <w:spacing w:after="540" w:line="240" w:lineRule="auto"/>
              <w:jc w:val="right"/>
              <w:rPr>
                <w:ins w:id="3253" w:author="Philip Collender" w:date="2019-06-04T20:54:00Z"/>
                <w:rFonts w:ascii="Segoe UI" w:eastAsia="Times New Roman" w:hAnsi="Segoe UI" w:cs="Segoe UI"/>
                <w:color w:val="FFFFFF"/>
                <w:sz w:val="17"/>
                <w:szCs w:val="17"/>
              </w:rPr>
            </w:pPr>
            <w:ins w:id="3254" w:author="Philip Collender" w:date="2019-06-04T20:54:00Z">
              <w:r w:rsidRPr="00A4011D">
                <w:rPr>
                  <w:rFonts w:ascii="Segoe UI" w:eastAsia="Times New Roman" w:hAnsi="Segoe UI" w:cs="Segoe UI"/>
                  <w:color w:val="FFFFFF"/>
                  <w:sz w:val="17"/>
                  <w:szCs w:val="17"/>
                </w:rPr>
                <w:t>326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B23908" w14:textId="77777777" w:rsidR="00A4011D" w:rsidRPr="00A4011D" w:rsidRDefault="00A4011D" w:rsidP="00A4011D">
            <w:pPr>
              <w:spacing w:after="540" w:line="240" w:lineRule="auto"/>
              <w:rPr>
                <w:ins w:id="3255" w:author="Philip Collender" w:date="2019-06-04T20:54:00Z"/>
                <w:rFonts w:ascii="Segoe UI" w:eastAsia="Times New Roman" w:hAnsi="Segoe UI" w:cs="Segoe UI"/>
                <w:color w:val="E6E1DC"/>
                <w:sz w:val="17"/>
                <w:szCs w:val="17"/>
              </w:rPr>
            </w:pPr>
            <w:ins w:id="3256" w:author="Philip Collender" w:date="2019-06-04T20:54:00Z">
              <w:r w:rsidRPr="00A4011D">
                <w:rPr>
                  <w:rFonts w:ascii="Segoe UI" w:eastAsia="Times New Roman" w:hAnsi="Segoe UI" w:cs="Segoe UI"/>
                  <w:color w:val="E6E1DC"/>
                  <w:sz w:val="17"/>
                  <w:szCs w:val="17"/>
                </w:rPr>
                <w:t>dfB.83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42BFDF" w14:textId="77777777" w:rsidR="00A4011D" w:rsidRPr="00A4011D" w:rsidRDefault="00A4011D" w:rsidP="00A4011D">
            <w:pPr>
              <w:spacing w:after="540" w:line="240" w:lineRule="auto"/>
              <w:rPr>
                <w:ins w:id="3257" w:author="Philip Collender" w:date="2019-06-04T20:54:00Z"/>
                <w:rFonts w:ascii="Segoe UI" w:eastAsia="Times New Roman" w:hAnsi="Segoe UI" w:cs="Segoe UI"/>
                <w:color w:val="E6E1DC"/>
                <w:sz w:val="17"/>
                <w:szCs w:val="17"/>
              </w:rPr>
            </w:pPr>
            <w:ins w:id="3258" w:author="Philip Collender" w:date="2019-06-04T20:54:00Z">
              <w:r w:rsidRPr="00A4011D">
                <w:rPr>
                  <w:rFonts w:ascii="Microsoft YaHei" w:eastAsia="Microsoft YaHei" w:hAnsi="Microsoft YaHei" w:cs="Microsoft YaHei"/>
                  <w:color w:val="E6E1DC"/>
                  <w:sz w:val="17"/>
                  <w:szCs w:val="17"/>
                </w:rPr>
                <w:t>耶稣</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C7B14A" w14:textId="77777777" w:rsidR="00A4011D" w:rsidRPr="00A4011D" w:rsidRDefault="00A4011D" w:rsidP="00A4011D">
            <w:pPr>
              <w:spacing w:after="540" w:line="240" w:lineRule="auto"/>
              <w:rPr>
                <w:ins w:id="3259" w:author="Philip Collender" w:date="2019-06-04T20:54:00Z"/>
                <w:rFonts w:ascii="Segoe UI" w:eastAsia="Times New Roman" w:hAnsi="Segoe UI" w:cs="Segoe UI"/>
                <w:color w:val="E6E1DC"/>
                <w:sz w:val="17"/>
                <w:szCs w:val="17"/>
              </w:rPr>
            </w:pPr>
            <w:ins w:id="326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2E95792" w14:textId="77777777" w:rsidR="00A4011D" w:rsidRPr="00A4011D" w:rsidRDefault="00A4011D" w:rsidP="00A4011D">
            <w:pPr>
              <w:spacing w:after="540" w:line="240" w:lineRule="auto"/>
              <w:rPr>
                <w:ins w:id="3261" w:author="Philip Collender" w:date="2019-06-04T20:54:00Z"/>
                <w:rFonts w:ascii="Segoe UI" w:eastAsia="Times New Roman" w:hAnsi="Segoe UI" w:cs="Segoe UI"/>
                <w:color w:val="E6E1DC"/>
                <w:sz w:val="17"/>
                <w:szCs w:val="17"/>
              </w:rPr>
            </w:pPr>
            <w:ins w:id="3262"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D16742" w14:textId="77777777" w:rsidR="00A4011D" w:rsidRPr="00A4011D" w:rsidRDefault="00A4011D" w:rsidP="00A4011D">
            <w:pPr>
              <w:spacing w:after="540" w:line="240" w:lineRule="auto"/>
              <w:rPr>
                <w:ins w:id="3263" w:author="Philip Collender" w:date="2019-06-04T20:54:00Z"/>
                <w:rFonts w:ascii="Segoe UI" w:eastAsia="Times New Roman" w:hAnsi="Segoe UI" w:cs="Segoe UI"/>
                <w:color w:val="E6E1DC"/>
                <w:sz w:val="17"/>
                <w:szCs w:val="17"/>
              </w:rPr>
            </w:pPr>
            <w:ins w:id="3264" w:author="Philip Collender" w:date="2019-06-04T20:54:00Z">
              <w:r w:rsidRPr="00A4011D">
                <w:rPr>
                  <w:rFonts w:ascii="Segoe UI" w:eastAsia="Times New Roman" w:hAnsi="Segoe UI" w:cs="Segoe UI"/>
                  <w:color w:val="E6E1DC"/>
                  <w:sz w:val="17"/>
                  <w:szCs w:val="17"/>
                </w:rPr>
                <w:t>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734C7C" w14:textId="77777777" w:rsidR="00A4011D" w:rsidRPr="00A4011D" w:rsidRDefault="00A4011D" w:rsidP="00A4011D">
            <w:pPr>
              <w:spacing w:after="540" w:line="240" w:lineRule="auto"/>
              <w:rPr>
                <w:ins w:id="3265" w:author="Philip Collender" w:date="2019-06-04T20:54:00Z"/>
                <w:rFonts w:ascii="Segoe UI" w:eastAsia="Times New Roman" w:hAnsi="Segoe UI" w:cs="Segoe UI"/>
                <w:color w:val="E6E1DC"/>
                <w:sz w:val="17"/>
                <w:szCs w:val="17"/>
              </w:rPr>
            </w:pPr>
            <w:ins w:id="3266"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49EE1D" w14:textId="77777777" w:rsidR="00A4011D" w:rsidRPr="00A4011D" w:rsidRDefault="00A4011D" w:rsidP="00A4011D">
            <w:pPr>
              <w:spacing w:after="540" w:line="240" w:lineRule="auto"/>
              <w:rPr>
                <w:ins w:id="3267" w:author="Philip Collender" w:date="2019-06-04T20:54:00Z"/>
                <w:rFonts w:ascii="Segoe UI" w:eastAsia="Times New Roman" w:hAnsi="Segoe UI" w:cs="Segoe UI"/>
                <w:color w:val="E6E1DC"/>
                <w:sz w:val="17"/>
                <w:szCs w:val="17"/>
              </w:rPr>
            </w:pPr>
          </w:p>
        </w:tc>
      </w:tr>
      <w:tr w:rsidR="00A4011D" w:rsidRPr="00A4011D" w14:paraId="12D84A77" w14:textId="77777777" w:rsidTr="00A4011D">
        <w:trPr>
          <w:trHeight w:val="345"/>
          <w:tblCellSpacing w:w="0" w:type="dxa"/>
          <w:ins w:id="326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8BEDA16" w14:textId="77777777" w:rsidR="00A4011D" w:rsidRPr="00A4011D" w:rsidRDefault="00A4011D" w:rsidP="00A4011D">
            <w:pPr>
              <w:spacing w:after="540" w:line="240" w:lineRule="auto"/>
              <w:jc w:val="right"/>
              <w:rPr>
                <w:ins w:id="3269" w:author="Philip Collender" w:date="2019-06-04T20:54:00Z"/>
                <w:rFonts w:ascii="Segoe UI" w:eastAsia="Times New Roman" w:hAnsi="Segoe UI" w:cs="Segoe UI"/>
                <w:color w:val="FFFFFF"/>
                <w:sz w:val="17"/>
                <w:szCs w:val="17"/>
              </w:rPr>
            </w:pPr>
            <w:ins w:id="3270" w:author="Philip Collender" w:date="2019-06-04T20:54:00Z">
              <w:r w:rsidRPr="00A4011D">
                <w:rPr>
                  <w:rFonts w:ascii="Segoe UI" w:eastAsia="Times New Roman" w:hAnsi="Segoe UI" w:cs="Segoe UI"/>
                  <w:color w:val="FFFFFF"/>
                  <w:sz w:val="17"/>
                  <w:szCs w:val="17"/>
                </w:rPr>
                <w:t>327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CC17C2C" w14:textId="77777777" w:rsidR="00A4011D" w:rsidRPr="00A4011D" w:rsidRDefault="00A4011D" w:rsidP="00A4011D">
            <w:pPr>
              <w:spacing w:after="540" w:line="240" w:lineRule="auto"/>
              <w:rPr>
                <w:ins w:id="3271" w:author="Philip Collender" w:date="2019-06-04T20:54:00Z"/>
                <w:rFonts w:ascii="Segoe UI" w:eastAsia="Times New Roman" w:hAnsi="Segoe UI" w:cs="Segoe UI"/>
                <w:color w:val="E6E1DC"/>
                <w:sz w:val="17"/>
                <w:szCs w:val="17"/>
              </w:rPr>
            </w:pPr>
            <w:ins w:id="327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C57954" w14:textId="77777777" w:rsidR="00A4011D" w:rsidRPr="00A4011D" w:rsidRDefault="00A4011D" w:rsidP="00A4011D">
            <w:pPr>
              <w:spacing w:after="540" w:line="240" w:lineRule="auto"/>
              <w:rPr>
                <w:ins w:id="3273" w:author="Philip Collender" w:date="2019-06-04T20:54:00Z"/>
                <w:rFonts w:ascii="Segoe UI" w:eastAsia="Times New Roman" w:hAnsi="Segoe UI" w:cs="Segoe UI"/>
                <w:color w:val="E6E1DC"/>
                <w:sz w:val="17"/>
                <w:szCs w:val="17"/>
              </w:rPr>
            </w:pPr>
            <w:ins w:id="327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CC6115" w14:textId="77777777" w:rsidR="00A4011D" w:rsidRPr="00A4011D" w:rsidRDefault="00A4011D" w:rsidP="00A4011D">
            <w:pPr>
              <w:spacing w:after="540" w:line="240" w:lineRule="auto"/>
              <w:rPr>
                <w:ins w:id="3275" w:author="Philip Collender" w:date="2019-06-04T20:54:00Z"/>
                <w:rFonts w:ascii="Segoe UI" w:eastAsia="Times New Roman" w:hAnsi="Segoe UI" w:cs="Segoe UI"/>
                <w:color w:val="E6E1DC"/>
                <w:sz w:val="17"/>
                <w:szCs w:val="17"/>
              </w:rPr>
            </w:pPr>
            <w:ins w:id="327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B54D1B" w14:textId="77777777" w:rsidR="00A4011D" w:rsidRPr="00A4011D" w:rsidRDefault="00A4011D" w:rsidP="00A4011D">
            <w:pPr>
              <w:spacing w:after="540" w:line="240" w:lineRule="auto"/>
              <w:rPr>
                <w:ins w:id="3277" w:author="Philip Collender" w:date="2019-06-04T20:54:00Z"/>
                <w:rFonts w:ascii="Segoe UI" w:eastAsia="Times New Roman" w:hAnsi="Segoe UI" w:cs="Segoe UI"/>
                <w:color w:val="E6E1DC"/>
                <w:sz w:val="17"/>
                <w:szCs w:val="17"/>
              </w:rPr>
            </w:pPr>
            <w:ins w:id="327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5BBCA2" w14:textId="77777777" w:rsidR="00A4011D" w:rsidRPr="00A4011D" w:rsidRDefault="00A4011D" w:rsidP="00A4011D">
            <w:pPr>
              <w:spacing w:after="540" w:line="240" w:lineRule="auto"/>
              <w:rPr>
                <w:ins w:id="3279" w:author="Philip Collender" w:date="2019-06-04T20:54:00Z"/>
                <w:rFonts w:ascii="Segoe UI" w:eastAsia="Times New Roman" w:hAnsi="Segoe UI" w:cs="Segoe UI"/>
                <w:color w:val="E6E1DC"/>
                <w:sz w:val="17"/>
                <w:szCs w:val="17"/>
              </w:rPr>
            </w:pPr>
            <w:ins w:id="328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6052B1" w14:textId="77777777" w:rsidR="00A4011D" w:rsidRPr="00A4011D" w:rsidRDefault="00A4011D" w:rsidP="00A4011D">
            <w:pPr>
              <w:spacing w:after="540" w:line="240" w:lineRule="auto"/>
              <w:rPr>
                <w:ins w:id="3281" w:author="Philip Collender" w:date="2019-06-04T20:54:00Z"/>
                <w:rFonts w:ascii="Segoe UI" w:eastAsia="Times New Roman" w:hAnsi="Segoe UI" w:cs="Segoe UI"/>
                <w:color w:val="E6E1DC"/>
                <w:sz w:val="17"/>
                <w:szCs w:val="17"/>
              </w:rPr>
            </w:pPr>
            <w:ins w:id="328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5137D9" w14:textId="77777777" w:rsidR="00A4011D" w:rsidRPr="00A4011D" w:rsidRDefault="00A4011D" w:rsidP="00A4011D">
            <w:pPr>
              <w:spacing w:after="540" w:line="240" w:lineRule="auto"/>
              <w:rPr>
                <w:ins w:id="3283" w:author="Philip Collender" w:date="2019-06-04T20:54:00Z"/>
                <w:rFonts w:ascii="Segoe UI" w:eastAsia="Times New Roman" w:hAnsi="Segoe UI" w:cs="Segoe UI"/>
                <w:color w:val="E6E1DC"/>
                <w:sz w:val="17"/>
                <w:szCs w:val="17"/>
              </w:rPr>
            </w:pPr>
            <w:ins w:id="3284" w:author="Philip Collender" w:date="2019-06-04T20:54:00Z">
              <w:r w:rsidRPr="00A4011D">
                <w:rPr>
                  <w:rFonts w:ascii="Segoe UI" w:eastAsia="Times New Roman" w:hAnsi="Segoe UI" w:cs="Segoe UI"/>
                  <w:color w:val="E6E1DC"/>
                  <w:sz w:val="17"/>
                  <w:szCs w:val="17"/>
                </w:rPr>
                <w:t>1</w:t>
              </w:r>
            </w:ins>
          </w:p>
        </w:tc>
      </w:tr>
      <w:tr w:rsidR="00A4011D" w:rsidRPr="00A4011D" w14:paraId="5265695B" w14:textId="77777777" w:rsidTr="00A4011D">
        <w:trPr>
          <w:trHeight w:val="345"/>
          <w:tblCellSpacing w:w="0" w:type="dxa"/>
          <w:ins w:id="328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EAD676A" w14:textId="77777777" w:rsidR="00A4011D" w:rsidRPr="00A4011D" w:rsidRDefault="00A4011D" w:rsidP="00A4011D">
            <w:pPr>
              <w:spacing w:after="540" w:line="240" w:lineRule="auto"/>
              <w:jc w:val="right"/>
              <w:rPr>
                <w:ins w:id="3286" w:author="Philip Collender" w:date="2019-06-04T20:54:00Z"/>
                <w:rFonts w:ascii="Segoe UI" w:eastAsia="Times New Roman" w:hAnsi="Segoe UI" w:cs="Segoe UI"/>
                <w:color w:val="FFFFFF"/>
                <w:sz w:val="17"/>
                <w:szCs w:val="17"/>
              </w:rPr>
            </w:pPr>
            <w:ins w:id="3287" w:author="Philip Collender" w:date="2019-06-04T20:54:00Z">
              <w:r w:rsidRPr="00A4011D">
                <w:rPr>
                  <w:rFonts w:ascii="Segoe UI" w:eastAsia="Times New Roman" w:hAnsi="Segoe UI" w:cs="Segoe UI"/>
                  <w:color w:val="FFFFFF"/>
                  <w:sz w:val="17"/>
                  <w:szCs w:val="17"/>
                </w:rPr>
                <w:lastRenderedPageBreak/>
                <w:t>328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64F91E" w14:textId="77777777" w:rsidR="00A4011D" w:rsidRPr="00A4011D" w:rsidRDefault="00A4011D" w:rsidP="00A4011D">
            <w:pPr>
              <w:spacing w:after="540" w:line="240" w:lineRule="auto"/>
              <w:jc w:val="right"/>
              <w:rPr>
                <w:ins w:id="328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B5C2CD" w14:textId="77777777" w:rsidR="00A4011D" w:rsidRPr="00A4011D" w:rsidRDefault="00A4011D" w:rsidP="00A4011D">
            <w:pPr>
              <w:spacing w:after="540" w:line="240" w:lineRule="auto"/>
              <w:rPr>
                <w:ins w:id="328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FEF036" w14:textId="77777777" w:rsidR="00A4011D" w:rsidRPr="00A4011D" w:rsidRDefault="00A4011D" w:rsidP="00A4011D">
            <w:pPr>
              <w:spacing w:after="540" w:line="240" w:lineRule="auto"/>
              <w:rPr>
                <w:ins w:id="329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523B3B" w14:textId="77777777" w:rsidR="00A4011D" w:rsidRPr="00A4011D" w:rsidRDefault="00A4011D" w:rsidP="00A4011D">
            <w:pPr>
              <w:spacing w:after="540" w:line="240" w:lineRule="auto"/>
              <w:rPr>
                <w:ins w:id="329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B72AC3" w14:textId="77777777" w:rsidR="00A4011D" w:rsidRPr="00A4011D" w:rsidRDefault="00A4011D" w:rsidP="00A4011D">
            <w:pPr>
              <w:spacing w:after="540" w:line="240" w:lineRule="auto"/>
              <w:rPr>
                <w:ins w:id="329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F05D00" w14:textId="77777777" w:rsidR="00A4011D" w:rsidRPr="00A4011D" w:rsidRDefault="00A4011D" w:rsidP="00A4011D">
            <w:pPr>
              <w:spacing w:after="540" w:line="240" w:lineRule="auto"/>
              <w:rPr>
                <w:ins w:id="329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2C7A86" w14:textId="77777777" w:rsidR="00A4011D" w:rsidRPr="00A4011D" w:rsidRDefault="00A4011D" w:rsidP="00A4011D">
            <w:pPr>
              <w:spacing w:after="540" w:line="240" w:lineRule="auto"/>
              <w:rPr>
                <w:ins w:id="3294" w:author="Philip Collender" w:date="2019-06-04T20:54:00Z"/>
                <w:rFonts w:ascii="Times New Roman" w:eastAsia="Times New Roman" w:hAnsi="Times New Roman" w:cs="Times New Roman"/>
                <w:sz w:val="20"/>
                <w:szCs w:val="20"/>
              </w:rPr>
            </w:pPr>
          </w:p>
        </w:tc>
      </w:tr>
      <w:tr w:rsidR="00A4011D" w:rsidRPr="00A4011D" w14:paraId="25431CB8" w14:textId="77777777" w:rsidTr="00A4011D">
        <w:trPr>
          <w:trHeight w:val="345"/>
          <w:tblCellSpacing w:w="0" w:type="dxa"/>
          <w:ins w:id="329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7879982" w14:textId="77777777" w:rsidR="00A4011D" w:rsidRPr="00A4011D" w:rsidRDefault="00A4011D" w:rsidP="00A4011D">
            <w:pPr>
              <w:spacing w:after="540" w:line="240" w:lineRule="auto"/>
              <w:jc w:val="right"/>
              <w:rPr>
                <w:ins w:id="3296" w:author="Philip Collender" w:date="2019-06-04T20:54:00Z"/>
                <w:rFonts w:ascii="Segoe UI" w:eastAsia="Times New Roman" w:hAnsi="Segoe UI" w:cs="Segoe UI"/>
                <w:color w:val="FFFFFF"/>
                <w:sz w:val="17"/>
                <w:szCs w:val="17"/>
              </w:rPr>
            </w:pPr>
            <w:ins w:id="3297" w:author="Philip Collender" w:date="2019-06-04T20:54:00Z">
              <w:r w:rsidRPr="00A4011D">
                <w:rPr>
                  <w:rFonts w:ascii="Segoe UI" w:eastAsia="Times New Roman" w:hAnsi="Segoe UI" w:cs="Segoe UI"/>
                  <w:color w:val="FFFFFF"/>
                  <w:sz w:val="17"/>
                  <w:szCs w:val="17"/>
                </w:rPr>
                <w:t>329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18D4B6" w14:textId="77777777" w:rsidR="00A4011D" w:rsidRPr="00A4011D" w:rsidRDefault="00A4011D" w:rsidP="00A4011D">
            <w:pPr>
              <w:spacing w:after="540" w:line="240" w:lineRule="auto"/>
              <w:rPr>
                <w:ins w:id="3298" w:author="Philip Collender" w:date="2019-06-04T20:54:00Z"/>
                <w:rFonts w:ascii="Segoe UI" w:eastAsia="Times New Roman" w:hAnsi="Segoe UI" w:cs="Segoe UI"/>
                <w:color w:val="E6E1DC"/>
                <w:sz w:val="17"/>
                <w:szCs w:val="17"/>
              </w:rPr>
            </w:pPr>
            <w:ins w:id="3299" w:author="Philip Collender" w:date="2019-06-04T20:54:00Z">
              <w:r w:rsidRPr="00A4011D">
                <w:rPr>
                  <w:rFonts w:ascii="Segoe UI" w:eastAsia="Times New Roman" w:hAnsi="Segoe UI" w:cs="Segoe UI"/>
                  <w:color w:val="E6E1DC"/>
                  <w:sz w:val="17"/>
                  <w:szCs w:val="17"/>
                </w:rPr>
                <w:t>dfA.85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A524B4" w14:textId="77777777" w:rsidR="00A4011D" w:rsidRPr="00A4011D" w:rsidRDefault="00A4011D" w:rsidP="00A4011D">
            <w:pPr>
              <w:spacing w:after="540" w:line="240" w:lineRule="auto"/>
              <w:rPr>
                <w:ins w:id="3300" w:author="Philip Collender" w:date="2019-06-04T20:54:00Z"/>
                <w:rFonts w:ascii="Segoe UI" w:eastAsia="Times New Roman" w:hAnsi="Segoe UI" w:cs="Segoe UI"/>
                <w:color w:val="E6E1DC"/>
                <w:sz w:val="17"/>
                <w:szCs w:val="17"/>
              </w:rPr>
            </w:pPr>
            <w:ins w:id="3301" w:author="Philip Collender" w:date="2019-06-04T20:54:00Z">
              <w:r w:rsidRPr="00A4011D">
                <w:rPr>
                  <w:rFonts w:ascii="Microsoft YaHei" w:eastAsia="Microsoft YaHei" w:hAnsi="Microsoft YaHei" w:cs="Microsoft YaHei"/>
                  <w:color w:val="E6E1DC"/>
                  <w:sz w:val="17"/>
                  <w:szCs w:val="17"/>
                </w:rPr>
                <w:t>女人</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7DFE63" w14:textId="77777777" w:rsidR="00A4011D" w:rsidRPr="00A4011D" w:rsidRDefault="00A4011D" w:rsidP="00A4011D">
            <w:pPr>
              <w:spacing w:after="540" w:line="240" w:lineRule="auto"/>
              <w:rPr>
                <w:ins w:id="3302" w:author="Philip Collender" w:date="2019-06-04T20:54:00Z"/>
                <w:rFonts w:ascii="Segoe UI" w:eastAsia="Times New Roman" w:hAnsi="Segoe UI" w:cs="Segoe UI"/>
                <w:color w:val="E6E1DC"/>
                <w:sz w:val="17"/>
                <w:szCs w:val="17"/>
              </w:rPr>
            </w:pPr>
            <w:ins w:id="330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94CC25" w14:textId="77777777" w:rsidR="00A4011D" w:rsidRPr="00A4011D" w:rsidRDefault="00A4011D" w:rsidP="00A4011D">
            <w:pPr>
              <w:spacing w:after="540" w:line="240" w:lineRule="auto"/>
              <w:rPr>
                <w:ins w:id="3304" w:author="Philip Collender" w:date="2019-06-04T20:54:00Z"/>
                <w:rFonts w:ascii="Segoe UI" w:eastAsia="Times New Roman" w:hAnsi="Segoe UI" w:cs="Segoe UI"/>
                <w:color w:val="E6E1DC"/>
                <w:sz w:val="17"/>
                <w:szCs w:val="17"/>
              </w:rPr>
            </w:pPr>
            <w:ins w:id="3305"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68796B" w14:textId="77777777" w:rsidR="00A4011D" w:rsidRPr="00A4011D" w:rsidRDefault="00A4011D" w:rsidP="00A4011D">
            <w:pPr>
              <w:spacing w:after="540" w:line="240" w:lineRule="auto"/>
              <w:rPr>
                <w:ins w:id="3306" w:author="Philip Collender" w:date="2019-06-04T20:54:00Z"/>
                <w:rFonts w:ascii="Segoe UI" w:eastAsia="Times New Roman" w:hAnsi="Segoe UI" w:cs="Segoe UI"/>
                <w:color w:val="E6E1DC"/>
                <w:sz w:val="17"/>
                <w:szCs w:val="17"/>
              </w:rPr>
            </w:pPr>
            <w:ins w:id="330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06A668" w14:textId="77777777" w:rsidR="00A4011D" w:rsidRPr="00A4011D" w:rsidRDefault="00A4011D" w:rsidP="00A4011D">
            <w:pPr>
              <w:spacing w:after="540" w:line="240" w:lineRule="auto"/>
              <w:rPr>
                <w:ins w:id="3308" w:author="Philip Collender" w:date="2019-06-04T20:54:00Z"/>
                <w:rFonts w:ascii="Segoe UI" w:eastAsia="Times New Roman" w:hAnsi="Segoe UI" w:cs="Segoe UI"/>
                <w:color w:val="E6E1DC"/>
                <w:sz w:val="17"/>
                <w:szCs w:val="17"/>
              </w:rPr>
            </w:pPr>
            <w:ins w:id="3309"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2AC7E3" w14:textId="77777777" w:rsidR="00A4011D" w:rsidRPr="00A4011D" w:rsidRDefault="00A4011D" w:rsidP="00A4011D">
            <w:pPr>
              <w:spacing w:after="540" w:line="240" w:lineRule="auto"/>
              <w:rPr>
                <w:ins w:id="3310" w:author="Philip Collender" w:date="2019-06-04T20:54:00Z"/>
                <w:rFonts w:ascii="Segoe UI" w:eastAsia="Times New Roman" w:hAnsi="Segoe UI" w:cs="Segoe UI"/>
                <w:color w:val="E6E1DC"/>
                <w:sz w:val="17"/>
                <w:szCs w:val="17"/>
              </w:rPr>
            </w:pPr>
          </w:p>
        </w:tc>
      </w:tr>
      <w:tr w:rsidR="00A4011D" w:rsidRPr="00A4011D" w14:paraId="570B9FE4" w14:textId="77777777" w:rsidTr="00A4011D">
        <w:trPr>
          <w:trHeight w:val="345"/>
          <w:tblCellSpacing w:w="0" w:type="dxa"/>
          <w:ins w:id="331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AB17CBD" w14:textId="77777777" w:rsidR="00A4011D" w:rsidRPr="00A4011D" w:rsidRDefault="00A4011D" w:rsidP="00A4011D">
            <w:pPr>
              <w:spacing w:after="540" w:line="240" w:lineRule="auto"/>
              <w:jc w:val="right"/>
              <w:rPr>
                <w:ins w:id="3312" w:author="Philip Collender" w:date="2019-06-04T20:54:00Z"/>
                <w:rFonts w:ascii="Segoe UI" w:eastAsia="Times New Roman" w:hAnsi="Segoe UI" w:cs="Segoe UI"/>
                <w:color w:val="FFFFFF"/>
                <w:sz w:val="17"/>
                <w:szCs w:val="17"/>
              </w:rPr>
            </w:pPr>
            <w:ins w:id="3313" w:author="Philip Collender" w:date="2019-06-04T20:54:00Z">
              <w:r w:rsidRPr="00A4011D">
                <w:rPr>
                  <w:rFonts w:ascii="Segoe UI" w:eastAsia="Times New Roman" w:hAnsi="Segoe UI" w:cs="Segoe UI"/>
                  <w:color w:val="FFFFFF"/>
                  <w:sz w:val="17"/>
                  <w:szCs w:val="17"/>
                </w:rPr>
                <w:t>330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0B137D" w14:textId="77777777" w:rsidR="00A4011D" w:rsidRPr="00A4011D" w:rsidRDefault="00A4011D" w:rsidP="00A4011D">
            <w:pPr>
              <w:spacing w:after="540" w:line="240" w:lineRule="auto"/>
              <w:rPr>
                <w:ins w:id="3314" w:author="Philip Collender" w:date="2019-06-04T20:54:00Z"/>
                <w:rFonts w:ascii="Segoe UI" w:eastAsia="Times New Roman" w:hAnsi="Segoe UI" w:cs="Segoe UI"/>
                <w:color w:val="E6E1DC"/>
                <w:sz w:val="17"/>
                <w:szCs w:val="17"/>
              </w:rPr>
            </w:pPr>
            <w:ins w:id="3315" w:author="Philip Collender" w:date="2019-06-04T20:54:00Z">
              <w:r w:rsidRPr="00A4011D">
                <w:rPr>
                  <w:rFonts w:ascii="Segoe UI" w:eastAsia="Times New Roman" w:hAnsi="Segoe UI" w:cs="Segoe UI"/>
                  <w:color w:val="E6E1DC"/>
                  <w:sz w:val="17"/>
                  <w:szCs w:val="17"/>
                </w:rPr>
                <w:t>dfB.85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F75810" w14:textId="77777777" w:rsidR="00A4011D" w:rsidRPr="00A4011D" w:rsidRDefault="00A4011D" w:rsidP="00A4011D">
            <w:pPr>
              <w:spacing w:after="540" w:line="240" w:lineRule="auto"/>
              <w:rPr>
                <w:ins w:id="3316" w:author="Philip Collender" w:date="2019-06-04T20:54:00Z"/>
                <w:rFonts w:ascii="Segoe UI" w:eastAsia="Times New Roman" w:hAnsi="Segoe UI" w:cs="Segoe UI"/>
                <w:color w:val="E6E1DC"/>
                <w:sz w:val="17"/>
                <w:szCs w:val="17"/>
              </w:rPr>
            </w:pPr>
            <w:ins w:id="3317" w:author="Philip Collender" w:date="2019-06-04T20:54:00Z">
              <w:r w:rsidRPr="00A4011D">
                <w:rPr>
                  <w:rFonts w:ascii="Microsoft YaHei" w:eastAsia="Microsoft YaHei" w:hAnsi="Microsoft YaHei" w:cs="Microsoft YaHei"/>
                  <w:color w:val="E6E1DC"/>
                  <w:sz w:val="17"/>
                  <w:szCs w:val="17"/>
                </w:rPr>
                <w:t>女性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FA1363" w14:textId="77777777" w:rsidR="00A4011D" w:rsidRPr="00A4011D" w:rsidRDefault="00A4011D" w:rsidP="00A4011D">
            <w:pPr>
              <w:spacing w:after="540" w:line="240" w:lineRule="auto"/>
              <w:rPr>
                <w:ins w:id="3318" w:author="Philip Collender" w:date="2019-06-04T20:54:00Z"/>
                <w:rFonts w:ascii="Segoe UI" w:eastAsia="Times New Roman" w:hAnsi="Segoe UI" w:cs="Segoe UI"/>
                <w:color w:val="E6E1DC"/>
                <w:sz w:val="17"/>
                <w:szCs w:val="17"/>
              </w:rPr>
            </w:pPr>
            <w:ins w:id="331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C691F0" w14:textId="77777777" w:rsidR="00A4011D" w:rsidRPr="00A4011D" w:rsidRDefault="00A4011D" w:rsidP="00A4011D">
            <w:pPr>
              <w:spacing w:after="540" w:line="240" w:lineRule="auto"/>
              <w:rPr>
                <w:ins w:id="3320" w:author="Philip Collender" w:date="2019-06-04T20:54:00Z"/>
                <w:rFonts w:ascii="Segoe UI" w:eastAsia="Times New Roman" w:hAnsi="Segoe UI" w:cs="Segoe UI"/>
                <w:color w:val="E6E1DC"/>
                <w:sz w:val="17"/>
                <w:szCs w:val="17"/>
              </w:rPr>
            </w:pPr>
            <w:ins w:id="3321"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D956EA" w14:textId="77777777" w:rsidR="00A4011D" w:rsidRPr="00A4011D" w:rsidRDefault="00A4011D" w:rsidP="00A4011D">
            <w:pPr>
              <w:spacing w:after="540" w:line="240" w:lineRule="auto"/>
              <w:rPr>
                <w:ins w:id="3322" w:author="Philip Collender" w:date="2019-06-04T20:54:00Z"/>
                <w:rFonts w:ascii="Segoe UI" w:eastAsia="Times New Roman" w:hAnsi="Segoe UI" w:cs="Segoe UI"/>
                <w:color w:val="E6E1DC"/>
                <w:sz w:val="17"/>
                <w:szCs w:val="17"/>
              </w:rPr>
            </w:pPr>
            <w:ins w:id="332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E827BA" w14:textId="77777777" w:rsidR="00A4011D" w:rsidRPr="00A4011D" w:rsidRDefault="00A4011D" w:rsidP="00A4011D">
            <w:pPr>
              <w:spacing w:after="540" w:line="240" w:lineRule="auto"/>
              <w:rPr>
                <w:ins w:id="3324" w:author="Philip Collender" w:date="2019-06-04T20:54:00Z"/>
                <w:rFonts w:ascii="Segoe UI" w:eastAsia="Times New Roman" w:hAnsi="Segoe UI" w:cs="Segoe UI"/>
                <w:color w:val="E6E1DC"/>
                <w:sz w:val="17"/>
                <w:szCs w:val="17"/>
              </w:rPr>
            </w:pPr>
            <w:ins w:id="3325"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48C071" w14:textId="77777777" w:rsidR="00A4011D" w:rsidRPr="00A4011D" w:rsidRDefault="00A4011D" w:rsidP="00A4011D">
            <w:pPr>
              <w:spacing w:after="540" w:line="240" w:lineRule="auto"/>
              <w:rPr>
                <w:ins w:id="3326" w:author="Philip Collender" w:date="2019-06-04T20:54:00Z"/>
                <w:rFonts w:ascii="Segoe UI" w:eastAsia="Times New Roman" w:hAnsi="Segoe UI" w:cs="Segoe UI"/>
                <w:color w:val="E6E1DC"/>
                <w:sz w:val="17"/>
                <w:szCs w:val="17"/>
              </w:rPr>
            </w:pPr>
          </w:p>
        </w:tc>
      </w:tr>
      <w:tr w:rsidR="00A4011D" w:rsidRPr="00A4011D" w14:paraId="596CA1D3" w14:textId="77777777" w:rsidTr="00A4011D">
        <w:trPr>
          <w:trHeight w:val="345"/>
          <w:tblCellSpacing w:w="0" w:type="dxa"/>
          <w:ins w:id="332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401DCCB" w14:textId="77777777" w:rsidR="00A4011D" w:rsidRPr="00A4011D" w:rsidRDefault="00A4011D" w:rsidP="00A4011D">
            <w:pPr>
              <w:spacing w:after="540" w:line="240" w:lineRule="auto"/>
              <w:jc w:val="right"/>
              <w:rPr>
                <w:ins w:id="3328" w:author="Philip Collender" w:date="2019-06-04T20:54:00Z"/>
                <w:rFonts w:ascii="Segoe UI" w:eastAsia="Times New Roman" w:hAnsi="Segoe UI" w:cs="Segoe UI"/>
                <w:color w:val="FFFFFF"/>
                <w:sz w:val="17"/>
                <w:szCs w:val="17"/>
              </w:rPr>
            </w:pPr>
            <w:ins w:id="3329" w:author="Philip Collender" w:date="2019-06-04T20:54:00Z">
              <w:r w:rsidRPr="00A4011D">
                <w:rPr>
                  <w:rFonts w:ascii="Segoe UI" w:eastAsia="Times New Roman" w:hAnsi="Segoe UI" w:cs="Segoe UI"/>
                  <w:color w:val="FFFFFF"/>
                  <w:sz w:val="17"/>
                  <w:szCs w:val="17"/>
                </w:rPr>
                <w:t>331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805854" w14:textId="77777777" w:rsidR="00A4011D" w:rsidRPr="00A4011D" w:rsidRDefault="00A4011D" w:rsidP="00A4011D">
            <w:pPr>
              <w:spacing w:after="540" w:line="240" w:lineRule="auto"/>
              <w:rPr>
                <w:ins w:id="3330" w:author="Philip Collender" w:date="2019-06-04T20:54:00Z"/>
                <w:rFonts w:ascii="Segoe UI" w:eastAsia="Times New Roman" w:hAnsi="Segoe UI" w:cs="Segoe UI"/>
                <w:color w:val="E6E1DC"/>
                <w:sz w:val="17"/>
                <w:szCs w:val="17"/>
              </w:rPr>
            </w:pPr>
            <w:ins w:id="333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C9364E" w14:textId="77777777" w:rsidR="00A4011D" w:rsidRPr="00A4011D" w:rsidRDefault="00A4011D" w:rsidP="00A4011D">
            <w:pPr>
              <w:spacing w:after="540" w:line="240" w:lineRule="auto"/>
              <w:rPr>
                <w:ins w:id="3332" w:author="Philip Collender" w:date="2019-06-04T20:54:00Z"/>
                <w:rFonts w:ascii="Segoe UI" w:eastAsia="Times New Roman" w:hAnsi="Segoe UI" w:cs="Segoe UI"/>
                <w:color w:val="E6E1DC"/>
                <w:sz w:val="17"/>
                <w:szCs w:val="17"/>
              </w:rPr>
            </w:pPr>
            <w:ins w:id="333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35131F" w14:textId="77777777" w:rsidR="00A4011D" w:rsidRPr="00A4011D" w:rsidRDefault="00A4011D" w:rsidP="00A4011D">
            <w:pPr>
              <w:spacing w:after="540" w:line="240" w:lineRule="auto"/>
              <w:rPr>
                <w:ins w:id="3334" w:author="Philip Collender" w:date="2019-06-04T20:54:00Z"/>
                <w:rFonts w:ascii="Segoe UI" w:eastAsia="Times New Roman" w:hAnsi="Segoe UI" w:cs="Segoe UI"/>
                <w:color w:val="E6E1DC"/>
                <w:sz w:val="17"/>
                <w:szCs w:val="17"/>
              </w:rPr>
            </w:pPr>
            <w:ins w:id="333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2B5C5D" w14:textId="77777777" w:rsidR="00A4011D" w:rsidRPr="00A4011D" w:rsidRDefault="00A4011D" w:rsidP="00A4011D">
            <w:pPr>
              <w:spacing w:after="540" w:line="240" w:lineRule="auto"/>
              <w:rPr>
                <w:ins w:id="3336" w:author="Philip Collender" w:date="2019-06-04T20:54:00Z"/>
                <w:rFonts w:ascii="Segoe UI" w:eastAsia="Times New Roman" w:hAnsi="Segoe UI" w:cs="Segoe UI"/>
                <w:color w:val="E6E1DC"/>
                <w:sz w:val="17"/>
                <w:szCs w:val="17"/>
              </w:rPr>
            </w:pPr>
            <w:ins w:id="333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8315ED" w14:textId="77777777" w:rsidR="00A4011D" w:rsidRPr="00A4011D" w:rsidRDefault="00A4011D" w:rsidP="00A4011D">
            <w:pPr>
              <w:spacing w:after="540" w:line="240" w:lineRule="auto"/>
              <w:rPr>
                <w:ins w:id="3338" w:author="Philip Collender" w:date="2019-06-04T20:54:00Z"/>
                <w:rFonts w:ascii="Segoe UI" w:eastAsia="Times New Roman" w:hAnsi="Segoe UI" w:cs="Segoe UI"/>
                <w:color w:val="E6E1DC"/>
                <w:sz w:val="17"/>
                <w:szCs w:val="17"/>
              </w:rPr>
            </w:pPr>
            <w:ins w:id="333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6ED2381" w14:textId="77777777" w:rsidR="00A4011D" w:rsidRPr="00A4011D" w:rsidRDefault="00A4011D" w:rsidP="00A4011D">
            <w:pPr>
              <w:spacing w:after="540" w:line="240" w:lineRule="auto"/>
              <w:rPr>
                <w:ins w:id="3340" w:author="Philip Collender" w:date="2019-06-04T20:54:00Z"/>
                <w:rFonts w:ascii="Segoe UI" w:eastAsia="Times New Roman" w:hAnsi="Segoe UI" w:cs="Segoe UI"/>
                <w:color w:val="E6E1DC"/>
                <w:sz w:val="17"/>
                <w:szCs w:val="17"/>
              </w:rPr>
            </w:pPr>
            <w:ins w:id="334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77CFD3" w14:textId="77777777" w:rsidR="00A4011D" w:rsidRPr="00A4011D" w:rsidRDefault="00A4011D" w:rsidP="00A4011D">
            <w:pPr>
              <w:spacing w:after="540" w:line="240" w:lineRule="auto"/>
              <w:rPr>
                <w:ins w:id="3342" w:author="Philip Collender" w:date="2019-06-04T20:54:00Z"/>
                <w:rFonts w:ascii="Segoe UI" w:eastAsia="Times New Roman" w:hAnsi="Segoe UI" w:cs="Segoe UI"/>
                <w:color w:val="E6E1DC"/>
                <w:sz w:val="17"/>
                <w:szCs w:val="17"/>
              </w:rPr>
            </w:pPr>
            <w:ins w:id="3343" w:author="Philip Collender" w:date="2019-06-04T20:54:00Z">
              <w:r w:rsidRPr="00A4011D">
                <w:rPr>
                  <w:rFonts w:ascii="Segoe UI" w:eastAsia="Times New Roman" w:hAnsi="Segoe UI" w:cs="Segoe UI"/>
                  <w:color w:val="E6E1DC"/>
                  <w:sz w:val="17"/>
                  <w:szCs w:val="17"/>
                </w:rPr>
                <w:t>0.9994</w:t>
              </w:r>
            </w:ins>
          </w:p>
        </w:tc>
      </w:tr>
      <w:tr w:rsidR="00A4011D" w:rsidRPr="00A4011D" w14:paraId="07D16305" w14:textId="77777777" w:rsidTr="00A4011D">
        <w:trPr>
          <w:trHeight w:val="345"/>
          <w:tblCellSpacing w:w="0" w:type="dxa"/>
          <w:ins w:id="334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7890321" w14:textId="77777777" w:rsidR="00A4011D" w:rsidRPr="00A4011D" w:rsidRDefault="00A4011D" w:rsidP="00A4011D">
            <w:pPr>
              <w:spacing w:after="540" w:line="240" w:lineRule="auto"/>
              <w:jc w:val="right"/>
              <w:rPr>
                <w:ins w:id="3345" w:author="Philip Collender" w:date="2019-06-04T20:54:00Z"/>
                <w:rFonts w:ascii="Segoe UI" w:eastAsia="Times New Roman" w:hAnsi="Segoe UI" w:cs="Segoe UI"/>
                <w:color w:val="FFFFFF"/>
                <w:sz w:val="17"/>
                <w:szCs w:val="17"/>
              </w:rPr>
            </w:pPr>
            <w:ins w:id="3346" w:author="Philip Collender" w:date="2019-06-04T20:54:00Z">
              <w:r w:rsidRPr="00A4011D">
                <w:rPr>
                  <w:rFonts w:ascii="Segoe UI" w:eastAsia="Times New Roman" w:hAnsi="Segoe UI" w:cs="Segoe UI"/>
                  <w:color w:val="FFFFFF"/>
                  <w:sz w:val="17"/>
                  <w:szCs w:val="17"/>
                </w:rPr>
                <w:t>332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49DCE9" w14:textId="77777777" w:rsidR="00A4011D" w:rsidRPr="00A4011D" w:rsidRDefault="00A4011D" w:rsidP="00A4011D">
            <w:pPr>
              <w:spacing w:after="540" w:line="240" w:lineRule="auto"/>
              <w:jc w:val="right"/>
              <w:rPr>
                <w:ins w:id="334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AC9AE8" w14:textId="77777777" w:rsidR="00A4011D" w:rsidRPr="00A4011D" w:rsidRDefault="00A4011D" w:rsidP="00A4011D">
            <w:pPr>
              <w:spacing w:after="540" w:line="240" w:lineRule="auto"/>
              <w:rPr>
                <w:ins w:id="334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BF7BF8" w14:textId="77777777" w:rsidR="00A4011D" w:rsidRPr="00A4011D" w:rsidRDefault="00A4011D" w:rsidP="00A4011D">
            <w:pPr>
              <w:spacing w:after="540" w:line="240" w:lineRule="auto"/>
              <w:rPr>
                <w:ins w:id="334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0389BA" w14:textId="77777777" w:rsidR="00A4011D" w:rsidRPr="00A4011D" w:rsidRDefault="00A4011D" w:rsidP="00A4011D">
            <w:pPr>
              <w:spacing w:after="540" w:line="240" w:lineRule="auto"/>
              <w:rPr>
                <w:ins w:id="335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753A1" w14:textId="77777777" w:rsidR="00A4011D" w:rsidRPr="00A4011D" w:rsidRDefault="00A4011D" w:rsidP="00A4011D">
            <w:pPr>
              <w:spacing w:after="540" w:line="240" w:lineRule="auto"/>
              <w:rPr>
                <w:ins w:id="335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E014A7" w14:textId="77777777" w:rsidR="00A4011D" w:rsidRPr="00A4011D" w:rsidRDefault="00A4011D" w:rsidP="00A4011D">
            <w:pPr>
              <w:spacing w:after="540" w:line="240" w:lineRule="auto"/>
              <w:rPr>
                <w:ins w:id="335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853F11" w14:textId="77777777" w:rsidR="00A4011D" w:rsidRPr="00A4011D" w:rsidRDefault="00A4011D" w:rsidP="00A4011D">
            <w:pPr>
              <w:spacing w:after="540" w:line="240" w:lineRule="auto"/>
              <w:rPr>
                <w:ins w:id="3353" w:author="Philip Collender" w:date="2019-06-04T20:54:00Z"/>
                <w:rFonts w:ascii="Times New Roman" w:eastAsia="Times New Roman" w:hAnsi="Times New Roman" w:cs="Times New Roman"/>
                <w:sz w:val="20"/>
                <w:szCs w:val="20"/>
              </w:rPr>
            </w:pPr>
          </w:p>
        </w:tc>
      </w:tr>
      <w:tr w:rsidR="00A4011D" w:rsidRPr="00A4011D" w14:paraId="58803023" w14:textId="77777777" w:rsidTr="00A4011D">
        <w:trPr>
          <w:trHeight w:val="345"/>
          <w:tblCellSpacing w:w="0" w:type="dxa"/>
          <w:ins w:id="335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6D06367" w14:textId="77777777" w:rsidR="00A4011D" w:rsidRPr="00A4011D" w:rsidRDefault="00A4011D" w:rsidP="00A4011D">
            <w:pPr>
              <w:spacing w:after="540" w:line="240" w:lineRule="auto"/>
              <w:jc w:val="right"/>
              <w:rPr>
                <w:ins w:id="3355" w:author="Philip Collender" w:date="2019-06-04T20:54:00Z"/>
                <w:rFonts w:ascii="Segoe UI" w:eastAsia="Times New Roman" w:hAnsi="Segoe UI" w:cs="Segoe UI"/>
                <w:color w:val="FFFFFF"/>
                <w:sz w:val="17"/>
                <w:szCs w:val="17"/>
              </w:rPr>
            </w:pPr>
            <w:ins w:id="3356" w:author="Philip Collender" w:date="2019-06-04T20:54:00Z">
              <w:r w:rsidRPr="00A4011D">
                <w:rPr>
                  <w:rFonts w:ascii="Segoe UI" w:eastAsia="Times New Roman" w:hAnsi="Segoe UI" w:cs="Segoe UI"/>
                  <w:color w:val="FFFFFF"/>
                  <w:sz w:val="17"/>
                  <w:szCs w:val="17"/>
                </w:rPr>
                <w:t>333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821CD2" w14:textId="77777777" w:rsidR="00A4011D" w:rsidRPr="00A4011D" w:rsidRDefault="00A4011D" w:rsidP="00A4011D">
            <w:pPr>
              <w:spacing w:after="540" w:line="240" w:lineRule="auto"/>
              <w:rPr>
                <w:ins w:id="3357" w:author="Philip Collender" w:date="2019-06-04T20:54:00Z"/>
                <w:rFonts w:ascii="Segoe UI" w:eastAsia="Times New Roman" w:hAnsi="Segoe UI" w:cs="Segoe UI"/>
                <w:color w:val="E6E1DC"/>
                <w:sz w:val="17"/>
                <w:szCs w:val="17"/>
              </w:rPr>
            </w:pPr>
            <w:ins w:id="3358" w:author="Philip Collender" w:date="2019-06-04T20:54:00Z">
              <w:r w:rsidRPr="00A4011D">
                <w:rPr>
                  <w:rFonts w:ascii="Segoe UI" w:eastAsia="Times New Roman" w:hAnsi="Segoe UI" w:cs="Segoe UI"/>
                  <w:color w:val="E6E1DC"/>
                  <w:sz w:val="17"/>
                  <w:szCs w:val="17"/>
                </w:rPr>
                <w:t>dfA.86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9852D2" w14:textId="77777777" w:rsidR="00A4011D" w:rsidRPr="00A4011D" w:rsidRDefault="00A4011D" w:rsidP="00A4011D">
            <w:pPr>
              <w:spacing w:after="540" w:line="240" w:lineRule="auto"/>
              <w:rPr>
                <w:ins w:id="3359" w:author="Philip Collender" w:date="2019-06-04T20:54:00Z"/>
                <w:rFonts w:ascii="Segoe UI" w:eastAsia="Times New Roman" w:hAnsi="Segoe UI" w:cs="Segoe UI"/>
                <w:color w:val="E6E1DC"/>
                <w:sz w:val="17"/>
                <w:szCs w:val="17"/>
              </w:rPr>
            </w:pPr>
            <w:ins w:id="3360" w:author="Philip Collender" w:date="2019-06-04T20:54:00Z">
              <w:r w:rsidRPr="00A4011D">
                <w:rPr>
                  <w:rFonts w:ascii="Microsoft YaHei" w:eastAsia="Microsoft YaHei" w:hAnsi="Microsoft YaHei" w:cs="Microsoft YaHei"/>
                  <w:color w:val="E6E1DC"/>
                  <w:sz w:val="17"/>
                  <w:szCs w:val="17"/>
                </w:rPr>
                <w:t>郑成功</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AE1469" w14:textId="77777777" w:rsidR="00A4011D" w:rsidRPr="00A4011D" w:rsidRDefault="00A4011D" w:rsidP="00A4011D">
            <w:pPr>
              <w:spacing w:after="540" w:line="240" w:lineRule="auto"/>
              <w:rPr>
                <w:ins w:id="3361" w:author="Philip Collender" w:date="2019-06-04T20:54:00Z"/>
                <w:rFonts w:ascii="Segoe UI" w:eastAsia="Times New Roman" w:hAnsi="Segoe UI" w:cs="Segoe UI"/>
                <w:color w:val="E6E1DC"/>
                <w:sz w:val="17"/>
                <w:szCs w:val="17"/>
              </w:rPr>
            </w:pPr>
            <w:ins w:id="336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51DCFC" w14:textId="77777777" w:rsidR="00A4011D" w:rsidRPr="00A4011D" w:rsidRDefault="00A4011D" w:rsidP="00A4011D">
            <w:pPr>
              <w:spacing w:after="540" w:line="240" w:lineRule="auto"/>
              <w:rPr>
                <w:ins w:id="3363" w:author="Philip Collender" w:date="2019-06-04T20:54:00Z"/>
                <w:rFonts w:ascii="Segoe UI" w:eastAsia="Times New Roman" w:hAnsi="Segoe UI" w:cs="Segoe UI"/>
                <w:color w:val="E6E1DC"/>
                <w:sz w:val="17"/>
                <w:szCs w:val="17"/>
              </w:rPr>
            </w:pPr>
            <w:ins w:id="3364"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97650B" w14:textId="77777777" w:rsidR="00A4011D" w:rsidRPr="00A4011D" w:rsidRDefault="00A4011D" w:rsidP="00A4011D">
            <w:pPr>
              <w:spacing w:after="540" w:line="240" w:lineRule="auto"/>
              <w:rPr>
                <w:ins w:id="3365" w:author="Philip Collender" w:date="2019-06-04T20:54:00Z"/>
                <w:rFonts w:ascii="Segoe UI" w:eastAsia="Times New Roman" w:hAnsi="Segoe UI" w:cs="Segoe UI"/>
                <w:color w:val="E6E1DC"/>
                <w:sz w:val="17"/>
                <w:szCs w:val="17"/>
              </w:rPr>
            </w:pPr>
            <w:ins w:id="3366"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0C4B5B" w14:textId="77777777" w:rsidR="00A4011D" w:rsidRPr="00A4011D" w:rsidRDefault="00A4011D" w:rsidP="00A4011D">
            <w:pPr>
              <w:spacing w:after="540" w:line="240" w:lineRule="auto"/>
              <w:rPr>
                <w:ins w:id="3367" w:author="Philip Collender" w:date="2019-06-04T20:54:00Z"/>
                <w:rFonts w:ascii="Segoe UI" w:eastAsia="Times New Roman" w:hAnsi="Segoe UI" w:cs="Segoe UI"/>
                <w:color w:val="E6E1DC"/>
                <w:sz w:val="17"/>
                <w:szCs w:val="17"/>
              </w:rPr>
            </w:pPr>
            <w:ins w:id="3368" w:author="Philip Collender" w:date="2019-06-04T20:54:00Z">
              <w:r w:rsidRPr="00A4011D">
                <w:rPr>
                  <w:rFonts w:ascii="Segoe UI" w:eastAsia="Times New Roman" w:hAnsi="Segoe UI" w:cs="Segoe UI"/>
                  <w:color w:val="E6E1DC"/>
                  <w:sz w:val="17"/>
                  <w:szCs w:val="17"/>
                </w:rPr>
                <w:t>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B3E5B5" w14:textId="77777777" w:rsidR="00A4011D" w:rsidRPr="00A4011D" w:rsidRDefault="00A4011D" w:rsidP="00A4011D">
            <w:pPr>
              <w:spacing w:after="540" w:line="240" w:lineRule="auto"/>
              <w:rPr>
                <w:ins w:id="3369" w:author="Philip Collender" w:date="2019-06-04T20:54:00Z"/>
                <w:rFonts w:ascii="Segoe UI" w:eastAsia="Times New Roman" w:hAnsi="Segoe UI" w:cs="Segoe UI"/>
                <w:color w:val="E6E1DC"/>
                <w:sz w:val="17"/>
                <w:szCs w:val="17"/>
              </w:rPr>
            </w:pPr>
          </w:p>
        </w:tc>
      </w:tr>
      <w:tr w:rsidR="00A4011D" w:rsidRPr="00A4011D" w14:paraId="7A0E7C13" w14:textId="77777777" w:rsidTr="00A4011D">
        <w:trPr>
          <w:trHeight w:val="345"/>
          <w:tblCellSpacing w:w="0" w:type="dxa"/>
          <w:ins w:id="337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8C39152" w14:textId="77777777" w:rsidR="00A4011D" w:rsidRPr="00A4011D" w:rsidRDefault="00A4011D" w:rsidP="00A4011D">
            <w:pPr>
              <w:spacing w:after="540" w:line="240" w:lineRule="auto"/>
              <w:jc w:val="right"/>
              <w:rPr>
                <w:ins w:id="3371" w:author="Philip Collender" w:date="2019-06-04T20:54:00Z"/>
                <w:rFonts w:ascii="Segoe UI" w:eastAsia="Times New Roman" w:hAnsi="Segoe UI" w:cs="Segoe UI"/>
                <w:color w:val="FFFFFF"/>
                <w:sz w:val="17"/>
                <w:szCs w:val="17"/>
              </w:rPr>
            </w:pPr>
            <w:ins w:id="3372" w:author="Philip Collender" w:date="2019-06-04T20:54:00Z">
              <w:r w:rsidRPr="00A4011D">
                <w:rPr>
                  <w:rFonts w:ascii="Segoe UI" w:eastAsia="Times New Roman" w:hAnsi="Segoe UI" w:cs="Segoe UI"/>
                  <w:color w:val="FFFFFF"/>
                  <w:sz w:val="17"/>
                  <w:szCs w:val="17"/>
                </w:rPr>
                <w:t>334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AAD221" w14:textId="77777777" w:rsidR="00A4011D" w:rsidRPr="00A4011D" w:rsidRDefault="00A4011D" w:rsidP="00A4011D">
            <w:pPr>
              <w:spacing w:after="540" w:line="240" w:lineRule="auto"/>
              <w:rPr>
                <w:ins w:id="3373" w:author="Philip Collender" w:date="2019-06-04T20:54:00Z"/>
                <w:rFonts w:ascii="Segoe UI" w:eastAsia="Times New Roman" w:hAnsi="Segoe UI" w:cs="Segoe UI"/>
                <w:color w:val="E6E1DC"/>
                <w:sz w:val="17"/>
                <w:szCs w:val="17"/>
              </w:rPr>
            </w:pPr>
            <w:ins w:id="3374" w:author="Philip Collender" w:date="2019-06-04T20:54:00Z">
              <w:r w:rsidRPr="00A4011D">
                <w:rPr>
                  <w:rFonts w:ascii="Segoe UI" w:eastAsia="Times New Roman" w:hAnsi="Segoe UI" w:cs="Segoe UI"/>
                  <w:color w:val="E6E1DC"/>
                  <w:sz w:val="17"/>
                  <w:szCs w:val="17"/>
                </w:rPr>
                <w:t>dfB.86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4BFF92" w14:textId="77777777" w:rsidR="00A4011D" w:rsidRPr="00A4011D" w:rsidRDefault="00A4011D" w:rsidP="00A4011D">
            <w:pPr>
              <w:spacing w:after="540" w:line="240" w:lineRule="auto"/>
              <w:rPr>
                <w:ins w:id="3375" w:author="Philip Collender" w:date="2019-06-04T20:54:00Z"/>
                <w:rFonts w:ascii="Segoe UI" w:eastAsia="Times New Roman" w:hAnsi="Segoe UI" w:cs="Segoe UI"/>
                <w:color w:val="E6E1DC"/>
                <w:sz w:val="17"/>
                <w:szCs w:val="17"/>
              </w:rPr>
            </w:pPr>
            <w:ins w:id="3376" w:author="Philip Collender" w:date="2019-06-04T20:54:00Z">
              <w:r w:rsidRPr="00A4011D">
                <w:rPr>
                  <w:rFonts w:ascii="Microsoft YaHei" w:eastAsia="Microsoft YaHei" w:hAnsi="Microsoft YaHei" w:cs="Microsoft YaHei"/>
                  <w:color w:val="E6E1DC"/>
                  <w:sz w:val="17"/>
                  <w:szCs w:val="17"/>
                </w:rPr>
                <w:t>鄭成功</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987E19" w14:textId="77777777" w:rsidR="00A4011D" w:rsidRPr="00A4011D" w:rsidRDefault="00A4011D" w:rsidP="00A4011D">
            <w:pPr>
              <w:spacing w:after="540" w:line="240" w:lineRule="auto"/>
              <w:rPr>
                <w:ins w:id="3377" w:author="Philip Collender" w:date="2019-06-04T20:54:00Z"/>
                <w:rFonts w:ascii="Segoe UI" w:eastAsia="Times New Roman" w:hAnsi="Segoe UI" w:cs="Segoe UI"/>
                <w:color w:val="E6E1DC"/>
                <w:sz w:val="17"/>
                <w:szCs w:val="17"/>
              </w:rPr>
            </w:pPr>
            <w:ins w:id="337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2A5ACC" w14:textId="77777777" w:rsidR="00A4011D" w:rsidRPr="00A4011D" w:rsidRDefault="00A4011D" w:rsidP="00A4011D">
            <w:pPr>
              <w:spacing w:after="540" w:line="240" w:lineRule="auto"/>
              <w:rPr>
                <w:ins w:id="3379" w:author="Philip Collender" w:date="2019-06-04T20:54:00Z"/>
                <w:rFonts w:ascii="Segoe UI" w:eastAsia="Times New Roman" w:hAnsi="Segoe UI" w:cs="Segoe UI"/>
                <w:color w:val="E6E1DC"/>
                <w:sz w:val="17"/>
                <w:szCs w:val="17"/>
              </w:rPr>
            </w:pPr>
            <w:ins w:id="3380" w:author="Philip Collender" w:date="2019-06-04T20:54:00Z">
              <w:r w:rsidRPr="00A4011D">
                <w:rPr>
                  <w:rFonts w:ascii="Segoe UI" w:eastAsia="Times New Roman" w:hAnsi="Segoe UI" w:cs="Segoe UI"/>
                  <w:color w:val="E6E1DC"/>
                  <w:sz w:val="17"/>
                  <w:szCs w:val="17"/>
                </w:rPr>
                <w:t>1978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EA3C85" w14:textId="77777777" w:rsidR="00A4011D" w:rsidRPr="00A4011D" w:rsidRDefault="00A4011D" w:rsidP="00A4011D">
            <w:pPr>
              <w:spacing w:after="540" w:line="240" w:lineRule="auto"/>
              <w:rPr>
                <w:ins w:id="3381" w:author="Philip Collender" w:date="2019-06-04T20:54:00Z"/>
                <w:rFonts w:ascii="Segoe UI" w:eastAsia="Times New Roman" w:hAnsi="Segoe UI" w:cs="Segoe UI"/>
                <w:color w:val="E6E1DC"/>
                <w:sz w:val="17"/>
                <w:szCs w:val="17"/>
              </w:rPr>
            </w:pPr>
            <w:ins w:id="3382"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209030" w14:textId="77777777" w:rsidR="00A4011D" w:rsidRPr="00A4011D" w:rsidRDefault="00A4011D" w:rsidP="00A4011D">
            <w:pPr>
              <w:spacing w:after="540" w:line="240" w:lineRule="auto"/>
              <w:rPr>
                <w:ins w:id="3383" w:author="Philip Collender" w:date="2019-06-04T20:54:00Z"/>
                <w:rFonts w:ascii="Segoe UI" w:eastAsia="Times New Roman" w:hAnsi="Segoe UI" w:cs="Segoe UI"/>
                <w:color w:val="E6E1DC"/>
                <w:sz w:val="17"/>
                <w:szCs w:val="17"/>
              </w:rPr>
            </w:pPr>
            <w:ins w:id="3384" w:author="Philip Collender" w:date="2019-06-04T20:54:00Z">
              <w:r w:rsidRPr="00A4011D">
                <w:rPr>
                  <w:rFonts w:ascii="Segoe UI" w:eastAsia="Times New Roman" w:hAnsi="Segoe UI" w:cs="Segoe UI"/>
                  <w:color w:val="E6E1DC"/>
                  <w:sz w:val="17"/>
                  <w:szCs w:val="17"/>
                </w:rPr>
                <w:t>14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483B0E" w14:textId="77777777" w:rsidR="00A4011D" w:rsidRPr="00A4011D" w:rsidRDefault="00A4011D" w:rsidP="00A4011D">
            <w:pPr>
              <w:spacing w:after="540" w:line="240" w:lineRule="auto"/>
              <w:rPr>
                <w:ins w:id="3385" w:author="Philip Collender" w:date="2019-06-04T20:54:00Z"/>
                <w:rFonts w:ascii="Segoe UI" w:eastAsia="Times New Roman" w:hAnsi="Segoe UI" w:cs="Segoe UI"/>
                <w:color w:val="E6E1DC"/>
                <w:sz w:val="17"/>
                <w:szCs w:val="17"/>
              </w:rPr>
            </w:pPr>
          </w:p>
        </w:tc>
      </w:tr>
      <w:tr w:rsidR="00A4011D" w:rsidRPr="00A4011D" w14:paraId="3A86CCFF" w14:textId="77777777" w:rsidTr="00A4011D">
        <w:trPr>
          <w:trHeight w:val="345"/>
          <w:tblCellSpacing w:w="0" w:type="dxa"/>
          <w:ins w:id="338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8BAD406" w14:textId="77777777" w:rsidR="00A4011D" w:rsidRPr="00A4011D" w:rsidRDefault="00A4011D" w:rsidP="00A4011D">
            <w:pPr>
              <w:spacing w:after="540" w:line="240" w:lineRule="auto"/>
              <w:jc w:val="right"/>
              <w:rPr>
                <w:ins w:id="3387" w:author="Philip Collender" w:date="2019-06-04T20:54:00Z"/>
                <w:rFonts w:ascii="Segoe UI" w:eastAsia="Times New Roman" w:hAnsi="Segoe UI" w:cs="Segoe UI"/>
                <w:color w:val="FFFFFF"/>
                <w:sz w:val="17"/>
                <w:szCs w:val="17"/>
              </w:rPr>
            </w:pPr>
            <w:ins w:id="3388" w:author="Philip Collender" w:date="2019-06-04T20:54:00Z">
              <w:r w:rsidRPr="00A4011D">
                <w:rPr>
                  <w:rFonts w:ascii="Segoe UI" w:eastAsia="Times New Roman" w:hAnsi="Segoe UI" w:cs="Segoe UI"/>
                  <w:color w:val="FFFFFF"/>
                  <w:sz w:val="17"/>
                  <w:szCs w:val="17"/>
                </w:rPr>
                <w:t>335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64AC0A" w14:textId="77777777" w:rsidR="00A4011D" w:rsidRPr="00A4011D" w:rsidRDefault="00A4011D" w:rsidP="00A4011D">
            <w:pPr>
              <w:spacing w:after="540" w:line="240" w:lineRule="auto"/>
              <w:rPr>
                <w:ins w:id="3389" w:author="Philip Collender" w:date="2019-06-04T20:54:00Z"/>
                <w:rFonts w:ascii="Segoe UI" w:eastAsia="Times New Roman" w:hAnsi="Segoe UI" w:cs="Segoe UI"/>
                <w:color w:val="E6E1DC"/>
                <w:sz w:val="17"/>
                <w:szCs w:val="17"/>
              </w:rPr>
            </w:pPr>
            <w:ins w:id="339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28EEDF" w14:textId="77777777" w:rsidR="00A4011D" w:rsidRPr="00A4011D" w:rsidRDefault="00A4011D" w:rsidP="00A4011D">
            <w:pPr>
              <w:spacing w:after="540" w:line="240" w:lineRule="auto"/>
              <w:rPr>
                <w:ins w:id="3391" w:author="Philip Collender" w:date="2019-06-04T20:54:00Z"/>
                <w:rFonts w:ascii="Segoe UI" w:eastAsia="Times New Roman" w:hAnsi="Segoe UI" w:cs="Segoe UI"/>
                <w:color w:val="E6E1DC"/>
                <w:sz w:val="17"/>
                <w:szCs w:val="17"/>
              </w:rPr>
            </w:pPr>
            <w:ins w:id="339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60C8C9" w14:textId="77777777" w:rsidR="00A4011D" w:rsidRPr="00A4011D" w:rsidRDefault="00A4011D" w:rsidP="00A4011D">
            <w:pPr>
              <w:spacing w:after="540" w:line="240" w:lineRule="auto"/>
              <w:rPr>
                <w:ins w:id="3393" w:author="Philip Collender" w:date="2019-06-04T20:54:00Z"/>
                <w:rFonts w:ascii="Segoe UI" w:eastAsia="Times New Roman" w:hAnsi="Segoe UI" w:cs="Segoe UI"/>
                <w:color w:val="E6E1DC"/>
                <w:sz w:val="17"/>
                <w:szCs w:val="17"/>
              </w:rPr>
            </w:pPr>
            <w:ins w:id="339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03B6E3" w14:textId="77777777" w:rsidR="00A4011D" w:rsidRPr="00A4011D" w:rsidRDefault="00A4011D" w:rsidP="00A4011D">
            <w:pPr>
              <w:spacing w:after="540" w:line="240" w:lineRule="auto"/>
              <w:rPr>
                <w:ins w:id="3395" w:author="Philip Collender" w:date="2019-06-04T20:54:00Z"/>
                <w:rFonts w:ascii="Segoe UI" w:eastAsia="Times New Roman" w:hAnsi="Segoe UI" w:cs="Segoe UI"/>
                <w:color w:val="E6E1DC"/>
                <w:sz w:val="17"/>
                <w:szCs w:val="17"/>
              </w:rPr>
            </w:pPr>
            <w:ins w:id="339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8C03A6" w14:textId="77777777" w:rsidR="00A4011D" w:rsidRPr="00A4011D" w:rsidRDefault="00A4011D" w:rsidP="00A4011D">
            <w:pPr>
              <w:spacing w:after="540" w:line="240" w:lineRule="auto"/>
              <w:rPr>
                <w:ins w:id="3397" w:author="Philip Collender" w:date="2019-06-04T20:54:00Z"/>
                <w:rFonts w:ascii="Segoe UI" w:eastAsia="Times New Roman" w:hAnsi="Segoe UI" w:cs="Segoe UI"/>
                <w:color w:val="E6E1DC"/>
                <w:sz w:val="17"/>
                <w:szCs w:val="17"/>
              </w:rPr>
            </w:pPr>
            <w:ins w:id="339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74C156" w14:textId="77777777" w:rsidR="00A4011D" w:rsidRPr="00A4011D" w:rsidRDefault="00A4011D" w:rsidP="00A4011D">
            <w:pPr>
              <w:spacing w:after="540" w:line="240" w:lineRule="auto"/>
              <w:rPr>
                <w:ins w:id="3399" w:author="Philip Collender" w:date="2019-06-04T20:54:00Z"/>
                <w:rFonts w:ascii="Segoe UI" w:eastAsia="Times New Roman" w:hAnsi="Segoe UI" w:cs="Segoe UI"/>
                <w:color w:val="E6E1DC"/>
                <w:sz w:val="17"/>
                <w:szCs w:val="17"/>
              </w:rPr>
            </w:pPr>
            <w:ins w:id="340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29C568" w14:textId="77777777" w:rsidR="00A4011D" w:rsidRPr="00A4011D" w:rsidRDefault="00A4011D" w:rsidP="00A4011D">
            <w:pPr>
              <w:spacing w:after="540" w:line="240" w:lineRule="auto"/>
              <w:rPr>
                <w:ins w:id="3401" w:author="Philip Collender" w:date="2019-06-04T20:54:00Z"/>
                <w:rFonts w:ascii="Segoe UI" w:eastAsia="Times New Roman" w:hAnsi="Segoe UI" w:cs="Segoe UI"/>
                <w:color w:val="E6E1DC"/>
                <w:sz w:val="17"/>
                <w:szCs w:val="17"/>
              </w:rPr>
            </w:pPr>
            <w:ins w:id="3402" w:author="Philip Collender" w:date="2019-06-04T20:54:00Z">
              <w:r w:rsidRPr="00A4011D">
                <w:rPr>
                  <w:rFonts w:ascii="Segoe UI" w:eastAsia="Times New Roman" w:hAnsi="Segoe UI" w:cs="Segoe UI"/>
                  <w:color w:val="E6E1DC"/>
                  <w:sz w:val="17"/>
                  <w:szCs w:val="17"/>
                </w:rPr>
                <w:t>1</w:t>
              </w:r>
            </w:ins>
          </w:p>
        </w:tc>
      </w:tr>
      <w:tr w:rsidR="00A4011D" w:rsidRPr="00A4011D" w14:paraId="294A0FFE" w14:textId="77777777" w:rsidTr="00A4011D">
        <w:trPr>
          <w:trHeight w:val="345"/>
          <w:tblCellSpacing w:w="0" w:type="dxa"/>
          <w:ins w:id="340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0731E8A" w14:textId="77777777" w:rsidR="00A4011D" w:rsidRPr="00A4011D" w:rsidRDefault="00A4011D" w:rsidP="00A4011D">
            <w:pPr>
              <w:spacing w:after="540" w:line="240" w:lineRule="auto"/>
              <w:jc w:val="right"/>
              <w:rPr>
                <w:ins w:id="3404" w:author="Philip Collender" w:date="2019-06-04T20:54:00Z"/>
                <w:rFonts w:ascii="Segoe UI" w:eastAsia="Times New Roman" w:hAnsi="Segoe UI" w:cs="Segoe UI"/>
                <w:color w:val="FFFFFF"/>
                <w:sz w:val="17"/>
                <w:szCs w:val="17"/>
              </w:rPr>
            </w:pPr>
            <w:ins w:id="3405" w:author="Philip Collender" w:date="2019-06-04T20:54:00Z">
              <w:r w:rsidRPr="00A4011D">
                <w:rPr>
                  <w:rFonts w:ascii="Segoe UI" w:eastAsia="Times New Roman" w:hAnsi="Segoe UI" w:cs="Segoe UI"/>
                  <w:color w:val="FFFFFF"/>
                  <w:sz w:val="17"/>
                  <w:szCs w:val="17"/>
                </w:rPr>
                <w:t>336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677983" w14:textId="77777777" w:rsidR="00A4011D" w:rsidRPr="00A4011D" w:rsidRDefault="00A4011D" w:rsidP="00A4011D">
            <w:pPr>
              <w:spacing w:after="540" w:line="240" w:lineRule="auto"/>
              <w:jc w:val="right"/>
              <w:rPr>
                <w:ins w:id="340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AD6737" w14:textId="77777777" w:rsidR="00A4011D" w:rsidRPr="00A4011D" w:rsidRDefault="00A4011D" w:rsidP="00A4011D">
            <w:pPr>
              <w:spacing w:after="540" w:line="240" w:lineRule="auto"/>
              <w:rPr>
                <w:ins w:id="340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5D6D8B" w14:textId="77777777" w:rsidR="00A4011D" w:rsidRPr="00A4011D" w:rsidRDefault="00A4011D" w:rsidP="00A4011D">
            <w:pPr>
              <w:spacing w:after="540" w:line="240" w:lineRule="auto"/>
              <w:rPr>
                <w:ins w:id="340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4028B1" w14:textId="77777777" w:rsidR="00A4011D" w:rsidRPr="00A4011D" w:rsidRDefault="00A4011D" w:rsidP="00A4011D">
            <w:pPr>
              <w:spacing w:after="540" w:line="240" w:lineRule="auto"/>
              <w:rPr>
                <w:ins w:id="340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65D4CF" w14:textId="77777777" w:rsidR="00A4011D" w:rsidRPr="00A4011D" w:rsidRDefault="00A4011D" w:rsidP="00A4011D">
            <w:pPr>
              <w:spacing w:after="540" w:line="240" w:lineRule="auto"/>
              <w:rPr>
                <w:ins w:id="341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A1E01D" w14:textId="77777777" w:rsidR="00A4011D" w:rsidRPr="00A4011D" w:rsidRDefault="00A4011D" w:rsidP="00A4011D">
            <w:pPr>
              <w:spacing w:after="540" w:line="240" w:lineRule="auto"/>
              <w:rPr>
                <w:ins w:id="341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1FAD5A" w14:textId="77777777" w:rsidR="00A4011D" w:rsidRPr="00A4011D" w:rsidRDefault="00A4011D" w:rsidP="00A4011D">
            <w:pPr>
              <w:spacing w:after="540" w:line="240" w:lineRule="auto"/>
              <w:rPr>
                <w:ins w:id="3412" w:author="Philip Collender" w:date="2019-06-04T20:54:00Z"/>
                <w:rFonts w:ascii="Times New Roman" w:eastAsia="Times New Roman" w:hAnsi="Times New Roman" w:cs="Times New Roman"/>
                <w:sz w:val="20"/>
                <w:szCs w:val="20"/>
              </w:rPr>
            </w:pPr>
          </w:p>
        </w:tc>
      </w:tr>
      <w:tr w:rsidR="00A4011D" w:rsidRPr="00A4011D" w14:paraId="1DBF7E4C" w14:textId="77777777" w:rsidTr="00A4011D">
        <w:trPr>
          <w:trHeight w:val="345"/>
          <w:tblCellSpacing w:w="0" w:type="dxa"/>
          <w:ins w:id="341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95442E4" w14:textId="77777777" w:rsidR="00A4011D" w:rsidRPr="00A4011D" w:rsidRDefault="00A4011D" w:rsidP="00A4011D">
            <w:pPr>
              <w:spacing w:after="540" w:line="240" w:lineRule="auto"/>
              <w:jc w:val="right"/>
              <w:rPr>
                <w:ins w:id="3414" w:author="Philip Collender" w:date="2019-06-04T20:54:00Z"/>
                <w:rFonts w:ascii="Segoe UI" w:eastAsia="Times New Roman" w:hAnsi="Segoe UI" w:cs="Segoe UI"/>
                <w:color w:val="FFFFFF"/>
                <w:sz w:val="17"/>
                <w:szCs w:val="17"/>
              </w:rPr>
            </w:pPr>
            <w:ins w:id="3415" w:author="Philip Collender" w:date="2019-06-04T20:54:00Z">
              <w:r w:rsidRPr="00A4011D">
                <w:rPr>
                  <w:rFonts w:ascii="Segoe UI" w:eastAsia="Times New Roman" w:hAnsi="Segoe UI" w:cs="Segoe UI"/>
                  <w:color w:val="FFFFFF"/>
                  <w:sz w:val="17"/>
                  <w:szCs w:val="17"/>
                </w:rPr>
                <w:t>337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96E078" w14:textId="77777777" w:rsidR="00A4011D" w:rsidRPr="00A4011D" w:rsidRDefault="00A4011D" w:rsidP="00A4011D">
            <w:pPr>
              <w:spacing w:after="540" w:line="240" w:lineRule="auto"/>
              <w:rPr>
                <w:ins w:id="3416" w:author="Philip Collender" w:date="2019-06-04T20:54:00Z"/>
                <w:rFonts w:ascii="Segoe UI" w:eastAsia="Times New Roman" w:hAnsi="Segoe UI" w:cs="Segoe UI"/>
                <w:color w:val="E6E1DC"/>
                <w:sz w:val="17"/>
                <w:szCs w:val="17"/>
              </w:rPr>
            </w:pPr>
            <w:ins w:id="3417" w:author="Philip Collender" w:date="2019-06-04T20:54:00Z">
              <w:r w:rsidRPr="00A4011D">
                <w:rPr>
                  <w:rFonts w:ascii="Segoe UI" w:eastAsia="Times New Roman" w:hAnsi="Segoe UI" w:cs="Segoe UI"/>
                  <w:color w:val="E6E1DC"/>
                  <w:sz w:val="17"/>
                  <w:szCs w:val="17"/>
                </w:rPr>
                <w:t>dfA.87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2E4BE9" w14:textId="77777777" w:rsidR="00A4011D" w:rsidRPr="00A4011D" w:rsidRDefault="00A4011D" w:rsidP="00A4011D">
            <w:pPr>
              <w:spacing w:after="540" w:line="240" w:lineRule="auto"/>
              <w:rPr>
                <w:ins w:id="3418" w:author="Philip Collender" w:date="2019-06-04T20:54:00Z"/>
                <w:rFonts w:ascii="Segoe UI" w:eastAsia="Times New Roman" w:hAnsi="Segoe UI" w:cs="Segoe UI"/>
                <w:color w:val="E6E1DC"/>
                <w:sz w:val="17"/>
                <w:szCs w:val="17"/>
              </w:rPr>
            </w:pPr>
            <w:ins w:id="3419" w:author="Philip Collender" w:date="2019-06-04T20:54:00Z">
              <w:r w:rsidRPr="00A4011D">
                <w:rPr>
                  <w:rFonts w:ascii="Microsoft YaHei" w:eastAsia="Microsoft YaHei" w:hAnsi="Microsoft YaHei" w:cs="Microsoft YaHei"/>
                  <w:color w:val="E6E1DC"/>
                  <w:sz w:val="17"/>
                  <w:szCs w:val="17"/>
                </w:rPr>
                <w:t>尉迟敬德</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230E33" w14:textId="77777777" w:rsidR="00A4011D" w:rsidRPr="00A4011D" w:rsidRDefault="00A4011D" w:rsidP="00A4011D">
            <w:pPr>
              <w:spacing w:after="540" w:line="240" w:lineRule="auto"/>
              <w:rPr>
                <w:ins w:id="3420" w:author="Philip Collender" w:date="2019-06-04T20:54:00Z"/>
                <w:rFonts w:ascii="Segoe UI" w:eastAsia="Times New Roman" w:hAnsi="Segoe UI" w:cs="Segoe UI"/>
                <w:color w:val="E6E1DC"/>
                <w:sz w:val="17"/>
                <w:szCs w:val="17"/>
              </w:rPr>
            </w:pPr>
            <w:ins w:id="3421"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E48B3A" w14:textId="77777777" w:rsidR="00A4011D" w:rsidRPr="00A4011D" w:rsidRDefault="00A4011D" w:rsidP="00A4011D">
            <w:pPr>
              <w:spacing w:after="540" w:line="240" w:lineRule="auto"/>
              <w:rPr>
                <w:ins w:id="3422" w:author="Philip Collender" w:date="2019-06-04T20:54:00Z"/>
                <w:rFonts w:ascii="Segoe UI" w:eastAsia="Times New Roman" w:hAnsi="Segoe UI" w:cs="Segoe UI"/>
                <w:color w:val="E6E1DC"/>
                <w:sz w:val="17"/>
                <w:szCs w:val="17"/>
              </w:rPr>
            </w:pPr>
            <w:ins w:id="3423" w:author="Philip Collender" w:date="2019-06-04T20:54:00Z">
              <w:r w:rsidRPr="00A4011D">
                <w:rPr>
                  <w:rFonts w:ascii="Segoe UI" w:eastAsia="Times New Roman" w:hAnsi="Segoe UI" w:cs="Segoe UI"/>
                  <w:color w:val="E6E1DC"/>
                  <w:sz w:val="17"/>
                  <w:szCs w:val="17"/>
                </w:rPr>
                <w:t>1992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BDFB98" w14:textId="77777777" w:rsidR="00A4011D" w:rsidRPr="00A4011D" w:rsidRDefault="00A4011D" w:rsidP="00A4011D">
            <w:pPr>
              <w:spacing w:after="540" w:line="240" w:lineRule="auto"/>
              <w:rPr>
                <w:ins w:id="3424" w:author="Philip Collender" w:date="2019-06-04T20:54:00Z"/>
                <w:rFonts w:ascii="Segoe UI" w:eastAsia="Times New Roman" w:hAnsi="Segoe UI" w:cs="Segoe UI"/>
                <w:color w:val="E6E1DC"/>
                <w:sz w:val="17"/>
                <w:szCs w:val="17"/>
              </w:rPr>
            </w:pPr>
            <w:ins w:id="342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69FA04" w14:textId="77777777" w:rsidR="00A4011D" w:rsidRPr="00A4011D" w:rsidRDefault="00A4011D" w:rsidP="00A4011D">
            <w:pPr>
              <w:spacing w:after="540" w:line="240" w:lineRule="auto"/>
              <w:rPr>
                <w:ins w:id="3426" w:author="Philip Collender" w:date="2019-06-04T20:54:00Z"/>
                <w:rFonts w:ascii="Segoe UI" w:eastAsia="Times New Roman" w:hAnsi="Segoe UI" w:cs="Segoe UI"/>
                <w:color w:val="E6E1DC"/>
                <w:sz w:val="17"/>
                <w:szCs w:val="17"/>
              </w:rPr>
            </w:pPr>
            <w:ins w:id="3427"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A958C7" w14:textId="77777777" w:rsidR="00A4011D" w:rsidRPr="00A4011D" w:rsidRDefault="00A4011D" w:rsidP="00A4011D">
            <w:pPr>
              <w:spacing w:after="540" w:line="240" w:lineRule="auto"/>
              <w:rPr>
                <w:ins w:id="3428" w:author="Philip Collender" w:date="2019-06-04T20:54:00Z"/>
                <w:rFonts w:ascii="Segoe UI" w:eastAsia="Times New Roman" w:hAnsi="Segoe UI" w:cs="Segoe UI"/>
                <w:color w:val="E6E1DC"/>
                <w:sz w:val="17"/>
                <w:szCs w:val="17"/>
              </w:rPr>
            </w:pPr>
          </w:p>
        </w:tc>
      </w:tr>
      <w:tr w:rsidR="00A4011D" w:rsidRPr="00A4011D" w14:paraId="73213C37" w14:textId="77777777" w:rsidTr="00A4011D">
        <w:trPr>
          <w:trHeight w:val="345"/>
          <w:tblCellSpacing w:w="0" w:type="dxa"/>
          <w:ins w:id="342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65CDF55" w14:textId="77777777" w:rsidR="00A4011D" w:rsidRPr="00A4011D" w:rsidRDefault="00A4011D" w:rsidP="00A4011D">
            <w:pPr>
              <w:spacing w:after="540" w:line="240" w:lineRule="auto"/>
              <w:jc w:val="right"/>
              <w:rPr>
                <w:ins w:id="3430" w:author="Philip Collender" w:date="2019-06-04T20:54:00Z"/>
                <w:rFonts w:ascii="Segoe UI" w:eastAsia="Times New Roman" w:hAnsi="Segoe UI" w:cs="Segoe UI"/>
                <w:color w:val="FFFFFF"/>
                <w:sz w:val="17"/>
                <w:szCs w:val="17"/>
              </w:rPr>
            </w:pPr>
            <w:ins w:id="3431" w:author="Philip Collender" w:date="2019-06-04T20:54:00Z">
              <w:r w:rsidRPr="00A4011D">
                <w:rPr>
                  <w:rFonts w:ascii="Segoe UI" w:eastAsia="Times New Roman" w:hAnsi="Segoe UI" w:cs="Segoe UI"/>
                  <w:color w:val="FFFFFF"/>
                  <w:sz w:val="17"/>
                  <w:szCs w:val="17"/>
                </w:rPr>
                <w:t>338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3F0A2C9" w14:textId="77777777" w:rsidR="00A4011D" w:rsidRPr="00A4011D" w:rsidRDefault="00A4011D" w:rsidP="00A4011D">
            <w:pPr>
              <w:spacing w:after="540" w:line="240" w:lineRule="auto"/>
              <w:rPr>
                <w:ins w:id="3432" w:author="Philip Collender" w:date="2019-06-04T20:54:00Z"/>
                <w:rFonts w:ascii="Segoe UI" w:eastAsia="Times New Roman" w:hAnsi="Segoe UI" w:cs="Segoe UI"/>
                <w:color w:val="E6E1DC"/>
                <w:sz w:val="17"/>
                <w:szCs w:val="17"/>
              </w:rPr>
            </w:pPr>
            <w:ins w:id="3433" w:author="Philip Collender" w:date="2019-06-04T20:54:00Z">
              <w:r w:rsidRPr="00A4011D">
                <w:rPr>
                  <w:rFonts w:ascii="Segoe UI" w:eastAsia="Times New Roman" w:hAnsi="Segoe UI" w:cs="Segoe UI"/>
                  <w:color w:val="E6E1DC"/>
                  <w:sz w:val="17"/>
                  <w:szCs w:val="17"/>
                </w:rPr>
                <w:t>dfB.87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A1C9DF" w14:textId="77777777" w:rsidR="00A4011D" w:rsidRPr="00A4011D" w:rsidRDefault="00A4011D" w:rsidP="00A4011D">
            <w:pPr>
              <w:spacing w:after="540" w:line="240" w:lineRule="auto"/>
              <w:rPr>
                <w:ins w:id="3434" w:author="Philip Collender" w:date="2019-06-04T20:54:00Z"/>
                <w:rFonts w:ascii="Segoe UI" w:eastAsia="Times New Roman" w:hAnsi="Segoe UI" w:cs="Segoe UI"/>
                <w:color w:val="E6E1DC"/>
                <w:sz w:val="17"/>
                <w:szCs w:val="17"/>
              </w:rPr>
            </w:pPr>
            <w:ins w:id="3435" w:author="Philip Collender" w:date="2019-06-04T20:54:00Z">
              <w:r w:rsidRPr="00A4011D">
                <w:rPr>
                  <w:rFonts w:ascii="Microsoft YaHei" w:eastAsia="Microsoft YaHei" w:hAnsi="Microsoft YaHei" w:cs="Microsoft YaHei"/>
                  <w:color w:val="E6E1DC"/>
                  <w:sz w:val="17"/>
                  <w:szCs w:val="17"/>
                </w:rPr>
                <w:t>尉迟恭</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CA231D" w14:textId="77777777" w:rsidR="00A4011D" w:rsidRPr="00A4011D" w:rsidRDefault="00A4011D" w:rsidP="00A4011D">
            <w:pPr>
              <w:spacing w:after="540" w:line="240" w:lineRule="auto"/>
              <w:rPr>
                <w:ins w:id="3436" w:author="Philip Collender" w:date="2019-06-04T20:54:00Z"/>
                <w:rFonts w:ascii="Segoe UI" w:eastAsia="Times New Roman" w:hAnsi="Segoe UI" w:cs="Segoe UI"/>
                <w:color w:val="E6E1DC"/>
                <w:sz w:val="17"/>
                <w:szCs w:val="17"/>
              </w:rPr>
            </w:pPr>
            <w:ins w:id="343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B1E4BC" w14:textId="77777777" w:rsidR="00A4011D" w:rsidRPr="00A4011D" w:rsidRDefault="00A4011D" w:rsidP="00A4011D">
            <w:pPr>
              <w:spacing w:after="540" w:line="240" w:lineRule="auto"/>
              <w:rPr>
                <w:ins w:id="3438" w:author="Philip Collender" w:date="2019-06-04T20:54:00Z"/>
                <w:rFonts w:ascii="Segoe UI" w:eastAsia="Times New Roman" w:hAnsi="Segoe UI" w:cs="Segoe UI"/>
                <w:color w:val="E6E1DC"/>
                <w:sz w:val="17"/>
                <w:szCs w:val="17"/>
              </w:rPr>
            </w:pPr>
            <w:ins w:id="3439" w:author="Philip Collender" w:date="2019-06-04T20:54:00Z">
              <w:r w:rsidRPr="00A4011D">
                <w:rPr>
                  <w:rFonts w:ascii="Segoe UI" w:eastAsia="Times New Roman" w:hAnsi="Segoe UI" w:cs="Segoe UI"/>
                  <w:color w:val="E6E1DC"/>
                  <w:sz w:val="17"/>
                  <w:szCs w:val="17"/>
                </w:rPr>
                <w:t>1992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A0AD07" w14:textId="77777777" w:rsidR="00A4011D" w:rsidRPr="00A4011D" w:rsidRDefault="00A4011D" w:rsidP="00A4011D">
            <w:pPr>
              <w:spacing w:after="540" w:line="240" w:lineRule="auto"/>
              <w:rPr>
                <w:ins w:id="3440" w:author="Philip Collender" w:date="2019-06-04T20:54:00Z"/>
                <w:rFonts w:ascii="Segoe UI" w:eastAsia="Times New Roman" w:hAnsi="Segoe UI" w:cs="Segoe UI"/>
                <w:color w:val="E6E1DC"/>
                <w:sz w:val="17"/>
                <w:szCs w:val="17"/>
              </w:rPr>
            </w:pPr>
            <w:ins w:id="344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1AD03D" w14:textId="77777777" w:rsidR="00A4011D" w:rsidRPr="00A4011D" w:rsidRDefault="00A4011D" w:rsidP="00A4011D">
            <w:pPr>
              <w:spacing w:after="540" w:line="240" w:lineRule="auto"/>
              <w:rPr>
                <w:ins w:id="3442" w:author="Philip Collender" w:date="2019-06-04T20:54:00Z"/>
                <w:rFonts w:ascii="Segoe UI" w:eastAsia="Times New Roman" w:hAnsi="Segoe UI" w:cs="Segoe UI"/>
                <w:color w:val="E6E1DC"/>
                <w:sz w:val="17"/>
                <w:szCs w:val="17"/>
              </w:rPr>
            </w:pPr>
            <w:ins w:id="3443"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B3A72C" w14:textId="77777777" w:rsidR="00A4011D" w:rsidRPr="00A4011D" w:rsidRDefault="00A4011D" w:rsidP="00A4011D">
            <w:pPr>
              <w:spacing w:after="540" w:line="240" w:lineRule="auto"/>
              <w:rPr>
                <w:ins w:id="3444" w:author="Philip Collender" w:date="2019-06-04T20:54:00Z"/>
                <w:rFonts w:ascii="Segoe UI" w:eastAsia="Times New Roman" w:hAnsi="Segoe UI" w:cs="Segoe UI"/>
                <w:color w:val="E6E1DC"/>
                <w:sz w:val="17"/>
                <w:szCs w:val="17"/>
              </w:rPr>
            </w:pPr>
          </w:p>
        </w:tc>
      </w:tr>
      <w:tr w:rsidR="00A4011D" w:rsidRPr="00A4011D" w14:paraId="5163AE0B" w14:textId="77777777" w:rsidTr="00A4011D">
        <w:trPr>
          <w:trHeight w:val="345"/>
          <w:tblCellSpacing w:w="0" w:type="dxa"/>
          <w:ins w:id="344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D100623" w14:textId="77777777" w:rsidR="00A4011D" w:rsidRPr="00A4011D" w:rsidRDefault="00A4011D" w:rsidP="00A4011D">
            <w:pPr>
              <w:spacing w:after="540" w:line="240" w:lineRule="auto"/>
              <w:jc w:val="right"/>
              <w:rPr>
                <w:ins w:id="3446" w:author="Philip Collender" w:date="2019-06-04T20:54:00Z"/>
                <w:rFonts w:ascii="Segoe UI" w:eastAsia="Times New Roman" w:hAnsi="Segoe UI" w:cs="Segoe UI"/>
                <w:color w:val="FFFFFF"/>
                <w:sz w:val="17"/>
                <w:szCs w:val="17"/>
              </w:rPr>
            </w:pPr>
            <w:ins w:id="3447" w:author="Philip Collender" w:date="2019-06-04T20:54:00Z">
              <w:r w:rsidRPr="00A4011D">
                <w:rPr>
                  <w:rFonts w:ascii="Segoe UI" w:eastAsia="Times New Roman" w:hAnsi="Segoe UI" w:cs="Segoe UI"/>
                  <w:color w:val="FFFFFF"/>
                  <w:sz w:val="17"/>
                  <w:szCs w:val="17"/>
                </w:rPr>
                <w:t>339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C845CE" w14:textId="77777777" w:rsidR="00A4011D" w:rsidRPr="00A4011D" w:rsidRDefault="00A4011D" w:rsidP="00A4011D">
            <w:pPr>
              <w:spacing w:after="540" w:line="240" w:lineRule="auto"/>
              <w:rPr>
                <w:ins w:id="3448" w:author="Philip Collender" w:date="2019-06-04T20:54:00Z"/>
                <w:rFonts w:ascii="Segoe UI" w:eastAsia="Times New Roman" w:hAnsi="Segoe UI" w:cs="Segoe UI"/>
                <w:color w:val="E6E1DC"/>
                <w:sz w:val="17"/>
                <w:szCs w:val="17"/>
              </w:rPr>
            </w:pPr>
            <w:ins w:id="344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2AC88E" w14:textId="77777777" w:rsidR="00A4011D" w:rsidRPr="00A4011D" w:rsidRDefault="00A4011D" w:rsidP="00A4011D">
            <w:pPr>
              <w:spacing w:after="540" w:line="240" w:lineRule="auto"/>
              <w:rPr>
                <w:ins w:id="3450" w:author="Philip Collender" w:date="2019-06-04T20:54:00Z"/>
                <w:rFonts w:ascii="Segoe UI" w:eastAsia="Times New Roman" w:hAnsi="Segoe UI" w:cs="Segoe UI"/>
                <w:color w:val="E6E1DC"/>
                <w:sz w:val="17"/>
                <w:szCs w:val="17"/>
              </w:rPr>
            </w:pPr>
            <w:ins w:id="345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5CA577" w14:textId="77777777" w:rsidR="00A4011D" w:rsidRPr="00A4011D" w:rsidRDefault="00A4011D" w:rsidP="00A4011D">
            <w:pPr>
              <w:spacing w:after="540" w:line="240" w:lineRule="auto"/>
              <w:rPr>
                <w:ins w:id="3452" w:author="Philip Collender" w:date="2019-06-04T20:54:00Z"/>
                <w:rFonts w:ascii="Segoe UI" w:eastAsia="Times New Roman" w:hAnsi="Segoe UI" w:cs="Segoe UI"/>
                <w:color w:val="E6E1DC"/>
                <w:sz w:val="17"/>
                <w:szCs w:val="17"/>
              </w:rPr>
            </w:pPr>
            <w:ins w:id="345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446A58" w14:textId="77777777" w:rsidR="00A4011D" w:rsidRPr="00A4011D" w:rsidRDefault="00A4011D" w:rsidP="00A4011D">
            <w:pPr>
              <w:spacing w:after="540" w:line="240" w:lineRule="auto"/>
              <w:rPr>
                <w:ins w:id="3454" w:author="Philip Collender" w:date="2019-06-04T20:54:00Z"/>
                <w:rFonts w:ascii="Segoe UI" w:eastAsia="Times New Roman" w:hAnsi="Segoe UI" w:cs="Segoe UI"/>
                <w:color w:val="E6E1DC"/>
                <w:sz w:val="17"/>
                <w:szCs w:val="17"/>
              </w:rPr>
            </w:pPr>
            <w:ins w:id="345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B0AF4F" w14:textId="77777777" w:rsidR="00A4011D" w:rsidRPr="00A4011D" w:rsidRDefault="00A4011D" w:rsidP="00A4011D">
            <w:pPr>
              <w:spacing w:after="540" w:line="240" w:lineRule="auto"/>
              <w:rPr>
                <w:ins w:id="3456" w:author="Philip Collender" w:date="2019-06-04T20:54:00Z"/>
                <w:rFonts w:ascii="Segoe UI" w:eastAsia="Times New Roman" w:hAnsi="Segoe UI" w:cs="Segoe UI"/>
                <w:color w:val="E6E1DC"/>
                <w:sz w:val="17"/>
                <w:szCs w:val="17"/>
              </w:rPr>
            </w:pPr>
            <w:ins w:id="345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424EA0" w14:textId="77777777" w:rsidR="00A4011D" w:rsidRPr="00A4011D" w:rsidRDefault="00A4011D" w:rsidP="00A4011D">
            <w:pPr>
              <w:spacing w:after="540" w:line="240" w:lineRule="auto"/>
              <w:rPr>
                <w:ins w:id="3458" w:author="Philip Collender" w:date="2019-06-04T20:54:00Z"/>
                <w:rFonts w:ascii="Segoe UI" w:eastAsia="Times New Roman" w:hAnsi="Segoe UI" w:cs="Segoe UI"/>
                <w:color w:val="E6E1DC"/>
                <w:sz w:val="17"/>
                <w:szCs w:val="17"/>
              </w:rPr>
            </w:pPr>
            <w:ins w:id="345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CF43AA" w14:textId="77777777" w:rsidR="00A4011D" w:rsidRPr="00A4011D" w:rsidRDefault="00A4011D" w:rsidP="00A4011D">
            <w:pPr>
              <w:spacing w:after="540" w:line="240" w:lineRule="auto"/>
              <w:rPr>
                <w:ins w:id="3460" w:author="Philip Collender" w:date="2019-06-04T20:54:00Z"/>
                <w:rFonts w:ascii="Segoe UI" w:eastAsia="Times New Roman" w:hAnsi="Segoe UI" w:cs="Segoe UI"/>
                <w:color w:val="E6E1DC"/>
                <w:sz w:val="17"/>
                <w:szCs w:val="17"/>
              </w:rPr>
            </w:pPr>
            <w:ins w:id="3461" w:author="Philip Collender" w:date="2019-06-04T20:54:00Z">
              <w:r w:rsidRPr="00A4011D">
                <w:rPr>
                  <w:rFonts w:ascii="Segoe UI" w:eastAsia="Times New Roman" w:hAnsi="Segoe UI" w:cs="Segoe UI"/>
                  <w:color w:val="E6E1DC"/>
                  <w:sz w:val="17"/>
                  <w:szCs w:val="17"/>
                </w:rPr>
                <w:t>0.9994</w:t>
              </w:r>
            </w:ins>
          </w:p>
        </w:tc>
      </w:tr>
      <w:tr w:rsidR="00A4011D" w:rsidRPr="00A4011D" w14:paraId="5DF9F768" w14:textId="77777777" w:rsidTr="00A4011D">
        <w:trPr>
          <w:trHeight w:val="345"/>
          <w:tblCellSpacing w:w="0" w:type="dxa"/>
          <w:ins w:id="346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818BB4D" w14:textId="77777777" w:rsidR="00A4011D" w:rsidRPr="00A4011D" w:rsidRDefault="00A4011D" w:rsidP="00A4011D">
            <w:pPr>
              <w:spacing w:after="540" w:line="240" w:lineRule="auto"/>
              <w:jc w:val="right"/>
              <w:rPr>
                <w:ins w:id="3463" w:author="Philip Collender" w:date="2019-06-04T20:54:00Z"/>
                <w:rFonts w:ascii="Segoe UI" w:eastAsia="Times New Roman" w:hAnsi="Segoe UI" w:cs="Segoe UI"/>
                <w:color w:val="FFFFFF"/>
                <w:sz w:val="17"/>
                <w:szCs w:val="17"/>
              </w:rPr>
            </w:pPr>
            <w:ins w:id="3464" w:author="Philip Collender" w:date="2019-06-04T20:54:00Z">
              <w:r w:rsidRPr="00A4011D">
                <w:rPr>
                  <w:rFonts w:ascii="Segoe UI" w:eastAsia="Times New Roman" w:hAnsi="Segoe UI" w:cs="Segoe UI"/>
                  <w:color w:val="FFFFFF"/>
                  <w:sz w:val="17"/>
                  <w:szCs w:val="17"/>
                </w:rPr>
                <w:t>340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D67AF9" w14:textId="77777777" w:rsidR="00A4011D" w:rsidRPr="00A4011D" w:rsidRDefault="00A4011D" w:rsidP="00A4011D">
            <w:pPr>
              <w:spacing w:after="540" w:line="240" w:lineRule="auto"/>
              <w:jc w:val="right"/>
              <w:rPr>
                <w:ins w:id="346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3881FE" w14:textId="77777777" w:rsidR="00A4011D" w:rsidRPr="00A4011D" w:rsidRDefault="00A4011D" w:rsidP="00A4011D">
            <w:pPr>
              <w:spacing w:after="540" w:line="240" w:lineRule="auto"/>
              <w:rPr>
                <w:ins w:id="346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DFB774" w14:textId="77777777" w:rsidR="00A4011D" w:rsidRPr="00A4011D" w:rsidRDefault="00A4011D" w:rsidP="00A4011D">
            <w:pPr>
              <w:spacing w:after="540" w:line="240" w:lineRule="auto"/>
              <w:rPr>
                <w:ins w:id="346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8DB03D" w14:textId="77777777" w:rsidR="00A4011D" w:rsidRPr="00A4011D" w:rsidRDefault="00A4011D" w:rsidP="00A4011D">
            <w:pPr>
              <w:spacing w:after="540" w:line="240" w:lineRule="auto"/>
              <w:rPr>
                <w:ins w:id="346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AED87F" w14:textId="77777777" w:rsidR="00A4011D" w:rsidRPr="00A4011D" w:rsidRDefault="00A4011D" w:rsidP="00A4011D">
            <w:pPr>
              <w:spacing w:after="540" w:line="240" w:lineRule="auto"/>
              <w:rPr>
                <w:ins w:id="346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B44CCB" w14:textId="77777777" w:rsidR="00A4011D" w:rsidRPr="00A4011D" w:rsidRDefault="00A4011D" w:rsidP="00A4011D">
            <w:pPr>
              <w:spacing w:after="540" w:line="240" w:lineRule="auto"/>
              <w:rPr>
                <w:ins w:id="347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F2B441" w14:textId="77777777" w:rsidR="00A4011D" w:rsidRPr="00A4011D" w:rsidRDefault="00A4011D" w:rsidP="00A4011D">
            <w:pPr>
              <w:spacing w:after="540" w:line="240" w:lineRule="auto"/>
              <w:rPr>
                <w:ins w:id="3471" w:author="Philip Collender" w:date="2019-06-04T20:54:00Z"/>
                <w:rFonts w:ascii="Times New Roman" w:eastAsia="Times New Roman" w:hAnsi="Times New Roman" w:cs="Times New Roman"/>
                <w:sz w:val="20"/>
                <w:szCs w:val="20"/>
              </w:rPr>
            </w:pPr>
          </w:p>
        </w:tc>
      </w:tr>
      <w:tr w:rsidR="00A4011D" w:rsidRPr="00A4011D" w14:paraId="2DBAB204" w14:textId="77777777" w:rsidTr="00A4011D">
        <w:trPr>
          <w:trHeight w:val="345"/>
          <w:tblCellSpacing w:w="0" w:type="dxa"/>
          <w:ins w:id="347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99529CB" w14:textId="77777777" w:rsidR="00A4011D" w:rsidRPr="00A4011D" w:rsidRDefault="00A4011D" w:rsidP="00A4011D">
            <w:pPr>
              <w:spacing w:after="540" w:line="240" w:lineRule="auto"/>
              <w:jc w:val="right"/>
              <w:rPr>
                <w:ins w:id="3473" w:author="Philip Collender" w:date="2019-06-04T20:54:00Z"/>
                <w:rFonts w:ascii="Segoe UI" w:eastAsia="Times New Roman" w:hAnsi="Segoe UI" w:cs="Segoe UI"/>
                <w:color w:val="FFFFFF"/>
                <w:sz w:val="17"/>
                <w:szCs w:val="17"/>
              </w:rPr>
            </w:pPr>
            <w:ins w:id="3474" w:author="Philip Collender" w:date="2019-06-04T20:54:00Z">
              <w:r w:rsidRPr="00A4011D">
                <w:rPr>
                  <w:rFonts w:ascii="Segoe UI" w:eastAsia="Times New Roman" w:hAnsi="Segoe UI" w:cs="Segoe UI"/>
                  <w:color w:val="FFFFFF"/>
                  <w:sz w:val="17"/>
                  <w:szCs w:val="17"/>
                </w:rPr>
                <w:lastRenderedPageBreak/>
                <w:t>341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7148DB" w14:textId="77777777" w:rsidR="00A4011D" w:rsidRPr="00A4011D" w:rsidRDefault="00A4011D" w:rsidP="00A4011D">
            <w:pPr>
              <w:spacing w:after="540" w:line="240" w:lineRule="auto"/>
              <w:rPr>
                <w:ins w:id="3475" w:author="Philip Collender" w:date="2019-06-04T20:54:00Z"/>
                <w:rFonts w:ascii="Segoe UI" w:eastAsia="Times New Roman" w:hAnsi="Segoe UI" w:cs="Segoe UI"/>
                <w:color w:val="E6E1DC"/>
                <w:sz w:val="17"/>
                <w:szCs w:val="17"/>
              </w:rPr>
            </w:pPr>
            <w:ins w:id="3476" w:author="Philip Collender" w:date="2019-06-04T20:54:00Z">
              <w:r w:rsidRPr="00A4011D">
                <w:rPr>
                  <w:rFonts w:ascii="Segoe UI" w:eastAsia="Times New Roman" w:hAnsi="Segoe UI" w:cs="Segoe UI"/>
                  <w:color w:val="E6E1DC"/>
                  <w:sz w:val="17"/>
                  <w:szCs w:val="17"/>
                </w:rPr>
                <w:t>dfA.88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04D9EA" w14:textId="77777777" w:rsidR="00A4011D" w:rsidRPr="00A4011D" w:rsidRDefault="00A4011D" w:rsidP="00A4011D">
            <w:pPr>
              <w:spacing w:after="540" w:line="240" w:lineRule="auto"/>
              <w:rPr>
                <w:ins w:id="3477" w:author="Philip Collender" w:date="2019-06-04T20:54:00Z"/>
                <w:rFonts w:ascii="Segoe UI" w:eastAsia="Times New Roman" w:hAnsi="Segoe UI" w:cs="Segoe UI"/>
                <w:color w:val="E6E1DC"/>
                <w:sz w:val="17"/>
                <w:szCs w:val="17"/>
              </w:rPr>
            </w:pPr>
            <w:ins w:id="3478" w:author="Philip Collender" w:date="2019-06-04T20:54:00Z">
              <w:r w:rsidRPr="00A4011D">
                <w:rPr>
                  <w:rFonts w:ascii="Microsoft YaHei" w:eastAsia="Microsoft YaHei" w:hAnsi="Microsoft YaHei" w:cs="Microsoft YaHei"/>
                  <w:color w:val="E6E1DC"/>
                  <w:sz w:val="17"/>
                  <w:szCs w:val="17"/>
                </w:rPr>
                <w:t>川岛芳子</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28D67A" w14:textId="77777777" w:rsidR="00A4011D" w:rsidRPr="00A4011D" w:rsidRDefault="00A4011D" w:rsidP="00A4011D">
            <w:pPr>
              <w:spacing w:after="540" w:line="240" w:lineRule="auto"/>
              <w:rPr>
                <w:ins w:id="3479" w:author="Philip Collender" w:date="2019-06-04T20:54:00Z"/>
                <w:rFonts w:ascii="Segoe UI" w:eastAsia="Times New Roman" w:hAnsi="Segoe UI" w:cs="Segoe UI"/>
                <w:color w:val="E6E1DC"/>
                <w:sz w:val="17"/>
                <w:szCs w:val="17"/>
              </w:rPr>
            </w:pPr>
            <w:ins w:id="348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B8D287" w14:textId="77777777" w:rsidR="00A4011D" w:rsidRPr="00A4011D" w:rsidRDefault="00A4011D" w:rsidP="00A4011D">
            <w:pPr>
              <w:spacing w:after="540" w:line="240" w:lineRule="auto"/>
              <w:rPr>
                <w:ins w:id="3481" w:author="Philip Collender" w:date="2019-06-04T20:54:00Z"/>
                <w:rFonts w:ascii="Segoe UI" w:eastAsia="Times New Roman" w:hAnsi="Segoe UI" w:cs="Segoe UI"/>
                <w:color w:val="E6E1DC"/>
                <w:sz w:val="17"/>
                <w:szCs w:val="17"/>
              </w:rPr>
            </w:pPr>
            <w:ins w:id="3482"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712E1B" w14:textId="77777777" w:rsidR="00A4011D" w:rsidRPr="00A4011D" w:rsidRDefault="00A4011D" w:rsidP="00A4011D">
            <w:pPr>
              <w:spacing w:after="540" w:line="240" w:lineRule="auto"/>
              <w:rPr>
                <w:ins w:id="3483" w:author="Philip Collender" w:date="2019-06-04T20:54:00Z"/>
                <w:rFonts w:ascii="Segoe UI" w:eastAsia="Times New Roman" w:hAnsi="Segoe UI" w:cs="Segoe UI"/>
                <w:color w:val="E6E1DC"/>
                <w:sz w:val="17"/>
                <w:szCs w:val="17"/>
              </w:rPr>
            </w:pPr>
            <w:ins w:id="3484"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0289F8" w14:textId="77777777" w:rsidR="00A4011D" w:rsidRPr="00A4011D" w:rsidRDefault="00A4011D" w:rsidP="00A4011D">
            <w:pPr>
              <w:spacing w:after="540" w:line="240" w:lineRule="auto"/>
              <w:rPr>
                <w:ins w:id="3485" w:author="Philip Collender" w:date="2019-06-04T20:54:00Z"/>
                <w:rFonts w:ascii="Segoe UI" w:eastAsia="Times New Roman" w:hAnsi="Segoe UI" w:cs="Segoe UI"/>
                <w:color w:val="E6E1DC"/>
                <w:sz w:val="17"/>
                <w:szCs w:val="17"/>
              </w:rPr>
            </w:pPr>
            <w:ins w:id="3486"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739F7F" w14:textId="77777777" w:rsidR="00A4011D" w:rsidRPr="00A4011D" w:rsidRDefault="00A4011D" w:rsidP="00A4011D">
            <w:pPr>
              <w:spacing w:after="540" w:line="240" w:lineRule="auto"/>
              <w:rPr>
                <w:ins w:id="3487" w:author="Philip Collender" w:date="2019-06-04T20:54:00Z"/>
                <w:rFonts w:ascii="Segoe UI" w:eastAsia="Times New Roman" w:hAnsi="Segoe UI" w:cs="Segoe UI"/>
                <w:color w:val="E6E1DC"/>
                <w:sz w:val="17"/>
                <w:szCs w:val="17"/>
              </w:rPr>
            </w:pPr>
          </w:p>
        </w:tc>
      </w:tr>
      <w:tr w:rsidR="00A4011D" w:rsidRPr="00A4011D" w14:paraId="79F427E5" w14:textId="77777777" w:rsidTr="00A4011D">
        <w:trPr>
          <w:trHeight w:val="345"/>
          <w:tblCellSpacing w:w="0" w:type="dxa"/>
          <w:ins w:id="348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E4C05FD" w14:textId="77777777" w:rsidR="00A4011D" w:rsidRPr="00A4011D" w:rsidRDefault="00A4011D" w:rsidP="00A4011D">
            <w:pPr>
              <w:spacing w:after="540" w:line="240" w:lineRule="auto"/>
              <w:jc w:val="right"/>
              <w:rPr>
                <w:ins w:id="3489" w:author="Philip Collender" w:date="2019-06-04T20:54:00Z"/>
                <w:rFonts w:ascii="Segoe UI" w:eastAsia="Times New Roman" w:hAnsi="Segoe UI" w:cs="Segoe UI"/>
                <w:color w:val="FFFFFF"/>
                <w:sz w:val="17"/>
                <w:szCs w:val="17"/>
              </w:rPr>
            </w:pPr>
            <w:ins w:id="3490" w:author="Philip Collender" w:date="2019-06-04T20:54:00Z">
              <w:r w:rsidRPr="00A4011D">
                <w:rPr>
                  <w:rFonts w:ascii="Segoe UI" w:eastAsia="Times New Roman" w:hAnsi="Segoe UI" w:cs="Segoe UI"/>
                  <w:color w:val="FFFFFF"/>
                  <w:sz w:val="17"/>
                  <w:szCs w:val="17"/>
                </w:rPr>
                <w:t>342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8EA023" w14:textId="77777777" w:rsidR="00A4011D" w:rsidRPr="00A4011D" w:rsidRDefault="00A4011D" w:rsidP="00A4011D">
            <w:pPr>
              <w:spacing w:after="540" w:line="240" w:lineRule="auto"/>
              <w:rPr>
                <w:ins w:id="3491" w:author="Philip Collender" w:date="2019-06-04T20:54:00Z"/>
                <w:rFonts w:ascii="Segoe UI" w:eastAsia="Times New Roman" w:hAnsi="Segoe UI" w:cs="Segoe UI"/>
                <w:color w:val="E6E1DC"/>
                <w:sz w:val="17"/>
                <w:szCs w:val="17"/>
              </w:rPr>
            </w:pPr>
            <w:ins w:id="3492" w:author="Philip Collender" w:date="2019-06-04T20:54:00Z">
              <w:r w:rsidRPr="00A4011D">
                <w:rPr>
                  <w:rFonts w:ascii="Segoe UI" w:eastAsia="Times New Roman" w:hAnsi="Segoe UI" w:cs="Segoe UI"/>
                  <w:color w:val="E6E1DC"/>
                  <w:sz w:val="17"/>
                  <w:szCs w:val="17"/>
                </w:rPr>
                <w:t>dfB.88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A247D6" w14:textId="77777777" w:rsidR="00A4011D" w:rsidRPr="00A4011D" w:rsidRDefault="00A4011D" w:rsidP="00A4011D">
            <w:pPr>
              <w:spacing w:after="540" w:line="240" w:lineRule="auto"/>
              <w:rPr>
                <w:ins w:id="3493" w:author="Philip Collender" w:date="2019-06-04T20:54:00Z"/>
                <w:rFonts w:ascii="Segoe UI" w:eastAsia="Times New Roman" w:hAnsi="Segoe UI" w:cs="Segoe UI"/>
                <w:color w:val="E6E1DC"/>
                <w:sz w:val="17"/>
                <w:szCs w:val="17"/>
              </w:rPr>
            </w:pPr>
            <w:ins w:id="3494" w:author="Philip Collender" w:date="2019-06-04T20:54:00Z">
              <w:r w:rsidRPr="00A4011D">
                <w:rPr>
                  <w:rFonts w:ascii="Microsoft YaHei" w:eastAsia="Microsoft YaHei" w:hAnsi="Microsoft YaHei" w:cs="Microsoft YaHei"/>
                  <w:color w:val="E6E1DC"/>
                  <w:sz w:val="17"/>
                  <w:szCs w:val="17"/>
                </w:rPr>
                <w:t>川島芳子</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AAD6F4" w14:textId="77777777" w:rsidR="00A4011D" w:rsidRPr="00A4011D" w:rsidRDefault="00A4011D" w:rsidP="00A4011D">
            <w:pPr>
              <w:spacing w:after="540" w:line="240" w:lineRule="auto"/>
              <w:rPr>
                <w:ins w:id="3495" w:author="Philip Collender" w:date="2019-06-04T20:54:00Z"/>
                <w:rFonts w:ascii="Segoe UI" w:eastAsia="Times New Roman" w:hAnsi="Segoe UI" w:cs="Segoe UI"/>
                <w:color w:val="E6E1DC"/>
                <w:sz w:val="17"/>
                <w:szCs w:val="17"/>
              </w:rPr>
            </w:pPr>
            <w:ins w:id="3496"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050C03" w14:textId="77777777" w:rsidR="00A4011D" w:rsidRPr="00A4011D" w:rsidRDefault="00A4011D" w:rsidP="00A4011D">
            <w:pPr>
              <w:spacing w:after="540" w:line="240" w:lineRule="auto"/>
              <w:rPr>
                <w:ins w:id="3497" w:author="Philip Collender" w:date="2019-06-04T20:54:00Z"/>
                <w:rFonts w:ascii="Segoe UI" w:eastAsia="Times New Roman" w:hAnsi="Segoe UI" w:cs="Segoe UI"/>
                <w:color w:val="E6E1DC"/>
                <w:sz w:val="17"/>
                <w:szCs w:val="17"/>
              </w:rPr>
            </w:pPr>
            <w:ins w:id="3498"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AA7980" w14:textId="77777777" w:rsidR="00A4011D" w:rsidRPr="00A4011D" w:rsidRDefault="00A4011D" w:rsidP="00A4011D">
            <w:pPr>
              <w:spacing w:after="540" w:line="240" w:lineRule="auto"/>
              <w:rPr>
                <w:ins w:id="3499" w:author="Philip Collender" w:date="2019-06-04T20:54:00Z"/>
                <w:rFonts w:ascii="Segoe UI" w:eastAsia="Times New Roman" w:hAnsi="Segoe UI" w:cs="Segoe UI"/>
                <w:color w:val="E6E1DC"/>
                <w:sz w:val="17"/>
                <w:szCs w:val="17"/>
              </w:rPr>
            </w:pPr>
            <w:ins w:id="3500"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03F5FF" w14:textId="77777777" w:rsidR="00A4011D" w:rsidRPr="00A4011D" w:rsidRDefault="00A4011D" w:rsidP="00A4011D">
            <w:pPr>
              <w:spacing w:after="540" w:line="240" w:lineRule="auto"/>
              <w:rPr>
                <w:ins w:id="3501" w:author="Philip Collender" w:date="2019-06-04T20:54:00Z"/>
                <w:rFonts w:ascii="Segoe UI" w:eastAsia="Times New Roman" w:hAnsi="Segoe UI" w:cs="Segoe UI"/>
                <w:color w:val="E6E1DC"/>
                <w:sz w:val="17"/>
                <w:szCs w:val="17"/>
              </w:rPr>
            </w:pPr>
            <w:ins w:id="3502" w:author="Philip Collender" w:date="2019-06-04T20:54:00Z">
              <w:r w:rsidRPr="00A4011D">
                <w:rPr>
                  <w:rFonts w:ascii="Segoe UI" w:eastAsia="Times New Roman" w:hAnsi="Segoe UI" w:cs="Segoe UI"/>
                  <w:color w:val="E6E1DC"/>
                  <w:sz w:val="17"/>
                  <w:szCs w:val="17"/>
                </w:rPr>
                <w:t>15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0110F4" w14:textId="77777777" w:rsidR="00A4011D" w:rsidRPr="00A4011D" w:rsidRDefault="00A4011D" w:rsidP="00A4011D">
            <w:pPr>
              <w:spacing w:after="540" w:line="240" w:lineRule="auto"/>
              <w:rPr>
                <w:ins w:id="3503" w:author="Philip Collender" w:date="2019-06-04T20:54:00Z"/>
                <w:rFonts w:ascii="Segoe UI" w:eastAsia="Times New Roman" w:hAnsi="Segoe UI" w:cs="Segoe UI"/>
                <w:color w:val="E6E1DC"/>
                <w:sz w:val="17"/>
                <w:szCs w:val="17"/>
              </w:rPr>
            </w:pPr>
          </w:p>
        </w:tc>
      </w:tr>
      <w:tr w:rsidR="00A4011D" w:rsidRPr="00A4011D" w14:paraId="47189892" w14:textId="77777777" w:rsidTr="00A4011D">
        <w:trPr>
          <w:trHeight w:val="345"/>
          <w:tblCellSpacing w:w="0" w:type="dxa"/>
          <w:ins w:id="350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6AB726E" w14:textId="77777777" w:rsidR="00A4011D" w:rsidRPr="00A4011D" w:rsidRDefault="00A4011D" w:rsidP="00A4011D">
            <w:pPr>
              <w:spacing w:after="540" w:line="240" w:lineRule="auto"/>
              <w:jc w:val="right"/>
              <w:rPr>
                <w:ins w:id="3505" w:author="Philip Collender" w:date="2019-06-04T20:54:00Z"/>
                <w:rFonts w:ascii="Segoe UI" w:eastAsia="Times New Roman" w:hAnsi="Segoe UI" w:cs="Segoe UI"/>
                <w:color w:val="FFFFFF"/>
                <w:sz w:val="17"/>
                <w:szCs w:val="17"/>
              </w:rPr>
            </w:pPr>
            <w:ins w:id="3506" w:author="Philip Collender" w:date="2019-06-04T20:54:00Z">
              <w:r w:rsidRPr="00A4011D">
                <w:rPr>
                  <w:rFonts w:ascii="Segoe UI" w:eastAsia="Times New Roman" w:hAnsi="Segoe UI" w:cs="Segoe UI"/>
                  <w:color w:val="FFFFFF"/>
                  <w:sz w:val="17"/>
                  <w:szCs w:val="17"/>
                </w:rPr>
                <w:t>343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51B1B7" w14:textId="77777777" w:rsidR="00A4011D" w:rsidRPr="00A4011D" w:rsidRDefault="00A4011D" w:rsidP="00A4011D">
            <w:pPr>
              <w:spacing w:after="540" w:line="240" w:lineRule="auto"/>
              <w:rPr>
                <w:ins w:id="3507" w:author="Philip Collender" w:date="2019-06-04T20:54:00Z"/>
                <w:rFonts w:ascii="Segoe UI" w:eastAsia="Times New Roman" w:hAnsi="Segoe UI" w:cs="Segoe UI"/>
                <w:color w:val="E6E1DC"/>
                <w:sz w:val="17"/>
                <w:szCs w:val="17"/>
              </w:rPr>
            </w:pPr>
            <w:ins w:id="350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1B8575" w14:textId="77777777" w:rsidR="00A4011D" w:rsidRPr="00A4011D" w:rsidRDefault="00A4011D" w:rsidP="00A4011D">
            <w:pPr>
              <w:spacing w:after="540" w:line="240" w:lineRule="auto"/>
              <w:rPr>
                <w:ins w:id="3509" w:author="Philip Collender" w:date="2019-06-04T20:54:00Z"/>
                <w:rFonts w:ascii="Segoe UI" w:eastAsia="Times New Roman" w:hAnsi="Segoe UI" w:cs="Segoe UI"/>
                <w:color w:val="E6E1DC"/>
                <w:sz w:val="17"/>
                <w:szCs w:val="17"/>
              </w:rPr>
            </w:pPr>
            <w:ins w:id="351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DBBA62" w14:textId="77777777" w:rsidR="00A4011D" w:rsidRPr="00A4011D" w:rsidRDefault="00A4011D" w:rsidP="00A4011D">
            <w:pPr>
              <w:spacing w:after="540" w:line="240" w:lineRule="auto"/>
              <w:rPr>
                <w:ins w:id="3511" w:author="Philip Collender" w:date="2019-06-04T20:54:00Z"/>
                <w:rFonts w:ascii="Segoe UI" w:eastAsia="Times New Roman" w:hAnsi="Segoe UI" w:cs="Segoe UI"/>
                <w:color w:val="E6E1DC"/>
                <w:sz w:val="17"/>
                <w:szCs w:val="17"/>
              </w:rPr>
            </w:pPr>
            <w:ins w:id="351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8A3C7B" w14:textId="77777777" w:rsidR="00A4011D" w:rsidRPr="00A4011D" w:rsidRDefault="00A4011D" w:rsidP="00A4011D">
            <w:pPr>
              <w:spacing w:after="540" w:line="240" w:lineRule="auto"/>
              <w:rPr>
                <w:ins w:id="3513" w:author="Philip Collender" w:date="2019-06-04T20:54:00Z"/>
                <w:rFonts w:ascii="Segoe UI" w:eastAsia="Times New Roman" w:hAnsi="Segoe UI" w:cs="Segoe UI"/>
                <w:color w:val="E6E1DC"/>
                <w:sz w:val="17"/>
                <w:szCs w:val="17"/>
              </w:rPr>
            </w:pPr>
            <w:ins w:id="351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3F36B1" w14:textId="77777777" w:rsidR="00A4011D" w:rsidRPr="00A4011D" w:rsidRDefault="00A4011D" w:rsidP="00A4011D">
            <w:pPr>
              <w:spacing w:after="540" w:line="240" w:lineRule="auto"/>
              <w:rPr>
                <w:ins w:id="3515" w:author="Philip Collender" w:date="2019-06-04T20:54:00Z"/>
                <w:rFonts w:ascii="Segoe UI" w:eastAsia="Times New Roman" w:hAnsi="Segoe UI" w:cs="Segoe UI"/>
                <w:color w:val="E6E1DC"/>
                <w:sz w:val="17"/>
                <w:szCs w:val="17"/>
              </w:rPr>
            </w:pPr>
            <w:ins w:id="351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21EF75" w14:textId="77777777" w:rsidR="00A4011D" w:rsidRPr="00A4011D" w:rsidRDefault="00A4011D" w:rsidP="00A4011D">
            <w:pPr>
              <w:spacing w:after="540" w:line="240" w:lineRule="auto"/>
              <w:rPr>
                <w:ins w:id="3517" w:author="Philip Collender" w:date="2019-06-04T20:54:00Z"/>
                <w:rFonts w:ascii="Segoe UI" w:eastAsia="Times New Roman" w:hAnsi="Segoe UI" w:cs="Segoe UI"/>
                <w:color w:val="E6E1DC"/>
                <w:sz w:val="17"/>
                <w:szCs w:val="17"/>
              </w:rPr>
            </w:pPr>
            <w:ins w:id="351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EC1619" w14:textId="77777777" w:rsidR="00A4011D" w:rsidRPr="00A4011D" w:rsidRDefault="00A4011D" w:rsidP="00A4011D">
            <w:pPr>
              <w:spacing w:after="540" w:line="240" w:lineRule="auto"/>
              <w:rPr>
                <w:ins w:id="3519" w:author="Philip Collender" w:date="2019-06-04T20:54:00Z"/>
                <w:rFonts w:ascii="Segoe UI" w:eastAsia="Times New Roman" w:hAnsi="Segoe UI" w:cs="Segoe UI"/>
                <w:color w:val="E6E1DC"/>
                <w:sz w:val="17"/>
                <w:szCs w:val="17"/>
              </w:rPr>
            </w:pPr>
            <w:ins w:id="3520" w:author="Philip Collender" w:date="2019-06-04T20:54:00Z">
              <w:r w:rsidRPr="00A4011D">
                <w:rPr>
                  <w:rFonts w:ascii="Segoe UI" w:eastAsia="Times New Roman" w:hAnsi="Segoe UI" w:cs="Segoe UI"/>
                  <w:color w:val="E6E1DC"/>
                  <w:sz w:val="17"/>
                  <w:szCs w:val="17"/>
                </w:rPr>
                <w:t>1</w:t>
              </w:r>
            </w:ins>
          </w:p>
        </w:tc>
      </w:tr>
      <w:tr w:rsidR="00A4011D" w:rsidRPr="00A4011D" w14:paraId="7DB149D2" w14:textId="77777777" w:rsidTr="00A4011D">
        <w:trPr>
          <w:trHeight w:val="345"/>
          <w:tblCellSpacing w:w="0" w:type="dxa"/>
          <w:ins w:id="352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5A20191" w14:textId="77777777" w:rsidR="00A4011D" w:rsidRPr="00A4011D" w:rsidRDefault="00A4011D" w:rsidP="00A4011D">
            <w:pPr>
              <w:spacing w:after="540" w:line="240" w:lineRule="auto"/>
              <w:jc w:val="right"/>
              <w:rPr>
                <w:ins w:id="3522" w:author="Philip Collender" w:date="2019-06-04T20:54:00Z"/>
                <w:rFonts w:ascii="Segoe UI" w:eastAsia="Times New Roman" w:hAnsi="Segoe UI" w:cs="Segoe UI"/>
                <w:color w:val="FFFFFF"/>
                <w:sz w:val="17"/>
                <w:szCs w:val="17"/>
              </w:rPr>
            </w:pPr>
            <w:ins w:id="3523" w:author="Philip Collender" w:date="2019-06-04T20:54:00Z">
              <w:r w:rsidRPr="00A4011D">
                <w:rPr>
                  <w:rFonts w:ascii="Segoe UI" w:eastAsia="Times New Roman" w:hAnsi="Segoe UI" w:cs="Segoe UI"/>
                  <w:color w:val="FFFFFF"/>
                  <w:sz w:val="17"/>
                  <w:szCs w:val="17"/>
                </w:rPr>
                <w:t>344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22DA11" w14:textId="77777777" w:rsidR="00A4011D" w:rsidRPr="00A4011D" w:rsidRDefault="00A4011D" w:rsidP="00A4011D">
            <w:pPr>
              <w:spacing w:after="540" w:line="240" w:lineRule="auto"/>
              <w:jc w:val="right"/>
              <w:rPr>
                <w:ins w:id="352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146F1A" w14:textId="77777777" w:rsidR="00A4011D" w:rsidRPr="00A4011D" w:rsidRDefault="00A4011D" w:rsidP="00A4011D">
            <w:pPr>
              <w:spacing w:after="540" w:line="240" w:lineRule="auto"/>
              <w:rPr>
                <w:ins w:id="352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F729BE" w14:textId="77777777" w:rsidR="00A4011D" w:rsidRPr="00A4011D" w:rsidRDefault="00A4011D" w:rsidP="00A4011D">
            <w:pPr>
              <w:spacing w:after="540" w:line="240" w:lineRule="auto"/>
              <w:rPr>
                <w:ins w:id="352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091ACA" w14:textId="77777777" w:rsidR="00A4011D" w:rsidRPr="00A4011D" w:rsidRDefault="00A4011D" w:rsidP="00A4011D">
            <w:pPr>
              <w:spacing w:after="540" w:line="240" w:lineRule="auto"/>
              <w:rPr>
                <w:ins w:id="352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559D22" w14:textId="77777777" w:rsidR="00A4011D" w:rsidRPr="00A4011D" w:rsidRDefault="00A4011D" w:rsidP="00A4011D">
            <w:pPr>
              <w:spacing w:after="540" w:line="240" w:lineRule="auto"/>
              <w:rPr>
                <w:ins w:id="352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7A14D1" w14:textId="77777777" w:rsidR="00A4011D" w:rsidRPr="00A4011D" w:rsidRDefault="00A4011D" w:rsidP="00A4011D">
            <w:pPr>
              <w:spacing w:after="540" w:line="240" w:lineRule="auto"/>
              <w:rPr>
                <w:ins w:id="352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7D6C52" w14:textId="77777777" w:rsidR="00A4011D" w:rsidRPr="00A4011D" w:rsidRDefault="00A4011D" w:rsidP="00A4011D">
            <w:pPr>
              <w:spacing w:after="540" w:line="240" w:lineRule="auto"/>
              <w:rPr>
                <w:ins w:id="3530" w:author="Philip Collender" w:date="2019-06-04T20:54:00Z"/>
                <w:rFonts w:ascii="Times New Roman" w:eastAsia="Times New Roman" w:hAnsi="Times New Roman" w:cs="Times New Roman"/>
                <w:sz w:val="20"/>
                <w:szCs w:val="20"/>
              </w:rPr>
            </w:pPr>
          </w:p>
        </w:tc>
      </w:tr>
      <w:tr w:rsidR="00A4011D" w:rsidRPr="00A4011D" w14:paraId="1B03B43D" w14:textId="77777777" w:rsidTr="00A4011D">
        <w:trPr>
          <w:trHeight w:val="345"/>
          <w:tblCellSpacing w:w="0" w:type="dxa"/>
          <w:ins w:id="353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569FACC" w14:textId="77777777" w:rsidR="00A4011D" w:rsidRPr="00A4011D" w:rsidRDefault="00A4011D" w:rsidP="00A4011D">
            <w:pPr>
              <w:spacing w:after="540" w:line="240" w:lineRule="auto"/>
              <w:jc w:val="right"/>
              <w:rPr>
                <w:ins w:id="3532" w:author="Philip Collender" w:date="2019-06-04T20:54:00Z"/>
                <w:rFonts w:ascii="Segoe UI" w:eastAsia="Times New Roman" w:hAnsi="Segoe UI" w:cs="Segoe UI"/>
                <w:color w:val="FFFFFF"/>
                <w:sz w:val="17"/>
                <w:szCs w:val="17"/>
              </w:rPr>
            </w:pPr>
            <w:ins w:id="3533" w:author="Philip Collender" w:date="2019-06-04T20:54:00Z">
              <w:r w:rsidRPr="00A4011D">
                <w:rPr>
                  <w:rFonts w:ascii="Segoe UI" w:eastAsia="Times New Roman" w:hAnsi="Segoe UI" w:cs="Segoe UI"/>
                  <w:color w:val="FFFFFF"/>
                  <w:sz w:val="17"/>
                  <w:szCs w:val="17"/>
                </w:rPr>
                <w:t>345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DC7212E" w14:textId="77777777" w:rsidR="00A4011D" w:rsidRPr="00A4011D" w:rsidRDefault="00A4011D" w:rsidP="00A4011D">
            <w:pPr>
              <w:spacing w:after="540" w:line="240" w:lineRule="auto"/>
              <w:rPr>
                <w:ins w:id="3534" w:author="Philip Collender" w:date="2019-06-04T20:54:00Z"/>
                <w:rFonts w:ascii="Segoe UI" w:eastAsia="Times New Roman" w:hAnsi="Segoe UI" w:cs="Segoe UI"/>
                <w:color w:val="E6E1DC"/>
                <w:sz w:val="17"/>
                <w:szCs w:val="17"/>
              </w:rPr>
            </w:pPr>
            <w:ins w:id="3535" w:author="Philip Collender" w:date="2019-06-04T20:54:00Z">
              <w:r w:rsidRPr="00A4011D">
                <w:rPr>
                  <w:rFonts w:ascii="Segoe UI" w:eastAsia="Times New Roman" w:hAnsi="Segoe UI" w:cs="Segoe UI"/>
                  <w:color w:val="E6E1DC"/>
                  <w:sz w:val="17"/>
                  <w:szCs w:val="17"/>
                </w:rPr>
                <w:t>dfA.89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50969B" w14:textId="77777777" w:rsidR="00A4011D" w:rsidRPr="00A4011D" w:rsidRDefault="00A4011D" w:rsidP="00A4011D">
            <w:pPr>
              <w:spacing w:after="540" w:line="240" w:lineRule="auto"/>
              <w:rPr>
                <w:ins w:id="3536" w:author="Philip Collender" w:date="2019-06-04T20:54:00Z"/>
                <w:rFonts w:ascii="Segoe UI" w:eastAsia="Times New Roman" w:hAnsi="Segoe UI" w:cs="Segoe UI"/>
                <w:color w:val="E6E1DC"/>
                <w:sz w:val="17"/>
                <w:szCs w:val="17"/>
              </w:rPr>
            </w:pPr>
            <w:ins w:id="3537" w:author="Philip Collender" w:date="2019-06-04T20:54:00Z">
              <w:r w:rsidRPr="00A4011D">
                <w:rPr>
                  <w:rFonts w:ascii="Microsoft YaHei" w:eastAsia="Microsoft YaHei" w:hAnsi="Microsoft YaHei" w:cs="Microsoft YaHei"/>
                  <w:color w:val="E6E1DC"/>
                  <w:sz w:val="17"/>
                  <w:szCs w:val="17"/>
                </w:rPr>
                <w:t>唐僧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AEC1A7" w14:textId="77777777" w:rsidR="00A4011D" w:rsidRPr="00A4011D" w:rsidRDefault="00A4011D" w:rsidP="00A4011D">
            <w:pPr>
              <w:spacing w:after="540" w:line="240" w:lineRule="auto"/>
              <w:rPr>
                <w:ins w:id="3538" w:author="Philip Collender" w:date="2019-06-04T20:54:00Z"/>
                <w:rFonts w:ascii="Segoe UI" w:eastAsia="Times New Roman" w:hAnsi="Segoe UI" w:cs="Segoe UI"/>
                <w:color w:val="E6E1DC"/>
                <w:sz w:val="17"/>
                <w:szCs w:val="17"/>
              </w:rPr>
            </w:pPr>
            <w:ins w:id="353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447FB90" w14:textId="77777777" w:rsidR="00A4011D" w:rsidRPr="00A4011D" w:rsidRDefault="00A4011D" w:rsidP="00A4011D">
            <w:pPr>
              <w:spacing w:after="540" w:line="240" w:lineRule="auto"/>
              <w:rPr>
                <w:ins w:id="3540" w:author="Philip Collender" w:date="2019-06-04T20:54:00Z"/>
                <w:rFonts w:ascii="Segoe UI" w:eastAsia="Times New Roman" w:hAnsi="Segoe UI" w:cs="Segoe UI"/>
                <w:color w:val="E6E1DC"/>
                <w:sz w:val="17"/>
                <w:szCs w:val="17"/>
              </w:rPr>
            </w:pPr>
            <w:ins w:id="3541"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8A7943" w14:textId="77777777" w:rsidR="00A4011D" w:rsidRPr="00A4011D" w:rsidRDefault="00A4011D" w:rsidP="00A4011D">
            <w:pPr>
              <w:spacing w:after="540" w:line="240" w:lineRule="auto"/>
              <w:rPr>
                <w:ins w:id="3542" w:author="Philip Collender" w:date="2019-06-04T20:54:00Z"/>
                <w:rFonts w:ascii="Segoe UI" w:eastAsia="Times New Roman" w:hAnsi="Segoe UI" w:cs="Segoe UI"/>
                <w:color w:val="E6E1DC"/>
                <w:sz w:val="17"/>
                <w:szCs w:val="17"/>
              </w:rPr>
            </w:pPr>
            <w:ins w:id="3543"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5AD0C9" w14:textId="77777777" w:rsidR="00A4011D" w:rsidRPr="00A4011D" w:rsidRDefault="00A4011D" w:rsidP="00A4011D">
            <w:pPr>
              <w:spacing w:after="540" w:line="240" w:lineRule="auto"/>
              <w:rPr>
                <w:ins w:id="3544" w:author="Philip Collender" w:date="2019-06-04T20:54:00Z"/>
                <w:rFonts w:ascii="Segoe UI" w:eastAsia="Times New Roman" w:hAnsi="Segoe UI" w:cs="Segoe UI"/>
                <w:color w:val="E6E1DC"/>
                <w:sz w:val="17"/>
                <w:szCs w:val="17"/>
              </w:rPr>
            </w:pPr>
            <w:ins w:id="3545"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0899DE" w14:textId="77777777" w:rsidR="00A4011D" w:rsidRPr="00A4011D" w:rsidRDefault="00A4011D" w:rsidP="00A4011D">
            <w:pPr>
              <w:spacing w:after="540" w:line="240" w:lineRule="auto"/>
              <w:rPr>
                <w:ins w:id="3546" w:author="Philip Collender" w:date="2019-06-04T20:54:00Z"/>
                <w:rFonts w:ascii="Segoe UI" w:eastAsia="Times New Roman" w:hAnsi="Segoe UI" w:cs="Segoe UI"/>
                <w:color w:val="E6E1DC"/>
                <w:sz w:val="17"/>
                <w:szCs w:val="17"/>
              </w:rPr>
            </w:pPr>
          </w:p>
        </w:tc>
      </w:tr>
      <w:tr w:rsidR="00A4011D" w:rsidRPr="00A4011D" w14:paraId="64AF3099" w14:textId="77777777" w:rsidTr="00A4011D">
        <w:trPr>
          <w:trHeight w:val="345"/>
          <w:tblCellSpacing w:w="0" w:type="dxa"/>
          <w:ins w:id="354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82652C9" w14:textId="77777777" w:rsidR="00A4011D" w:rsidRPr="00A4011D" w:rsidRDefault="00A4011D" w:rsidP="00A4011D">
            <w:pPr>
              <w:spacing w:after="540" w:line="240" w:lineRule="auto"/>
              <w:jc w:val="right"/>
              <w:rPr>
                <w:ins w:id="3548" w:author="Philip Collender" w:date="2019-06-04T20:54:00Z"/>
                <w:rFonts w:ascii="Segoe UI" w:eastAsia="Times New Roman" w:hAnsi="Segoe UI" w:cs="Segoe UI"/>
                <w:color w:val="FFFFFF"/>
                <w:sz w:val="17"/>
                <w:szCs w:val="17"/>
              </w:rPr>
            </w:pPr>
            <w:ins w:id="3549" w:author="Philip Collender" w:date="2019-06-04T20:54:00Z">
              <w:r w:rsidRPr="00A4011D">
                <w:rPr>
                  <w:rFonts w:ascii="Segoe UI" w:eastAsia="Times New Roman" w:hAnsi="Segoe UI" w:cs="Segoe UI"/>
                  <w:color w:val="FFFFFF"/>
                  <w:sz w:val="17"/>
                  <w:szCs w:val="17"/>
                </w:rPr>
                <w:t>346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42E5EC" w14:textId="77777777" w:rsidR="00A4011D" w:rsidRPr="00A4011D" w:rsidRDefault="00A4011D" w:rsidP="00A4011D">
            <w:pPr>
              <w:spacing w:after="540" w:line="240" w:lineRule="auto"/>
              <w:rPr>
                <w:ins w:id="3550" w:author="Philip Collender" w:date="2019-06-04T20:54:00Z"/>
                <w:rFonts w:ascii="Segoe UI" w:eastAsia="Times New Roman" w:hAnsi="Segoe UI" w:cs="Segoe UI"/>
                <w:color w:val="E6E1DC"/>
                <w:sz w:val="17"/>
                <w:szCs w:val="17"/>
              </w:rPr>
            </w:pPr>
            <w:ins w:id="3551" w:author="Philip Collender" w:date="2019-06-04T20:54:00Z">
              <w:r w:rsidRPr="00A4011D">
                <w:rPr>
                  <w:rFonts w:ascii="Segoe UI" w:eastAsia="Times New Roman" w:hAnsi="Segoe UI" w:cs="Segoe UI"/>
                  <w:color w:val="E6E1DC"/>
                  <w:sz w:val="17"/>
                  <w:szCs w:val="17"/>
                </w:rPr>
                <w:t>dfB.89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7B8725" w14:textId="77777777" w:rsidR="00A4011D" w:rsidRPr="00A4011D" w:rsidRDefault="00A4011D" w:rsidP="00A4011D">
            <w:pPr>
              <w:spacing w:after="540" w:line="240" w:lineRule="auto"/>
              <w:rPr>
                <w:ins w:id="3552" w:author="Philip Collender" w:date="2019-06-04T20:54:00Z"/>
                <w:rFonts w:ascii="Segoe UI" w:eastAsia="Times New Roman" w:hAnsi="Segoe UI" w:cs="Segoe UI"/>
                <w:color w:val="E6E1DC"/>
                <w:sz w:val="17"/>
                <w:szCs w:val="17"/>
              </w:rPr>
            </w:pPr>
            <w:ins w:id="3553" w:author="Philip Collender" w:date="2019-06-04T20:54:00Z">
              <w:r w:rsidRPr="00A4011D">
                <w:rPr>
                  <w:rFonts w:ascii="Microsoft YaHei" w:eastAsia="Microsoft YaHei" w:hAnsi="Microsoft YaHei" w:cs="Microsoft YaHei"/>
                  <w:color w:val="E6E1DC"/>
                  <w:sz w:val="17"/>
                  <w:szCs w:val="17"/>
                </w:rPr>
                <w:t>唐三藏</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FC6C62" w14:textId="77777777" w:rsidR="00A4011D" w:rsidRPr="00A4011D" w:rsidRDefault="00A4011D" w:rsidP="00A4011D">
            <w:pPr>
              <w:spacing w:after="540" w:line="240" w:lineRule="auto"/>
              <w:rPr>
                <w:ins w:id="3554" w:author="Philip Collender" w:date="2019-06-04T20:54:00Z"/>
                <w:rFonts w:ascii="Segoe UI" w:eastAsia="Times New Roman" w:hAnsi="Segoe UI" w:cs="Segoe UI"/>
                <w:color w:val="E6E1DC"/>
                <w:sz w:val="17"/>
                <w:szCs w:val="17"/>
              </w:rPr>
            </w:pPr>
            <w:ins w:id="355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D6D28E" w14:textId="77777777" w:rsidR="00A4011D" w:rsidRPr="00A4011D" w:rsidRDefault="00A4011D" w:rsidP="00A4011D">
            <w:pPr>
              <w:spacing w:after="540" w:line="240" w:lineRule="auto"/>
              <w:rPr>
                <w:ins w:id="3556" w:author="Philip Collender" w:date="2019-06-04T20:54:00Z"/>
                <w:rFonts w:ascii="Segoe UI" w:eastAsia="Times New Roman" w:hAnsi="Segoe UI" w:cs="Segoe UI"/>
                <w:color w:val="E6E1DC"/>
                <w:sz w:val="17"/>
                <w:szCs w:val="17"/>
              </w:rPr>
            </w:pPr>
            <w:ins w:id="3557" w:author="Philip Collender" w:date="2019-06-04T20:54:00Z">
              <w:r w:rsidRPr="00A4011D">
                <w:rPr>
                  <w:rFonts w:ascii="Segoe UI" w:eastAsia="Times New Roman" w:hAnsi="Segoe UI" w:cs="Segoe UI"/>
                  <w:color w:val="E6E1DC"/>
                  <w:sz w:val="17"/>
                  <w:szCs w:val="17"/>
                </w:rPr>
                <w:t>1983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585B17" w14:textId="77777777" w:rsidR="00A4011D" w:rsidRPr="00A4011D" w:rsidRDefault="00A4011D" w:rsidP="00A4011D">
            <w:pPr>
              <w:spacing w:after="540" w:line="240" w:lineRule="auto"/>
              <w:rPr>
                <w:ins w:id="3558" w:author="Philip Collender" w:date="2019-06-04T20:54:00Z"/>
                <w:rFonts w:ascii="Segoe UI" w:eastAsia="Times New Roman" w:hAnsi="Segoe UI" w:cs="Segoe UI"/>
                <w:color w:val="E6E1DC"/>
                <w:sz w:val="17"/>
                <w:szCs w:val="17"/>
              </w:rPr>
            </w:pPr>
            <w:ins w:id="3559" w:author="Philip Collender" w:date="2019-06-04T20:54:00Z">
              <w:r w:rsidRPr="00A4011D">
                <w:rPr>
                  <w:rFonts w:ascii="Segoe UI" w:eastAsia="Times New Roman" w:hAnsi="Segoe UI" w:cs="Segoe UI"/>
                  <w:color w:val="E6E1DC"/>
                  <w:sz w:val="17"/>
                  <w:szCs w:val="17"/>
                </w:rPr>
                <w:t>11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1AB6276" w14:textId="77777777" w:rsidR="00A4011D" w:rsidRPr="00A4011D" w:rsidRDefault="00A4011D" w:rsidP="00A4011D">
            <w:pPr>
              <w:spacing w:after="540" w:line="240" w:lineRule="auto"/>
              <w:rPr>
                <w:ins w:id="3560" w:author="Philip Collender" w:date="2019-06-04T20:54:00Z"/>
                <w:rFonts w:ascii="Segoe UI" w:eastAsia="Times New Roman" w:hAnsi="Segoe UI" w:cs="Segoe UI"/>
                <w:color w:val="E6E1DC"/>
                <w:sz w:val="17"/>
                <w:szCs w:val="17"/>
              </w:rPr>
            </w:pPr>
            <w:ins w:id="3561" w:author="Philip Collender" w:date="2019-06-04T20:54:00Z">
              <w:r w:rsidRPr="00A4011D">
                <w:rPr>
                  <w:rFonts w:ascii="Segoe UI" w:eastAsia="Times New Roman" w:hAnsi="Segoe UI" w:cs="Segoe UI"/>
                  <w:color w:val="E6E1DC"/>
                  <w:sz w:val="17"/>
                  <w:szCs w:val="17"/>
                </w:rPr>
                <w:t>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ED324A" w14:textId="77777777" w:rsidR="00A4011D" w:rsidRPr="00A4011D" w:rsidRDefault="00A4011D" w:rsidP="00A4011D">
            <w:pPr>
              <w:spacing w:after="540" w:line="240" w:lineRule="auto"/>
              <w:rPr>
                <w:ins w:id="3562" w:author="Philip Collender" w:date="2019-06-04T20:54:00Z"/>
                <w:rFonts w:ascii="Segoe UI" w:eastAsia="Times New Roman" w:hAnsi="Segoe UI" w:cs="Segoe UI"/>
                <w:color w:val="E6E1DC"/>
                <w:sz w:val="17"/>
                <w:szCs w:val="17"/>
              </w:rPr>
            </w:pPr>
          </w:p>
        </w:tc>
      </w:tr>
      <w:tr w:rsidR="00A4011D" w:rsidRPr="00A4011D" w14:paraId="17E473D5" w14:textId="77777777" w:rsidTr="00A4011D">
        <w:trPr>
          <w:trHeight w:val="345"/>
          <w:tblCellSpacing w:w="0" w:type="dxa"/>
          <w:ins w:id="356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FE8571E" w14:textId="77777777" w:rsidR="00A4011D" w:rsidRPr="00A4011D" w:rsidRDefault="00A4011D" w:rsidP="00A4011D">
            <w:pPr>
              <w:spacing w:after="540" w:line="240" w:lineRule="auto"/>
              <w:jc w:val="right"/>
              <w:rPr>
                <w:ins w:id="3564" w:author="Philip Collender" w:date="2019-06-04T20:54:00Z"/>
                <w:rFonts w:ascii="Segoe UI" w:eastAsia="Times New Roman" w:hAnsi="Segoe UI" w:cs="Segoe UI"/>
                <w:color w:val="FFFFFF"/>
                <w:sz w:val="17"/>
                <w:szCs w:val="17"/>
              </w:rPr>
            </w:pPr>
            <w:ins w:id="3565" w:author="Philip Collender" w:date="2019-06-04T20:54:00Z">
              <w:r w:rsidRPr="00A4011D">
                <w:rPr>
                  <w:rFonts w:ascii="Segoe UI" w:eastAsia="Times New Roman" w:hAnsi="Segoe UI" w:cs="Segoe UI"/>
                  <w:color w:val="FFFFFF"/>
                  <w:sz w:val="17"/>
                  <w:szCs w:val="17"/>
                </w:rPr>
                <w:t>347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62E533" w14:textId="77777777" w:rsidR="00A4011D" w:rsidRPr="00A4011D" w:rsidRDefault="00A4011D" w:rsidP="00A4011D">
            <w:pPr>
              <w:spacing w:after="540" w:line="240" w:lineRule="auto"/>
              <w:rPr>
                <w:ins w:id="3566" w:author="Philip Collender" w:date="2019-06-04T20:54:00Z"/>
                <w:rFonts w:ascii="Segoe UI" w:eastAsia="Times New Roman" w:hAnsi="Segoe UI" w:cs="Segoe UI"/>
                <w:color w:val="E6E1DC"/>
                <w:sz w:val="17"/>
                <w:szCs w:val="17"/>
              </w:rPr>
            </w:pPr>
            <w:ins w:id="356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FFC46D" w14:textId="77777777" w:rsidR="00A4011D" w:rsidRPr="00A4011D" w:rsidRDefault="00A4011D" w:rsidP="00A4011D">
            <w:pPr>
              <w:spacing w:after="540" w:line="240" w:lineRule="auto"/>
              <w:rPr>
                <w:ins w:id="3568" w:author="Philip Collender" w:date="2019-06-04T20:54:00Z"/>
                <w:rFonts w:ascii="Segoe UI" w:eastAsia="Times New Roman" w:hAnsi="Segoe UI" w:cs="Segoe UI"/>
                <w:color w:val="E6E1DC"/>
                <w:sz w:val="17"/>
                <w:szCs w:val="17"/>
              </w:rPr>
            </w:pPr>
            <w:ins w:id="356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1F367A" w14:textId="77777777" w:rsidR="00A4011D" w:rsidRPr="00A4011D" w:rsidRDefault="00A4011D" w:rsidP="00A4011D">
            <w:pPr>
              <w:spacing w:after="540" w:line="240" w:lineRule="auto"/>
              <w:rPr>
                <w:ins w:id="3570" w:author="Philip Collender" w:date="2019-06-04T20:54:00Z"/>
                <w:rFonts w:ascii="Segoe UI" w:eastAsia="Times New Roman" w:hAnsi="Segoe UI" w:cs="Segoe UI"/>
                <w:color w:val="E6E1DC"/>
                <w:sz w:val="17"/>
                <w:szCs w:val="17"/>
              </w:rPr>
            </w:pPr>
            <w:ins w:id="357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79DEF4" w14:textId="77777777" w:rsidR="00A4011D" w:rsidRPr="00A4011D" w:rsidRDefault="00A4011D" w:rsidP="00A4011D">
            <w:pPr>
              <w:spacing w:after="540" w:line="240" w:lineRule="auto"/>
              <w:rPr>
                <w:ins w:id="3572" w:author="Philip Collender" w:date="2019-06-04T20:54:00Z"/>
                <w:rFonts w:ascii="Segoe UI" w:eastAsia="Times New Roman" w:hAnsi="Segoe UI" w:cs="Segoe UI"/>
                <w:color w:val="E6E1DC"/>
                <w:sz w:val="17"/>
                <w:szCs w:val="17"/>
              </w:rPr>
            </w:pPr>
            <w:ins w:id="357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6B2169" w14:textId="77777777" w:rsidR="00A4011D" w:rsidRPr="00A4011D" w:rsidRDefault="00A4011D" w:rsidP="00A4011D">
            <w:pPr>
              <w:spacing w:after="540" w:line="240" w:lineRule="auto"/>
              <w:rPr>
                <w:ins w:id="3574" w:author="Philip Collender" w:date="2019-06-04T20:54:00Z"/>
                <w:rFonts w:ascii="Segoe UI" w:eastAsia="Times New Roman" w:hAnsi="Segoe UI" w:cs="Segoe UI"/>
                <w:color w:val="E6E1DC"/>
                <w:sz w:val="17"/>
                <w:szCs w:val="17"/>
              </w:rPr>
            </w:pPr>
            <w:ins w:id="357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EDB321" w14:textId="77777777" w:rsidR="00A4011D" w:rsidRPr="00A4011D" w:rsidRDefault="00A4011D" w:rsidP="00A4011D">
            <w:pPr>
              <w:spacing w:after="540" w:line="240" w:lineRule="auto"/>
              <w:rPr>
                <w:ins w:id="3576" w:author="Philip Collender" w:date="2019-06-04T20:54:00Z"/>
                <w:rFonts w:ascii="Segoe UI" w:eastAsia="Times New Roman" w:hAnsi="Segoe UI" w:cs="Segoe UI"/>
                <w:color w:val="E6E1DC"/>
                <w:sz w:val="17"/>
                <w:szCs w:val="17"/>
              </w:rPr>
            </w:pPr>
            <w:ins w:id="357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FDC7BC" w14:textId="77777777" w:rsidR="00A4011D" w:rsidRPr="00A4011D" w:rsidRDefault="00A4011D" w:rsidP="00A4011D">
            <w:pPr>
              <w:spacing w:after="540" w:line="240" w:lineRule="auto"/>
              <w:rPr>
                <w:ins w:id="3578" w:author="Philip Collender" w:date="2019-06-04T20:54:00Z"/>
                <w:rFonts w:ascii="Segoe UI" w:eastAsia="Times New Roman" w:hAnsi="Segoe UI" w:cs="Segoe UI"/>
                <w:color w:val="E6E1DC"/>
                <w:sz w:val="17"/>
                <w:szCs w:val="17"/>
              </w:rPr>
            </w:pPr>
            <w:ins w:id="3579" w:author="Philip Collender" w:date="2019-06-04T20:54:00Z">
              <w:r w:rsidRPr="00A4011D">
                <w:rPr>
                  <w:rFonts w:ascii="Segoe UI" w:eastAsia="Times New Roman" w:hAnsi="Segoe UI" w:cs="Segoe UI"/>
                  <w:color w:val="E6E1DC"/>
                  <w:sz w:val="17"/>
                  <w:szCs w:val="17"/>
                </w:rPr>
                <w:t>0.9994</w:t>
              </w:r>
            </w:ins>
          </w:p>
        </w:tc>
      </w:tr>
      <w:tr w:rsidR="00A4011D" w:rsidRPr="00A4011D" w14:paraId="1914A6AF" w14:textId="77777777" w:rsidTr="00A4011D">
        <w:trPr>
          <w:trHeight w:val="345"/>
          <w:tblCellSpacing w:w="0" w:type="dxa"/>
          <w:ins w:id="358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23C61A9" w14:textId="77777777" w:rsidR="00A4011D" w:rsidRPr="00A4011D" w:rsidRDefault="00A4011D" w:rsidP="00A4011D">
            <w:pPr>
              <w:spacing w:after="540" w:line="240" w:lineRule="auto"/>
              <w:jc w:val="right"/>
              <w:rPr>
                <w:ins w:id="3581" w:author="Philip Collender" w:date="2019-06-04T20:54:00Z"/>
                <w:rFonts w:ascii="Segoe UI" w:eastAsia="Times New Roman" w:hAnsi="Segoe UI" w:cs="Segoe UI"/>
                <w:color w:val="FFFFFF"/>
                <w:sz w:val="17"/>
                <w:szCs w:val="17"/>
              </w:rPr>
            </w:pPr>
            <w:ins w:id="3582" w:author="Philip Collender" w:date="2019-06-04T20:54:00Z">
              <w:r w:rsidRPr="00A4011D">
                <w:rPr>
                  <w:rFonts w:ascii="Segoe UI" w:eastAsia="Times New Roman" w:hAnsi="Segoe UI" w:cs="Segoe UI"/>
                  <w:color w:val="FFFFFF"/>
                  <w:sz w:val="17"/>
                  <w:szCs w:val="17"/>
                </w:rPr>
                <w:t>348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7B5B79" w14:textId="77777777" w:rsidR="00A4011D" w:rsidRPr="00A4011D" w:rsidRDefault="00A4011D" w:rsidP="00A4011D">
            <w:pPr>
              <w:spacing w:after="540" w:line="240" w:lineRule="auto"/>
              <w:jc w:val="right"/>
              <w:rPr>
                <w:ins w:id="3583"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710AF3" w14:textId="77777777" w:rsidR="00A4011D" w:rsidRPr="00A4011D" w:rsidRDefault="00A4011D" w:rsidP="00A4011D">
            <w:pPr>
              <w:spacing w:after="540" w:line="240" w:lineRule="auto"/>
              <w:rPr>
                <w:ins w:id="358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BDC585" w14:textId="77777777" w:rsidR="00A4011D" w:rsidRPr="00A4011D" w:rsidRDefault="00A4011D" w:rsidP="00A4011D">
            <w:pPr>
              <w:spacing w:after="540" w:line="240" w:lineRule="auto"/>
              <w:rPr>
                <w:ins w:id="358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4F76D4" w14:textId="77777777" w:rsidR="00A4011D" w:rsidRPr="00A4011D" w:rsidRDefault="00A4011D" w:rsidP="00A4011D">
            <w:pPr>
              <w:spacing w:after="540" w:line="240" w:lineRule="auto"/>
              <w:rPr>
                <w:ins w:id="358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8E7211" w14:textId="77777777" w:rsidR="00A4011D" w:rsidRPr="00A4011D" w:rsidRDefault="00A4011D" w:rsidP="00A4011D">
            <w:pPr>
              <w:spacing w:after="540" w:line="240" w:lineRule="auto"/>
              <w:rPr>
                <w:ins w:id="358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BAC1DB" w14:textId="77777777" w:rsidR="00A4011D" w:rsidRPr="00A4011D" w:rsidRDefault="00A4011D" w:rsidP="00A4011D">
            <w:pPr>
              <w:spacing w:after="540" w:line="240" w:lineRule="auto"/>
              <w:rPr>
                <w:ins w:id="358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ABB392" w14:textId="77777777" w:rsidR="00A4011D" w:rsidRPr="00A4011D" w:rsidRDefault="00A4011D" w:rsidP="00A4011D">
            <w:pPr>
              <w:spacing w:after="540" w:line="240" w:lineRule="auto"/>
              <w:rPr>
                <w:ins w:id="3589" w:author="Philip Collender" w:date="2019-06-04T20:54:00Z"/>
                <w:rFonts w:ascii="Times New Roman" w:eastAsia="Times New Roman" w:hAnsi="Times New Roman" w:cs="Times New Roman"/>
                <w:sz w:val="20"/>
                <w:szCs w:val="20"/>
              </w:rPr>
            </w:pPr>
          </w:p>
        </w:tc>
      </w:tr>
      <w:tr w:rsidR="00A4011D" w:rsidRPr="00A4011D" w14:paraId="3E2186D6" w14:textId="77777777" w:rsidTr="00A4011D">
        <w:trPr>
          <w:trHeight w:val="345"/>
          <w:tblCellSpacing w:w="0" w:type="dxa"/>
          <w:ins w:id="359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84B355B" w14:textId="77777777" w:rsidR="00A4011D" w:rsidRPr="00A4011D" w:rsidRDefault="00A4011D" w:rsidP="00A4011D">
            <w:pPr>
              <w:spacing w:after="540" w:line="240" w:lineRule="auto"/>
              <w:jc w:val="right"/>
              <w:rPr>
                <w:ins w:id="3591" w:author="Philip Collender" w:date="2019-06-04T20:54:00Z"/>
                <w:rFonts w:ascii="Segoe UI" w:eastAsia="Times New Roman" w:hAnsi="Segoe UI" w:cs="Segoe UI"/>
                <w:color w:val="FFFFFF"/>
                <w:sz w:val="17"/>
                <w:szCs w:val="17"/>
              </w:rPr>
            </w:pPr>
            <w:ins w:id="3592" w:author="Philip Collender" w:date="2019-06-04T20:54:00Z">
              <w:r w:rsidRPr="00A4011D">
                <w:rPr>
                  <w:rFonts w:ascii="Segoe UI" w:eastAsia="Times New Roman" w:hAnsi="Segoe UI" w:cs="Segoe UI"/>
                  <w:color w:val="FFFFFF"/>
                  <w:sz w:val="17"/>
                  <w:szCs w:val="17"/>
                </w:rPr>
                <w:t>349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4ABD3A" w14:textId="77777777" w:rsidR="00A4011D" w:rsidRPr="00A4011D" w:rsidRDefault="00A4011D" w:rsidP="00A4011D">
            <w:pPr>
              <w:spacing w:after="540" w:line="240" w:lineRule="auto"/>
              <w:rPr>
                <w:ins w:id="3593" w:author="Philip Collender" w:date="2019-06-04T20:54:00Z"/>
                <w:rFonts w:ascii="Segoe UI" w:eastAsia="Times New Roman" w:hAnsi="Segoe UI" w:cs="Segoe UI"/>
                <w:color w:val="E6E1DC"/>
                <w:sz w:val="17"/>
                <w:szCs w:val="17"/>
              </w:rPr>
            </w:pPr>
            <w:ins w:id="3594" w:author="Philip Collender" w:date="2019-06-04T20:54:00Z">
              <w:r w:rsidRPr="00A4011D">
                <w:rPr>
                  <w:rFonts w:ascii="Segoe UI" w:eastAsia="Times New Roman" w:hAnsi="Segoe UI" w:cs="Segoe UI"/>
                  <w:color w:val="E6E1DC"/>
                  <w:sz w:val="17"/>
                  <w:szCs w:val="17"/>
                </w:rPr>
                <w:t>dfA.90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4A1364" w14:textId="77777777" w:rsidR="00A4011D" w:rsidRPr="00A4011D" w:rsidRDefault="00A4011D" w:rsidP="00A4011D">
            <w:pPr>
              <w:spacing w:after="540" w:line="240" w:lineRule="auto"/>
              <w:rPr>
                <w:ins w:id="3595" w:author="Philip Collender" w:date="2019-06-04T20:54:00Z"/>
                <w:rFonts w:ascii="Segoe UI" w:eastAsia="Times New Roman" w:hAnsi="Segoe UI" w:cs="Segoe UI"/>
                <w:color w:val="E6E1DC"/>
                <w:sz w:val="17"/>
                <w:szCs w:val="17"/>
              </w:rPr>
            </w:pPr>
            <w:ins w:id="3596" w:author="Philip Collender" w:date="2019-06-04T20:54:00Z">
              <w:r w:rsidRPr="00A4011D">
                <w:rPr>
                  <w:rFonts w:ascii="Microsoft YaHei" w:eastAsia="Microsoft YaHei" w:hAnsi="Microsoft YaHei" w:cs="Microsoft YaHei"/>
                  <w:color w:val="E6E1DC"/>
                  <w:sz w:val="17"/>
                  <w:szCs w:val="17"/>
                </w:rPr>
                <w:t>李柱铭</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D6BB71" w14:textId="77777777" w:rsidR="00A4011D" w:rsidRPr="00A4011D" w:rsidRDefault="00A4011D" w:rsidP="00A4011D">
            <w:pPr>
              <w:spacing w:after="540" w:line="240" w:lineRule="auto"/>
              <w:rPr>
                <w:ins w:id="3597" w:author="Philip Collender" w:date="2019-06-04T20:54:00Z"/>
                <w:rFonts w:ascii="Segoe UI" w:eastAsia="Times New Roman" w:hAnsi="Segoe UI" w:cs="Segoe UI"/>
                <w:color w:val="E6E1DC"/>
                <w:sz w:val="17"/>
                <w:szCs w:val="17"/>
              </w:rPr>
            </w:pPr>
            <w:ins w:id="359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E1CF45" w14:textId="77777777" w:rsidR="00A4011D" w:rsidRPr="00A4011D" w:rsidRDefault="00A4011D" w:rsidP="00A4011D">
            <w:pPr>
              <w:spacing w:after="540" w:line="240" w:lineRule="auto"/>
              <w:rPr>
                <w:ins w:id="3599" w:author="Philip Collender" w:date="2019-06-04T20:54:00Z"/>
                <w:rFonts w:ascii="Segoe UI" w:eastAsia="Times New Roman" w:hAnsi="Segoe UI" w:cs="Segoe UI"/>
                <w:color w:val="E6E1DC"/>
                <w:sz w:val="17"/>
                <w:szCs w:val="17"/>
              </w:rPr>
            </w:pPr>
            <w:ins w:id="3600" w:author="Philip Collender" w:date="2019-06-04T20:54:00Z">
              <w:r w:rsidRPr="00A4011D">
                <w:rPr>
                  <w:rFonts w:ascii="Segoe UI" w:eastAsia="Times New Roman" w:hAnsi="Segoe UI" w:cs="Segoe UI"/>
                  <w:color w:val="E6E1DC"/>
                  <w:sz w:val="17"/>
                  <w:szCs w:val="17"/>
                </w:rPr>
                <w:t>1966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D94F26" w14:textId="77777777" w:rsidR="00A4011D" w:rsidRPr="00A4011D" w:rsidRDefault="00A4011D" w:rsidP="00A4011D">
            <w:pPr>
              <w:spacing w:after="540" w:line="240" w:lineRule="auto"/>
              <w:rPr>
                <w:ins w:id="3601" w:author="Philip Collender" w:date="2019-06-04T20:54:00Z"/>
                <w:rFonts w:ascii="Segoe UI" w:eastAsia="Times New Roman" w:hAnsi="Segoe UI" w:cs="Segoe UI"/>
                <w:color w:val="E6E1DC"/>
                <w:sz w:val="17"/>
                <w:szCs w:val="17"/>
              </w:rPr>
            </w:pPr>
            <w:ins w:id="3602"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BE50C6" w14:textId="77777777" w:rsidR="00A4011D" w:rsidRPr="00A4011D" w:rsidRDefault="00A4011D" w:rsidP="00A4011D">
            <w:pPr>
              <w:spacing w:after="540" w:line="240" w:lineRule="auto"/>
              <w:rPr>
                <w:ins w:id="3603" w:author="Philip Collender" w:date="2019-06-04T20:54:00Z"/>
                <w:rFonts w:ascii="Segoe UI" w:eastAsia="Times New Roman" w:hAnsi="Segoe UI" w:cs="Segoe UI"/>
                <w:color w:val="E6E1DC"/>
                <w:sz w:val="17"/>
                <w:szCs w:val="17"/>
              </w:rPr>
            </w:pPr>
            <w:ins w:id="3604"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2DB264" w14:textId="77777777" w:rsidR="00A4011D" w:rsidRPr="00A4011D" w:rsidRDefault="00A4011D" w:rsidP="00A4011D">
            <w:pPr>
              <w:spacing w:after="540" w:line="240" w:lineRule="auto"/>
              <w:rPr>
                <w:ins w:id="3605" w:author="Philip Collender" w:date="2019-06-04T20:54:00Z"/>
                <w:rFonts w:ascii="Segoe UI" w:eastAsia="Times New Roman" w:hAnsi="Segoe UI" w:cs="Segoe UI"/>
                <w:color w:val="E6E1DC"/>
                <w:sz w:val="17"/>
                <w:szCs w:val="17"/>
              </w:rPr>
            </w:pPr>
          </w:p>
        </w:tc>
      </w:tr>
      <w:tr w:rsidR="00A4011D" w:rsidRPr="00A4011D" w14:paraId="151687FD" w14:textId="77777777" w:rsidTr="00A4011D">
        <w:trPr>
          <w:trHeight w:val="345"/>
          <w:tblCellSpacing w:w="0" w:type="dxa"/>
          <w:ins w:id="360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73E97C9" w14:textId="77777777" w:rsidR="00A4011D" w:rsidRPr="00A4011D" w:rsidRDefault="00A4011D" w:rsidP="00A4011D">
            <w:pPr>
              <w:spacing w:after="540" w:line="240" w:lineRule="auto"/>
              <w:jc w:val="right"/>
              <w:rPr>
                <w:ins w:id="3607" w:author="Philip Collender" w:date="2019-06-04T20:54:00Z"/>
                <w:rFonts w:ascii="Segoe UI" w:eastAsia="Times New Roman" w:hAnsi="Segoe UI" w:cs="Segoe UI"/>
                <w:color w:val="FFFFFF"/>
                <w:sz w:val="17"/>
                <w:szCs w:val="17"/>
              </w:rPr>
            </w:pPr>
            <w:ins w:id="3608" w:author="Philip Collender" w:date="2019-06-04T20:54:00Z">
              <w:r w:rsidRPr="00A4011D">
                <w:rPr>
                  <w:rFonts w:ascii="Segoe UI" w:eastAsia="Times New Roman" w:hAnsi="Segoe UI" w:cs="Segoe UI"/>
                  <w:color w:val="FFFFFF"/>
                  <w:sz w:val="17"/>
                  <w:szCs w:val="17"/>
                </w:rPr>
                <w:t>350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51BDE8" w14:textId="77777777" w:rsidR="00A4011D" w:rsidRPr="00A4011D" w:rsidRDefault="00A4011D" w:rsidP="00A4011D">
            <w:pPr>
              <w:spacing w:after="540" w:line="240" w:lineRule="auto"/>
              <w:rPr>
                <w:ins w:id="3609" w:author="Philip Collender" w:date="2019-06-04T20:54:00Z"/>
                <w:rFonts w:ascii="Segoe UI" w:eastAsia="Times New Roman" w:hAnsi="Segoe UI" w:cs="Segoe UI"/>
                <w:color w:val="E6E1DC"/>
                <w:sz w:val="17"/>
                <w:szCs w:val="17"/>
              </w:rPr>
            </w:pPr>
            <w:ins w:id="3610" w:author="Philip Collender" w:date="2019-06-04T20:54:00Z">
              <w:r w:rsidRPr="00A4011D">
                <w:rPr>
                  <w:rFonts w:ascii="Segoe UI" w:eastAsia="Times New Roman" w:hAnsi="Segoe UI" w:cs="Segoe UI"/>
                  <w:color w:val="E6E1DC"/>
                  <w:sz w:val="17"/>
                  <w:szCs w:val="17"/>
                </w:rPr>
                <w:t>dfB.90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EF367D" w14:textId="77777777" w:rsidR="00A4011D" w:rsidRPr="00A4011D" w:rsidRDefault="00A4011D" w:rsidP="00A4011D">
            <w:pPr>
              <w:spacing w:after="540" w:line="240" w:lineRule="auto"/>
              <w:rPr>
                <w:ins w:id="3611" w:author="Philip Collender" w:date="2019-06-04T20:54:00Z"/>
                <w:rFonts w:ascii="Segoe UI" w:eastAsia="Times New Roman" w:hAnsi="Segoe UI" w:cs="Segoe UI"/>
                <w:color w:val="E6E1DC"/>
                <w:sz w:val="17"/>
                <w:szCs w:val="17"/>
              </w:rPr>
            </w:pPr>
            <w:ins w:id="3612" w:author="Philip Collender" w:date="2019-06-04T20:54:00Z">
              <w:r w:rsidRPr="00A4011D">
                <w:rPr>
                  <w:rFonts w:ascii="Microsoft YaHei" w:eastAsia="Microsoft YaHei" w:hAnsi="Microsoft YaHei" w:cs="Microsoft YaHei"/>
                  <w:color w:val="E6E1DC"/>
                  <w:sz w:val="17"/>
                  <w:szCs w:val="17"/>
                </w:rPr>
                <w:t>李柱銘</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0A1EA5" w14:textId="77777777" w:rsidR="00A4011D" w:rsidRPr="00A4011D" w:rsidRDefault="00A4011D" w:rsidP="00A4011D">
            <w:pPr>
              <w:spacing w:after="540" w:line="240" w:lineRule="auto"/>
              <w:rPr>
                <w:ins w:id="3613" w:author="Philip Collender" w:date="2019-06-04T20:54:00Z"/>
                <w:rFonts w:ascii="Segoe UI" w:eastAsia="Times New Roman" w:hAnsi="Segoe UI" w:cs="Segoe UI"/>
                <w:color w:val="E6E1DC"/>
                <w:sz w:val="17"/>
                <w:szCs w:val="17"/>
              </w:rPr>
            </w:pPr>
            <w:ins w:id="361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46737D" w14:textId="77777777" w:rsidR="00A4011D" w:rsidRPr="00A4011D" w:rsidRDefault="00A4011D" w:rsidP="00A4011D">
            <w:pPr>
              <w:spacing w:after="540" w:line="240" w:lineRule="auto"/>
              <w:rPr>
                <w:ins w:id="3615" w:author="Philip Collender" w:date="2019-06-04T20:54:00Z"/>
                <w:rFonts w:ascii="Segoe UI" w:eastAsia="Times New Roman" w:hAnsi="Segoe UI" w:cs="Segoe UI"/>
                <w:color w:val="E6E1DC"/>
                <w:sz w:val="17"/>
                <w:szCs w:val="17"/>
              </w:rPr>
            </w:pPr>
            <w:ins w:id="3616" w:author="Philip Collender" w:date="2019-06-04T20:54:00Z">
              <w:r w:rsidRPr="00A4011D">
                <w:rPr>
                  <w:rFonts w:ascii="Segoe UI" w:eastAsia="Times New Roman" w:hAnsi="Segoe UI" w:cs="Segoe UI"/>
                  <w:color w:val="E6E1DC"/>
                  <w:sz w:val="17"/>
                  <w:szCs w:val="17"/>
                </w:rPr>
                <w:t>1966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C94A32" w14:textId="77777777" w:rsidR="00A4011D" w:rsidRPr="00A4011D" w:rsidRDefault="00A4011D" w:rsidP="00A4011D">
            <w:pPr>
              <w:spacing w:after="540" w:line="240" w:lineRule="auto"/>
              <w:rPr>
                <w:ins w:id="3617" w:author="Philip Collender" w:date="2019-06-04T20:54:00Z"/>
                <w:rFonts w:ascii="Segoe UI" w:eastAsia="Times New Roman" w:hAnsi="Segoe UI" w:cs="Segoe UI"/>
                <w:color w:val="E6E1DC"/>
                <w:sz w:val="17"/>
                <w:szCs w:val="17"/>
              </w:rPr>
            </w:pPr>
            <w:ins w:id="3618"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301417" w14:textId="77777777" w:rsidR="00A4011D" w:rsidRPr="00A4011D" w:rsidRDefault="00A4011D" w:rsidP="00A4011D">
            <w:pPr>
              <w:spacing w:after="540" w:line="240" w:lineRule="auto"/>
              <w:rPr>
                <w:ins w:id="3619" w:author="Philip Collender" w:date="2019-06-04T20:54:00Z"/>
                <w:rFonts w:ascii="Segoe UI" w:eastAsia="Times New Roman" w:hAnsi="Segoe UI" w:cs="Segoe UI"/>
                <w:color w:val="E6E1DC"/>
                <w:sz w:val="17"/>
                <w:szCs w:val="17"/>
              </w:rPr>
            </w:pPr>
            <w:ins w:id="3620"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7F8B7A" w14:textId="77777777" w:rsidR="00A4011D" w:rsidRPr="00A4011D" w:rsidRDefault="00A4011D" w:rsidP="00A4011D">
            <w:pPr>
              <w:spacing w:after="540" w:line="240" w:lineRule="auto"/>
              <w:rPr>
                <w:ins w:id="3621" w:author="Philip Collender" w:date="2019-06-04T20:54:00Z"/>
                <w:rFonts w:ascii="Segoe UI" w:eastAsia="Times New Roman" w:hAnsi="Segoe UI" w:cs="Segoe UI"/>
                <w:color w:val="E6E1DC"/>
                <w:sz w:val="17"/>
                <w:szCs w:val="17"/>
              </w:rPr>
            </w:pPr>
          </w:p>
        </w:tc>
      </w:tr>
      <w:tr w:rsidR="00A4011D" w:rsidRPr="00A4011D" w14:paraId="66E15C67" w14:textId="77777777" w:rsidTr="00A4011D">
        <w:trPr>
          <w:trHeight w:val="345"/>
          <w:tblCellSpacing w:w="0" w:type="dxa"/>
          <w:ins w:id="362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C6B9F06" w14:textId="77777777" w:rsidR="00A4011D" w:rsidRPr="00A4011D" w:rsidRDefault="00A4011D" w:rsidP="00A4011D">
            <w:pPr>
              <w:spacing w:after="540" w:line="240" w:lineRule="auto"/>
              <w:jc w:val="right"/>
              <w:rPr>
                <w:ins w:id="3623" w:author="Philip Collender" w:date="2019-06-04T20:54:00Z"/>
                <w:rFonts w:ascii="Segoe UI" w:eastAsia="Times New Roman" w:hAnsi="Segoe UI" w:cs="Segoe UI"/>
                <w:color w:val="FFFFFF"/>
                <w:sz w:val="17"/>
                <w:szCs w:val="17"/>
              </w:rPr>
            </w:pPr>
            <w:ins w:id="3624" w:author="Philip Collender" w:date="2019-06-04T20:54:00Z">
              <w:r w:rsidRPr="00A4011D">
                <w:rPr>
                  <w:rFonts w:ascii="Segoe UI" w:eastAsia="Times New Roman" w:hAnsi="Segoe UI" w:cs="Segoe UI"/>
                  <w:color w:val="FFFFFF"/>
                  <w:sz w:val="17"/>
                  <w:szCs w:val="17"/>
                </w:rPr>
                <w:t>351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C06B4D" w14:textId="77777777" w:rsidR="00A4011D" w:rsidRPr="00A4011D" w:rsidRDefault="00A4011D" w:rsidP="00A4011D">
            <w:pPr>
              <w:spacing w:after="540" w:line="240" w:lineRule="auto"/>
              <w:rPr>
                <w:ins w:id="3625" w:author="Philip Collender" w:date="2019-06-04T20:54:00Z"/>
                <w:rFonts w:ascii="Segoe UI" w:eastAsia="Times New Roman" w:hAnsi="Segoe UI" w:cs="Segoe UI"/>
                <w:color w:val="E6E1DC"/>
                <w:sz w:val="17"/>
                <w:szCs w:val="17"/>
              </w:rPr>
            </w:pPr>
            <w:ins w:id="3626"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E1616B" w14:textId="77777777" w:rsidR="00A4011D" w:rsidRPr="00A4011D" w:rsidRDefault="00A4011D" w:rsidP="00A4011D">
            <w:pPr>
              <w:spacing w:after="540" w:line="240" w:lineRule="auto"/>
              <w:rPr>
                <w:ins w:id="3627" w:author="Philip Collender" w:date="2019-06-04T20:54:00Z"/>
                <w:rFonts w:ascii="Segoe UI" w:eastAsia="Times New Roman" w:hAnsi="Segoe UI" w:cs="Segoe UI"/>
                <w:color w:val="E6E1DC"/>
                <w:sz w:val="17"/>
                <w:szCs w:val="17"/>
              </w:rPr>
            </w:pPr>
            <w:ins w:id="362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63325D" w14:textId="77777777" w:rsidR="00A4011D" w:rsidRPr="00A4011D" w:rsidRDefault="00A4011D" w:rsidP="00A4011D">
            <w:pPr>
              <w:spacing w:after="540" w:line="240" w:lineRule="auto"/>
              <w:rPr>
                <w:ins w:id="3629" w:author="Philip Collender" w:date="2019-06-04T20:54:00Z"/>
                <w:rFonts w:ascii="Segoe UI" w:eastAsia="Times New Roman" w:hAnsi="Segoe UI" w:cs="Segoe UI"/>
                <w:color w:val="E6E1DC"/>
                <w:sz w:val="17"/>
                <w:szCs w:val="17"/>
              </w:rPr>
            </w:pPr>
            <w:ins w:id="363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8901A97" w14:textId="77777777" w:rsidR="00A4011D" w:rsidRPr="00A4011D" w:rsidRDefault="00A4011D" w:rsidP="00A4011D">
            <w:pPr>
              <w:spacing w:after="540" w:line="240" w:lineRule="auto"/>
              <w:rPr>
                <w:ins w:id="3631" w:author="Philip Collender" w:date="2019-06-04T20:54:00Z"/>
                <w:rFonts w:ascii="Segoe UI" w:eastAsia="Times New Roman" w:hAnsi="Segoe UI" w:cs="Segoe UI"/>
                <w:color w:val="E6E1DC"/>
                <w:sz w:val="17"/>
                <w:szCs w:val="17"/>
              </w:rPr>
            </w:pPr>
            <w:ins w:id="363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58CF9F" w14:textId="77777777" w:rsidR="00A4011D" w:rsidRPr="00A4011D" w:rsidRDefault="00A4011D" w:rsidP="00A4011D">
            <w:pPr>
              <w:spacing w:after="540" w:line="240" w:lineRule="auto"/>
              <w:rPr>
                <w:ins w:id="3633" w:author="Philip Collender" w:date="2019-06-04T20:54:00Z"/>
                <w:rFonts w:ascii="Segoe UI" w:eastAsia="Times New Roman" w:hAnsi="Segoe UI" w:cs="Segoe UI"/>
                <w:color w:val="E6E1DC"/>
                <w:sz w:val="17"/>
                <w:szCs w:val="17"/>
              </w:rPr>
            </w:pPr>
            <w:ins w:id="363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21EC83" w14:textId="77777777" w:rsidR="00A4011D" w:rsidRPr="00A4011D" w:rsidRDefault="00A4011D" w:rsidP="00A4011D">
            <w:pPr>
              <w:spacing w:after="540" w:line="240" w:lineRule="auto"/>
              <w:rPr>
                <w:ins w:id="3635" w:author="Philip Collender" w:date="2019-06-04T20:54:00Z"/>
                <w:rFonts w:ascii="Segoe UI" w:eastAsia="Times New Roman" w:hAnsi="Segoe UI" w:cs="Segoe UI"/>
                <w:color w:val="E6E1DC"/>
                <w:sz w:val="17"/>
                <w:szCs w:val="17"/>
              </w:rPr>
            </w:pPr>
            <w:ins w:id="363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7B510F" w14:textId="77777777" w:rsidR="00A4011D" w:rsidRPr="00A4011D" w:rsidRDefault="00A4011D" w:rsidP="00A4011D">
            <w:pPr>
              <w:spacing w:after="540" w:line="240" w:lineRule="auto"/>
              <w:rPr>
                <w:ins w:id="3637" w:author="Philip Collender" w:date="2019-06-04T20:54:00Z"/>
                <w:rFonts w:ascii="Segoe UI" w:eastAsia="Times New Roman" w:hAnsi="Segoe UI" w:cs="Segoe UI"/>
                <w:color w:val="E6E1DC"/>
                <w:sz w:val="17"/>
                <w:szCs w:val="17"/>
              </w:rPr>
            </w:pPr>
            <w:ins w:id="3638" w:author="Philip Collender" w:date="2019-06-04T20:54:00Z">
              <w:r w:rsidRPr="00A4011D">
                <w:rPr>
                  <w:rFonts w:ascii="Segoe UI" w:eastAsia="Times New Roman" w:hAnsi="Segoe UI" w:cs="Segoe UI"/>
                  <w:color w:val="E6E1DC"/>
                  <w:sz w:val="17"/>
                  <w:szCs w:val="17"/>
                </w:rPr>
                <w:t>1</w:t>
              </w:r>
            </w:ins>
          </w:p>
        </w:tc>
      </w:tr>
      <w:tr w:rsidR="00A4011D" w:rsidRPr="00A4011D" w14:paraId="40E3F3A4" w14:textId="77777777" w:rsidTr="00A4011D">
        <w:trPr>
          <w:trHeight w:val="345"/>
          <w:tblCellSpacing w:w="0" w:type="dxa"/>
          <w:ins w:id="363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EA2BED8" w14:textId="77777777" w:rsidR="00A4011D" w:rsidRPr="00A4011D" w:rsidRDefault="00A4011D" w:rsidP="00A4011D">
            <w:pPr>
              <w:spacing w:after="540" w:line="240" w:lineRule="auto"/>
              <w:jc w:val="right"/>
              <w:rPr>
                <w:ins w:id="3640" w:author="Philip Collender" w:date="2019-06-04T20:54:00Z"/>
                <w:rFonts w:ascii="Segoe UI" w:eastAsia="Times New Roman" w:hAnsi="Segoe UI" w:cs="Segoe UI"/>
                <w:color w:val="FFFFFF"/>
                <w:sz w:val="17"/>
                <w:szCs w:val="17"/>
              </w:rPr>
            </w:pPr>
            <w:ins w:id="3641" w:author="Philip Collender" w:date="2019-06-04T20:54:00Z">
              <w:r w:rsidRPr="00A4011D">
                <w:rPr>
                  <w:rFonts w:ascii="Segoe UI" w:eastAsia="Times New Roman" w:hAnsi="Segoe UI" w:cs="Segoe UI"/>
                  <w:color w:val="FFFFFF"/>
                  <w:sz w:val="17"/>
                  <w:szCs w:val="17"/>
                </w:rPr>
                <w:t>352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806618" w14:textId="77777777" w:rsidR="00A4011D" w:rsidRPr="00A4011D" w:rsidRDefault="00A4011D" w:rsidP="00A4011D">
            <w:pPr>
              <w:spacing w:after="540" w:line="240" w:lineRule="auto"/>
              <w:jc w:val="right"/>
              <w:rPr>
                <w:ins w:id="3642"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D989D8" w14:textId="77777777" w:rsidR="00A4011D" w:rsidRPr="00A4011D" w:rsidRDefault="00A4011D" w:rsidP="00A4011D">
            <w:pPr>
              <w:spacing w:after="540" w:line="240" w:lineRule="auto"/>
              <w:rPr>
                <w:ins w:id="364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8A2FA9" w14:textId="77777777" w:rsidR="00A4011D" w:rsidRPr="00A4011D" w:rsidRDefault="00A4011D" w:rsidP="00A4011D">
            <w:pPr>
              <w:spacing w:after="540" w:line="240" w:lineRule="auto"/>
              <w:rPr>
                <w:ins w:id="364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533A8B" w14:textId="77777777" w:rsidR="00A4011D" w:rsidRPr="00A4011D" w:rsidRDefault="00A4011D" w:rsidP="00A4011D">
            <w:pPr>
              <w:spacing w:after="540" w:line="240" w:lineRule="auto"/>
              <w:rPr>
                <w:ins w:id="364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F9994C" w14:textId="77777777" w:rsidR="00A4011D" w:rsidRPr="00A4011D" w:rsidRDefault="00A4011D" w:rsidP="00A4011D">
            <w:pPr>
              <w:spacing w:after="540" w:line="240" w:lineRule="auto"/>
              <w:rPr>
                <w:ins w:id="364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7AD84A" w14:textId="77777777" w:rsidR="00A4011D" w:rsidRPr="00A4011D" w:rsidRDefault="00A4011D" w:rsidP="00A4011D">
            <w:pPr>
              <w:spacing w:after="540" w:line="240" w:lineRule="auto"/>
              <w:rPr>
                <w:ins w:id="364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C88D5C" w14:textId="77777777" w:rsidR="00A4011D" w:rsidRPr="00A4011D" w:rsidRDefault="00A4011D" w:rsidP="00A4011D">
            <w:pPr>
              <w:spacing w:after="540" w:line="240" w:lineRule="auto"/>
              <w:rPr>
                <w:ins w:id="3648" w:author="Philip Collender" w:date="2019-06-04T20:54:00Z"/>
                <w:rFonts w:ascii="Times New Roman" w:eastAsia="Times New Roman" w:hAnsi="Times New Roman" w:cs="Times New Roman"/>
                <w:sz w:val="20"/>
                <w:szCs w:val="20"/>
              </w:rPr>
            </w:pPr>
          </w:p>
        </w:tc>
      </w:tr>
      <w:tr w:rsidR="00A4011D" w:rsidRPr="00A4011D" w14:paraId="0887C385" w14:textId="77777777" w:rsidTr="00A4011D">
        <w:trPr>
          <w:trHeight w:val="345"/>
          <w:tblCellSpacing w:w="0" w:type="dxa"/>
          <w:ins w:id="364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4069FBE" w14:textId="77777777" w:rsidR="00A4011D" w:rsidRPr="00A4011D" w:rsidRDefault="00A4011D" w:rsidP="00A4011D">
            <w:pPr>
              <w:spacing w:after="540" w:line="240" w:lineRule="auto"/>
              <w:jc w:val="right"/>
              <w:rPr>
                <w:ins w:id="3650" w:author="Philip Collender" w:date="2019-06-04T20:54:00Z"/>
                <w:rFonts w:ascii="Segoe UI" w:eastAsia="Times New Roman" w:hAnsi="Segoe UI" w:cs="Segoe UI"/>
                <w:color w:val="FFFFFF"/>
                <w:sz w:val="17"/>
                <w:szCs w:val="17"/>
              </w:rPr>
            </w:pPr>
            <w:ins w:id="3651" w:author="Philip Collender" w:date="2019-06-04T20:54:00Z">
              <w:r w:rsidRPr="00A4011D">
                <w:rPr>
                  <w:rFonts w:ascii="Segoe UI" w:eastAsia="Times New Roman" w:hAnsi="Segoe UI" w:cs="Segoe UI"/>
                  <w:color w:val="FFFFFF"/>
                  <w:sz w:val="17"/>
                  <w:szCs w:val="17"/>
                </w:rPr>
                <w:t>353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D2AE23E" w14:textId="77777777" w:rsidR="00A4011D" w:rsidRPr="00A4011D" w:rsidRDefault="00A4011D" w:rsidP="00A4011D">
            <w:pPr>
              <w:spacing w:after="540" w:line="240" w:lineRule="auto"/>
              <w:rPr>
                <w:ins w:id="3652" w:author="Philip Collender" w:date="2019-06-04T20:54:00Z"/>
                <w:rFonts w:ascii="Segoe UI" w:eastAsia="Times New Roman" w:hAnsi="Segoe UI" w:cs="Segoe UI"/>
                <w:color w:val="E6E1DC"/>
                <w:sz w:val="17"/>
                <w:szCs w:val="17"/>
              </w:rPr>
            </w:pPr>
            <w:ins w:id="3653" w:author="Philip Collender" w:date="2019-06-04T20:54:00Z">
              <w:r w:rsidRPr="00A4011D">
                <w:rPr>
                  <w:rFonts w:ascii="Segoe UI" w:eastAsia="Times New Roman" w:hAnsi="Segoe UI" w:cs="Segoe UI"/>
                  <w:color w:val="E6E1DC"/>
                  <w:sz w:val="17"/>
                  <w:szCs w:val="17"/>
                </w:rPr>
                <w:t>dfA.91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360A10" w14:textId="77777777" w:rsidR="00A4011D" w:rsidRPr="00A4011D" w:rsidRDefault="00A4011D" w:rsidP="00A4011D">
            <w:pPr>
              <w:spacing w:after="540" w:line="240" w:lineRule="auto"/>
              <w:rPr>
                <w:ins w:id="3654" w:author="Philip Collender" w:date="2019-06-04T20:54:00Z"/>
                <w:rFonts w:ascii="Segoe UI" w:eastAsia="Times New Roman" w:hAnsi="Segoe UI" w:cs="Segoe UI"/>
                <w:color w:val="E6E1DC"/>
                <w:sz w:val="17"/>
                <w:szCs w:val="17"/>
              </w:rPr>
            </w:pPr>
            <w:ins w:id="3655" w:author="Philip Collender" w:date="2019-06-04T20:54:00Z">
              <w:r w:rsidRPr="00A4011D">
                <w:rPr>
                  <w:rFonts w:ascii="Microsoft YaHei" w:eastAsia="Microsoft YaHei" w:hAnsi="Microsoft YaHei" w:cs="Microsoft YaHei"/>
                  <w:color w:val="E6E1DC"/>
                  <w:sz w:val="17"/>
                  <w:szCs w:val="17"/>
                </w:rPr>
                <w:t>鈴木善幸</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2CE1BA" w14:textId="77777777" w:rsidR="00A4011D" w:rsidRPr="00A4011D" w:rsidRDefault="00A4011D" w:rsidP="00A4011D">
            <w:pPr>
              <w:spacing w:after="540" w:line="240" w:lineRule="auto"/>
              <w:rPr>
                <w:ins w:id="3656" w:author="Philip Collender" w:date="2019-06-04T20:54:00Z"/>
                <w:rFonts w:ascii="Segoe UI" w:eastAsia="Times New Roman" w:hAnsi="Segoe UI" w:cs="Segoe UI"/>
                <w:color w:val="E6E1DC"/>
                <w:sz w:val="17"/>
                <w:szCs w:val="17"/>
              </w:rPr>
            </w:pPr>
            <w:ins w:id="365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DC7536" w14:textId="77777777" w:rsidR="00A4011D" w:rsidRPr="00A4011D" w:rsidRDefault="00A4011D" w:rsidP="00A4011D">
            <w:pPr>
              <w:spacing w:after="540" w:line="240" w:lineRule="auto"/>
              <w:rPr>
                <w:ins w:id="3658" w:author="Philip Collender" w:date="2019-06-04T20:54:00Z"/>
                <w:rFonts w:ascii="Segoe UI" w:eastAsia="Times New Roman" w:hAnsi="Segoe UI" w:cs="Segoe UI"/>
                <w:color w:val="E6E1DC"/>
                <w:sz w:val="17"/>
                <w:szCs w:val="17"/>
              </w:rPr>
            </w:pPr>
            <w:ins w:id="3659"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896DE3" w14:textId="77777777" w:rsidR="00A4011D" w:rsidRPr="00A4011D" w:rsidRDefault="00A4011D" w:rsidP="00A4011D">
            <w:pPr>
              <w:spacing w:after="540" w:line="240" w:lineRule="auto"/>
              <w:rPr>
                <w:ins w:id="3660" w:author="Philip Collender" w:date="2019-06-04T20:54:00Z"/>
                <w:rFonts w:ascii="Segoe UI" w:eastAsia="Times New Roman" w:hAnsi="Segoe UI" w:cs="Segoe UI"/>
                <w:color w:val="E6E1DC"/>
                <w:sz w:val="17"/>
                <w:szCs w:val="17"/>
              </w:rPr>
            </w:pPr>
            <w:ins w:id="3661"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496C10" w14:textId="77777777" w:rsidR="00A4011D" w:rsidRPr="00A4011D" w:rsidRDefault="00A4011D" w:rsidP="00A4011D">
            <w:pPr>
              <w:spacing w:after="540" w:line="240" w:lineRule="auto"/>
              <w:rPr>
                <w:ins w:id="3662" w:author="Philip Collender" w:date="2019-06-04T20:54:00Z"/>
                <w:rFonts w:ascii="Segoe UI" w:eastAsia="Times New Roman" w:hAnsi="Segoe UI" w:cs="Segoe UI"/>
                <w:color w:val="E6E1DC"/>
                <w:sz w:val="17"/>
                <w:szCs w:val="17"/>
              </w:rPr>
            </w:pPr>
            <w:ins w:id="366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BC39069" w14:textId="77777777" w:rsidR="00A4011D" w:rsidRPr="00A4011D" w:rsidRDefault="00A4011D" w:rsidP="00A4011D">
            <w:pPr>
              <w:spacing w:after="540" w:line="240" w:lineRule="auto"/>
              <w:rPr>
                <w:ins w:id="3664" w:author="Philip Collender" w:date="2019-06-04T20:54:00Z"/>
                <w:rFonts w:ascii="Segoe UI" w:eastAsia="Times New Roman" w:hAnsi="Segoe UI" w:cs="Segoe UI"/>
                <w:color w:val="E6E1DC"/>
                <w:sz w:val="17"/>
                <w:szCs w:val="17"/>
              </w:rPr>
            </w:pPr>
          </w:p>
        </w:tc>
      </w:tr>
      <w:tr w:rsidR="00A4011D" w:rsidRPr="00A4011D" w14:paraId="14E7D61D" w14:textId="77777777" w:rsidTr="00A4011D">
        <w:trPr>
          <w:trHeight w:val="345"/>
          <w:tblCellSpacing w:w="0" w:type="dxa"/>
          <w:ins w:id="366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B6481B5" w14:textId="77777777" w:rsidR="00A4011D" w:rsidRPr="00A4011D" w:rsidRDefault="00A4011D" w:rsidP="00A4011D">
            <w:pPr>
              <w:spacing w:after="540" w:line="240" w:lineRule="auto"/>
              <w:jc w:val="right"/>
              <w:rPr>
                <w:ins w:id="3666" w:author="Philip Collender" w:date="2019-06-04T20:54:00Z"/>
                <w:rFonts w:ascii="Segoe UI" w:eastAsia="Times New Roman" w:hAnsi="Segoe UI" w:cs="Segoe UI"/>
                <w:color w:val="FFFFFF"/>
                <w:sz w:val="17"/>
                <w:szCs w:val="17"/>
              </w:rPr>
            </w:pPr>
            <w:ins w:id="3667" w:author="Philip Collender" w:date="2019-06-04T20:54:00Z">
              <w:r w:rsidRPr="00A4011D">
                <w:rPr>
                  <w:rFonts w:ascii="Segoe UI" w:eastAsia="Times New Roman" w:hAnsi="Segoe UI" w:cs="Segoe UI"/>
                  <w:color w:val="FFFFFF"/>
                  <w:sz w:val="17"/>
                  <w:szCs w:val="17"/>
                </w:rPr>
                <w:lastRenderedPageBreak/>
                <w:t>354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D0E607" w14:textId="77777777" w:rsidR="00A4011D" w:rsidRPr="00A4011D" w:rsidRDefault="00A4011D" w:rsidP="00A4011D">
            <w:pPr>
              <w:spacing w:after="540" w:line="240" w:lineRule="auto"/>
              <w:rPr>
                <w:ins w:id="3668" w:author="Philip Collender" w:date="2019-06-04T20:54:00Z"/>
                <w:rFonts w:ascii="Segoe UI" w:eastAsia="Times New Roman" w:hAnsi="Segoe UI" w:cs="Segoe UI"/>
                <w:color w:val="E6E1DC"/>
                <w:sz w:val="17"/>
                <w:szCs w:val="17"/>
              </w:rPr>
            </w:pPr>
            <w:ins w:id="3669" w:author="Philip Collender" w:date="2019-06-04T20:54:00Z">
              <w:r w:rsidRPr="00A4011D">
                <w:rPr>
                  <w:rFonts w:ascii="Segoe UI" w:eastAsia="Times New Roman" w:hAnsi="Segoe UI" w:cs="Segoe UI"/>
                  <w:color w:val="E6E1DC"/>
                  <w:sz w:val="17"/>
                  <w:szCs w:val="17"/>
                </w:rPr>
                <w:t>dfB.91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157C40" w14:textId="77777777" w:rsidR="00A4011D" w:rsidRPr="00A4011D" w:rsidRDefault="00A4011D" w:rsidP="00A4011D">
            <w:pPr>
              <w:spacing w:after="540" w:line="240" w:lineRule="auto"/>
              <w:rPr>
                <w:ins w:id="3670" w:author="Philip Collender" w:date="2019-06-04T20:54:00Z"/>
                <w:rFonts w:ascii="Segoe UI" w:eastAsia="Times New Roman" w:hAnsi="Segoe UI" w:cs="Segoe UI"/>
                <w:color w:val="E6E1DC"/>
                <w:sz w:val="17"/>
                <w:szCs w:val="17"/>
              </w:rPr>
            </w:pPr>
            <w:ins w:id="3671" w:author="Philip Collender" w:date="2019-06-04T20:54:00Z">
              <w:r w:rsidRPr="00A4011D">
                <w:rPr>
                  <w:rFonts w:ascii="Microsoft YaHei" w:eastAsia="Microsoft YaHei" w:hAnsi="Microsoft YaHei" w:cs="Microsoft YaHei"/>
                  <w:color w:val="E6E1DC"/>
                  <w:sz w:val="17"/>
                  <w:szCs w:val="17"/>
                </w:rPr>
                <w:t>铃木善幸</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94C77B2" w14:textId="77777777" w:rsidR="00A4011D" w:rsidRPr="00A4011D" w:rsidRDefault="00A4011D" w:rsidP="00A4011D">
            <w:pPr>
              <w:spacing w:after="540" w:line="240" w:lineRule="auto"/>
              <w:rPr>
                <w:ins w:id="3672" w:author="Philip Collender" w:date="2019-06-04T20:54:00Z"/>
                <w:rFonts w:ascii="Segoe UI" w:eastAsia="Times New Roman" w:hAnsi="Segoe UI" w:cs="Segoe UI"/>
                <w:color w:val="E6E1DC"/>
                <w:sz w:val="17"/>
                <w:szCs w:val="17"/>
              </w:rPr>
            </w:pPr>
            <w:ins w:id="367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98B657" w14:textId="77777777" w:rsidR="00A4011D" w:rsidRPr="00A4011D" w:rsidRDefault="00A4011D" w:rsidP="00A4011D">
            <w:pPr>
              <w:spacing w:after="540" w:line="240" w:lineRule="auto"/>
              <w:rPr>
                <w:ins w:id="3674" w:author="Philip Collender" w:date="2019-06-04T20:54:00Z"/>
                <w:rFonts w:ascii="Segoe UI" w:eastAsia="Times New Roman" w:hAnsi="Segoe UI" w:cs="Segoe UI"/>
                <w:color w:val="E6E1DC"/>
                <w:sz w:val="17"/>
                <w:szCs w:val="17"/>
              </w:rPr>
            </w:pPr>
            <w:ins w:id="3675" w:author="Philip Collender" w:date="2019-06-04T20:54:00Z">
              <w:r w:rsidRPr="00A4011D">
                <w:rPr>
                  <w:rFonts w:ascii="Segoe UI" w:eastAsia="Times New Roman" w:hAnsi="Segoe UI" w:cs="Segoe UI"/>
                  <w:color w:val="E6E1DC"/>
                  <w:sz w:val="17"/>
                  <w:szCs w:val="17"/>
                </w:rPr>
                <w:t>1971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97F6CF" w14:textId="77777777" w:rsidR="00A4011D" w:rsidRPr="00A4011D" w:rsidRDefault="00A4011D" w:rsidP="00A4011D">
            <w:pPr>
              <w:spacing w:after="540" w:line="240" w:lineRule="auto"/>
              <w:rPr>
                <w:ins w:id="3676" w:author="Philip Collender" w:date="2019-06-04T20:54:00Z"/>
                <w:rFonts w:ascii="Segoe UI" w:eastAsia="Times New Roman" w:hAnsi="Segoe UI" w:cs="Segoe UI"/>
                <w:color w:val="E6E1DC"/>
                <w:sz w:val="17"/>
                <w:szCs w:val="17"/>
              </w:rPr>
            </w:pPr>
            <w:ins w:id="3677" w:author="Philip Collender" w:date="2019-06-04T20:54:00Z">
              <w:r w:rsidRPr="00A4011D">
                <w:rPr>
                  <w:rFonts w:ascii="Segoe UI" w:eastAsia="Times New Roman" w:hAnsi="Segoe UI" w:cs="Segoe UI"/>
                  <w:color w:val="E6E1DC"/>
                  <w:sz w:val="17"/>
                  <w:szCs w:val="17"/>
                </w:rPr>
                <w:t>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E41672" w14:textId="77777777" w:rsidR="00A4011D" w:rsidRPr="00A4011D" w:rsidRDefault="00A4011D" w:rsidP="00A4011D">
            <w:pPr>
              <w:spacing w:after="540" w:line="240" w:lineRule="auto"/>
              <w:rPr>
                <w:ins w:id="3678" w:author="Philip Collender" w:date="2019-06-04T20:54:00Z"/>
                <w:rFonts w:ascii="Segoe UI" w:eastAsia="Times New Roman" w:hAnsi="Segoe UI" w:cs="Segoe UI"/>
                <w:color w:val="E6E1DC"/>
                <w:sz w:val="17"/>
                <w:szCs w:val="17"/>
              </w:rPr>
            </w:pPr>
            <w:ins w:id="367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3E1CE9" w14:textId="77777777" w:rsidR="00A4011D" w:rsidRPr="00A4011D" w:rsidRDefault="00A4011D" w:rsidP="00A4011D">
            <w:pPr>
              <w:spacing w:after="540" w:line="240" w:lineRule="auto"/>
              <w:rPr>
                <w:ins w:id="3680" w:author="Philip Collender" w:date="2019-06-04T20:54:00Z"/>
                <w:rFonts w:ascii="Segoe UI" w:eastAsia="Times New Roman" w:hAnsi="Segoe UI" w:cs="Segoe UI"/>
                <w:color w:val="E6E1DC"/>
                <w:sz w:val="17"/>
                <w:szCs w:val="17"/>
              </w:rPr>
            </w:pPr>
          </w:p>
        </w:tc>
      </w:tr>
      <w:tr w:rsidR="00A4011D" w:rsidRPr="00A4011D" w14:paraId="7D70E52D" w14:textId="77777777" w:rsidTr="00A4011D">
        <w:trPr>
          <w:trHeight w:val="345"/>
          <w:tblCellSpacing w:w="0" w:type="dxa"/>
          <w:ins w:id="368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D0DC43E" w14:textId="77777777" w:rsidR="00A4011D" w:rsidRPr="00A4011D" w:rsidRDefault="00A4011D" w:rsidP="00A4011D">
            <w:pPr>
              <w:spacing w:after="540" w:line="240" w:lineRule="auto"/>
              <w:jc w:val="right"/>
              <w:rPr>
                <w:ins w:id="3682" w:author="Philip Collender" w:date="2019-06-04T20:54:00Z"/>
                <w:rFonts w:ascii="Segoe UI" w:eastAsia="Times New Roman" w:hAnsi="Segoe UI" w:cs="Segoe UI"/>
                <w:color w:val="FFFFFF"/>
                <w:sz w:val="17"/>
                <w:szCs w:val="17"/>
              </w:rPr>
            </w:pPr>
            <w:ins w:id="3683" w:author="Philip Collender" w:date="2019-06-04T20:54:00Z">
              <w:r w:rsidRPr="00A4011D">
                <w:rPr>
                  <w:rFonts w:ascii="Segoe UI" w:eastAsia="Times New Roman" w:hAnsi="Segoe UI" w:cs="Segoe UI"/>
                  <w:color w:val="FFFFFF"/>
                  <w:sz w:val="17"/>
                  <w:szCs w:val="17"/>
                </w:rPr>
                <w:t>355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2E50B9" w14:textId="77777777" w:rsidR="00A4011D" w:rsidRPr="00A4011D" w:rsidRDefault="00A4011D" w:rsidP="00A4011D">
            <w:pPr>
              <w:spacing w:after="540" w:line="240" w:lineRule="auto"/>
              <w:rPr>
                <w:ins w:id="3684" w:author="Philip Collender" w:date="2019-06-04T20:54:00Z"/>
                <w:rFonts w:ascii="Segoe UI" w:eastAsia="Times New Roman" w:hAnsi="Segoe UI" w:cs="Segoe UI"/>
                <w:color w:val="E6E1DC"/>
                <w:sz w:val="17"/>
                <w:szCs w:val="17"/>
              </w:rPr>
            </w:pPr>
            <w:ins w:id="3685"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DB86A5" w14:textId="77777777" w:rsidR="00A4011D" w:rsidRPr="00A4011D" w:rsidRDefault="00A4011D" w:rsidP="00A4011D">
            <w:pPr>
              <w:spacing w:after="540" w:line="240" w:lineRule="auto"/>
              <w:rPr>
                <w:ins w:id="3686" w:author="Philip Collender" w:date="2019-06-04T20:54:00Z"/>
                <w:rFonts w:ascii="Segoe UI" w:eastAsia="Times New Roman" w:hAnsi="Segoe UI" w:cs="Segoe UI"/>
                <w:color w:val="E6E1DC"/>
                <w:sz w:val="17"/>
                <w:szCs w:val="17"/>
              </w:rPr>
            </w:pPr>
            <w:ins w:id="368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C9660B" w14:textId="77777777" w:rsidR="00A4011D" w:rsidRPr="00A4011D" w:rsidRDefault="00A4011D" w:rsidP="00A4011D">
            <w:pPr>
              <w:spacing w:after="540" w:line="240" w:lineRule="auto"/>
              <w:rPr>
                <w:ins w:id="3688" w:author="Philip Collender" w:date="2019-06-04T20:54:00Z"/>
                <w:rFonts w:ascii="Segoe UI" w:eastAsia="Times New Roman" w:hAnsi="Segoe UI" w:cs="Segoe UI"/>
                <w:color w:val="E6E1DC"/>
                <w:sz w:val="17"/>
                <w:szCs w:val="17"/>
              </w:rPr>
            </w:pPr>
            <w:ins w:id="368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5CA8CF" w14:textId="77777777" w:rsidR="00A4011D" w:rsidRPr="00A4011D" w:rsidRDefault="00A4011D" w:rsidP="00A4011D">
            <w:pPr>
              <w:spacing w:after="540" w:line="240" w:lineRule="auto"/>
              <w:rPr>
                <w:ins w:id="3690" w:author="Philip Collender" w:date="2019-06-04T20:54:00Z"/>
                <w:rFonts w:ascii="Segoe UI" w:eastAsia="Times New Roman" w:hAnsi="Segoe UI" w:cs="Segoe UI"/>
                <w:color w:val="E6E1DC"/>
                <w:sz w:val="17"/>
                <w:szCs w:val="17"/>
              </w:rPr>
            </w:pPr>
            <w:ins w:id="369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4EDDC" w14:textId="77777777" w:rsidR="00A4011D" w:rsidRPr="00A4011D" w:rsidRDefault="00A4011D" w:rsidP="00A4011D">
            <w:pPr>
              <w:spacing w:after="540" w:line="240" w:lineRule="auto"/>
              <w:rPr>
                <w:ins w:id="3692" w:author="Philip Collender" w:date="2019-06-04T20:54:00Z"/>
                <w:rFonts w:ascii="Segoe UI" w:eastAsia="Times New Roman" w:hAnsi="Segoe UI" w:cs="Segoe UI"/>
                <w:color w:val="E6E1DC"/>
                <w:sz w:val="17"/>
                <w:szCs w:val="17"/>
              </w:rPr>
            </w:pPr>
            <w:ins w:id="369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6E5D0AF" w14:textId="77777777" w:rsidR="00A4011D" w:rsidRPr="00A4011D" w:rsidRDefault="00A4011D" w:rsidP="00A4011D">
            <w:pPr>
              <w:spacing w:after="540" w:line="240" w:lineRule="auto"/>
              <w:rPr>
                <w:ins w:id="3694" w:author="Philip Collender" w:date="2019-06-04T20:54:00Z"/>
                <w:rFonts w:ascii="Segoe UI" w:eastAsia="Times New Roman" w:hAnsi="Segoe UI" w:cs="Segoe UI"/>
                <w:color w:val="E6E1DC"/>
                <w:sz w:val="17"/>
                <w:szCs w:val="17"/>
              </w:rPr>
            </w:pPr>
            <w:ins w:id="369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83B984" w14:textId="77777777" w:rsidR="00A4011D" w:rsidRPr="00A4011D" w:rsidRDefault="00A4011D" w:rsidP="00A4011D">
            <w:pPr>
              <w:spacing w:after="540" w:line="240" w:lineRule="auto"/>
              <w:rPr>
                <w:ins w:id="3696" w:author="Philip Collender" w:date="2019-06-04T20:54:00Z"/>
                <w:rFonts w:ascii="Segoe UI" w:eastAsia="Times New Roman" w:hAnsi="Segoe UI" w:cs="Segoe UI"/>
                <w:color w:val="E6E1DC"/>
                <w:sz w:val="17"/>
                <w:szCs w:val="17"/>
              </w:rPr>
            </w:pPr>
            <w:ins w:id="3697" w:author="Philip Collender" w:date="2019-06-04T20:54:00Z">
              <w:r w:rsidRPr="00A4011D">
                <w:rPr>
                  <w:rFonts w:ascii="Segoe UI" w:eastAsia="Times New Roman" w:hAnsi="Segoe UI" w:cs="Segoe UI"/>
                  <w:color w:val="E6E1DC"/>
                  <w:sz w:val="17"/>
                  <w:szCs w:val="17"/>
                </w:rPr>
                <w:t>0.976</w:t>
              </w:r>
            </w:ins>
          </w:p>
        </w:tc>
      </w:tr>
      <w:tr w:rsidR="00A4011D" w:rsidRPr="00A4011D" w14:paraId="7707E1D0" w14:textId="77777777" w:rsidTr="00A4011D">
        <w:trPr>
          <w:trHeight w:val="345"/>
          <w:tblCellSpacing w:w="0" w:type="dxa"/>
          <w:ins w:id="369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F14E296" w14:textId="77777777" w:rsidR="00A4011D" w:rsidRPr="00A4011D" w:rsidRDefault="00A4011D" w:rsidP="00A4011D">
            <w:pPr>
              <w:spacing w:after="540" w:line="240" w:lineRule="auto"/>
              <w:jc w:val="right"/>
              <w:rPr>
                <w:ins w:id="3699" w:author="Philip Collender" w:date="2019-06-04T20:54:00Z"/>
                <w:rFonts w:ascii="Segoe UI" w:eastAsia="Times New Roman" w:hAnsi="Segoe UI" w:cs="Segoe UI"/>
                <w:color w:val="FFFFFF"/>
                <w:sz w:val="17"/>
                <w:szCs w:val="17"/>
              </w:rPr>
            </w:pPr>
            <w:ins w:id="3700" w:author="Philip Collender" w:date="2019-06-04T20:54:00Z">
              <w:r w:rsidRPr="00A4011D">
                <w:rPr>
                  <w:rFonts w:ascii="Segoe UI" w:eastAsia="Times New Roman" w:hAnsi="Segoe UI" w:cs="Segoe UI"/>
                  <w:color w:val="FFFFFF"/>
                  <w:sz w:val="17"/>
                  <w:szCs w:val="17"/>
                </w:rPr>
                <w:t>356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457C6C" w14:textId="77777777" w:rsidR="00A4011D" w:rsidRPr="00A4011D" w:rsidRDefault="00A4011D" w:rsidP="00A4011D">
            <w:pPr>
              <w:spacing w:after="540" w:line="240" w:lineRule="auto"/>
              <w:jc w:val="right"/>
              <w:rPr>
                <w:ins w:id="3701"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C2EC4F" w14:textId="77777777" w:rsidR="00A4011D" w:rsidRPr="00A4011D" w:rsidRDefault="00A4011D" w:rsidP="00A4011D">
            <w:pPr>
              <w:spacing w:after="540" w:line="240" w:lineRule="auto"/>
              <w:rPr>
                <w:ins w:id="370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BF091EE" w14:textId="77777777" w:rsidR="00A4011D" w:rsidRPr="00A4011D" w:rsidRDefault="00A4011D" w:rsidP="00A4011D">
            <w:pPr>
              <w:spacing w:after="540" w:line="240" w:lineRule="auto"/>
              <w:rPr>
                <w:ins w:id="370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1B1B6C" w14:textId="77777777" w:rsidR="00A4011D" w:rsidRPr="00A4011D" w:rsidRDefault="00A4011D" w:rsidP="00A4011D">
            <w:pPr>
              <w:spacing w:after="540" w:line="240" w:lineRule="auto"/>
              <w:rPr>
                <w:ins w:id="370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F7CE68" w14:textId="77777777" w:rsidR="00A4011D" w:rsidRPr="00A4011D" w:rsidRDefault="00A4011D" w:rsidP="00A4011D">
            <w:pPr>
              <w:spacing w:after="540" w:line="240" w:lineRule="auto"/>
              <w:rPr>
                <w:ins w:id="370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B65342" w14:textId="77777777" w:rsidR="00A4011D" w:rsidRPr="00A4011D" w:rsidRDefault="00A4011D" w:rsidP="00A4011D">
            <w:pPr>
              <w:spacing w:after="540" w:line="240" w:lineRule="auto"/>
              <w:rPr>
                <w:ins w:id="370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A4DEE5" w14:textId="77777777" w:rsidR="00A4011D" w:rsidRPr="00A4011D" w:rsidRDefault="00A4011D" w:rsidP="00A4011D">
            <w:pPr>
              <w:spacing w:after="540" w:line="240" w:lineRule="auto"/>
              <w:rPr>
                <w:ins w:id="3707" w:author="Philip Collender" w:date="2019-06-04T20:54:00Z"/>
                <w:rFonts w:ascii="Times New Roman" w:eastAsia="Times New Roman" w:hAnsi="Times New Roman" w:cs="Times New Roman"/>
                <w:sz w:val="20"/>
                <w:szCs w:val="20"/>
              </w:rPr>
            </w:pPr>
          </w:p>
        </w:tc>
      </w:tr>
      <w:tr w:rsidR="00A4011D" w:rsidRPr="00A4011D" w14:paraId="58EBB331" w14:textId="77777777" w:rsidTr="00A4011D">
        <w:trPr>
          <w:trHeight w:val="345"/>
          <w:tblCellSpacing w:w="0" w:type="dxa"/>
          <w:ins w:id="370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46ED49D" w14:textId="77777777" w:rsidR="00A4011D" w:rsidRPr="00A4011D" w:rsidRDefault="00A4011D" w:rsidP="00A4011D">
            <w:pPr>
              <w:spacing w:after="540" w:line="240" w:lineRule="auto"/>
              <w:jc w:val="right"/>
              <w:rPr>
                <w:ins w:id="3709" w:author="Philip Collender" w:date="2019-06-04T20:54:00Z"/>
                <w:rFonts w:ascii="Segoe UI" w:eastAsia="Times New Roman" w:hAnsi="Segoe UI" w:cs="Segoe UI"/>
                <w:color w:val="FFFFFF"/>
                <w:sz w:val="17"/>
                <w:szCs w:val="17"/>
              </w:rPr>
            </w:pPr>
            <w:ins w:id="3710" w:author="Philip Collender" w:date="2019-06-04T20:54:00Z">
              <w:r w:rsidRPr="00A4011D">
                <w:rPr>
                  <w:rFonts w:ascii="Segoe UI" w:eastAsia="Times New Roman" w:hAnsi="Segoe UI" w:cs="Segoe UI"/>
                  <w:color w:val="FFFFFF"/>
                  <w:sz w:val="17"/>
                  <w:szCs w:val="17"/>
                </w:rPr>
                <w:t>357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DF3BD1" w14:textId="77777777" w:rsidR="00A4011D" w:rsidRPr="00A4011D" w:rsidRDefault="00A4011D" w:rsidP="00A4011D">
            <w:pPr>
              <w:spacing w:after="540" w:line="240" w:lineRule="auto"/>
              <w:rPr>
                <w:ins w:id="3711" w:author="Philip Collender" w:date="2019-06-04T20:54:00Z"/>
                <w:rFonts w:ascii="Segoe UI" w:eastAsia="Times New Roman" w:hAnsi="Segoe UI" w:cs="Segoe UI"/>
                <w:color w:val="E6E1DC"/>
                <w:sz w:val="17"/>
                <w:szCs w:val="17"/>
              </w:rPr>
            </w:pPr>
            <w:ins w:id="3712" w:author="Philip Collender" w:date="2019-06-04T20:54:00Z">
              <w:r w:rsidRPr="00A4011D">
                <w:rPr>
                  <w:rFonts w:ascii="Segoe UI" w:eastAsia="Times New Roman" w:hAnsi="Segoe UI" w:cs="Segoe UI"/>
                  <w:color w:val="E6E1DC"/>
                  <w:sz w:val="17"/>
                  <w:szCs w:val="17"/>
                </w:rPr>
                <w:t>dfA.92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067DEB" w14:textId="77777777" w:rsidR="00A4011D" w:rsidRPr="00A4011D" w:rsidRDefault="00A4011D" w:rsidP="00A4011D">
            <w:pPr>
              <w:spacing w:after="540" w:line="240" w:lineRule="auto"/>
              <w:rPr>
                <w:ins w:id="3713" w:author="Philip Collender" w:date="2019-06-04T20:54:00Z"/>
                <w:rFonts w:ascii="Segoe UI" w:eastAsia="Times New Roman" w:hAnsi="Segoe UI" w:cs="Segoe UI"/>
                <w:color w:val="E6E1DC"/>
                <w:sz w:val="17"/>
                <w:szCs w:val="17"/>
              </w:rPr>
            </w:pPr>
            <w:ins w:id="3714" w:author="Philip Collender" w:date="2019-06-04T20:54:00Z">
              <w:r w:rsidRPr="00A4011D">
                <w:rPr>
                  <w:rFonts w:ascii="Microsoft YaHei" w:eastAsia="Microsoft YaHei" w:hAnsi="Microsoft YaHei" w:cs="Microsoft YaHei"/>
                  <w:color w:val="E6E1DC"/>
                  <w:sz w:val="17"/>
                  <w:szCs w:val="17"/>
                </w:rPr>
                <w:t>小泉純一郎</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11974AB" w14:textId="77777777" w:rsidR="00A4011D" w:rsidRPr="00A4011D" w:rsidRDefault="00A4011D" w:rsidP="00A4011D">
            <w:pPr>
              <w:spacing w:after="540" w:line="240" w:lineRule="auto"/>
              <w:rPr>
                <w:ins w:id="3715" w:author="Philip Collender" w:date="2019-06-04T20:54:00Z"/>
                <w:rFonts w:ascii="Segoe UI" w:eastAsia="Times New Roman" w:hAnsi="Segoe UI" w:cs="Segoe UI"/>
                <w:color w:val="E6E1DC"/>
                <w:sz w:val="17"/>
                <w:szCs w:val="17"/>
              </w:rPr>
            </w:pPr>
            <w:ins w:id="371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9D84DC" w14:textId="77777777" w:rsidR="00A4011D" w:rsidRPr="00A4011D" w:rsidRDefault="00A4011D" w:rsidP="00A4011D">
            <w:pPr>
              <w:spacing w:after="540" w:line="240" w:lineRule="auto"/>
              <w:rPr>
                <w:ins w:id="3717" w:author="Philip Collender" w:date="2019-06-04T20:54:00Z"/>
                <w:rFonts w:ascii="Segoe UI" w:eastAsia="Times New Roman" w:hAnsi="Segoe UI" w:cs="Segoe UI"/>
                <w:color w:val="E6E1DC"/>
                <w:sz w:val="17"/>
                <w:szCs w:val="17"/>
              </w:rPr>
            </w:pPr>
            <w:ins w:id="3718"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FEC35D" w14:textId="77777777" w:rsidR="00A4011D" w:rsidRPr="00A4011D" w:rsidRDefault="00A4011D" w:rsidP="00A4011D">
            <w:pPr>
              <w:spacing w:after="540" w:line="240" w:lineRule="auto"/>
              <w:rPr>
                <w:ins w:id="3719" w:author="Philip Collender" w:date="2019-06-04T20:54:00Z"/>
                <w:rFonts w:ascii="Segoe UI" w:eastAsia="Times New Roman" w:hAnsi="Segoe UI" w:cs="Segoe UI"/>
                <w:color w:val="E6E1DC"/>
                <w:sz w:val="17"/>
                <w:szCs w:val="17"/>
              </w:rPr>
            </w:pPr>
            <w:ins w:id="3720"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199AB1E" w14:textId="77777777" w:rsidR="00A4011D" w:rsidRPr="00A4011D" w:rsidRDefault="00A4011D" w:rsidP="00A4011D">
            <w:pPr>
              <w:spacing w:after="540" w:line="240" w:lineRule="auto"/>
              <w:rPr>
                <w:ins w:id="3721" w:author="Philip Collender" w:date="2019-06-04T20:54:00Z"/>
                <w:rFonts w:ascii="Segoe UI" w:eastAsia="Times New Roman" w:hAnsi="Segoe UI" w:cs="Segoe UI"/>
                <w:color w:val="E6E1DC"/>
                <w:sz w:val="17"/>
                <w:szCs w:val="17"/>
              </w:rPr>
            </w:pPr>
            <w:ins w:id="3722"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4659B1" w14:textId="77777777" w:rsidR="00A4011D" w:rsidRPr="00A4011D" w:rsidRDefault="00A4011D" w:rsidP="00A4011D">
            <w:pPr>
              <w:spacing w:after="540" w:line="240" w:lineRule="auto"/>
              <w:rPr>
                <w:ins w:id="3723" w:author="Philip Collender" w:date="2019-06-04T20:54:00Z"/>
                <w:rFonts w:ascii="Segoe UI" w:eastAsia="Times New Roman" w:hAnsi="Segoe UI" w:cs="Segoe UI"/>
                <w:color w:val="E6E1DC"/>
                <w:sz w:val="17"/>
                <w:szCs w:val="17"/>
              </w:rPr>
            </w:pPr>
          </w:p>
        </w:tc>
      </w:tr>
      <w:tr w:rsidR="00A4011D" w:rsidRPr="00A4011D" w14:paraId="0FFC62E6" w14:textId="77777777" w:rsidTr="00A4011D">
        <w:trPr>
          <w:trHeight w:val="345"/>
          <w:tblCellSpacing w:w="0" w:type="dxa"/>
          <w:ins w:id="372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5463B1C" w14:textId="77777777" w:rsidR="00A4011D" w:rsidRPr="00A4011D" w:rsidRDefault="00A4011D" w:rsidP="00A4011D">
            <w:pPr>
              <w:spacing w:after="540" w:line="240" w:lineRule="auto"/>
              <w:jc w:val="right"/>
              <w:rPr>
                <w:ins w:id="3725" w:author="Philip Collender" w:date="2019-06-04T20:54:00Z"/>
                <w:rFonts w:ascii="Segoe UI" w:eastAsia="Times New Roman" w:hAnsi="Segoe UI" w:cs="Segoe UI"/>
                <w:color w:val="FFFFFF"/>
                <w:sz w:val="17"/>
                <w:szCs w:val="17"/>
              </w:rPr>
            </w:pPr>
            <w:ins w:id="3726" w:author="Philip Collender" w:date="2019-06-04T20:54:00Z">
              <w:r w:rsidRPr="00A4011D">
                <w:rPr>
                  <w:rFonts w:ascii="Segoe UI" w:eastAsia="Times New Roman" w:hAnsi="Segoe UI" w:cs="Segoe UI"/>
                  <w:color w:val="FFFFFF"/>
                  <w:sz w:val="17"/>
                  <w:szCs w:val="17"/>
                </w:rPr>
                <w:t>358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25698FB" w14:textId="77777777" w:rsidR="00A4011D" w:rsidRPr="00A4011D" w:rsidRDefault="00A4011D" w:rsidP="00A4011D">
            <w:pPr>
              <w:spacing w:after="540" w:line="240" w:lineRule="auto"/>
              <w:rPr>
                <w:ins w:id="3727" w:author="Philip Collender" w:date="2019-06-04T20:54:00Z"/>
                <w:rFonts w:ascii="Segoe UI" w:eastAsia="Times New Roman" w:hAnsi="Segoe UI" w:cs="Segoe UI"/>
                <w:color w:val="E6E1DC"/>
                <w:sz w:val="17"/>
                <w:szCs w:val="17"/>
              </w:rPr>
            </w:pPr>
            <w:ins w:id="3728" w:author="Philip Collender" w:date="2019-06-04T20:54:00Z">
              <w:r w:rsidRPr="00A4011D">
                <w:rPr>
                  <w:rFonts w:ascii="Segoe UI" w:eastAsia="Times New Roman" w:hAnsi="Segoe UI" w:cs="Segoe UI"/>
                  <w:color w:val="E6E1DC"/>
                  <w:sz w:val="17"/>
                  <w:szCs w:val="17"/>
                </w:rPr>
                <w:t>dfB.92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F37C008" w14:textId="77777777" w:rsidR="00A4011D" w:rsidRPr="00A4011D" w:rsidRDefault="00A4011D" w:rsidP="00A4011D">
            <w:pPr>
              <w:spacing w:after="540" w:line="240" w:lineRule="auto"/>
              <w:rPr>
                <w:ins w:id="3729" w:author="Philip Collender" w:date="2019-06-04T20:54:00Z"/>
                <w:rFonts w:ascii="Segoe UI" w:eastAsia="Times New Roman" w:hAnsi="Segoe UI" w:cs="Segoe UI"/>
                <w:color w:val="E6E1DC"/>
                <w:sz w:val="17"/>
                <w:szCs w:val="17"/>
              </w:rPr>
            </w:pPr>
            <w:ins w:id="3730" w:author="Philip Collender" w:date="2019-06-04T20:54:00Z">
              <w:r w:rsidRPr="00A4011D">
                <w:rPr>
                  <w:rFonts w:ascii="Microsoft YaHei" w:eastAsia="Microsoft YaHei" w:hAnsi="Microsoft YaHei" w:cs="Microsoft YaHei"/>
                  <w:color w:val="E6E1DC"/>
                  <w:sz w:val="17"/>
                  <w:szCs w:val="17"/>
                </w:rPr>
                <w:t>小泉纯一郎</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8CECD7E" w14:textId="77777777" w:rsidR="00A4011D" w:rsidRPr="00A4011D" w:rsidRDefault="00A4011D" w:rsidP="00A4011D">
            <w:pPr>
              <w:spacing w:after="540" w:line="240" w:lineRule="auto"/>
              <w:rPr>
                <w:ins w:id="3731" w:author="Philip Collender" w:date="2019-06-04T20:54:00Z"/>
                <w:rFonts w:ascii="Segoe UI" w:eastAsia="Times New Roman" w:hAnsi="Segoe UI" w:cs="Segoe UI"/>
                <w:color w:val="E6E1DC"/>
                <w:sz w:val="17"/>
                <w:szCs w:val="17"/>
              </w:rPr>
            </w:pPr>
            <w:ins w:id="3732"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0AE4BC4" w14:textId="77777777" w:rsidR="00A4011D" w:rsidRPr="00A4011D" w:rsidRDefault="00A4011D" w:rsidP="00A4011D">
            <w:pPr>
              <w:spacing w:after="540" w:line="240" w:lineRule="auto"/>
              <w:rPr>
                <w:ins w:id="3733" w:author="Philip Collender" w:date="2019-06-04T20:54:00Z"/>
                <w:rFonts w:ascii="Segoe UI" w:eastAsia="Times New Roman" w:hAnsi="Segoe UI" w:cs="Segoe UI"/>
                <w:color w:val="E6E1DC"/>
                <w:sz w:val="17"/>
                <w:szCs w:val="17"/>
              </w:rPr>
            </w:pPr>
            <w:ins w:id="3734" w:author="Philip Collender" w:date="2019-06-04T20:54:00Z">
              <w:r w:rsidRPr="00A4011D">
                <w:rPr>
                  <w:rFonts w:ascii="Segoe UI" w:eastAsia="Times New Roman" w:hAnsi="Segoe UI" w:cs="Segoe UI"/>
                  <w:color w:val="E6E1DC"/>
                  <w:sz w:val="17"/>
                  <w:szCs w:val="17"/>
                </w:rPr>
                <w:t>1976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9D74BF" w14:textId="77777777" w:rsidR="00A4011D" w:rsidRPr="00A4011D" w:rsidRDefault="00A4011D" w:rsidP="00A4011D">
            <w:pPr>
              <w:spacing w:after="540" w:line="240" w:lineRule="auto"/>
              <w:rPr>
                <w:ins w:id="3735" w:author="Philip Collender" w:date="2019-06-04T20:54:00Z"/>
                <w:rFonts w:ascii="Segoe UI" w:eastAsia="Times New Roman" w:hAnsi="Segoe UI" w:cs="Segoe UI"/>
                <w:color w:val="E6E1DC"/>
                <w:sz w:val="17"/>
                <w:szCs w:val="17"/>
              </w:rPr>
            </w:pPr>
            <w:ins w:id="3736"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94955C" w14:textId="77777777" w:rsidR="00A4011D" w:rsidRPr="00A4011D" w:rsidRDefault="00A4011D" w:rsidP="00A4011D">
            <w:pPr>
              <w:spacing w:after="540" w:line="240" w:lineRule="auto"/>
              <w:rPr>
                <w:ins w:id="3737" w:author="Philip Collender" w:date="2019-06-04T20:54:00Z"/>
                <w:rFonts w:ascii="Segoe UI" w:eastAsia="Times New Roman" w:hAnsi="Segoe UI" w:cs="Segoe UI"/>
                <w:color w:val="E6E1DC"/>
                <w:sz w:val="17"/>
                <w:szCs w:val="17"/>
              </w:rPr>
            </w:pPr>
            <w:ins w:id="3738" w:author="Philip Collender" w:date="2019-06-04T20:54:00Z">
              <w:r w:rsidRPr="00A4011D">
                <w:rPr>
                  <w:rFonts w:ascii="Segoe UI" w:eastAsia="Times New Roman" w:hAnsi="Segoe UI" w:cs="Segoe UI"/>
                  <w:color w:val="E6E1DC"/>
                  <w:sz w:val="17"/>
                  <w:szCs w:val="17"/>
                </w:rPr>
                <w:t>16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32B953" w14:textId="77777777" w:rsidR="00A4011D" w:rsidRPr="00A4011D" w:rsidRDefault="00A4011D" w:rsidP="00A4011D">
            <w:pPr>
              <w:spacing w:after="540" w:line="240" w:lineRule="auto"/>
              <w:rPr>
                <w:ins w:id="3739" w:author="Philip Collender" w:date="2019-06-04T20:54:00Z"/>
                <w:rFonts w:ascii="Segoe UI" w:eastAsia="Times New Roman" w:hAnsi="Segoe UI" w:cs="Segoe UI"/>
                <w:color w:val="E6E1DC"/>
                <w:sz w:val="17"/>
                <w:szCs w:val="17"/>
              </w:rPr>
            </w:pPr>
          </w:p>
        </w:tc>
      </w:tr>
      <w:tr w:rsidR="00A4011D" w:rsidRPr="00A4011D" w14:paraId="6AA6E353" w14:textId="77777777" w:rsidTr="00A4011D">
        <w:trPr>
          <w:trHeight w:val="345"/>
          <w:tblCellSpacing w:w="0" w:type="dxa"/>
          <w:ins w:id="374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06AB871" w14:textId="77777777" w:rsidR="00A4011D" w:rsidRPr="00A4011D" w:rsidRDefault="00A4011D" w:rsidP="00A4011D">
            <w:pPr>
              <w:spacing w:after="540" w:line="240" w:lineRule="auto"/>
              <w:jc w:val="right"/>
              <w:rPr>
                <w:ins w:id="3741" w:author="Philip Collender" w:date="2019-06-04T20:54:00Z"/>
                <w:rFonts w:ascii="Segoe UI" w:eastAsia="Times New Roman" w:hAnsi="Segoe UI" w:cs="Segoe UI"/>
                <w:color w:val="FFFFFF"/>
                <w:sz w:val="17"/>
                <w:szCs w:val="17"/>
              </w:rPr>
            </w:pPr>
            <w:ins w:id="3742" w:author="Philip Collender" w:date="2019-06-04T20:54:00Z">
              <w:r w:rsidRPr="00A4011D">
                <w:rPr>
                  <w:rFonts w:ascii="Segoe UI" w:eastAsia="Times New Roman" w:hAnsi="Segoe UI" w:cs="Segoe UI"/>
                  <w:color w:val="FFFFFF"/>
                  <w:sz w:val="17"/>
                  <w:szCs w:val="17"/>
                </w:rPr>
                <w:t>359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932AB4D" w14:textId="77777777" w:rsidR="00A4011D" w:rsidRPr="00A4011D" w:rsidRDefault="00A4011D" w:rsidP="00A4011D">
            <w:pPr>
              <w:spacing w:after="540" w:line="240" w:lineRule="auto"/>
              <w:rPr>
                <w:ins w:id="3743" w:author="Philip Collender" w:date="2019-06-04T20:54:00Z"/>
                <w:rFonts w:ascii="Segoe UI" w:eastAsia="Times New Roman" w:hAnsi="Segoe UI" w:cs="Segoe UI"/>
                <w:color w:val="E6E1DC"/>
                <w:sz w:val="17"/>
                <w:szCs w:val="17"/>
              </w:rPr>
            </w:pPr>
            <w:ins w:id="3744"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7E2AA87" w14:textId="77777777" w:rsidR="00A4011D" w:rsidRPr="00A4011D" w:rsidRDefault="00A4011D" w:rsidP="00A4011D">
            <w:pPr>
              <w:spacing w:after="540" w:line="240" w:lineRule="auto"/>
              <w:rPr>
                <w:ins w:id="3745" w:author="Philip Collender" w:date="2019-06-04T20:54:00Z"/>
                <w:rFonts w:ascii="Segoe UI" w:eastAsia="Times New Roman" w:hAnsi="Segoe UI" w:cs="Segoe UI"/>
                <w:color w:val="E6E1DC"/>
                <w:sz w:val="17"/>
                <w:szCs w:val="17"/>
              </w:rPr>
            </w:pPr>
            <w:ins w:id="374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B4B2C4" w14:textId="77777777" w:rsidR="00A4011D" w:rsidRPr="00A4011D" w:rsidRDefault="00A4011D" w:rsidP="00A4011D">
            <w:pPr>
              <w:spacing w:after="540" w:line="240" w:lineRule="auto"/>
              <w:rPr>
                <w:ins w:id="3747" w:author="Philip Collender" w:date="2019-06-04T20:54:00Z"/>
                <w:rFonts w:ascii="Segoe UI" w:eastAsia="Times New Roman" w:hAnsi="Segoe UI" w:cs="Segoe UI"/>
                <w:color w:val="E6E1DC"/>
                <w:sz w:val="17"/>
                <w:szCs w:val="17"/>
              </w:rPr>
            </w:pPr>
            <w:ins w:id="374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3AEC1B" w14:textId="77777777" w:rsidR="00A4011D" w:rsidRPr="00A4011D" w:rsidRDefault="00A4011D" w:rsidP="00A4011D">
            <w:pPr>
              <w:spacing w:after="540" w:line="240" w:lineRule="auto"/>
              <w:rPr>
                <w:ins w:id="3749" w:author="Philip Collender" w:date="2019-06-04T20:54:00Z"/>
                <w:rFonts w:ascii="Segoe UI" w:eastAsia="Times New Roman" w:hAnsi="Segoe UI" w:cs="Segoe UI"/>
                <w:color w:val="E6E1DC"/>
                <w:sz w:val="17"/>
                <w:szCs w:val="17"/>
              </w:rPr>
            </w:pPr>
            <w:ins w:id="375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80BF04" w14:textId="77777777" w:rsidR="00A4011D" w:rsidRPr="00A4011D" w:rsidRDefault="00A4011D" w:rsidP="00A4011D">
            <w:pPr>
              <w:spacing w:after="540" w:line="240" w:lineRule="auto"/>
              <w:rPr>
                <w:ins w:id="3751" w:author="Philip Collender" w:date="2019-06-04T20:54:00Z"/>
                <w:rFonts w:ascii="Segoe UI" w:eastAsia="Times New Roman" w:hAnsi="Segoe UI" w:cs="Segoe UI"/>
                <w:color w:val="E6E1DC"/>
                <w:sz w:val="17"/>
                <w:szCs w:val="17"/>
              </w:rPr>
            </w:pPr>
            <w:ins w:id="375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12CFC48" w14:textId="77777777" w:rsidR="00A4011D" w:rsidRPr="00A4011D" w:rsidRDefault="00A4011D" w:rsidP="00A4011D">
            <w:pPr>
              <w:spacing w:after="540" w:line="240" w:lineRule="auto"/>
              <w:rPr>
                <w:ins w:id="3753" w:author="Philip Collender" w:date="2019-06-04T20:54:00Z"/>
                <w:rFonts w:ascii="Segoe UI" w:eastAsia="Times New Roman" w:hAnsi="Segoe UI" w:cs="Segoe UI"/>
                <w:color w:val="E6E1DC"/>
                <w:sz w:val="17"/>
                <w:szCs w:val="17"/>
              </w:rPr>
            </w:pPr>
            <w:ins w:id="375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D72B5A" w14:textId="77777777" w:rsidR="00A4011D" w:rsidRPr="00A4011D" w:rsidRDefault="00A4011D" w:rsidP="00A4011D">
            <w:pPr>
              <w:spacing w:after="540" w:line="240" w:lineRule="auto"/>
              <w:rPr>
                <w:ins w:id="3755" w:author="Philip Collender" w:date="2019-06-04T20:54:00Z"/>
                <w:rFonts w:ascii="Segoe UI" w:eastAsia="Times New Roman" w:hAnsi="Segoe UI" w:cs="Segoe UI"/>
                <w:color w:val="E6E1DC"/>
                <w:sz w:val="17"/>
                <w:szCs w:val="17"/>
              </w:rPr>
            </w:pPr>
            <w:ins w:id="3756" w:author="Philip Collender" w:date="2019-06-04T20:54:00Z">
              <w:r w:rsidRPr="00A4011D">
                <w:rPr>
                  <w:rFonts w:ascii="Segoe UI" w:eastAsia="Times New Roman" w:hAnsi="Segoe UI" w:cs="Segoe UI"/>
                  <w:color w:val="E6E1DC"/>
                  <w:sz w:val="17"/>
                  <w:szCs w:val="17"/>
                </w:rPr>
                <w:t>1</w:t>
              </w:r>
            </w:ins>
          </w:p>
        </w:tc>
      </w:tr>
      <w:tr w:rsidR="00A4011D" w:rsidRPr="00A4011D" w14:paraId="0E6D790D" w14:textId="77777777" w:rsidTr="00A4011D">
        <w:trPr>
          <w:trHeight w:val="345"/>
          <w:tblCellSpacing w:w="0" w:type="dxa"/>
          <w:ins w:id="375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F6BD9DF" w14:textId="77777777" w:rsidR="00A4011D" w:rsidRPr="00A4011D" w:rsidRDefault="00A4011D" w:rsidP="00A4011D">
            <w:pPr>
              <w:spacing w:after="540" w:line="240" w:lineRule="auto"/>
              <w:jc w:val="right"/>
              <w:rPr>
                <w:ins w:id="3758" w:author="Philip Collender" w:date="2019-06-04T20:54:00Z"/>
                <w:rFonts w:ascii="Segoe UI" w:eastAsia="Times New Roman" w:hAnsi="Segoe UI" w:cs="Segoe UI"/>
                <w:color w:val="FFFFFF"/>
                <w:sz w:val="17"/>
                <w:szCs w:val="17"/>
              </w:rPr>
            </w:pPr>
            <w:ins w:id="3759" w:author="Philip Collender" w:date="2019-06-04T20:54:00Z">
              <w:r w:rsidRPr="00A4011D">
                <w:rPr>
                  <w:rFonts w:ascii="Segoe UI" w:eastAsia="Times New Roman" w:hAnsi="Segoe UI" w:cs="Segoe UI"/>
                  <w:color w:val="FFFFFF"/>
                  <w:sz w:val="17"/>
                  <w:szCs w:val="17"/>
                </w:rPr>
                <w:t>360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91F703" w14:textId="77777777" w:rsidR="00A4011D" w:rsidRPr="00A4011D" w:rsidRDefault="00A4011D" w:rsidP="00A4011D">
            <w:pPr>
              <w:spacing w:after="540" w:line="240" w:lineRule="auto"/>
              <w:jc w:val="right"/>
              <w:rPr>
                <w:ins w:id="3760"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BDEE02" w14:textId="77777777" w:rsidR="00A4011D" w:rsidRPr="00A4011D" w:rsidRDefault="00A4011D" w:rsidP="00A4011D">
            <w:pPr>
              <w:spacing w:after="540" w:line="240" w:lineRule="auto"/>
              <w:rPr>
                <w:ins w:id="376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6073E1" w14:textId="77777777" w:rsidR="00A4011D" w:rsidRPr="00A4011D" w:rsidRDefault="00A4011D" w:rsidP="00A4011D">
            <w:pPr>
              <w:spacing w:after="540" w:line="240" w:lineRule="auto"/>
              <w:rPr>
                <w:ins w:id="376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4A5E93" w14:textId="77777777" w:rsidR="00A4011D" w:rsidRPr="00A4011D" w:rsidRDefault="00A4011D" w:rsidP="00A4011D">
            <w:pPr>
              <w:spacing w:after="540" w:line="240" w:lineRule="auto"/>
              <w:rPr>
                <w:ins w:id="376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51AED18" w14:textId="77777777" w:rsidR="00A4011D" w:rsidRPr="00A4011D" w:rsidRDefault="00A4011D" w:rsidP="00A4011D">
            <w:pPr>
              <w:spacing w:after="540" w:line="240" w:lineRule="auto"/>
              <w:rPr>
                <w:ins w:id="376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5067455" w14:textId="77777777" w:rsidR="00A4011D" w:rsidRPr="00A4011D" w:rsidRDefault="00A4011D" w:rsidP="00A4011D">
            <w:pPr>
              <w:spacing w:after="540" w:line="240" w:lineRule="auto"/>
              <w:rPr>
                <w:ins w:id="376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A9A6B7" w14:textId="77777777" w:rsidR="00A4011D" w:rsidRPr="00A4011D" w:rsidRDefault="00A4011D" w:rsidP="00A4011D">
            <w:pPr>
              <w:spacing w:after="540" w:line="240" w:lineRule="auto"/>
              <w:rPr>
                <w:ins w:id="3766" w:author="Philip Collender" w:date="2019-06-04T20:54:00Z"/>
                <w:rFonts w:ascii="Times New Roman" w:eastAsia="Times New Roman" w:hAnsi="Times New Roman" w:cs="Times New Roman"/>
                <w:sz w:val="20"/>
                <w:szCs w:val="20"/>
              </w:rPr>
            </w:pPr>
          </w:p>
        </w:tc>
      </w:tr>
      <w:tr w:rsidR="00A4011D" w:rsidRPr="00A4011D" w14:paraId="32C86B13" w14:textId="77777777" w:rsidTr="00A4011D">
        <w:trPr>
          <w:trHeight w:val="345"/>
          <w:tblCellSpacing w:w="0" w:type="dxa"/>
          <w:ins w:id="376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8C98E8A" w14:textId="77777777" w:rsidR="00A4011D" w:rsidRPr="00A4011D" w:rsidRDefault="00A4011D" w:rsidP="00A4011D">
            <w:pPr>
              <w:spacing w:after="540" w:line="240" w:lineRule="auto"/>
              <w:jc w:val="right"/>
              <w:rPr>
                <w:ins w:id="3768" w:author="Philip Collender" w:date="2019-06-04T20:54:00Z"/>
                <w:rFonts w:ascii="Segoe UI" w:eastAsia="Times New Roman" w:hAnsi="Segoe UI" w:cs="Segoe UI"/>
                <w:color w:val="FFFFFF"/>
                <w:sz w:val="17"/>
                <w:szCs w:val="17"/>
              </w:rPr>
            </w:pPr>
            <w:ins w:id="3769" w:author="Philip Collender" w:date="2019-06-04T20:54:00Z">
              <w:r w:rsidRPr="00A4011D">
                <w:rPr>
                  <w:rFonts w:ascii="Segoe UI" w:eastAsia="Times New Roman" w:hAnsi="Segoe UI" w:cs="Segoe UI"/>
                  <w:color w:val="FFFFFF"/>
                  <w:sz w:val="17"/>
                  <w:szCs w:val="17"/>
                </w:rPr>
                <w:t>361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6DFB0F" w14:textId="77777777" w:rsidR="00A4011D" w:rsidRPr="00A4011D" w:rsidRDefault="00A4011D" w:rsidP="00A4011D">
            <w:pPr>
              <w:spacing w:after="540" w:line="240" w:lineRule="auto"/>
              <w:rPr>
                <w:ins w:id="3770" w:author="Philip Collender" w:date="2019-06-04T20:54:00Z"/>
                <w:rFonts w:ascii="Segoe UI" w:eastAsia="Times New Roman" w:hAnsi="Segoe UI" w:cs="Segoe UI"/>
                <w:color w:val="E6E1DC"/>
                <w:sz w:val="17"/>
                <w:szCs w:val="17"/>
              </w:rPr>
            </w:pPr>
            <w:ins w:id="3771" w:author="Philip Collender" w:date="2019-06-04T20:54:00Z">
              <w:r w:rsidRPr="00A4011D">
                <w:rPr>
                  <w:rFonts w:ascii="Segoe UI" w:eastAsia="Times New Roman" w:hAnsi="Segoe UI" w:cs="Segoe UI"/>
                  <w:color w:val="E6E1DC"/>
                  <w:sz w:val="17"/>
                  <w:szCs w:val="17"/>
                </w:rPr>
                <w:t>dfA.93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452766" w14:textId="77777777" w:rsidR="00A4011D" w:rsidRPr="00A4011D" w:rsidRDefault="00A4011D" w:rsidP="00A4011D">
            <w:pPr>
              <w:spacing w:after="540" w:line="240" w:lineRule="auto"/>
              <w:rPr>
                <w:ins w:id="3772" w:author="Philip Collender" w:date="2019-06-04T20:54:00Z"/>
                <w:rFonts w:ascii="Segoe UI" w:eastAsia="Times New Roman" w:hAnsi="Segoe UI" w:cs="Segoe UI"/>
                <w:color w:val="E6E1DC"/>
                <w:sz w:val="17"/>
                <w:szCs w:val="17"/>
              </w:rPr>
            </w:pPr>
            <w:ins w:id="3773" w:author="Philip Collender" w:date="2019-06-04T20:54:00Z">
              <w:r w:rsidRPr="00A4011D">
                <w:rPr>
                  <w:rFonts w:ascii="Microsoft YaHei" w:eastAsia="Microsoft YaHei" w:hAnsi="Microsoft YaHei" w:cs="Microsoft YaHei"/>
                  <w:color w:val="E6E1DC"/>
                  <w:sz w:val="17"/>
                  <w:szCs w:val="17"/>
                </w:rPr>
                <w:t>宋美龄</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5052953" w14:textId="77777777" w:rsidR="00A4011D" w:rsidRPr="00A4011D" w:rsidRDefault="00A4011D" w:rsidP="00A4011D">
            <w:pPr>
              <w:spacing w:after="540" w:line="240" w:lineRule="auto"/>
              <w:rPr>
                <w:ins w:id="3774" w:author="Philip Collender" w:date="2019-06-04T20:54:00Z"/>
                <w:rFonts w:ascii="Segoe UI" w:eastAsia="Times New Roman" w:hAnsi="Segoe UI" w:cs="Segoe UI"/>
                <w:color w:val="E6E1DC"/>
                <w:sz w:val="17"/>
                <w:szCs w:val="17"/>
              </w:rPr>
            </w:pPr>
            <w:ins w:id="3775"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0F5AF9" w14:textId="77777777" w:rsidR="00A4011D" w:rsidRPr="00A4011D" w:rsidRDefault="00A4011D" w:rsidP="00A4011D">
            <w:pPr>
              <w:spacing w:after="540" w:line="240" w:lineRule="auto"/>
              <w:rPr>
                <w:ins w:id="3776" w:author="Philip Collender" w:date="2019-06-04T20:54:00Z"/>
                <w:rFonts w:ascii="Segoe UI" w:eastAsia="Times New Roman" w:hAnsi="Segoe UI" w:cs="Segoe UI"/>
                <w:color w:val="E6E1DC"/>
                <w:sz w:val="17"/>
                <w:szCs w:val="17"/>
              </w:rPr>
            </w:pPr>
            <w:ins w:id="3777" w:author="Philip Collender" w:date="2019-06-04T20:54:00Z">
              <w:r w:rsidRPr="00A4011D">
                <w:rPr>
                  <w:rFonts w:ascii="Segoe UI" w:eastAsia="Times New Roman" w:hAnsi="Segoe UI" w:cs="Segoe UI"/>
                  <w:color w:val="E6E1DC"/>
                  <w:sz w:val="17"/>
                  <w:szCs w:val="17"/>
                </w:rPr>
                <w:t>1990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21EC2F" w14:textId="77777777" w:rsidR="00A4011D" w:rsidRPr="00A4011D" w:rsidRDefault="00A4011D" w:rsidP="00A4011D">
            <w:pPr>
              <w:spacing w:after="540" w:line="240" w:lineRule="auto"/>
              <w:rPr>
                <w:ins w:id="3778" w:author="Philip Collender" w:date="2019-06-04T20:54:00Z"/>
                <w:rFonts w:ascii="Segoe UI" w:eastAsia="Times New Roman" w:hAnsi="Segoe UI" w:cs="Segoe UI"/>
                <w:color w:val="E6E1DC"/>
                <w:sz w:val="17"/>
                <w:szCs w:val="17"/>
              </w:rPr>
            </w:pPr>
            <w:ins w:id="3779"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A6E85DD" w14:textId="77777777" w:rsidR="00A4011D" w:rsidRPr="00A4011D" w:rsidRDefault="00A4011D" w:rsidP="00A4011D">
            <w:pPr>
              <w:spacing w:after="540" w:line="240" w:lineRule="auto"/>
              <w:rPr>
                <w:ins w:id="3780" w:author="Philip Collender" w:date="2019-06-04T20:54:00Z"/>
                <w:rFonts w:ascii="Segoe UI" w:eastAsia="Times New Roman" w:hAnsi="Segoe UI" w:cs="Segoe UI"/>
                <w:color w:val="E6E1DC"/>
                <w:sz w:val="17"/>
                <w:szCs w:val="17"/>
              </w:rPr>
            </w:pPr>
            <w:ins w:id="3781" w:author="Philip Collender" w:date="2019-06-04T20:54:00Z">
              <w:r w:rsidRPr="00A4011D">
                <w:rPr>
                  <w:rFonts w:ascii="Segoe UI" w:eastAsia="Times New Roman" w:hAnsi="Segoe UI" w:cs="Segoe UI"/>
                  <w:color w:val="E6E1DC"/>
                  <w:sz w:val="17"/>
                  <w:szCs w:val="17"/>
                </w:rPr>
                <w:t>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12515F" w14:textId="77777777" w:rsidR="00A4011D" w:rsidRPr="00A4011D" w:rsidRDefault="00A4011D" w:rsidP="00A4011D">
            <w:pPr>
              <w:spacing w:after="540" w:line="240" w:lineRule="auto"/>
              <w:rPr>
                <w:ins w:id="3782" w:author="Philip Collender" w:date="2019-06-04T20:54:00Z"/>
                <w:rFonts w:ascii="Segoe UI" w:eastAsia="Times New Roman" w:hAnsi="Segoe UI" w:cs="Segoe UI"/>
                <w:color w:val="E6E1DC"/>
                <w:sz w:val="17"/>
                <w:szCs w:val="17"/>
              </w:rPr>
            </w:pPr>
          </w:p>
        </w:tc>
      </w:tr>
      <w:tr w:rsidR="00A4011D" w:rsidRPr="00A4011D" w14:paraId="58331DA9" w14:textId="77777777" w:rsidTr="00A4011D">
        <w:trPr>
          <w:trHeight w:val="345"/>
          <w:tblCellSpacing w:w="0" w:type="dxa"/>
          <w:ins w:id="378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DC08F45" w14:textId="77777777" w:rsidR="00A4011D" w:rsidRPr="00A4011D" w:rsidRDefault="00A4011D" w:rsidP="00A4011D">
            <w:pPr>
              <w:spacing w:after="540" w:line="240" w:lineRule="auto"/>
              <w:jc w:val="right"/>
              <w:rPr>
                <w:ins w:id="3784" w:author="Philip Collender" w:date="2019-06-04T20:54:00Z"/>
                <w:rFonts w:ascii="Segoe UI" w:eastAsia="Times New Roman" w:hAnsi="Segoe UI" w:cs="Segoe UI"/>
                <w:color w:val="FFFFFF"/>
                <w:sz w:val="17"/>
                <w:szCs w:val="17"/>
              </w:rPr>
            </w:pPr>
            <w:ins w:id="3785" w:author="Philip Collender" w:date="2019-06-04T20:54:00Z">
              <w:r w:rsidRPr="00A4011D">
                <w:rPr>
                  <w:rFonts w:ascii="Segoe UI" w:eastAsia="Times New Roman" w:hAnsi="Segoe UI" w:cs="Segoe UI"/>
                  <w:color w:val="FFFFFF"/>
                  <w:sz w:val="17"/>
                  <w:szCs w:val="17"/>
                </w:rPr>
                <w:t>362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451BF6" w14:textId="77777777" w:rsidR="00A4011D" w:rsidRPr="00A4011D" w:rsidRDefault="00A4011D" w:rsidP="00A4011D">
            <w:pPr>
              <w:spacing w:after="540" w:line="240" w:lineRule="auto"/>
              <w:rPr>
                <w:ins w:id="3786" w:author="Philip Collender" w:date="2019-06-04T20:54:00Z"/>
                <w:rFonts w:ascii="Segoe UI" w:eastAsia="Times New Roman" w:hAnsi="Segoe UI" w:cs="Segoe UI"/>
                <w:color w:val="E6E1DC"/>
                <w:sz w:val="17"/>
                <w:szCs w:val="17"/>
              </w:rPr>
            </w:pPr>
            <w:ins w:id="3787" w:author="Philip Collender" w:date="2019-06-04T20:54:00Z">
              <w:r w:rsidRPr="00A4011D">
                <w:rPr>
                  <w:rFonts w:ascii="Segoe UI" w:eastAsia="Times New Roman" w:hAnsi="Segoe UI" w:cs="Segoe UI"/>
                  <w:color w:val="E6E1DC"/>
                  <w:sz w:val="17"/>
                  <w:szCs w:val="17"/>
                </w:rPr>
                <w:t>dfB.93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4E9AA9" w14:textId="77777777" w:rsidR="00A4011D" w:rsidRPr="00A4011D" w:rsidRDefault="00A4011D" w:rsidP="00A4011D">
            <w:pPr>
              <w:spacing w:after="540" w:line="240" w:lineRule="auto"/>
              <w:rPr>
                <w:ins w:id="3788" w:author="Philip Collender" w:date="2019-06-04T20:54:00Z"/>
                <w:rFonts w:ascii="Segoe UI" w:eastAsia="Times New Roman" w:hAnsi="Segoe UI" w:cs="Segoe UI"/>
                <w:color w:val="E6E1DC"/>
                <w:sz w:val="17"/>
                <w:szCs w:val="17"/>
              </w:rPr>
            </w:pPr>
            <w:ins w:id="3789" w:author="Philip Collender" w:date="2019-06-04T20:54:00Z">
              <w:r w:rsidRPr="00A4011D">
                <w:rPr>
                  <w:rFonts w:ascii="Microsoft YaHei" w:eastAsia="Microsoft YaHei" w:hAnsi="Microsoft YaHei" w:cs="Microsoft YaHei"/>
                  <w:color w:val="E6E1DC"/>
                  <w:sz w:val="17"/>
                  <w:szCs w:val="17"/>
                </w:rPr>
                <w:t>宋美齡</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7902D9E" w14:textId="77777777" w:rsidR="00A4011D" w:rsidRPr="00A4011D" w:rsidRDefault="00A4011D" w:rsidP="00A4011D">
            <w:pPr>
              <w:spacing w:after="540" w:line="240" w:lineRule="auto"/>
              <w:rPr>
                <w:ins w:id="3790" w:author="Philip Collender" w:date="2019-06-04T20:54:00Z"/>
                <w:rFonts w:ascii="Segoe UI" w:eastAsia="Times New Roman" w:hAnsi="Segoe UI" w:cs="Segoe UI"/>
                <w:color w:val="E6E1DC"/>
                <w:sz w:val="17"/>
                <w:szCs w:val="17"/>
              </w:rPr>
            </w:pPr>
            <w:ins w:id="3791"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132F9A4" w14:textId="77777777" w:rsidR="00A4011D" w:rsidRPr="00A4011D" w:rsidRDefault="00A4011D" w:rsidP="00A4011D">
            <w:pPr>
              <w:spacing w:after="540" w:line="240" w:lineRule="auto"/>
              <w:rPr>
                <w:ins w:id="3792" w:author="Philip Collender" w:date="2019-06-04T20:54:00Z"/>
                <w:rFonts w:ascii="Segoe UI" w:eastAsia="Times New Roman" w:hAnsi="Segoe UI" w:cs="Segoe UI"/>
                <w:color w:val="E6E1DC"/>
                <w:sz w:val="17"/>
                <w:szCs w:val="17"/>
              </w:rPr>
            </w:pPr>
            <w:ins w:id="3793" w:author="Philip Collender" w:date="2019-06-04T20:54:00Z">
              <w:r w:rsidRPr="00A4011D">
                <w:rPr>
                  <w:rFonts w:ascii="Segoe UI" w:eastAsia="Times New Roman" w:hAnsi="Segoe UI" w:cs="Segoe UI"/>
                  <w:color w:val="E6E1DC"/>
                  <w:sz w:val="17"/>
                  <w:szCs w:val="17"/>
                </w:rPr>
                <w:t>1990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B9FC9FE" w14:textId="77777777" w:rsidR="00A4011D" w:rsidRPr="00A4011D" w:rsidRDefault="00A4011D" w:rsidP="00A4011D">
            <w:pPr>
              <w:spacing w:after="540" w:line="240" w:lineRule="auto"/>
              <w:rPr>
                <w:ins w:id="3794" w:author="Philip Collender" w:date="2019-06-04T20:54:00Z"/>
                <w:rFonts w:ascii="Segoe UI" w:eastAsia="Times New Roman" w:hAnsi="Segoe UI" w:cs="Segoe UI"/>
                <w:color w:val="E6E1DC"/>
                <w:sz w:val="17"/>
                <w:szCs w:val="17"/>
              </w:rPr>
            </w:pPr>
            <w:ins w:id="3795"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C14DEB3" w14:textId="77777777" w:rsidR="00A4011D" w:rsidRPr="00A4011D" w:rsidRDefault="00A4011D" w:rsidP="00A4011D">
            <w:pPr>
              <w:spacing w:after="540" w:line="240" w:lineRule="auto"/>
              <w:rPr>
                <w:ins w:id="3796" w:author="Philip Collender" w:date="2019-06-04T20:54:00Z"/>
                <w:rFonts w:ascii="Segoe UI" w:eastAsia="Times New Roman" w:hAnsi="Segoe UI" w:cs="Segoe UI"/>
                <w:color w:val="E6E1DC"/>
                <w:sz w:val="17"/>
                <w:szCs w:val="17"/>
              </w:rPr>
            </w:pPr>
            <w:ins w:id="3797" w:author="Philip Collender" w:date="2019-06-04T20:54:00Z">
              <w:r w:rsidRPr="00A4011D">
                <w:rPr>
                  <w:rFonts w:ascii="Segoe UI" w:eastAsia="Times New Roman" w:hAnsi="Segoe UI" w:cs="Segoe UI"/>
                  <w:color w:val="E6E1DC"/>
                  <w:sz w:val="17"/>
                  <w:szCs w:val="17"/>
                </w:rPr>
                <w:t>19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B07987" w14:textId="77777777" w:rsidR="00A4011D" w:rsidRPr="00A4011D" w:rsidRDefault="00A4011D" w:rsidP="00A4011D">
            <w:pPr>
              <w:spacing w:after="540" w:line="240" w:lineRule="auto"/>
              <w:rPr>
                <w:ins w:id="3798" w:author="Philip Collender" w:date="2019-06-04T20:54:00Z"/>
                <w:rFonts w:ascii="Segoe UI" w:eastAsia="Times New Roman" w:hAnsi="Segoe UI" w:cs="Segoe UI"/>
                <w:color w:val="E6E1DC"/>
                <w:sz w:val="17"/>
                <w:szCs w:val="17"/>
              </w:rPr>
            </w:pPr>
          </w:p>
        </w:tc>
      </w:tr>
      <w:tr w:rsidR="00A4011D" w:rsidRPr="00A4011D" w14:paraId="2FC93589" w14:textId="77777777" w:rsidTr="00A4011D">
        <w:trPr>
          <w:trHeight w:val="345"/>
          <w:tblCellSpacing w:w="0" w:type="dxa"/>
          <w:ins w:id="379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C05D2A2" w14:textId="77777777" w:rsidR="00A4011D" w:rsidRPr="00A4011D" w:rsidRDefault="00A4011D" w:rsidP="00A4011D">
            <w:pPr>
              <w:spacing w:after="540" w:line="240" w:lineRule="auto"/>
              <w:jc w:val="right"/>
              <w:rPr>
                <w:ins w:id="3800" w:author="Philip Collender" w:date="2019-06-04T20:54:00Z"/>
                <w:rFonts w:ascii="Segoe UI" w:eastAsia="Times New Roman" w:hAnsi="Segoe UI" w:cs="Segoe UI"/>
                <w:color w:val="FFFFFF"/>
                <w:sz w:val="17"/>
                <w:szCs w:val="17"/>
              </w:rPr>
            </w:pPr>
            <w:ins w:id="3801" w:author="Philip Collender" w:date="2019-06-04T20:54:00Z">
              <w:r w:rsidRPr="00A4011D">
                <w:rPr>
                  <w:rFonts w:ascii="Segoe UI" w:eastAsia="Times New Roman" w:hAnsi="Segoe UI" w:cs="Segoe UI"/>
                  <w:color w:val="FFFFFF"/>
                  <w:sz w:val="17"/>
                  <w:szCs w:val="17"/>
                </w:rPr>
                <w:t>363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6E5C74" w14:textId="77777777" w:rsidR="00A4011D" w:rsidRPr="00A4011D" w:rsidRDefault="00A4011D" w:rsidP="00A4011D">
            <w:pPr>
              <w:spacing w:after="540" w:line="240" w:lineRule="auto"/>
              <w:rPr>
                <w:ins w:id="3802" w:author="Philip Collender" w:date="2019-06-04T20:54:00Z"/>
                <w:rFonts w:ascii="Segoe UI" w:eastAsia="Times New Roman" w:hAnsi="Segoe UI" w:cs="Segoe UI"/>
                <w:color w:val="E6E1DC"/>
                <w:sz w:val="17"/>
                <w:szCs w:val="17"/>
              </w:rPr>
            </w:pPr>
            <w:ins w:id="3803"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DDB28C" w14:textId="77777777" w:rsidR="00A4011D" w:rsidRPr="00A4011D" w:rsidRDefault="00A4011D" w:rsidP="00A4011D">
            <w:pPr>
              <w:spacing w:after="540" w:line="240" w:lineRule="auto"/>
              <w:rPr>
                <w:ins w:id="3804" w:author="Philip Collender" w:date="2019-06-04T20:54:00Z"/>
                <w:rFonts w:ascii="Segoe UI" w:eastAsia="Times New Roman" w:hAnsi="Segoe UI" w:cs="Segoe UI"/>
                <w:color w:val="E6E1DC"/>
                <w:sz w:val="17"/>
                <w:szCs w:val="17"/>
              </w:rPr>
            </w:pPr>
            <w:ins w:id="380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17679E" w14:textId="77777777" w:rsidR="00A4011D" w:rsidRPr="00A4011D" w:rsidRDefault="00A4011D" w:rsidP="00A4011D">
            <w:pPr>
              <w:spacing w:after="540" w:line="240" w:lineRule="auto"/>
              <w:rPr>
                <w:ins w:id="3806" w:author="Philip Collender" w:date="2019-06-04T20:54:00Z"/>
                <w:rFonts w:ascii="Segoe UI" w:eastAsia="Times New Roman" w:hAnsi="Segoe UI" w:cs="Segoe UI"/>
                <w:color w:val="E6E1DC"/>
                <w:sz w:val="17"/>
                <w:szCs w:val="17"/>
              </w:rPr>
            </w:pPr>
            <w:ins w:id="380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EF1288" w14:textId="77777777" w:rsidR="00A4011D" w:rsidRPr="00A4011D" w:rsidRDefault="00A4011D" w:rsidP="00A4011D">
            <w:pPr>
              <w:spacing w:after="540" w:line="240" w:lineRule="auto"/>
              <w:rPr>
                <w:ins w:id="3808" w:author="Philip Collender" w:date="2019-06-04T20:54:00Z"/>
                <w:rFonts w:ascii="Segoe UI" w:eastAsia="Times New Roman" w:hAnsi="Segoe UI" w:cs="Segoe UI"/>
                <w:color w:val="E6E1DC"/>
                <w:sz w:val="17"/>
                <w:szCs w:val="17"/>
              </w:rPr>
            </w:pPr>
            <w:ins w:id="380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A6C817" w14:textId="77777777" w:rsidR="00A4011D" w:rsidRPr="00A4011D" w:rsidRDefault="00A4011D" w:rsidP="00A4011D">
            <w:pPr>
              <w:spacing w:after="540" w:line="240" w:lineRule="auto"/>
              <w:rPr>
                <w:ins w:id="3810" w:author="Philip Collender" w:date="2019-06-04T20:54:00Z"/>
                <w:rFonts w:ascii="Segoe UI" w:eastAsia="Times New Roman" w:hAnsi="Segoe UI" w:cs="Segoe UI"/>
                <w:color w:val="E6E1DC"/>
                <w:sz w:val="17"/>
                <w:szCs w:val="17"/>
              </w:rPr>
            </w:pPr>
            <w:ins w:id="381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570EA4" w14:textId="77777777" w:rsidR="00A4011D" w:rsidRPr="00A4011D" w:rsidRDefault="00A4011D" w:rsidP="00A4011D">
            <w:pPr>
              <w:spacing w:after="540" w:line="240" w:lineRule="auto"/>
              <w:rPr>
                <w:ins w:id="3812" w:author="Philip Collender" w:date="2019-06-04T20:54:00Z"/>
                <w:rFonts w:ascii="Segoe UI" w:eastAsia="Times New Roman" w:hAnsi="Segoe UI" w:cs="Segoe UI"/>
                <w:color w:val="E6E1DC"/>
                <w:sz w:val="17"/>
                <w:szCs w:val="17"/>
              </w:rPr>
            </w:pPr>
            <w:ins w:id="381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D9A62F" w14:textId="77777777" w:rsidR="00A4011D" w:rsidRPr="00A4011D" w:rsidRDefault="00A4011D" w:rsidP="00A4011D">
            <w:pPr>
              <w:spacing w:after="540" w:line="240" w:lineRule="auto"/>
              <w:rPr>
                <w:ins w:id="3814" w:author="Philip Collender" w:date="2019-06-04T20:54:00Z"/>
                <w:rFonts w:ascii="Segoe UI" w:eastAsia="Times New Roman" w:hAnsi="Segoe UI" w:cs="Segoe UI"/>
                <w:color w:val="E6E1DC"/>
                <w:sz w:val="17"/>
                <w:szCs w:val="17"/>
              </w:rPr>
            </w:pPr>
            <w:ins w:id="3815" w:author="Philip Collender" w:date="2019-06-04T20:54:00Z">
              <w:r w:rsidRPr="00A4011D">
                <w:rPr>
                  <w:rFonts w:ascii="Segoe UI" w:eastAsia="Times New Roman" w:hAnsi="Segoe UI" w:cs="Segoe UI"/>
                  <w:color w:val="E6E1DC"/>
                  <w:sz w:val="17"/>
                  <w:szCs w:val="17"/>
                </w:rPr>
                <w:t>1</w:t>
              </w:r>
            </w:ins>
          </w:p>
        </w:tc>
      </w:tr>
      <w:tr w:rsidR="00A4011D" w:rsidRPr="00A4011D" w14:paraId="5A321592" w14:textId="77777777" w:rsidTr="00A4011D">
        <w:trPr>
          <w:trHeight w:val="345"/>
          <w:tblCellSpacing w:w="0" w:type="dxa"/>
          <w:ins w:id="381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517A827" w14:textId="77777777" w:rsidR="00A4011D" w:rsidRPr="00A4011D" w:rsidRDefault="00A4011D" w:rsidP="00A4011D">
            <w:pPr>
              <w:spacing w:after="540" w:line="240" w:lineRule="auto"/>
              <w:jc w:val="right"/>
              <w:rPr>
                <w:ins w:id="3817" w:author="Philip Collender" w:date="2019-06-04T20:54:00Z"/>
                <w:rFonts w:ascii="Segoe UI" w:eastAsia="Times New Roman" w:hAnsi="Segoe UI" w:cs="Segoe UI"/>
                <w:color w:val="FFFFFF"/>
                <w:sz w:val="17"/>
                <w:szCs w:val="17"/>
              </w:rPr>
            </w:pPr>
            <w:ins w:id="3818" w:author="Philip Collender" w:date="2019-06-04T20:54:00Z">
              <w:r w:rsidRPr="00A4011D">
                <w:rPr>
                  <w:rFonts w:ascii="Segoe UI" w:eastAsia="Times New Roman" w:hAnsi="Segoe UI" w:cs="Segoe UI"/>
                  <w:color w:val="FFFFFF"/>
                  <w:sz w:val="17"/>
                  <w:szCs w:val="17"/>
                </w:rPr>
                <w:t>364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79AC2C7" w14:textId="77777777" w:rsidR="00A4011D" w:rsidRPr="00A4011D" w:rsidRDefault="00A4011D" w:rsidP="00A4011D">
            <w:pPr>
              <w:spacing w:after="540" w:line="240" w:lineRule="auto"/>
              <w:jc w:val="right"/>
              <w:rPr>
                <w:ins w:id="3819"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2F0144" w14:textId="77777777" w:rsidR="00A4011D" w:rsidRPr="00A4011D" w:rsidRDefault="00A4011D" w:rsidP="00A4011D">
            <w:pPr>
              <w:spacing w:after="540" w:line="240" w:lineRule="auto"/>
              <w:rPr>
                <w:ins w:id="382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5077A7" w14:textId="77777777" w:rsidR="00A4011D" w:rsidRPr="00A4011D" w:rsidRDefault="00A4011D" w:rsidP="00A4011D">
            <w:pPr>
              <w:spacing w:after="540" w:line="240" w:lineRule="auto"/>
              <w:rPr>
                <w:ins w:id="382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0B155D" w14:textId="77777777" w:rsidR="00A4011D" w:rsidRPr="00A4011D" w:rsidRDefault="00A4011D" w:rsidP="00A4011D">
            <w:pPr>
              <w:spacing w:after="540" w:line="240" w:lineRule="auto"/>
              <w:rPr>
                <w:ins w:id="382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3F6682" w14:textId="77777777" w:rsidR="00A4011D" w:rsidRPr="00A4011D" w:rsidRDefault="00A4011D" w:rsidP="00A4011D">
            <w:pPr>
              <w:spacing w:after="540" w:line="240" w:lineRule="auto"/>
              <w:rPr>
                <w:ins w:id="382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4C34EA" w14:textId="77777777" w:rsidR="00A4011D" w:rsidRPr="00A4011D" w:rsidRDefault="00A4011D" w:rsidP="00A4011D">
            <w:pPr>
              <w:spacing w:after="540" w:line="240" w:lineRule="auto"/>
              <w:rPr>
                <w:ins w:id="3824"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96A484" w14:textId="77777777" w:rsidR="00A4011D" w:rsidRPr="00A4011D" w:rsidRDefault="00A4011D" w:rsidP="00A4011D">
            <w:pPr>
              <w:spacing w:after="540" w:line="240" w:lineRule="auto"/>
              <w:rPr>
                <w:ins w:id="3825" w:author="Philip Collender" w:date="2019-06-04T20:54:00Z"/>
                <w:rFonts w:ascii="Times New Roman" w:eastAsia="Times New Roman" w:hAnsi="Times New Roman" w:cs="Times New Roman"/>
                <w:sz w:val="20"/>
                <w:szCs w:val="20"/>
              </w:rPr>
            </w:pPr>
          </w:p>
        </w:tc>
      </w:tr>
      <w:tr w:rsidR="00A4011D" w:rsidRPr="00A4011D" w14:paraId="285AAC5F" w14:textId="77777777" w:rsidTr="00A4011D">
        <w:trPr>
          <w:trHeight w:val="345"/>
          <w:tblCellSpacing w:w="0" w:type="dxa"/>
          <w:ins w:id="382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E727607" w14:textId="77777777" w:rsidR="00A4011D" w:rsidRPr="00A4011D" w:rsidRDefault="00A4011D" w:rsidP="00A4011D">
            <w:pPr>
              <w:spacing w:after="540" w:line="240" w:lineRule="auto"/>
              <w:jc w:val="right"/>
              <w:rPr>
                <w:ins w:id="3827" w:author="Philip Collender" w:date="2019-06-04T20:54:00Z"/>
                <w:rFonts w:ascii="Segoe UI" w:eastAsia="Times New Roman" w:hAnsi="Segoe UI" w:cs="Segoe UI"/>
                <w:color w:val="FFFFFF"/>
                <w:sz w:val="17"/>
                <w:szCs w:val="17"/>
              </w:rPr>
            </w:pPr>
            <w:ins w:id="3828" w:author="Philip Collender" w:date="2019-06-04T20:54:00Z">
              <w:r w:rsidRPr="00A4011D">
                <w:rPr>
                  <w:rFonts w:ascii="Segoe UI" w:eastAsia="Times New Roman" w:hAnsi="Segoe UI" w:cs="Segoe UI"/>
                  <w:color w:val="FFFFFF"/>
                  <w:sz w:val="17"/>
                  <w:szCs w:val="17"/>
                </w:rPr>
                <w:t>365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26CB47" w14:textId="77777777" w:rsidR="00A4011D" w:rsidRPr="00A4011D" w:rsidRDefault="00A4011D" w:rsidP="00A4011D">
            <w:pPr>
              <w:spacing w:after="540" w:line="240" w:lineRule="auto"/>
              <w:rPr>
                <w:ins w:id="3829" w:author="Philip Collender" w:date="2019-06-04T20:54:00Z"/>
                <w:rFonts w:ascii="Segoe UI" w:eastAsia="Times New Roman" w:hAnsi="Segoe UI" w:cs="Segoe UI"/>
                <w:color w:val="E6E1DC"/>
                <w:sz w:val="17"/>
                <w:szCs w:val="17"/>
              </w:rPr>
            </w:pPr>
            <w:ins w:id="3830" w:author="Philip Collender" w:date="2019-06-04T20:54:00Z">
              <w:r w:rsidRPr="00A4011D">
                <w:rPr>
                  <w:rFonts w:ascii="Segoe UI" w:eastAsia="Times New Roman" w:hAnsi="Segoe UI" w:cs="Segoe UI"/>
                  <w:color w:val="E6E1DC"/>
                  <w:sz w:val="17"/>
                  <w:szCs w:val="17"/>
                </w:rPr>
                <w:t>dfA.94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3512961" w14:textId="77777777" w:rsidR="00A4011D" w:rsidRPr="00A4011D" w:rsidRDefault="00A4011D" w:rsidP="00A4011D">
            <w:pPr>
              <w:spacing w:after="540" w:line="240" w:lineRule="auto"/>
              <w:rPr>
                <w:ins w:id="3831" w:author="Philip Collender" w:date="2019-06-04T20:54:00Z"/>
                <w:rFonts w:ascii="Segoe UI" w:eastAsia="Times New Roman" w:hAnsi="Segoe UI" w:cs="Segoe UI"/>
                <w:color w:val="E6E1DC"/>
                <w:sz w:val="17"/>
                <w:szCs w:val="17"/>
              </w:rPr>
            </w:pPr>
            <w:ins w:id="3832" w:author="Philip Collender" w:date="2019-06-04T20:54:00Z">
              <w:r w:rsidRPr="00A4011D">
                <w:rPr>
                  <w:rFonts w:ascii="Microsoft YaHei" w:eastAsia="Microsoft YaHei" w:hAnsi="Microsoft YaHei" w:cs="Microsoft YaHei"/>
                  <w:color w:val="E6E1DC"/>
                  <w:sz w:val="17"/>
                  <w:szCs w:val="17"/>
                </w:rPr>
                <w:t>胡錦濤</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AD25C2" w14:textId="77777777" w:rsidR="00A4011D" w:rsidRPr="00A4011D" w:rsidRDefault="00A4011D" w:rsidP="00A4011D">
            <w:pPr>
              <w:spacing w:after="540" w:line="240" w:lineRule="auto"/>
              <w:rPr>
                <w:ins w:id="3833" w:author="Philip Collender" w:date="2019-06-04T20:54:00Z"/>
                <w:rFonts w:ascii="Segoe UI" w:eastAsia="Times New Roman" w:hAnsi="Segoe UI" w:cs="Segoe UI"/>
                <w:color w:val="E6E1DC"/>
                <w:sz w:val="17"/>
                <w:szCs w:val="17"/>
              </w:rPr>
            </w:pPr>
            <w:ins w:id="3834"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8E742B" w14:textId="77777777" w:rsidR="00A4011D" w:rsidRPr="00A4011D" w:rsidRDefault="00A4011D" w:rsidP="00A4011D">
            <w:pPr>
              <w:spacing w:after="540" w:line="240" w:lineRule="auto"/>
              <w:rPr>
                <w:ins w:id="3835" w:author="Philip Collender" w:date="2019-06-04T20:54:00Z"/>
                <w:rFonts w:ascii="Segoe UI" w:eastAsia="Times New Roman" w:hAnsi="Segoe UI" w:cs="Segoe UI"/>
                <w:color w:val="E6E1DC"/>
                <w:sz w:val="17"/>
                <w:szCs w:val="17"/>
              </w:rPr>
            </w:pPr>
            <w:ins w:id="3836" w:author="Philip Collender" w:date="2019-06-04T20:54:00Z">
              <w:r w:rsidRPr="00A4011D">
                <w:rPr>
                  <w:rFonts w:ascii="Segoe UI" w:eastAsia="Times New Roman" w:hAnsi="Segoe UI" w:cs="Segoe UI"/>
                  <w:color w:val="E6E1DC"/>
                  <w:sz w:val="17"/>
                  <w:szCs w:val="17"/>
                </w:rPr>
                <w:t>1999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0B76A7" w14:textId="77777777" w:rsidR="00A4011D" w:rsidRPr="00A4011D" w:rsidRDefault="00A4011D" w:rsidP="00A4011D">
            <w:pPr>
              <w:spacing w:after="540" w:line="240" w:lineRule="auto"/>
              <w:rPr>
                <w:ins w:id="3837" w:author="Philip Collender" w:date="2019-06-04T20:54:00Z"/>
                <w:rFonts w:ascii="Segoe UI" w:eastAsia="Times New Roman" w:hAnsi="Segoe UI" w:cs="Segoe UI"/>
                <w:color w:val="E6E1DC"/>
                <w:sz w:val="17"/>
                <w:szCs w:val="17"/>
              </w:rPr>
            </w:pPr>
            <w:ins w:id="3838"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2D3C720" w14:textId="77777777" w:rsidR="00A4011D" w:rsidRPr="00A4011D" w:rsidRDefault="00A4011D" w:rsidP="00A4011D">
            <w:pPr>
              <w:spacing w:after="540" w:line="240" w:lineRule="auto"/>
              <w:rPr>
                <w:ins w:id="3839" w:author="Philip Collender" w:date="2019-06-04T20:54:00Z"/>
                <w:rFonts w:ascii="Segoe UI" w:eastAsia="Times New Roman" w:hAnsi="Segoe UI" w:cs="Segoe UI"/>
                <w:color w:val="E6E1DC"/>
                <w:sz w:val="17"/>
                <w:szCs w:val="17"/>
              </w:rPr>
            </w:pPr>
            <w:ins w:id="3840" w:author="Philip Collender" w:date="2019-06-04T20:54:00Z">
              <w:r w:rsidRPr="00A4011D">
                <w:rPr>
                  <w:rFonts w:ascii="Segoe UI" w:eastAsia="Times New Roman" w:hAnsi="Segoe UI" w:cs="Segoe UI"/>
                  <w:color w:val="E6E1DC"/>
                  <w:sz w:val="17"/>
                  <w:szCs w:val="17"/>
                </w:rPr>
                <w:t>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8AE406" w14:textId="77777777" w:rsidR="00A4011D" w:rsidRPr="00A4011D" w:rsidRDefault="00A4011D" w:rsidP="00A4011D">
            <w:pPr>
              <w:spacing w:after="540" w:line="240" w:lineRule="auto"/>
              <w:rPr>
                <w:ins w:id="3841" w:author="Philip Collender" w:date="2019-06-04T20:54:00Z"/>
                <w:rFonts w:ascii="Segoe UI" w:eastAsia="Times New Roman" w:hAnsi="Segoe UI" w:cs="Segoe UI"/>
                <w:color w:val="E6E1DC"/>
                <w:sz w:val="17"/>
                <w:szCs w:val="17"/>
              </w:rPr>
            </w:pPr>
          </w:p>
        </w:tc>
      </w:tr>
      <w:tr w:rsidR="00A4011D" w:rsidRPr="00A4011D" w14:paraId="75A36C87" w14:textId="77777777" w:rsidTr="00A4011D">
        <w:trPr>
          <w:trHeight w:val="345"/>
          <w:tblCellSpacing w:w="0" w:type="dxa"/>
          <w:ins w:id="384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9938B75" w14:textId="77777777" w:rsidR="00A4011D" w:rsidRPr="00A4011D" w:rsidRDefault="00A4011D" w:rsidP="00A4011D">
            <w:pPr>
              <w:spacing w:after="540" w:line="240" w:lineRule="auto"/>
              <w:jc w:val="right"/>
              <w:rPr>
                <w:ins w:id="3843" w:author="Philip Collender" w:date="2019-06-04T20:54:00Z"/>
                <w:rFonts w:ascii="Segoe UI" w:eastAsia="Times New Roman" w:hAnsi="Segoe UI" w:cs="Segoe UI"/>
                <w:color w:val="FFFFFF"/>
                <w:sz w:val="17"/>
                <w:szCs w:val="17"/>
              </w:rPr>
            </w:pPr>
            <w:ins w:id="3844" w:author="Philip Collender" w:date="2019-06-04T20:54:00Z">
              <w:r w:rsidRPr="00A4011D">
                <w:rPr>
                  <w:rFonts w:ascii="Segoe UI" w:eastAsia="Times New Roman" w:hAnsi="Segoe UI" w:cs="Segoe UI"/>
                  <w:color w:val="FFFFFF"/>
                  <w:sz w:val="17"/>
                  <w:szCs w:val="17"/>
                </w:rPr>
                <w:t>366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C59E443" w14:textId="77777777" w:rsidR="00A4011D" w:rsidRPr="00A4011D" w:rsidRDefault="00A4011D" w:rsidP="00A4011D">
            <w:pPr>
              <w:spacing w:after="540" w:line="240" w:lineRule="auto"/>
              <w:rPr>
                <w:ins w:id="3845" w:author="Philip Collender" w:date="2019-06-04T20:54:00Z"/>
                <w:rFonts w:ascii="Segoe UI" w:eastAsia="Times New Roman" w:hAnsi="Segoe UI" w:cs="Segoe UI"/>
                <w:color w:val="E6E1DC"/>
                <w:sz w:val="17"/>
                <w:szCs w:val="17"/>
              </w:rPr>
            </w:pPr>
            <w:ins w:id="3846" w:author="Philip Collender" w:date="2019-06-04T20:54:00Z">
              <w:r w:rsidRPr="00A4011D">
                <w:rPr>
                  <w:rFonts w:ascii="Segoe UI" w:eastAsia="Times New Roman" w:hAnsi="Segoe UI" w:cs="Segoe UI"/>
                  <w:color w:val="E6E1DC"/>
                  <w:sz w:val="17"/>
                  <w:szCs w:val="17"/>
                </w:rPr>
                <w:t>dfB.94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96D999" w14:textId="77777777" w:rsidR="00A4011D" w:rsidRPr="00A4011D" w:rsidRDefault="00A4011D" w:rsidP="00A4011D">
            <w:pPr>
              <w:spacing w:after="540" w:line="240" w:lineRule="auto"/>
              <w:rPr>
                <w:ins w:id="3847" w:author="Philip Collender" w:date="2019-06-04T20:54:00Z"/>
                <w:rFonts w:ascii="Segoe UI" w:eastAsia="Times New Roman" w:hAnsi="Segoe UI" w:cs="Segoe UI"/>
                <w:color w:val="E6E1DC"/>
                <w:sz w:val="17"/>
                <w:szCs w:val="17"/>
              </w:rPr>
            </w:pPr>
            <w:ins w:id="3848" w:author="Philip Collender" w:date="2019-06-04T20:54:00Z">
              <w:r w:rsidRPr="00A4011D">
                <w:rPr>
                  <w:rFonts w:ascii="Microsoft YaHei" w:eastAsia="Microsoft YaHei" w:hAnsi="Microsoft YaHei" w:cs="Microsoft YaHei"/>
                  <w:color w:val="E6E1DC"/>
                  <w:sz w:val="17"/>
                  <w:szCs w:val="17"/>
                </w:rPr>
                <w:t>胡锦涛</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2694C7" w14:textId="77777777" w:rsidR="00A4011D" w:rsidRPr="00A4011D" w:rsidRDefault="00A4011D" w:rsidP="00A4011D">
            <w:pPr>
              <w:spacing w:after="540" w:line="240" w:lineRule="auto"/>
              <w:rPr>
                <w:ins w:id="3849" w:author="Philip Collender" w:date="2019-06-04T20:54:00Z"/>
                <w:rFonts w:ascii="Segoe UI" w:eastAsia="Times New Roman" w:hAnsi="Segoe UI" w:cs="Segoe UI"/>
                <w:color w:val="E6E1DC"/>
                <w:sz w:val="17"/>
                <w:szCs w:val="17"/>
              </w:rPr>
            </w:pPr>
            <w:ins w:id="3850"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267A1A" w14:textId="77777777" w:rsidR="00A4011D" w:rsidRPr="00A4011D" w:rsidRDefault="00A4011D" w:rsidP="00A4011D">
            <w:pPr>
              <w:spacing w:after="540" w:line="240" w:lineRule="auto"/>
              <w:rPr>
                <w:ins w:id="3851" w:author="Philip Collender" w:date="2019-06-04T20:54:00Z"/>
                <w:rFonts w:ascii="Segoe UI" w:eastAsia="Times New Roman" w:hAnsi="Segoe UI" w:cs="Segoe UI"/>
                <w:color w:val="E6E1DC"/>
                <w:sz w:val="17"/>
                <w:szCs w:val="17"/>
              </w:rPr>
            </w:pPr>
            <w:ins w:id="3852" w:author="Philip Collender" w:date="2019-06-04T20:54:00Z">
              <w:r w:rsidRPr="00A4011D">
                <w:rPr>
                  <w:rFonts w:ascii="Segoe UI" w:eastAsia="Times New Roman" w:hAnsi="Segoe UI" w:cs="Segoe UI"/>
                  <w:color w:val="E6E1DC"/>
                  <w:sz w:val="17"/>
                  <w:szCs w:val="17"/>
                </w:rPr>
                <w:t>1999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26E8D3" w14:textId="77777777" w:rsidR="00A4011D" w:rsidRPr="00A4011D" w:rsidRDefault="00A4011D" w:rsidP="00A4011D">
            <w:pPr>
              <w:spacing w:after="540" w:line="240" w:lineRule="auto"/>
              <w:rPr>
                <w:ins w:id="3853" w:author="Philip Collender" w:date="2019-06-04T20:54:00Z"/>
                <w:rFonts w:ascii="Segoe UI" w:eastAsia="Times New Roman" w:hAnsi="Segoe UI" w:cs="Segoe UI"/>
                <w:color w:val="E6E1DC"/>
                <w:sz w:val="17"/>
                <w:szCs w:val="17"/>
              </w:rPr>
            </w:pPr>
            <w:ins w:id="3854"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BEB507" w14:textId="77777777" w:rsidR="00A4011D" w:rsidRPr="00A4011D" w:rsidRDefault="00A4011D" w:rsidP="00A4011D">
            <w:pPr>
              <w:spacing w:after="540" w:line="240" w:lineRule="auto"/>
              <w:rPr>
                <w:ins w:id="3855" w:author="Philip Collender" w:date="2019-06-04T20:54:00Z"/>
                <w:rFonts w:ascii="Segoe UI" w:eastAsia="Times New Roman" w:hAnsi="Segoe UI" w:cs="Segoe UI"/>
                <w:color w:val="E6E1DC"/>
                <w:sz w:val="17"/>
                <w:szCs w:val="17"/>
              </w:rPr>
            </w:pPr>
            <w:ins w:id="3856" w:author="Philip Collender" w:date="2019-06-04T20:54:00Z">
              <w:r w:rsidRPr="00A4011D">
                <w:rPr>
                  <w:rFonts w:ascii="Segoe UI" w:eastAsia="Times New Roman" w:hAnsi="Segoe UI" w:cs="Segoe UI"/>
                  <w:color w:val="E6E1DC"/>
                  <w:sz w:val="17"/>
                  <w:szCs w:val="17"/>
                </w:rPr>
                <w:t>13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33A73B" w14:textId="77777777" w:rsidR="00A4011D" w:rsidRPr="00A4011D" w:rsidRDefault="00A4011D" w:rsidP="00A4011D">
            <w:pPr>
              <w:spacing w:after="540" w:line="240" w:lineRule="auto"/>
              <w:rPr>
                <w:ins w:id="3857" w:author="Philip Collender" w:date="2019-06-04T20:54:00Z"/>
                <w:rFonts w:ascii="Segoe UI" w:eastAsia="Times New Roman" w:hAnsi="Segoe UI" w:cs="Segoe UI"/>
                <w:color w:val="E6E1DC"/>
                <w:sz w:val="17"/>
                <w:szCs w:val="17"/>
              </w:rPr>
            </w:pPr>
          </w:p>
        </w:tc>
      </w:tr>
      <w:tr w:rsidR="00A4011D" w:rsidRPr="00A4011D" w14:paraId="205A78C2" w14:textId="77777777" w:rsidTr="00A4011D">
        <w:trPr>
          <w:trHeight w:val="345"/>
          <w:tblCellSpacing w:w="0" w:type="dxa"/>
          <w:ins w:id="385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9877F0A" w14:textId="77777777" w:rsidR="00A4011D" w:rsidRPr="00A4011D" w:rsidRDefault="00A4011D" w:rsidP="00A4011D">
            <w:pPr>
              <w:spacing w:after="540" w:line="240" w:lineRule="auto"/>
              <w:jc w:val="right"/>
              <w:rPr>
                <w:ins w:id="3859" w:author="Philip Collender" w:date="2019-06-04T20:54:00Z"/>
                <w:rFonts w:ascii="Segoe UI" w:eastAsia="Times New Roman" w:hAnsi="Segoe UI" w:cs="Segoe UI"/>
                <w:color w:val="FFFFFF"/>
                <w:sz w:val="17"/>
                <w:szCs w:val="17"/>
              </w:rPr>
            </w:pPr>
            <w:ins w:id="3860" w:author="Philip Collender" w:date="2019-06-04T20:54:00Z">
              <w:r w:rsidRPr="00A4011D">
                <w:rPr>
                  <w:rFonts w:ascii="Segoe UI" w:eastAsia="Times New Roman" w:hAnsi="Segoe UI" w:cs="Segoe UI"/>
                  <w:color w:val="FFFFFF"/>
                  <w:sz w:val="17"/>
                  <w:szCs w:val="17"/>
                </w:rPr>
                <w:lastRenderedPageBreak/>
                <w:t>367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E21702E" w14:textId="77777777" w:rsidR="00A4011D" w:rsidRPr="00A4011D" w:rsidRDefault="00A4011D" w:rsidP="00A4011D">
            <w:pPr>
              <w:spacing w:after="540" w:line="240" w:lineRule="auto"/>
              <w:rPr>
                <w:ins w:id="3861" w:author="Philip Collender" w:date="2019-06-04T20:54:00Z"/>
                <w:rFonts w:ascii="Segoe UI" w:eastAsia="Times New Roman" w:hAnsi="Segoe UI" w:cs="Segoe UI"/>
                <w:color w:val="E6E1DC"/>
                <w:sz w:val="17"/>
                <w:szCs w:val="17"/>
              </w:rPr>
            </w:pPr>
            <w:ins w:id="3862"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D994D6" w14:textId="77777777" w:rsidR="00A4011D" w:rsidRPr="00A4011D" w:rsidRDefault="00A4011D" w:rsidP="00A4011D">
            <w:pPr>
              <w:spacing w:after="540" w:line="240" w:lineRule="auto"/>
              <w:rPr>
                <w:ins w:id="3863" w:author="Philip Collender" w:date="2019-06-04T20:54:00Z"/>
                <w:rFonts w:ascii="Segoe UI" w:eastAsia="Times New Roman" w:hAnsi="Segoe UI" w:cs="Segoe UI"/>
                <w:color w:val="E6E1DC"/>
                <w:sz w:val="17"/>
                <w:szCs w:val="17"/>
              </w:rPr>
            </w:pPr>
            <w:ins w:id="386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2FC6F6" w14:textId="77777777" w:rsidR="00A4011D" w:rsidRPr="00A4011D" w:rsidRDefault="00A4011D" w:rsidP="00A4011D">
            <w:pPr>
              <w:spacing w:after="540" w:line="240" w:lineRule="auto"/>
              <w:rPr>
                <w:ins w:id="3865" w:author="Philip Collender" w:date="2019-06-04T20:54:00Z"/>
                <w:rFonts w:ascii="Segoe UI" w:eastAsia="Times New Roman" w:hAnsi="Segoe UI" w:cs="Segoe UI"/>
                <w:color w:val="E6E1DC"/>
                <w:sz w:val="17"/>
                <w:szCs w:val="17"/>
              </w:rPr>
            </w:pPr>
            <w:ins w:id="386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CF09074" w14:textId="77777777" w:rsidR="00A4011D" w:rsidRPr="00A4011D" w:rsidRDefault="00A4011D" w:rsidP="00A4011D">
            <w:pPr>
              <w:spacing w:after="540" w:line="240" w:lineRule="auto"/>
              <w:rPr>
                <w:ins w:id="3867" w:author="Philip Collender" w:date="2019-06-04T20:54:00Z"/>
                <w:rFonts w:ascii="Segoe UI" w:eastAsia="Times New Roman" w:hAnsi="Segoe UI" w:cs="Segoe UI"/>
                <w:color w:val="E6E1DC"/>
                <w:sz w:val="17"/>
                <w:szCs w:val="17"/>
              </w:rPr>
            </w:pPr>
            <w:ins w:id="386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E277C0" w14:textId="77777777" w:rsidR="00A4011D" w:rsidRPr="00A4011D" w:rsidRDefault="00A4011D" w:rsidP="00A4011D">
            <w:pPr>
              <w:spacing w:after="540" w:line="240" w:lineRule="auto"/>
              <w:rPr>
                <w:ins w:id="3869" w:author="Philip Collender" w:date="2019-06-04T20:54:00Z"/>
                <w:rFonts w:ascii="Segoe UI" w:eastAsia="Times New Roman" w:hAnsi="Segoe UI" w:cs="Segoe UI"/>
                <w:color w:val="E6E1DC"/>
                <w:sz w:val="17"/>
                <w:szCs w:val="17"/>
              </w:rPr>
            </w:pPr>
            <w:ins w:id="387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18D0C6" w14:textId="77777777" w:rsidR="00A4011D" w:rsidRPr="00A4011D" w:rsidRDefault="00A4011D" w:rsidP="00A4011D">
            <w:pPr>
              <w:spacing w:after="540" w:line="240" w:lineRule="auto"/>
              <w:rPr>
                <w:ins w:id="3871" w:author="Philip Collender" w:date="2019-06-04T20:54:00Z"/>
                <w:rFonts w:ascii="Segoe UI" w:eastAsia="Times New Roman" w:hAnsi="Segoe UI" w:cs="Segoe UI"/>
                <w:color w:val="E6E1DC"/>
                <w:sz w:val="17"/>
                <w:szCs w:val="17"/>
              </w:rPr>
            </w:pPr>
            <w:ins w:id="387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0E1577" w14:textId="77777777" w:rsidR="00A4011D" w:rsidRPr="00A4011D" w:rsidRDefault="00A4011D" w:rsidP="00A4011D">
            <w:pPr>
              <w:spacing w:after="540" w:line="240" w:lineRule="auto"/>
              <w:rPr>
                <w:ins w:id="3873" w:author="Philip Collender" w:date="2019-06-04T20:54:00Z"/>
                <w:rFonts w:ascii="Segoe UI" w:eastAsia="Times New Roman" w:hAnsi="Segoe UI" w:cs="Segoe UI"/>
                <w:color w:val="E6E1DC"/>
                <w:sz w:val="17"/>
                <w:szCs w:val="17"/>
              </w:rPr>
            </w:pPr>
            <w:ins w:id="3874" w:author="Philip Collender" w:date="2019-06-04T20:54:00Z">
              <w:r w:rsidRPr="00A4011D">
                <w:rPr>
                  <w:rFonts w:ascii="Segoe UI" w:eastAsia="Times New Roman" w:hAnsi="Segoe UI" w:cs="Segoe UI"/>
                  <w:color w:val="E6E1DC"/>
                  <w:sz w:val="17"/>
                  <w:szCs w:val="17"/>
                </w:rPr>
                <w:t>1</w:t>
              </w:r>
            </w:ins>
          </w:p>
        </w:tc>
      </w:tr>
      <w:tr w:rsidR="00A4011D" w:rsidRPr="00A4011D" w14:paraId="59F89F35" w14:textId="77777777" w:rsidTr="00A4011D">
        <w:trPr>
          <w:trHeight w:val="345"/>
          <w:tblCellSpacing w:w="0" w:type="dxa"/>
          <w:ins w:id="387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9D76E23" w14:textId="77777777" w:rsidR="00A4011D" w:rsidRPr="00A4011D" w:rsidRDefault="00A4011D" w:rsidP="00A4011D">
            <w:pPr>
              <w:spacing w:after="540" w:line="240" w:lineRule="auto"/>
              <w:jc w:val="right"/>
              <w:rPr>
                <w:ins w:id="3876" w:author="Philip Collender" w:date="2019-06-04T20:54:00Z"/>
                <w:rFonts w:ascii="Segoe UI" w:eastAsia="Times New Roman" w:hAnsi="Segoe UI" w:cs="Segoe UI"/>
                <w:color w:val="FFFFFF"/>
                <w:sz w:val="17"/>
                <w:szCs w:val="17"/>
              </w:rPr>
            </w:pPr>
            <w:ins w:id="3877" w:author="Philip Collender" w:date="2019-06-04T20:54:00Z">
              <w:r w:rsidRPr="00A4011D">
                <w:rPr>
                  <w:rFonts w:ascii="Segoe UI" w:eastAsia="Times New Roman" w:hAnsi="Segoe UI" w:cs="Segoe UI"/>
                  <w:color w:val="FFFFFF"/>
                  <w:sz w:val="17"/>
                  <w:szCs w:val="17"/>
                </w:rPr>
                <w:t>368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A90F60" w14:textId="77777777" w:rsidR="00A4011D" w:rsidRPr="00A4011D" w:rsidRDefault="00A4011D" w:rsidP="00A4011D">
            <w:pPr>
              <w:spacing w:after="540" w:line="240" w:lineRule="auto"/>
              <w:jc w:val="right"/>
              <w:rPr>
                <w:ins w:id="3878"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BFCDD6" w14:textId="77777777" w:rsidR="00A4011D" w:rsidRPr="00A4011D" w:rsidRDefault="00A4011D" w:rsidP="00A4011D">
            <w:pPr>
              <w:spacing w:after="540" w:line="240" w:lineRule="auto"/>
              <w:rPr>
                <w:ins w:id="387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485D2A" w14:textId="77777777" w:rsidR="00A4011D" w:rsidRPr="00A4011D" w:rsidRDefault="00A4011D" w:rsidP="00A4011D">
            <w:pPr>
              <w:spacing w:after="540" w:line="240" w:lineRule="auto"/>
              <w:rPr>
                <w:ins w:id="388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2AE69B" w14:textId="77777777" w:rsidR="00A4011D" w:rsidRPr="00A4011D" w:rsidRDefault="00A4011D" w:rsidP="00A4011D">
            <w:pPr>
              <w:spacing w:after="540" w:line="240" w:lineRule="auto"/>
              <w:rPr>
                <w:ins w:id="388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DD93B0" w14:textId="77777777" w:rsidR="00A4011D" w:rsidRPr="00A4011D" w:rsidRDefault="00A4011D" w:rsidP="00A4011D">
            <w:pPr>
              <w:spacing w:after="540" w:line="240" w:lineRule="auto"/>
              <w:rPr>
                <w:ins w:id="388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777966F" w14:textId="77777777" w:rsidR="00A4011D" w:rsidRPr="00A4011D" w:rsidRDefault="00A4011D" w:rsidP="00A4011D">
            <w:pPr>
              <w:spacing w:after="540" w:line="240" w:lineRule="auto"/>
              <w:rPr>
                <w:ins w:id="3883"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1D315D0" w14:textId="77777777" w:rsidR="00A4011D" w:rsidRPr="00A4011D" w:rsidRDefault="00A4011D" w:rsidP="00A4011D">
            <w:pPr>
              <w:spacing w:after="540" w:line="240" w:lineRule="auto"/>
              <w:rPr>
                <w:ins w:id="3884" w:author="Philip Collender" w:date="2019-06-04T20:54:00Z"/>
                <w:rFonts w:ascii="Times New Roman" w:eastAsia="Times New Roman" w:hAnsi="Times New Roman" w:cs="Times New Roman"/>
                <w:sz w:val="20"/>
                <w:szCs w:val="20"/>
              </w:rPr>
            </w:pPr>
          </w:p>
        </w:tc>
      </w:tr>
      <w:tr w:rsidR="00A4011D" w:rsidRPr="00A4011D" w14:paraId="2F950F55" w14:textId="77777777" w:rsidTr="00A4011D">
        <w:trPr>
          <w:trHeight w:val="345"/>
          <w:tblCellSpacing w:w="0" w:type="dxa"/>
          <w:ins w:id="388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2009B82" w14:textId="77777777" w:rsidR="00A4011D" w:rsidRPr="00A4011D" w:rsidRDefault="00A4011D" w:rsidP="00A4011D">
            <w:pPr>
              <w:spacing w:after="540" w:line="240" w:lineRule="auto"/>
              <w:jc w:val="right"/>
              <w:rPr>
                <w:ins w:id="3886" w:author="Philip Collender" w:date="2019-06-04T20:54:00Z"/>
                <w:rFonts w:ascii="Segoe UI" w:eastAsia="Times New Roman" w:hAnsi="Segoe UI" w:cs="Segoe UI"/>
                <w:color w:val="FFFFFF"/>
                <w:sz w:val="17"/>
                <w:szCs w:val="17"/>
              </w:rPr>
            </w:pPr>
            <w:ins w:id="3887" w:author="Philip Collender" w:date="2019-06-04T20:54:00Z">
              <w:r w:rsidRPr="00A4011D">
                <w:rPr>
                  <w:rFonts w:ascii="Segoe UI" w:eastAsia="Times New Roman" w:hAnsi="Segoe UI" w:cs="Segoe UI"/>
                  <w:color w:val="FFFFFF"/>
                  <w:sz w:val="17"/>
                  <w:szCs w:val="17"/>
                </w:rPr>
                <w:t>369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5A893D" w14:textId="77777777" w:rsidR="00A4011D" w:rsidRPr="00A4011D" w:rsidRDefault="00A4011D" w:rsidP="00A4011D">
            <w:pPr>
              <w:spacing w:after="540" w:line="240" w:lineRule="auto"/>
              <w:rPr>
                <w:ins w:id="3888" w:author="Philip Collender" w:date="2019-06-04T20:54:00Z"/>
                <w:rFonts w:ascii="Segoe UI" w:eastAsia="Times New Roman" w:hAnsi="Segoe UI" w:cs="Segoe UI"/>
                <w:color w:val="E6E1DC"/>
                <w:sz w:val="17"/>
                <w:szCs w:val="17"/>
              </w:rPr>
            </w:pPr>
            <w:ins w:id="3889" w:author="Philip Collender" w:date="2019-06-04T20:54:00Z">
              <w:r w:rsidRPr="00A4011D">
                <w:rPr>
                  <w:rFonts w:ascii="Segoe UI" w:eastAsia="Times New Roman" w:hAnsi="Segoe UI" w:cs="Segoe UI"/>
                  <w:color w:val="E6E1DC"/>
                  <w:sz w:val="17"/>
                  <w:szCs w:val="17"/>
                </w:rPr>
                <w:t>dfA.95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4FE026" w14:textId="77777777" w:rsidR="00A4011D" w:rsidRPr="00A4011D" w:rsidRDefault="00A4011D" w:rsidP="00A4011D">
            <w:pPr>
              <w:spacing w:after="540" w:line="240" w:lineRule="auto"/>
              <w:rPr>
                <w:ins w:id="3890" w:author="Philip Collender" w:date="2019-06-04T20:54:00Z"/>
                <w:rFonts w:ascii="Segoe UI" w:eastAsia="Times New Roman" w:hAnsi="Segoe UI" w:cs="Segoe UI"/>
                <w:color w:val="E6E1DC"/>
                <w:sz w:val="17"/>
                <w:szCs w:val="17"/>
              </w:rPr>
            </w:pPr>
            <w:ins w:id="3891" w:author="Philip Collender" w:date="2019-06-04T20:54:00Z">
              <w:r w:rsidRPr="00A4011D">
                <w:rPr>
                  <w:rFonts w:ascii="Microsoft YaHei" w:eastAsia="Microsoft YaHei" w:hAnsi="Microsoft YaHei" w:cs="Microsoft YaHei"/>
                  <w:color w:val="E6E1DC"/>
                  <w:sz w:val="17"/>
                  <w:szCs w:val="17"/>
                </w:rPr>
                <w:t>帝尧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56D65D" w14:textId="77777777" w:rsidR="00A4011D" w:rsidRPr="00A4011D" w:rsidRDefault="00A4011D" w:rsidP="00A4011D">
            <w:pPr>
              <w:spacing w:after="540" w:line="240" w:lineRule="auto"/>
              <w:rPr>
                <w:ins w:id="3892" w:author="Philip Collender" w:date="2019-06-04T20:54:00Z"/>
                <w:rFonts w:ascii="Segoe UI" w:eastAsia="Times New Roman" w:hAnsi="Segoe UI" w:cs="Segoe UI"/>
                <w:color w:val="E6E1DC"/>
                <w:sz w:val="17"/>
                <w:szCs w:val="17"/>
              </w:rPr>
            </w:pPr>
            <w:ins w:id="3893"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6A8F57" w14:textId="77777777" w:rsidR="00A4011D" w:rsidRPr="00A4011D" w:rsidRDefault="00A4011D" w:rsidP="00A4011D">
            <w:pPr>
              <w:spacing w:after="540" w:line="240" w:lineRule="auto"/>
              <w:rPr>
                <w:ins w:id="3894" w:author="Philip Collender" w:date="2019-06-04T20:54:00Z"/>
                <w:rFonts w:ascii="Segoe UI" w:eastAsia="Times New Roman" w:hAnsi="Segoe UI" w:cs="Segoe UI"/>
                <w:color w:val="E6E1DC"/>
                <w:sz w:val="17"/>
                <w:szCs w:val="17"/>
              </w:rPr>
            </w:pPr>
            <w:ins w:id="3895"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09E97A" w14:textId="77777777" w:rsidR="00A4011D" w:rsidRPr="00A4011D" w:rsidRDefault="00A4011D" w:rsidP="00A4011D">
            <w:pPr>
              <w:spacing w:after="540" w:line="240" w:lineRule="auto"/>
              <w:rPr>
                <w:ins w:id="3896" w:author="Philip Collender" w:date="2019-06-04T20:54:00Z"/>
                <w:rFonts w:ascii="Segoe UI" w:eastAsia="Times New Roman" w:hAnsi="Segoe UI" w:cs="Segoe UI"/>
                <w:color w:val="E6E1DC"/>
                <w:sz w:val="17"/>
                <w:szCs w:val="17"/>
              </w:rPr>
            </w:pPr>
            <w:ins w:id="389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4EC43E" w14:textId="77777777" w:rsidR="00A4011D" w:rsidRPr="00A4011D" w:rsidRDefault="00A4011D" w:rsidP="00A4011D">
            <w:pPr>
              <w:spacing w:after="540" w:line="240" w:lineRule="auto"/>
              <w:rPr>
                <w:ins w:id="3898" w:author="Philip Collender" w:date="2019-06-04T20:54:00Z"/>
                <w:rFonts w:ascii="Segoe UI" w:eastAsia="Times New Roman" w:hAnsi="Segoe UI" w:cs="Segoe UI"/>
                <w:color w:val="E6E1DC"/>
                <w:sz w:val="17"/>
                <w:szCs w:val="17"/>
              </w:rPr>
            </w:pPr>
            <w:ins w:id="3899" w:author="Philip Collender" w:date="2019-06-04T20:54:00Z">
              <w:r w:rsidRPr="00A4011D">
                <w:rPr>
                  <w:rFonts w:ascii="Segoe UI" w:eastAsia="Times New Roman" w:hAnsi="Segoe UI" w:cs="Segoe UI"/>
                  <w:color w:val="E6E1DC"/>
                  <w:sz w:val="17"/>
                  <w:szCs w:val="17"/>
                </w:rPr>
                <w:t>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CB269B" w14:textId="77777777" w:rsidR="00A4011D" w:rsidRPr="00A4011D" w:rsidRDefault="00A4011D" w:rsidP="00A4011D">
            <w:pPr>
              <w:spacing w:after="540" w:line="240" w:lineRule="auto"/>
              <w:rPr>
                <w:ins w:id="3900" w:author="Philip Collender" w:date="2019-06-04T20:54:00Z"/>
                <w:rFonts w:ascii="Segoe UI" w:eastAsia="Times New Roman" w:hAnsi="Segoe UI" w:cs="Segoe UI"/>
                <w:color w:val="E6E1DC"/>
                <w:sz w:val="17"/>
                <w:szCs w:val="17"/>
              </w:rPr>
            </w:pPr>
          </w:p>
        </w:tc>
      </w:tr>
      <w:tr w:rsidR="00A4011D" w:rsidRPr="00A4011D" w14:paraId="60B86DA2" w14:textId="77777777" w:rsidTr="00A4011D">
        <w:trPr>
          <w:trHeight w:val="345"/>
          <w:tblCellSpacing w:w="0" w:type="dxa"/>
          <w:ins w:id="390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47A0693" w14:textId="77777777" w:rsidR="00A4011D" w:rsidRPr="00A4011D" w:rsidRDefault="00A4011D" w:rsidP="00A4011D">
            <w:pPr>
              <w:spacing w:after="540" w:line="240" w:lineRule="auto"/>
              <w:jc w:val="right"/>
              <w:rPr>
                <w:ins w:id="3902" w:author="Philip Collender" w:date="2019-06-04T20:54:00Z"/>
                <w:rFonts w:ascii="Segoe UI" w:eastAsia="Times New Roman" w:hAnsi="Segoe UI" w:cs="Segoe UI"/>
                <w:color w:val="FFFFFF"/>
                <w:sz w:val="17"/>
                <w:szCs w:val="17"/>
              </w:rPr>
            </w:pPr>
            <w:ins w:id="3903" w:author="Philip Collender" w:date="2019-06-04T20:54:00Z">
              <w:r w:rsidRPr="00A4011D">
                <w:rPr>
                  <w:rFonts w:ascii="Segoe UI" w:eastAsia="Times New Roman" w:hAnsi="Segoe UI" w:cs="Segoe UI"/>
                  <w:color w:val="FFFFFF"/>
                  <w:sz w:val="17"/>
                  <w:szCs w:val="17"/>
                </w:rPr>
                <w:t>370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5AEEF2" w14:textId="77777777" w:rsidR="00A4011D" w:rsidRPr="00A4011D" w:rsidRDefault="00A4011D" w:rsidP="00A4011D">
            <w:pPr>
              <w:spacing w:after="540" w:line="240" w:lineRule="auto"/>
              <w:rPr>
                <w:ins w:id="3904" w:author="Philip Collender" w:date="2019-06-04T20:54:00Z"/>
                <w:rFonts w:ascii="Segoe UI" w:eastAsia="Times New Roman" w:hAnsi="Segoe UI" w:cs="Segoe UI"/>
                <w:color w:val="E6E1DC"/>
                <w:sz w:val="17"/>
                <w:szCs w:val="17"/>
              </w:rPr>
            </w:pPr>
            <w:ins w:id="3905" w:author="Philip Collender" w:date="2019-06-04T20:54:00Z">
              <w:r w:rsidRPr="00A4011D">
                <w:rPr>
                  <w:rFonts w:ascii="Segoe UI" w:eastAsia="Times New Roman" w:hAnsi="Segoe UI" w:cs="Segoe UI"/>
                  <w:color w:val="E6E1DC"/>
                  <w:sz w:val="17"/>
                  <w:szCs w:val="17"/>
                </w:rPr>
                <w:t>dfB.95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8DA6F0" w14:textId="77777777" w:rsidR="00A4011D" w:rsidRPr="00A4011D" w:rsidRDefault="00A4011D" w:rsidP="00A4011D">
            <w:pPr>
              <w:spacing w:after="540" w:line="240" w:lineRule="auto"/>
              <w:rPr>
                <w:ins w:id="3906" w:author="Philip Collender" w:date="2019-06-04T20:54:00Z"/>
                <w:rFonts w:ascii="Segoe UI" w:eastAsia="Times New Roman" w:hAnsi="Segoe UI" w:cs="Segoe UI"/>
                <w:color w:val="E6E1DC"/>
                <w:sz w:val="17"/>
                <w:szCs w:val="17"/>
              </w:rPr>
            </w:pPr>
            <w:ins w:id="3907" w:author="Philip Collender" w:date="2019-06-04T20:54:00Z">
              <w:r w:rsidRPr="00A4011D">
                <w:rPr>
                  <w:rFonts w:ascii="Microsoft YaHei" w:eastAsia="Microsoft YaHei" w:hAnsi="Microsoft YaHei" w:cs="Microsoft YaHei"/>
                  <w:color w:val="E6E1DC"/>
                  <w:sz w:val="17"/>
                  <w:szCs w:val="17"/>
                </w:rPr>
                <w:t>尧</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C4A03AD" w14:textId="77777777" w:rsidR="00A4011D" w:rsidRPr="00A4011D" w:rsidRDefault="00A4011D" w:rsidP="00A4011D">
            <w:pPr>
              <w:spacing w:after="540" w:line="240" w:lineRule="auto"/>
              <w:rPr>
                <w:ins w:id="3908" w:author="Philip Collender" w:date="2019-06-04T20:54:00Z"/>
                <w:rFonts w:ascii="Segoe UI" w:eastAsia="Times New Roman" w:hAnsi="Segoe UI" w:cs="Segoe UI"/>
                <w:color w:val="E6E1DC"/>
                <w:sz w:val="17"/>
                <w:szCs w:val="17"/>
              </w:rPr>
            </w:pPr>
            <w:ins w:id="390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E7BF06C" w14:textId="77777777" w:rsidR="00A4011D" w:rsidRPr="00A4011D" w:rsidRDefault="00A4011D" w:rsidP="00A4011D">
            <w:pPr>
              <w:spacing w:after="540" w:line="240" w:lineRule="auto"/>
              <w:rPr>
                <w:ins w:id="3910" w:author="Philip Collender" w:date="2019-06-04T20:54:00Z"/>
                <w:rFonts w:ascii="Segoe UI" w:eastAsia="Times New Roman" w:hAnsi="Segoe UI" w:cs="Segoe UI"/>
                <w:color w:val="E6E1DC"/>
                <w:sz w:val="17"/>
                <w:szCs w:val="17"/>
              </w:rPr>
            </w:pPr>
            <w:ins w:id="3911" w:author="Philip Collender" w:date="2019-06-04T20:54:00Z">
              <w:r w:rsidRPr="00A4011D">
                <w:rPr>
                  <w:rFonts w:ascii="Segoe UI" w:eastAsia="Times New Roman" w:hAnsi="Segoe UI" w:cs="Segoe UI"/>
                  <w:color w:val="E6E1DC"/>
                  <w:sz w:val="17"/>
                  <w:szCs w:val="17"/>
                </w:rPr>
                <w:t>1979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3C31A48" w14:textId="77777777" w:rsidR="00A4011D" w:rsidRPr="00A4011D" w:rsidRDefault="00A4011D" w:rsidP="00A4011D">
            <w:pPr>
              <w:spacing w:after="540" w:line="240" w:lineRule="auto"/>
              <w:rPr>
                <w:ins w:id="3912" w:author="Philip Collender" w:date="2019-06-04T20:54:00Z"/>
                <w:rFonts w:ascii="Segoe UI" w:eastAsia="Times New Roman" w:hAnsi="Segoe UI" w:cs="Segoe UI"/>
                <w:color w:val="E6E1DC"/>
                <w:sz w:val="17"/>
                <w:szCs w:val="17"/>
              </w:rPr>
            </w:pPr>
            <w:ins w:id="391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ED3F4BA" w14:textId="77777777" w:rsidR="00A4011D" w:rsidRPr="00A4011D" w:rsidRDefault="00A4011D" w:rsidP="00A4011D">
            <w:pPr>
              <w:spacing w:after="540" w:line="240" w:lineRule="auto"/>
              <w:rPr>
                <w:ins w:id="3914" w:author="Philip Collender" w:date="2019-06-04T20:54:00Z"/>
                <w:rFonts w:ascii="Segoe UI" w:eastAsia="Times New Roman" w:hAnsi="Segoe UI" w:cs="Segoe UI"/>
                <w:color w:val="E6E1DC"/>
                <w:sz w:val="17"/>
                <w:szCs w:val="17"/>
              </w:rPr>
            </w:pPr>
            <w:ins w:id="3915" w:author="Philip Collender" w:date="2019-06-04T20:54:00Z">
              <w:r w:rsidRPr="00A4011D">
                <w:rPr>
                  <w:rFonts w:ascii="Segoe UI" w:eastAsia="Times New Roman" w:hAnsi="Segoe UI" w:cs="Segoe UI"/>
                  <w:color w:val="E6E1DC"/>
                  <w:sz w:val="17"/>
                  <w:szCs w:val="17"/>
                </w:rPr>
                <w:t>27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46062BA" w14:textId="77777777" w:rsidR="00A4011D" w:rsidRPr="00A4011D" w:rsidRDefault="00A4011D" w:rsidP="00A4011D">
            <w:pPr>
              <w:spacing w:after="540" w:line="240" w:lineRule="auto"/>
              <w:rPr>
                <w:ins w:id="3916" w:author="Philip Collender" w:date="2019-06-04T20:54:00Z"/>
                <w:rFonts w:ascii="Segoe UI" w:eastAsia="Times New Roman" w:hAnsi="Segoe UI" w:cs="Segoe UI"/>
                <w:color w:val="E6E1DC"/>
                <w:sz w:val="17"/>
                <w:szCs w:val="17"/>
              </w:rPr>
            </w:pPr>
          </w:p>
        </w:tc>
      </w:tr>
      <w:tr w:rsidR="00A4011D" w:rsidRPr="00A4011D" w14:paraId="6569F556" w14:textId="77777777" w:rsidTr="00A4011D">
        <w:trPr>
          <w:trHeight w:val="345"/>
          <w:tblCellSpacing w:w="0" w:type="dxa"/>
          <w:ins w:id="391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E52C78E" w14:textId="77777777" w:rsidR="00A4011D" w:rsidRPr="00A4011D" w:rsidRDefault="00A4011D" w:rsidP="00A4011D">
            <w:pPr>
              <w:spacing w:after="540" w:line="240" w:lineRule="auto"/>
              <w:jc w:val="right"/>
              <w:rPr>
                <w:ins w:id="3918" w:author="Philip Collender" w:date="2019-06-04T20:54:00Z"/>
                <w:rFonts w:ascii="Segoe UI" w:eastAsia="Times New Roman" w:hAnsi="Segoe UI" w:cs="Segoe UI"/>
                <w:color w:val="FFFFFF"/>
                <w:sz w:val="17"/>
                <w:szCs w:val="17"/>
              </w:rPr>
            </w:pPr>
            <w:ins w:id="3919" w:author="Philip Collender" w:date="2019-06-04T20:54:00Z">
              <w:r w:rsidRPr="00A4011D">
                <w:rPr>
                  <w:rFonts w:ascii="Segoe UI" w:eastAsia="Times New Roman" w:hAnsi="Segoe UI" w:cs="Segoe UI"/>
                  <w:color w:val="FFFFFF"/>
                  <w:sz w:val="17"/>
                  <w:szCs w:val="17"/>
                </w:rPr>
                <w:t>371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BE550C" w14:textId="77777777" w:rsidR="00A4011D" w:rsidRPr="00A4011D" w:rsidRDefault="00A4011D" w:rsidP="00A4011D">
            <w:pPr>
              <w:spacing w:after="540" w:line="240" w:lineRule="auto"/>
              <w:rPr>
                <w:ins w:id="3920" w:author="Philip Collender" w:date="2019-06-04T20:54:00Z"/>
                <w:rFonts w:ascii="Segoe UI" w:eastAsia="Times New Roman" w:hAnsi="Segoe UI" w:cs="Segoe UI"/>
                <w:color w:val="E6E1DC"/>
                <w:sz w:val="17"/>
                <w:szCs w:val="17"/>
              </w:rPr>
            </w:pPr>
            <w:ins w:id="3921"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8D18B9E" w14:textId="77777777" w:rsidR="00A4011D" w:rsidRPr="00A4011D" w:rsidRDefault="00A4011D" w:rsidP="00A4011D">
            <w:pPr>
              <w:spacing w:after="540" w:line="240" w:lineRule="auto"/>
              <w:rPr>
                <w:ins w:id="3922" w:author="Philip Collender" w:date="2019-06-04T20:54:00Z"/>
                <w:rFonts w:ascii="Segoe UI" w:eastAsia="Times New Roman" w:hAnsi="Segoe UI" w:cs="Segoe UI"/>
                <w:color w:val="E6E1DC"/>
                <w:sz w:val="17"/>
                <w:szCs w:val="17"/>
              </w:rPr>
            </w:pPr>
            <w:ins w:id="3923"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9E61992" w14:textId="77777777" w:rsidR="00A4011D" w:rsidRPr="00A4011D" w:rsidRDefault="00A4011D" w:rsidP="00A4011D">
            <w:pPr>
              <w:spacing w:after="540" w:line="240" w:lineRule="auto"/>
              <w:rPr>
                <w:ins w:id="3924" w:author="Philip Collender" w:date="2019-06-04T20:54:00Z"/>
                <w:rFonts w:ascii="Segoe UI" w:eastAsia="Times New Roman" w:hAnsi="Segoe UI" w:cs="Segoe UI"/>
                <w:color w:val="E6E1DC"/>
                <w:sz w:val="17"/>
                <w:szCs w:val="17"/>
              </w:rPr>
            </w:pPr>
            <w:ins w:id="392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B6FC278" w14:textId="77777777" w:rsidR="00A4011D" w:rsidRPr="00A4011D" w:rsidRDefault="00A4011D" w:rsidP="00A4011D">
            <w:pPr>
              <w:spacing w:after="540" w:line="240" w:lineRule="auto"/>
              <w:rPr>
                <w:ins w:id="3926" w:author="Philip Collender" w:date="2019-06-04T20:54:00Z"/>
                <w:rFonts w:ascii="Segoe UI" w:eastAsia="Times New Roman" w:hAnsi="Segoe UI" w:cs="Segoe UI"/>
                <w:color w:val="E6E1DC"/>
                <w:sz w:val="17"/>
                <w:szCs w:val="17"/>
              </w:rPr>
            </w:pPr>
            <w:ins w:id="392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843390" w14:textId="77777777" w:rsidR="00A4011D" w:rsidRPr="00A4011D" w:rsidRDefault="00A4011D" w:rsidP="00A4011D">
            <w:pPr>
              <w:spacing w:after="540" w:line="240" w:lineRule="auto"/>
              <w:rPr>
                <w:ins w:id="3928" w:author="Philip Collender" w:date="2019-06-04T20:54:00Z"/>
                <w:rFonts w:ascii="Segoe UI" w:eastAsia="Times New Roman" w:hAnsi="Segoe UI" w:cs="Segoe UI"/>
                <w:color w:val="E6E1DC"/>
                <w:sz w:val="17"/>
                <w:szCs w:val="17"/>
              </w:rPr>
            </w:pPr>
            <w:ins w:id="392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FBAD71B" w14:textId="77777777" w:rsidR="00A4011D" w:rsidRPr="00A4011D" w:rsidRDefault="00A4011D" w:rsidP="00A4011D">
            <w:pPr>
              <w:spacing w:after="540" w:line="240" w:lineRule="auto"/>
              <w:rPr>
                <w:ins w:id="3930" w:author="Philip Collender" w:date="2019-06-04T20:54:00Z"/>
                <w:rFonts w:ascii="Segoe UI" w:eastAsia="Times New Roman" w:hAnsi="Segoe UI" w:cs="Segoe UI"/>
                <w:color w:val="E6E1DC"/>
                <w:sz w:val="17"/>
                <w:szCs w:val="17"/>
              </w:rPr>
            </w:pPr>
            <w:ins w:id="393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DDAFEB3" w14:textId="77777777" w:rsidR="00A4011D" w:rsidRPr="00A4011D" w:rsidRDefault="00A4011D" w:rsidP="00A4011D">
            <w:pPr>
              <w:spacing w:after="540" w:line="240" w:lineRule="auto"/>
              <w:rPr>
                <w:ins w:id="3932" w:author="Philip Collender" w:date="2019-06-04T20:54:00Z"/>
                <w:rFonts w:ascii="Segoe UI" w:eastAsia="Times New Roman" w:hAnsi="Segoe UI" w:cs="Segoe UI"/>
                <w:color w:val="E6E1DC"/>
                <w:sz w:val="17"/>
                <w:szCs w:val="17"/>
              </w:rPr>
            </w:pPr>
            <w:ins w:id="3933" w:author="Philip Collender" w:date="2019-06-04T20:54:00Z">
              <w:r w:rsidRPr="00A4011D">
                <w:rPr>
                  <w:rFonts w:ascii="Segoe UI" w:eastAsia="Times New Roman" w:hAnsi="Segoe UI" w:cs="Segoe UI"/>
                  <w:color w:val="E6E1DC"/>
                  <w:sz w:val="17"/>
                  <w:szCs w:val="17"/>
                </w:rPr>
                <w:t>0.9994</w:t>
              </w:r>
            </w:ins>
          </w:p>
        </w:tc>
      </w:tr>
      <w:tr w:rsidR="00A4011D" w:rsidRPr="00A4011D" w14:paraId="4544561A" w14:textId="77777777" w:rsidTr="00A4011D">
        <w:trPr>
          <w:trHeight w:val="345"/>
          <w:tblCellSpacing w:w="0" w:type="dxa"/>
          <w:ins w:id="393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CF5DC0E" w14:textId="77777777" w:rsidR="00A4011D" w:rsidRPr="00A4011D" w:rsidRDefault="00A4011D" w:rsidP="00A4011D">
            <w:pPr>
              <w:spacing w:after="540" w:line="240" w:lineRule="auto"/>
              <w:jc w:val="right"/>
              <w:rPr>
                <w:ins w:id="3935" w:author="Philip Collender" w:date="2019-06-04T20:54:00Z"/>
                <w:rFonts w:ascii="Segoe UI" w:eastAsia="Times New Roman" w:hAnsi="Segoe UI" w:cs="Segoe UI"/>
                <w:color w:val="FFFFFF"/>
                <w:sz w:val="17"/>
                <w:szCs w:val="17"/>
              </w:rPr>
            </w:pPr>
            <w:ins w:id="3936" w:author="Philip Collender" w:date="2019-06-04T20:54:00Z">
              <w:r w:rsidRPr="00A4011D">
                <w:rPr>
                  <w:rFonts w:ascii="Segoe UI" w:eastAsia="Times New Roman" w:hAnsi="Segoe UI" w:cs="Segoe UI"/>
                  <w:color w:val="FFFFFF"/>
                  <w:sz w:val="17"/>
                  <w:szCs w:val="17"/>
                </w:rPr>
                <w:t>372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F07C991" w14:textId="77777777" w:rsidR="00A4011D" w:rsidRPr="00A4011D" w:rsidRDefault="00A4011D" w:rsidP="00A4011D">
            <w:pPr>
              <w:spacing w:after="540" w:line="240" w:lineRule="auto"/>
              <w:jc w:val="right"/>
              <w:rPr>
                <w:ins w:id="3937"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CCC0A1" w14:textId="77777777" w:rsidR="00A4011D" w:rsidRPr="00A4011D" w:rsidRDefault="00A4011D" w:rsidP="00A4011D">
            <w:pPr>
              <w:spacing w:after="540" w:line="240" w:lineRule="auto"/>
              <w:rPr>
                <w:ins w:id="393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06AB32" w14:textId="77777777" w:rsidR="00A4011D" w:rsidRPr="00A4011D" w:rsidRDefault="00A4011D" w:rsidP="00A4011D">
            <w:pPr>
              <w:spacing w:after="540" w:line="240" w:lineRule="auto"/>
              <w:rPr>
                <w:ins w:id="393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E2544F" w14:textId="77777777" w:rsidR="00A4011D" w:rsidRPr="00A4011D" w:rsidRDefault="00A4011D" w:rsidP="00A4011D">
            <w:pPr>
              <w:spacing w:after="540" w:line="240" w:lineRule="auto"/>
              <w:rPr>
                <w:ins w:id="394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9C94EEB" w14:textId="77777777" w:rsidR="00A4011D" w:rsidRPr="00A4011D" w:rsidRDefault="00A4011D" w:rsidP="00A4011D">
            <w:pPr>
              <w:spacing w:after="540" w:line="240" w:lineRule="auto"/>
              <w:rPr>
                <w:ins w:id="394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E54D4A" w14:textId="77777777" w:rsidR="00A4011D" w:rsidRPr="00A4011D" w:rsidRDefault="00A4011D" w:rsidP="00A4011D">
            <w:pPr>
              <w:spacing w:after="540" w:line="240" w:lineRule="auto"/>
              <w:rPr>
                <w:ins w:id="3942"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D2C10A" w14:textId="77777777" w:rsidR="00A4011D" w:rsidRPr="00A4011D" w:rsidRDefault="00A4011D" w:rsidP="00A4011D">
            <w:pPr>
              <w:spacing w:after="540" w:line="240" w:lineRule="auto"/>
              <w:rPr>
                <w:ins w:id="3943" w:author="Philip Collender" w:date="2019-06-04T20:54:00Z"/>
                <w:rFonts w:ascii="Times New Roman" w:eastAsia="Times New Roman" w:hAnsi="Times New Roman" w:cs="Times New Roman"/>
                <w:sz w:val="20"/>
                <w:szCs w:val="20"/>
              </w:rPr>
            </w:pPr>
          </w:p>
        </w:tc>
      </w:tr>
      <w:tr w:rsidR="00A4011D" w:rsidRPr="00A4011D" w14:paraId="10DB1FF5" w14:textId="77777777" w:rsidTr="00A4011D">
        <w:trPr>
          <w:trHeight w:val="345"/>
          <w:tblCellSpacing w:w="0" w:type="dxa"/>
          <w:ins w:id="394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9A8097F" w14:textId="77777777" w:rsidR="00A4011D" w:rsidRPr="00A4011D" w:rsidRDefault="00A4011D" w:rsidP="00A4011D">
            <w:pPr>
              <w:spacing w:after="540" w:line="240" w:lineRule="auto"/>
              <w:jc w:val="right"/>
              <w:rPr>
                <w:ins w:id="3945" w:author="Philip Collender" w:date="2019-06-04T20:54:00Z"/>
                <w:rFonts w:ascii="Segoe UI" w:eastAsia="Times New Roman" w:hAnsi="Segoe UI" w:cs="Segoe UI"/>
                <w:color w:val="FFFFFF"/>
                <w:sz w:val="17"/>
                <w:szCs w:val="17"/>
              </w:rPr>
            </w:pPr>
            <w:ins w:id="3946" w:author="Philip Collender" w:date="2019-06-04T20:54:00Z">
              <w:r w:rsidRPr="00A4011D">
                <w:rPr>
                  <w:rFonts w:ascii="Segoe UI" w:eastAsia="Times New Roman" w:hAnsi="Segoe UI" w:cs="Segoe UI"/>
                  <w:color w:val="FFFFFF"/>
                  <w:sz w:val="17"/>
                  <w:szCs w:val="17"/>
                </w:rPr>
                <w:t>373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81361C" w14:textId="77777777" w:rsidR="00A4011D" w:rsidRPr="00A4011D" w:rsidRDefault="00A4011D" w:rsidP="00A4011D">
            <w:pPr>
              <w:spacing w:after="540" w:line="240" w:lineRule="auto"/>
              <w:rPr>
                <w:ins w:id="3947" w:author="Philip Collender" w:date="2019-06-04T20:54:00Z"/>
                <w:rFonts w:ascii="Segoe UI" w:eastAsia="Times New Roman" w:hAnsi="Segoe UI" w:cs="Segoe UI"/>
                <w:color w:val="E6E1DC"/>
                <w:sz w:val="17"/>
                <w:szCs w:val="17"/>
              </w:rPr>
            </w:pPr>
            <w:ins w:id="3948" w:author="Philip Collender" w:date="2019-06-04T20:54:00Z">
              <w:r w:rsidRPr="00A4011D">
                <w:rPr>
                  <w:rFonts w:ascii="Segoe UI" w:eastAsia="Times New Roman" w:hAnsi="Segoe UI" w:cs="Segoe UI"/>
                  <w:color w:val="E6E1DC"/>
                  <w:sz w:val="17"/>
                  <w:szCs w:val="17"/>
                </w:rPr>
                <w:t>dfA.96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05BC5E" w14:textId="77777777" w:rsidR="00A4011D" w:rsidRPr="00A4011D" w:rsidRDefault="00A4011D" w:rsidP="00A4011D">
            <w:pPr>
              <w:spacing w:after="540" w:line="240" w:lineRule="auto"/>
              <w:rPr>
                <w:ins w:id="3949" w:author="Philip Collender" w:date="2019-06-04T20:54:00Z"/>
                <w:rFonts w:ascii="Segoe UI" w:eastAsia="Times New Roman" w:hAnsi="Segoe UI" w:cs="Segoe UI"/>
                <w:color w:val="E6E1DC"/>
                <w:sz w:val="17"/>
                <w:szCs w:val="17"/>
              </w:rPr>
            </w:pPr>
            <w:ins w:id="3950" w:author="Philip Collender" w:date="2019-06-04T20:54:00Z">
              <w:r w:rsidRPr="00A4011D">
                <w:rPr>
                  <w:rFonts w:ascii="Microsoft YaHei" w:eastAsia="Microsoft YaHei" w:hAnsi="Microsoft YaHei" w:cs="Microsoft YaHei"/>
                  <w:color w:val="E6E1DC"/>
                  <w:sz w:val="17"/>
                  <w:szCs w:val="17"/>
                </w:rPr>
                <w:t>介之推</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184713" w14:textId="77777777" w:rsidR="00A4011D" w:rsidRPr="00A4011D" w:rsidRDefault="00A4011D" w:rsidP="00A4011D">
            <w:pPr>
              <w:spacing w:after="540" w:line="240" w:lineRule="auto"/>
              <w:rPr>
                <w:ins w:id="3951" w:author="Philip Collender" w:date="2019-06-04T20:54:00Z"/>
                <w:rFonts w:ascii="Segoe UI" w:eastAsia="Times New Roman" w:hAnsi="Segoe UI" w:cs="Segoe UI"/>
                <w:color w:val="E6E1DC"/>
                <w:sz w:val="17"/>
                <w:szCs w:val="17"/>
              </w:rPr>
            </w:pPr>
            <w:ins w:id="395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76B9784" w14:textId="77777777" w:rsidR="00A4011D" w:rsidRPr="00A4011D" w:rsidRDefault="00A4011D" w:rsidP="00A4011D">
            <w:pPr>
              <w:spacing w:after="540" w:line="240" w:lineRule="auto"/>
              <w:rPr>
                <w:ins w:id="3953" w:author="Philip Collender" w:date="2019-06-04T20:54:00Z"/>
                <w:rFonts w:ascii="Segoe UI" w:eastAsia="Times New Roman" w:hAnsi="Segoe UI" w:cs="Segoe UI"/>
                <w:color w:val="E6E1DC"/>
                <w:sz w:val="17"/>
                <w:szCs w:val="17"/>
              </w:rPr>
            </w:pPr>
            <w:ins w:id="3954"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A08748" w14:textId="77777777" w:rsidR="00A4011D" w:rsidRPr="00A4011D" w:rsidRDefault="00A4011D" w:rsidP="00A4011D">
            <w:pPr>
              <w:spacing w:after="540" w:line="240" w:lineRule="auto"/>
              <w:rPr>
                <w:ins w:id="3955" w:author="Philip Collender" w:date="2019-06-04T20:54:00Z"/>
                <w:rFonts w:ascii="Segoe UI" w:eastAsia="Times New Roman" w:hAnsi="Segoe UI" w:cs="Segoe UI"/>
                <w:color w:val="E6E1DC"/>
                <w:sz w:val="17"/>
                <w:szCs w:val="17"/>
              </w:rPr>
            </w:pPr>
            <w:ins w:id="3956"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72B751" w14:textId="77777777" w:rsidR="00A4011D" w:rsidRPr="00A4011D" w:rsidRDefault="00A4011D" w:rsidP="00A4011D">
            <w:pPr>
              <w:spacing w:after="540" w:line="240" w:lineRule="auto"/>
              <w:rPr>
                <w:ins w:id="3957" w:author="Philip Collender" w:date="2019-06-04T20:54:00Z"/>
                <w:rFonts w:ascii="Segoe UI" w:eastAsia="Times New Roman" w:hAnsi="Segoe UI" w:cs="Segoe UI"/>
                <w:color w:val="E6E1DC"/>
                <w:sz w:val="17"/>
                <w:szCs w:val="17"/>
              </w:rPr>
            </w:pPr>
            <w:ins w:id="3958"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DEF4FF3" w14:textId="77777777" w:rsidR="00A4011D" w:rsidRPr="00A4011D" w:rsidRDefault="00A4011D" w:rsidP="00A4011D">
            <w:pPr>
              <w:spacing w:after="540" w:line="240" w:lineRule="auto"/>
              <w:rPr>
                <w:ins w:id="3959" w:author="Philip Collender" w:date="2019-06-04T20:54:00Z"/>
                <w:rFonts w:ascii="Segoe UI" w:eastAsia="Times New Roman" w:hAnsi="Segoe UI" w:cs="Segoe UI"/>
                <w:color w:val="E6E1DC"/>
                <w:sz w:val="17"/>
                <w:szCs w:val="17"/>
              </w:rPr>
            </w:pPr>
          </w:p>
        </w:tc>
      </w:tr>
      <w:tr w:rsidR="00A4011D" w:rsidRPr="00A4011D" w14:paraId="1C2AAA2B" w14:textId="77777777" w:rsidTr="00A4011D">
        <w:trPr>
          <w:trHeight w:val="345"/>
          <w:tblCellSpacing w:w="0" w:type="dxa"/>
          <w:ins w:id="3960"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165A517" w14:textId="77777777" w:rsidR="00A4011D" w:rsidRPr="00A4011D" w:rsidRDefault="00A4011D" w:rsidP="00A4011D">
            <w:pPr>
              <w:spacing w:after="540" w:line="240" w:lineRule="auto"/>
              <w:jc w:val="right"/>
              <w:rPr>
                <w:ins w:id="3961" w:author="Philip Collender" w:date="2019-06-04T20:54:00Z"/>
                <w:rFonts w:ascii="Segoe UI" w:eastAsia="Times New Roman" w:hAnsi="Segoe UI" w:cs="Segoe UI"/>
                <w:color w:val="FFFFFF"/>
                <w:sz w:val="17"/>
                <w:szCs w:val="17"/>
              </w:rPr>
            </w:pPr>
            <w:ins w:id="3962" w:author="Philip Collender" w:date="2019-06-04T20:54:00Z">
              <w:r w:rsidRPr="00A4011D">
                <w:rPr>
                  <w:rFonts w:ascii="Segoe UI" w:eastAsia="Times New Roman" w:hAnsi="Segoe UI" w:cs="Segoe UI"/>
                  <w:color w:val="FFFFFF"/>
                  <w:sz w:val="17"/>
                  <w:szCs w:val="17"/>
                </w:rPr>
                <w:t>374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7B27D6" w14:textId="77777777" w:rsidR="00A4011D" w:rsidRPr="00A4011D" w:rsidRDefault="00A4011D" w:rsidP="00A4011D">
            <w:pPr>
              <w:spacing w:after="540" w:line="240" w:lineRule="auto"/>
              <w:rPr>
                <w:ins w:id="3963" w:author="Philip Collender" w:date="2019-06-04T20:54:00Z"/>
                <w:rFonts w:ascii="Segoe UI" w:eastAsia="Times New Roman" w:hAnsi="Segoe UI" w:cs="Segoe UI"/>
                <w:color w:val="E6E1DC"/>
                <w:sz w:val="17"/>
                <w:szCs w:val="17"/>
              </w:rPr>
            </w:pPr>
            <w:ins w:id="3964" w:author="Philip Collender" w:date="2019-06-04T20:54:00Z">
              <w:r w:rsidRPr="00A4011D">
                <w:rPr>
                  <w:rFonts w:ascii="Segoe UI" w:eastAsia="Times New Roman" w:hAnsi="Segoe UI" w:cs="Segoe UI"/>
                  <w:color w:val="E6E1DC"/>
                  <w:sz w:val="17"/>
                  <w:szCs w:val="17"/>
                </w:rPr>
                <w:t>dfB.96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6B43DB1" w14:textId="77777777" w:rsidR="00A4011D" w:rsidRPr="00A4011D" w:rsidRDefault="00A4011D" w:rsidP="00A4011D">
            <w:pPr>
              <w:spacing w:after="540" w:line="240" w:lineRule="auto"/>
              <w:rPr>
                <w:ins w:id="3965" w:author="Philip Collender" w:date="2019-06-04T20:54:00Z"/>
                <w:rFonts w:ascii="Segoe UI" w:eastAsia="Times New Roman" w:hAnsi="Segoe UI" w:cs="Segoe UI"/>
                <w:color w:val="E6E1DC"/>
                <w:sz w:val="17"/>
                <w:szCs w:val="17"/>
              </w:rPr>
            </w:pPr>
            <w:ins w:id="3966" w:author="Philip Collender" w:date="2019-06-04T20:54:00Z">
              <w:r w:rsidRPr="00A4011D">
                <w:rPr>
                  <w:rFonts w:ascii="Microsoft YaHei" w:eastAsia="Microsoft YaHei" w:hAnsi="Microsoft YaHei" w:cs="Microsoft YaHei"/>
                  <w:color w:val="E6E1DC"/>
                  <w:sz w:val="17"/>
                  <w:szCs w:val="17"/>
                </w:rPr>
                <w:t>介子推</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AFA05E" w14:textId="77777777" w:rsidR="00A4011D" w:rsidRPr="00A4011D" w:rsidRDefault="00A4011D" w:rsidP="00A4011D">
            <w:pPr>
              <w:spacing w:after="540" w:line="240" w:lineRule="auto"/>
              <w:rPr>
                <w:ins w:id="3967" w:author="Philip Collender" w:date="2019-06-04T20:54:00Z"/>
                <w:rFonts w:ascii="Segoe UI" w:eastAsia="Times New Roman" w:hAnsi="Segoe UI" w:cs="Segoe UI"/>
                <w:color w:val="E6E1DC"/>
                <w:sz w:val="17"/>
                <w:szCs w:val="17"/>
              </w:rPr>
            </w:pPr>
            <w:ins w:id="3968"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A813A8" w14:textId="77777777" w:rsidR="00A4011D" w:rsidRPr="00A4011D" w:rsidRDefault="00A4011D" w:rsidP="00A4011D">
            <w:pPr>
              <w:spacing w:after="540" w:line="240" w:lineRule="auto"/>
              <w:rPr>
                <w:ins w:id="3969" w:author="Philip Collender" w:date="2019-06-04T20:54:00Z"/>
                <w:rFonts w:ascii="Segoe UI" w:eastAsia="Times New Roman" w:hAnsi="Segoe UI" w:cs="Segoe UI"/>
                <w:color w:val="E6E1DC"/>
                <w:sz w:val="17"/>
                <w:szCs w:val="17"/>
              </w:rPr>
            </w:pPr>
            <w:ins w:id="3970" w:author="Philip Collender" w:date="2019-06-04T20:54:00Z">
              <w:r w:rsidRPr="00A4011D">
                <w:rPr>
                  <w:rFonts w:ascii="Segoe UI" w:eastAsia="Times New Roman" w:hAnsi="Segoe UI" w:cs="Segoe UI"/>
                  <w:color w:val="E6E1DC"/>
                  <w:sz w:val="17"/>
                  <w:szCs w:val="17"/>
                </w:rPr>
                <w:t>1981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07083E" w14:textId="77777777" w:rsidR="00A4011D" w:rsidRPr="00A4011D" w:rsidRDefault="00A4011D" w:rsidP="00A4011D">
            <w:pPr>
              <w:spacing w:after="540" w:line="240" w:lineRule="auto"/>
              <w:rPr>
                <w:ins w:id="3971" w:author="Philip Collender" w:date="2019-06-04T20:54:00Z"/>
                <w:rFonts w:ascii="Segoe UI" w:eastAsia="Times New Roman" w:hAnsi="Segoe UI" w:cs="Segoe UI"/>
                <w:color w:val="E6E1DC"/>
                <w:sz w:val="17"/>
                <w:szCs w:val="17"/>
              </w:rPr>
            </w:pPr>
            <w:ins w:id="3972" w:author="Philip Collender" w:date="2019-06-04T20:54:00Z">
              <w:r w:rsidRPr="00A4011D">
                <w:rPr>
                  <w:rFonts w:ascii="Segoe UI" w:eastAsia="Times New Roman" w:hAnsi="Segoe UI" w:cs="Segoe UI"/>
                  <w:color w:val="E6E1DC"/>
                  <w:sz w:val="17"/>
                  <w:szCs w:val="17"/>
                </w:rPr>
                <w:t>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D4283C" w14:textId="77777777" w:rsidR="00A4011D" w:rsidRPr="00A4011D" w:rsidRDefault="00A4011D" w:rsidP="00A4011D">
            <w:pPr>
              <w:spacing w:after="540" w:line="240" w:lineRule="auto"/>
              <w:rPr>
                <w:ins w:id="3973" w:author="Philip Collender" w:date="2019-06-04T20:54:00Z"/>
                <w:rFonts w:ascii="Segoe UI" w:eastAsia="Times New Roman" w:hAnsi="Segoe UI" w:cs="Segoe UI"/>
                <w:color w:val="E6E1DC"/>
                <w:sz w:val="17"/>
                <w:szCs w:val="17"/>
              </w:rPr>
            </w:pPr>
            <w:ins w:id="3974"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8186D6C" w14:textId="77777777" w:rsidR="00A4011D" w:rsidRPr="00A4011D" w:rsidRDefault="00A4011D" w:rsidP="00A4011D">
            <w:pPr>
              <w:spacing w:after="540" w:line="240" w:lineRule="auto"/>
              <w:rPr>
                <w:ins w:id="3975" w:author="Philip Collender" w:date="2019-06-04T20:54:00Z"/>
                <w:rFonts w:ascii="Segoe UI" w:eastAsia="Times New Roman" w:hAnsi="Segoe UI" w:cs="Segoe UI"/>
                <w:color w:val="E6E1DC"/>
                <w:sz w:val="17"/>
                <w:szCs w:val="17"/>
              </w:rPr>
            </w:pPr>
          </w:p>
        </w:tc>
      </w:tr>
      <w:tr w:rsidR="00A4011D" w:rsidRPr="00A4011D" w14:paraId="1FF6034D" w14:textId="77777777" w:rsidTr="00A4011D">
        <w:trPr>
          <w:trHeight w:val="345"/>
          <w:tblCellSpacing w:w="0" w:type="dxa"/>
          <w:ins w:id="3976"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BCEF69C" w14:textId="77777777" w:rsidR="00A4011D" w:rsidRPr="00A4011D" w:rsidRDefault="00A4011D" w:rsidP="00A4011D">
            <w:pPr>
              <w:spacing w:after="540" w:line="240" w:lineRule="auto"/>
              <w:jc w:val="right"/>
              <w:rPr>
                <w:ins w:id="3977" w:author="Philip Collender" w:date="2019-06-04T20:54:00Z"/>
                <w:rFonts w:ascii="Segoe UI" w:eastAsia="Times New Roman" w:hAnsi="Segoe UI" w:cs="Segoe UI"/>
                <w:color w:val="FFFFFF"/>
                <w:sz w:val="17"/>
                <w:szCs w:val="17"/>
              </w:rPr>
            </w:pPr>
            <w:ins w:id="3978" w:author="Philip Collender" w:date="2019-06-04T20:54:00Z">
              <w:r w:rsidRPr="00A4011D">
                <w:rPr>
                  <w:rFonts w:ascii="Segoe UI" w:eastAsia="Times New Roman" w:hAnsi="Segoe UI" w:cs="Segoe UI"/>
                  <w:color w:val="FFFFFF"/>
                  <w:sz w:val="17"/>
                  <w:szCs w:val="17"/>
                </w:rPr>
                <w:t>375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D780FC" w14:textId="77777777" w:rsidR="00A4011D" w:rsidRPr="00A4011D" w:rsidRDefault="00A4011D" w:rsidP="00A4011D">
            <w:pPr>
              <w:spacing w:after="540" w:line="240" w:lineRule="auto"/>
              <w:rPr>
                <w:ins w:id="3979" w:author="Philip Collender" w:date="2019-06-04T20:54:00Z"/>
                <w:rFonts w:ascii="Segoe UI" w:eastAsia="Times New Roman" w:hAnsi="Segoe UI" w:cs="Segoe UI"/>
                <w:color w:val="E6E1DC"/>
                <w:sz w:val="17"/>
                <w:szCs w:val="17"/>
              </w:rPr>
            </w:pPr>
            <w:ins w:id="3980"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7C13E0" w14:textId="77777777" w:rsidR="00A4011D" w:rsidRPr="00A4011D" w:rsidRDefault="00A4011D" w:rsidP="00A4011D">
            <w:pPr>
              <w:spacing w:after="540" w:line="240" w:lineRule="auto"/>
              <w:rPr>
                <w:ins w:id="3981" w:author="Philip Collender" w:date="2019-06-04T20:54:00Z"/>
                <w:rFonts w:ascii="Segoe UI" w:eastAsia="Times New Roman" w:hAnsi="Segoe UI" w:cs="Segoe UI"/>
                <w:color w:val="E6E1DC"/>
                <w:sz w:val="17"/>
                <w:szCs w:val="17"/>
              </w:rPr>
            </w:pPr>
            <w:ins w:id="3982"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132110" w14:textId="77777777" w:rsidR="00A4011D" w:rsidRPr="00A4011D" w:rsidRDefault="00A4011D" w:rsidP="00A4011D">
            <w:pPr>
              <w:spacing w:after="540" w:line="240" w:lineRule="auto"/>
              <w:rPr>
                <w:ins w:id="3983" w:author="Philip Collender" w:date="2019-06-04T20:54:00Z"/>
                <w:rFonts w:ascii="Segoe UI" w:eastAsia="Times New Roman" w:hAnsi="Segoe UI" w:cs="Segoe UI"/>
                <w:color w:val="E6E1DC"/>
                <w:sz w:val="17"/>
                <w:szCs w:val="17"/>
              </w:rPr>
            </w:pPr>
            <w:ins w:id="398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6E82E7D" w14:textId="77777777" w:rsidR="00A4011D" w:rsidRPr="00A4011D" w:rsidRDefault="00A4011D" w:rsidP="00A4011D">
            <w:pPr>
              <w:spacing w:after="540" w:line="240" w:lineRule="auto"/>
              <w:rPr>
                <w:ins w:id="3985" w:author="Philip Collender" w:date="2019-06-04T20:54:00Z"/>
                <w:rFonts w:ascii="Segoe UI" w:eastAsia="Times New Roman" w:hAnsi="Segoe UI" w:cs="Segoe UI"/>
                <w:color w:val="E6E1DC"/>
                <w:sz w:val="17"/>
                <w:szCs w:val="17"/>
              </w:rPr>
            </w:pPr>
            <w:ins w:id="398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44C5CC8" w14:textId="77777777" w:rsidR="00A4011D" w:rsidRPr="00A4011D" w:rsidRDefault="00A4011D" w:rsidP="00A4011D">
            <w:pPr>
              <w:spacing w:after="540" w:line="240" w:lineRule="auto"/>
              <w:rPr>
                <w:ins w:id="3987" w:author="Philip Collender" w:date="2019-06-04T20:54:00Z"/>
                <w:rFonts w:ascii="Segoe UI" w:eastAsia="Times New Roman" w:hAnsi="Segoe UI" w:cs="Segoe UI"/>
                <w:color w:val="E6E1DC"/>
                <w:sz w:val="17"/>
                <w:szCs w:val="17"/>
              </w:rPr>
            </w:pPr>
            <w:ins w:id="398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9049AA" w14:textId="77777777" w:rsidR="00A4011D" w:rsidRPr="00A4011D" w:rsidRDefault="00A4011D" w:rsidP="00A4011D">
            <w:pPr>
              <w:spacing w:after="540" w:line="240" w:lineRule="auto"/>
              <w:rPr>
                <w:ins w:id="3989" w:author="Philip Collender" w:date="2019-06-04T20:54:00Z"/>
                <w:rFonts w:ascii="Segoe UI" w:eastAsia="Times New Roman" w:hAnsi="Segoe UI" w:cs="Segoe UI"/>
                <w:color w:val="E6E1DC"/>
                <w:sz w:val="17"/>
                <w:szCs w:val="17"/>
              </w:rPr>
            </w:pPr>
            <w:ins w:id="399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A66AC8B" w14:textId="77777777" w:rsidR="00A4011D" w:rsidRPr="00A4011D" w:rsidRDefault="00A4011D" w:rsidP="00A4011D">
            <w:pPr>
              <w:spacing w:after="540" w:line="240" w:lineRule="auto"/>
              <w:rPr>
                <w:ins w:id="3991" w:author="Philip Collender" w:date="2019-06-04T20:54:00Z"/>
                <w:rFonts w:ascii="Segoe UI" w:eastAsia="Times New Roman" w:hAnsi="Segoe UI" w:cs="Segoe UI"/>
                <w:color w:val="E6E1DC"/>
                <w:sz w:val="17"/>
                <w:szCs w:val="17"/>
              </w:rPr>
            </w:pPr>
            <w:ins w:id="3992" w:author="Philip Collender" w:date="2019-06-04T20:54:00Z">
              <w:r w:rsidRPr="00A4011D">
                <w:rPr>
                  <w:rFonts w:ascii="Segoe UI" w:eastAsia="Times New Roman" w:hAnsi="Segoe UI" w:cs="Segoe UI"/>
                  <w:color w:val="E6E1DC"/>
                  <w:sz w:val="17"/>
                  <w:szCs w:val="17"/>
                </w:rPr>
                <w:t>0.9994</w:t>
              </w:r>
            </w:ins>
          </w:p>
        </w:tc>
      </w:tr>
      <w:tr w:rsidR="00A4011D" w:rsidRPr="00A4011D" w14:paraId="29D60AA2" w14:textId="77777777" w:rsidTr="00A4011D">
        <w:trPr>
          <w:trHeight w:val="345"/>
          <w:tblCellSpacing w:w="0" w:type="dxa"/>
          <w:ins w:id="399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BE95A4B" w14:textId="77777777" w:rsidR="00A4011D" w:rsidRPr="00A4011D" w:rsidRDefault="00A4011D" w:rsidP="00A4011D">
            <w:pPr>
              <w:spacing w:after="540" w:line="240" w:lineRule="auto"/>
              <w:jc w:val="right"/>
              <w:rPr>
                <w:ins w:id="3994" w:author="Philip Collender" w:date="2019-06-04T20:54:00Z"/>
                <w:rFonts w:ascii="Segoe UI" w:eastAsia="Times New Roman" w:hAnsi="Segoe UI" w:cs="Segoe UI"/>
                <w:color w:val="FFFFFF"/>
                <w:sz w:val="17"/>
                <w:szCs w:val="17"/>
              </w:rPr>
            </w:pPr>
            <w:ins w:id="3995" w:author="Philip Collender" w:date="2019-06-04T20:54:00Z">
              <w:r w:rsidRPr="00A4011D">
                <w:rPr>
                  <w:rFonts w:ascii="Segoe UI" w:eastAsia="Times New Roman" w:hAnsi="Segoe UI" w:cs="Segoe UI"/>
                  <w:color w:val="FFFFFF"/>
                  <w:sz w:val="17"/>
                  <w:szCs w:val="17"/>
                </w:rPr>
                <w:t>376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239C75E" w14:textId="77777777" w:rsidR="00A4011D" w:rsidRPr="00A4011D" w:rsidRDefault="00A4011D" w:rsidP="00A4011D">
            <w:pPr>
              <w:spacing w:after="540" w:line="240" w:lineRule="auto"/>
              <w:jc w:val="right"/>
              <w:rPr>
                <w:ins w:id="3996"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A205A3" w14:textId="77777777" w:rsidR="00A4011D" w:rsidRPr="00A4011D" w:rsidRDefault="00A4011D" w:rsidP="00A4011D">
            <w:pPr>
              <w:spacing w:after="540" w:line="240" w:lineRule="auto"/>
              <w:rPr>
                <w:ins w:id="399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BF29AA" w14:textId="77777777" w:rsidR="00A4011D" w:rsidRPr="00A4011D" w:rsidRDefault="00A4011D" w:rsidP="00A4011D">
            <w:pPr>
              <w:spacing w:after="540" w:line="240" w:lineRule="auto"/>
              <w:rPr>
                <w:ins w:id="399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FAE3B71" w14:textId="77777777" w:rsidR="00A4011D" w:rsidRPr="00A4011D" w:rsidRDefault="00A4011D" w:rsidP="00A4011D">
            <w:pPr>
              <w:spacing w:after="540" w:line="240" w:lineRule="auto"/>
              <w:rPr>
                <w:ins w:id="399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A2B5257" w14:textId="77777777" w:rsidR="00A4011D" w:rsidRPr="00A4011D" w:rsidRDefault="00A4011D" w:rsidP="00A4011D">
            <w:pPr>
              <w:spacing w:after="540" w:line="240" w:lineRule="auto"/>
              <w:rPr>
                <w:ins w:id="400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02A9D9" w14:textId="77777777" w:rsidR="00A4011D" w:rsidRPr="00A4011D" w:rsidRDefault="00A4011D" w:rsidP="00A4011D">
            <w:pPr>
              <w:spacing w:after="540" w:line="240" w:lineRule="auto"/>
              <w:rPr>
                <w:ins w:id="4001"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03AC64B" w14:textId="77777777" w:rsidR="00A4011D" w:rsidRPr="00A4011D" w:rsidRDefault="00A4011D" w:rsidP="00A4011D">
            <w:pPr>
              <w:spacing w:after="540" w:line="240" w:lineRule="auto"/>
              <w:rPr>
                <w:ins w:id="4002" w:author="Philip Collender" w:date="2019-06-04T20:54:00Z"/>
                <w:rFonts w:ascii="Times New Roman" w:eastAsia="Times New Roman" w:hAnsi="Times New Roman" w:cs="Times New Roman"/>
                <w:sz w:val="20"/>
                <w:szCs w:val="20"/>
              </w:rPr>
            </w:pPr>
          </w:p>
        </w:tc>
      </w:tr>
      <w:tr w:rsidR="00A4011D" w:rsidRPr="00A4011D" w14:paraId="7A9EFB98" w14:textId="77777777" w:rsidTr="00A4011D">
        <w:trPr>
          <w:trHeight w:val="345"/>
          <w:tblCellSpacing w:w="0" w:type="dxa"/>
          <w:ins w:id="400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362A519" w14:textId="77777777" w:rsidR="00A4011D" w:rsidRPr="00A4011D" w:rsidRDefault="00A4011D" w:rsidP="00A4011D">
            <w:pPr>
              <w:spacing w:after="540" w:line="240" w:lineRule="auto"/>
              <w:jc w:val="right"/>
              <w:rPr>
                <w:ins w:id="4004" w:author="Philip Collender" w:date="2019-06-04T20:54:00Z"/>
                <w:rFonts w:ascii="Segoe UI" w:eastAsia="Times New Roman" w:hAnsi="Segoe UI" w:cs="Segoe UI"/>
                <w:color w:val="FFFFFF"/>
                <w:sz w:val="17"/>
                <w:szCs w:val="17"/>
              </w:rPr>
            </w:pPr>
            <w:ins w:id="4005" w:author="Philip Collender" w:date="2019-06-04T20:54:00Z">
              <w:r w:rsidRPr="00A4011D">
                <w:rPr>
                  <w:rFonts w:ascii="Segoe UI" w:eastAsia="Times New Roman" w:hAnsi="Segoe UI" w:cs="Segoe UI"/>
                  <w:color w:val="FFFFFF"/>
                  <w:sz w:val="17"/>
                  <w:szCs w:val="17"/>
                </w:rPr>
                <w:t>377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64650E" w14:textId="77777777" w:rsidR="00A4011D" w:rsidRPr="00A4011D" w:rsidRDefault="00A4011D" w:rsidP="00A4011D">
            <w:pPr>
              <w:spacing w:after="540" w:line="240" w:lineRule="auto"/>
              <w:rPr>
                <w:ins w:id="4006" w:author="Philip Collender" w:date="2019-06-04T20:54:00Z"/>
                <w:rFonts w:ascii="Segoe UI" w:eastAsia="Times New Roman" w:hAnsi="Segoe UI" w:cs="Segoe UI"/>
                <w:color w:val="E6E1DC"/>
                <w:sz w:val="17"/>
                <w:szCs w:val="17"/>
              </w:rPr>
            </w:pPr>
            <w:ins w:id="4007" w:author="Philip Collender" w:date="2019-06-04T20:54:00Z">
              <w:r w:rsidRPr="00A4011D">
                <w:rPr>
                  <w:rFonts w:ascii="Segoe UI" w:eastAsia="Times New Roman" w:hAnsi="Segoe UI" w:cs="Segoe UI"/>
                  <w:color w:val="E6E1DC"/>
                  <w:sz w:val="17"/>
                  <w:szCs w:val="17"/>
                </w:rPr>
                <w:t>dfA.98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885B40A" w14:textId="77777777" w:rsidR="00A4011D" w:rsidRPr="00A4011D" w:rsidRDefault="00A4011D" w:rsidP="00A4011D">
            <w:pPr>
              <w:spacing w:after="540" w:line="240" w:lineRule="auto"/>
              <w:rPr>
                <w:ins w:id="4008" w:author="Philip Collender" w:date="2019-06-04T20:54:00Z"/>
                <w:rFonts w:ascii="Segoe UI" w:eastAsia="Times New Roman" w:hAnsi="Segoe UI" w:cs="Segoe UI"/>
                <w:color w:val="E6E1DC"/>
                <w:sz w:val="17"/>
                <w:szCs w:val="17"/>
              </w:rPr>
            </w:pPr>
            <w:ins w:id="4009" w:author="Philip Collender" w:date="2019-06-04T20:54:00Z">
              <w:r w:rsidRPr="00A4011D">
                <w:rPr>
                  <w:rFonts w:ascii="Microsoft YaHei" w:eastAsia="Microsoft YaHei" w:hAnsi="Microsoft YaHei" w:cs="Microsoft YaHei"/>
                  <w:color w:val="E6E1DC"/>
                  <w:sz w:val="17"/>
                  <w:szCs w:val="17"/>
                </w:rPr>
                <w:t>李鸿章</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C5890F8" w14:textId="77777777" w:rsidR="00A4011D" w:rsidRPr="00A4011D" w:rsidRDefault="00A4011D" w:rsidP="00A4011D">
            <w:pPr>
              <w:spacing w:after="540" w:line="240" w:lineRule="auto"/>
              <w:rPr>
                <w:ins w:id="4010" w:author="Philip Collender" w:date="2019-06-04T20:54:00Z"/>
                <w:rFonts w:ascii="Segoe UI" w:eastAsia="Times New Roman" w:hAnsi="Segoe UI" w:cs="Segoe UI"/>
                <w:color w:val="E6E1DC"/>
                <w:sz w:val="17"/>
                <w:szCs w:val="17"/>
              </w:rPr>
            </w:pPr>
            <w:ins w:id="4011"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CBE2973" w14:textId="77777777" w:rsidR="00A4011D" w:rsidRPr="00A4011D" w:rsidRDefault="00A4011D" w:rsidP="00A4011D">
            <w:pPr>
              <w:spacing w:after="540" w:line="240" w:lineRule="auto"/>
              <w:rPr>
                <w:ins w:id="4012" w:author="Philip Collender" w:date="2019-06-04T20:54:00Z"/>
                <w:rFonts w:ascii="Segoe UI" w:eastAsia="Times New Roman" w:hAnsi="Segoe UI" w:cs="Segoe UI"/>
                <w:color w:val="E6E1DC"/>
                <w:sz w:val="17"/>
                <w:szCs w:val="17"/>
              </w:rPr>
            </w:pPr>
            <w:ins w:id="4013" w:author="Philip Collender" w:date="2019-06-04T20:54:00Z">
              <w:r w:rsidRPr="00A4011D">
                <w:rPr>
                  <w:rFonts w:ascii="Segoe UI" w:eastAsia="Times New Roman" w:hAnsi="Segoe UI" w:cs="Segoe UI"/>
                  <w:color w:val="E6E1DC"/>
                  <w:sz w:val="17"/>
                  <w:szCs w:val="17"/>
                </w:rPr>
                <w:t>1970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48F2D2" w14:textId="77777777" w:rsidR="00A4011D" w:rsidRPr="00A4011D" w:rsidRDefault="00A4011D" w:rsidP="00A4011D">
            <w:pPr>
              <w:spacing w:after="540" w:line="240" w:lineRule="auto"/>
              <w:rPr>
                <w:ins w:id="4014" w:author="Philip Collender" w:date="2019-06-04T20:54:00Z"/>
                <w:rFonts w:ascii="Segoe UI" w:eastAsia="Times New Roman" w:hAnsi="Segoe UI" w:cs="Segoe UI"/>
                <w:color w:val="E6E1DC"/>
                <w:sz w:val="17"/>
                <w:szCs w:val="17"/>
              </w:rPr>
            </w:pPr>
            <w:ins w:id="4015"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985E86" w14:textId="77777777" w:rsidR="00A4011D" w:rsidRPr="00A4011D" w:rsidRDefault="00A4011D" w:rsidP="00A4011D">
            <w:pPr>
              <w:spacing w:after="540" w:line="240" w:lineRule="auto"/>
              <w:rPr>
                <w:ins w:id="4016" w:author="Philip Collender" w:date="2019-06-04T20:54:00Z"/>
                <w:rFonts w:ascii="Segoe UI" w:eastAsia="Times New Roman" w:hAnsi="Segoe UI" w:cs="Segoe UI"/>
                <w:color w:val="E6E1DC"/>
                <w:sz w:val="17"/>
                <w:szCs w:val="17"/>
              </w:rPr>
            </w:pPr>
            <w:ins w:id="4017"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B6EF44D" w14:textId="77777777" w:rsidR="00A4011D" w:rsidRPr="00A4011D" w:rsidRDefault="00A4011D" w:rsidP="00A4011D">
            <w:pPr>
              <w:spacing w:after="540" w:line="240" w:lineRule="auto"/>
              <w:rPr>
                <w:ins w:id="4018" w:author="Philip Collender" w:date="2019-06-04T20:54:00Z"/>
                <w:rFonts w:ascii="Segoe UI" w:eastAsia="Times New Roman" w:hAnsi="Segoe UI" w:cs="Segoe UI"/>
                <w:color w:val="E6E1DC"/>
                <w:sz w:val="17"/>
                <w:szCs w:val="17"/>
              </w:rPr>
            </w:pPr>
          </w:p>
        </w:tc>
      </w:tr>
      <w:tr w:rsidR="00A4011D" w:rsidRPr="00A4011D" w14:paraId="727520AB" w14:textId="77777777" w:rsidTr="00A4011D">
        <w:trPr>
          <w:trHeight w:val="345"/>
          <w:tblCellSpacing w:w="0" w:type="dxa"/>
          <w:ins w:id="4019"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026FD51" w14:textId="77777777" w:rsidR="00A4011D" w:rsidRPr="00A4011D" w:rsidRDefault="00A4011D" w:rsidP="00A4011D">
            <w:pPr>
              <w:spacing w:after="540" w:line="240" w:lineRule="auto"/>
              <w:jc w:val="right"/>
              <w:rPr>
                <w:ins w:id="4020" w:author="Philip Collender" w:date="2019-06-04T20:54:00Z"/>
                <w:rFonts w:ascii="Segoe UI" w:eastAsia="Times New Roman" w:hAnsi="Segoe UI" w:cs="Segoe UI"/>
                <w:color w:val="FFFFFF"/>
                <w:sz w:val="17"/>
                <w:szCs w:val="17"/>
              </w:rPr>
            </w:pPr>
            <w:ins w:id="4021" w:author="Philip Collender" w:date="2019-06-04T20:54:00Z">
              <w:r w:rsidRPr="00A4011D">
                <w:rPr>
                  <w:rFonts w:ascii="Segoe UI" w:eastAsia="Times New Roman" w:hAnsi="Segoe UI" w:cs="Segoe UI"/>
                  <w:color w:val="FFFFFF"/>
                  <w:sz w:val="17"/>
                  <w:szCs w:val="17"/>
                </w:rPr>
                <w:t>378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2D0D316" w14:textId="77777777" w:rsidR="00A4011D" w:rsidRPr="00A4011D" w:rsidRDefault="00A4011D" w:rsidP="00A4011D">
            <w:pPr>
              <w:spacing w:after="540" w:line="240" w:lineRule="auto"/>
              <w:rPr>
                <w:ins w:id="4022" w:author="Philip Collender" w:date="2019-06-04T20:54:00Z"/>
                <w:rFonts w:ascii="Segoe UI" w:eastAsia="Times New Roman" w:hAnsi="Segoe UI" w:cs="Segoe UI"/>
                <w:color w:val="E6E1DC"/>
                <w:sz w:val="17"/>
                <w:szCs w:val="17"/>
              </w:rPr>
            </w:pPr>
            <w:ins w:id="4023" w:author="Philip Collender" w:date="2019-06-04T20:54:00Z">
              <w:r w:rsidRPr="00A4011D">
                <w:rPr>
                  <w:rFonts w:ascii="Segoe UI" w:eastAsia="Times New Roman" w:hAnsi="Segoe UI" w:cs="Segoe UI"/>
                  <w:color w:val="E6E1DC"/>
                  <w:sz w:val="17"/>
                  <w:szCs w:val="17"/>
                </w:rPr>
                <w:t>dfB.98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03EB17C" w14:textId="77777777" w:rsidR="00A4011D" w:rsidRPr="00A4011D" w:rsidRDefault="00A4011D" w:rsidP="00A4011D">
            <w:pPr>
              <w:spacing w:after="540" w:line="240" w:lineRule="auto"/>
              <w:rPr>
                <w:ins w:id="4024" w:author="Philip Collender" w:date="2019-06-04T20:54:00Z"/>
                <w:rFonts w:ascii="Segoe UI" w:eastAsia="Times New Roman" w:hAnsi="Segoe UI" w:cs="Segoe UI"/>
                <w:color w:val="E6E1DC"/>
                <w:sz w:val="17"/>
                <w:szCs w:val="17"/>
              </w:rPr>
            </w:pPr>
            <w:ins w:id="4025" w:author="Philip Collender" w:date="2019-06-04T20:54:00Z">
              <w:r w:rsidRPr="00A4011D">
                <w:rPr>
                  <w:rFonts w:ascii="Microsoft YaHei" w:eastAsia="Microsoft YaHei" w:hAnsi="Microsoft YaHei" w:cs="Microsoft YaHei"/>
                  <w:color w:val="E6E1DC"/>
                  <w:sz w:val="17"/>
                  <w:szCs w:val="17"/>
                </w:rPr>
                <w:t>李鴻章</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2BA841" w14:textId="77777777" w:rsidR="00A4011D" w:rsidRPr="00A4011D" w:rsidRDefault="00A4011D" w:rsidP="00A4011D">
            <w:pPr>
              <w:spacing w:after="540" w:line="240" w:lineRule="auto"/>
              <w:rPr>
                <w:ins w:id="4026" w:author="Philip Collender" w:date="2019-06-04T20:54:00Z"/>
                <w:rFonts w:ascii="Segoe UI" w:eastAsia="Times New Roman" w:hAnsi="Segoe UI" w:cs="Segoe UI"/>
                <w:color w:val="E6E1DC"/>
                <w:sz w:val="17"/>
                <w:szCs w:val="17"/>
              </w:rPr>
            </w:pPr>
            <w:ins w:id="4027"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5E2A705" w14:textId="77777777" w:rsidR="00A4011D" w:rsidRPr="00A4011D" w:rsidRDefault="00A4011D" w:rsidP="00A4011D">
            <w:pPr>
              <w:spacing w:after="540" w:line="240" w:lineRule="auto"/>
              <w:rPr>
                <w:ins w:id="4028" w:author="Philip Collender" w:date="2019-06-04T20:54:00Z"/>
                <w:rFonts w:ascii="Segoe UI" w:eastAsia="Times New Roman" w:hAnsi="Segoe UI" w:cs="Segoe UI"/>
                <w:color w:val="E6E1DC"/>
                <w:sz w:val="17"/>
                <w:szCs w:val="17"/>
              </w:rPr>
            </w:pPr>
            <w:ins w:id="4029" w:author="Philip Collender" w:date="2019-06-04T20:54:00Z">
              <w:r w:rsidRPr="00A4011D">
                <w:rPr>
                  <w:rFonts w:ascii="Segoe UI" w:eastAsia="Times New Roman" w:hAnsi="Segoe UI" w:cs="Segoe UI"/>
                  <w:color w:val="E6E1DC"/>
                  <w:sz w:val="17"/>
                  <w:szCs w:val="17"/>
                </w:rPr>
                <w:t>1970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2E49C0" w14:textId="77777777" w:rsidR="00A4011D" w:rsidRPr="00A4011D" w:rsidRDefault="00A4011D" w:rsidP="00A4011D">
            <w:pPr>
              <w:spacing w:after="540" w:line="240" w:lineRule="auto"/>
              <w:rPr>
                <w:ins w:id="4030" w:author="Philip Collender" w:date="2019-06-04T20:54:00Z"/>
                <w:rFonts w:ascii="Segoe UI" w:eastAsia="Times New Roman" w:hAnsi="Segoe UI" w:cs="Segoe UI"/>
                <w:color w:val="E6E1DC"/>
                <w:sz w:val="17"/>
                <w:szCs w:val="17"/>
              </w:rPr>
            </w:pPr>
            <w:ins w:id="4031" w:author="Philip Collender" w:date="2019-06-04T20:54:00Z">
              <w:r w:rsidRPr="00A4011D">
                <w:rPr>
                  <w:rFonts w:ascii="Segoe UI" w:eastAsia="Times New Roman" w:hAnsi="Segoe UI" w:cs="Segoe UI"/>
                  <w:color w:val="E6E1DC"/>
                  <w:sz w:val="17"/>
                  <w:szCs w:val="17"/>
                </w:rPr>
                <w:t>12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1D029E9" w14:textId="77777777" w:rsidR="00A4011D" w:rsidRPr="00A4011D" w:rsidRDefault="00A4011D" w:rsidP="00A4011D">
            <w:pPr>
              <w:spacing w:after="540" w:line="240" w:lineRule="auto"/>
              <w:rPr>
                <w:ins w:id="4032" w:author="Philip Collender" w:date="2019-06-04T20:54:00Z"/>
                <w:rFonts w:ascii="Segoe UI" w:eastAsia="Times New Roman" w:hAnsi="Segoe UI" w:cs="Segoe UI"/>
                <w:color w:val="E6E1DC"/>
                <w:sz w:val="17"/>
                <w:szCs w:val="17"/>
              </w:rPr>
            </w:pPr>
            <w:ins w:id="4033" w:author="Philip Collender" w:date="2019-06-04T20:54:00Z">
              <w:r w:rsidRPr="00A4011D">
                <w:rPr>
                  <w:rFonts w:ascii="Segoe UI" w:eastAsia="Times New Roman" w:hAnsi="Segoe UI" w:cs="Segoe UI"/>
                  <w:color w:val="E6E1DC"/>
                  <w:sz w:val="17"/>
                  <w:szCs w:val="17"/>
                </w:rPr>
                <w:t>20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9E49D59" w14:textId="77777777" w:rsidR="00A4011D" w:rsidRPr="00A4011D" w:rsidRDefault="00A4011D" w:rsidP="00A4011D">
            <w:pPr>
              <w:spacing w:after="540" w:line="240" w:lineRule="auto"/>
              <w:rPr>
                <w:ins w:id="4034" w:author="Philip Collender" w:date="2019-06-04T20:54:00Z"/>
                <w:rFonts w:ascii="Segoe UI" w:eastAsia="Times New Roman" w:hAnsi="Segoe UI" w:cs="Segoe UI"/>
                <w:color w:val="E6E1DC"/>
                <w:sz w:val="17"/>
                <w:szCs w:val="17"/>
              </w:rPr>
            </w:pPr>
          </w:p>
        </w:tc>
      </w:tr>
      <w:tr w:rsidR="00A4011D" w:rsidRPr="00A4011D" w14:paraId="38C546AA" w14:textId="77777777" w:rsidTr="00A4011D">
        <w:trPr>
          <w:trHeight w:val="345"/>
          <w:tblCellSpacing w:w="0" w:type="dxa"/>
          <w:ins w:id="4035"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127328F3" w14:textId="77777777" w:rsidR="00A4011D" w:rsidRPr="00A4011D" w:rsidRDefault="00A4011D" w:rsidP="00A4011D">
            <w:pPr>
              <w:spacing w:after="540" w:line="240" w:lineRule="auto"/>
              <w:jc w:val="right"/>
              <w:rPr>
                <w:ins w:id="4036" w:author="Philip Collender" w:date="2019-06-04T20:54:00Z"/>
                <w:rFonts w:ascii="Segoe UI" w:eastAsia="Times New Roman" w:hAnsi="Segoe UI" w:cs="Segoe UI"/>
                <w:color w:val="FFFFFF"/>
                <w:sz w:val="17"/>
                <w:szCs w:val="17"/>
              </w:rPr>
            </w:pPr>
            <w:ins w:id="4037" w:author="Philip Collender" w:date="2019-06-04T20:54:00Z">
              <w:r w:rsidRPr="00A4011D">
                <w:rPr>
                  <w:rFonts w:ascii="Segoe UI" w:eastAsia="Times New Roman" w:hAnsi="Segoe UI" w:cs="Segoe UI"/>
                  <w:color w:val="FFFFFF"/>
                  <w:sz w:val="17"/>
                  <w:szCs w:val="17"/>
                </w:rPr>
                <w:t>379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6F6AA3F" w14:textId="77777777" w:rsidR="00A4011D" w:rsidRPr="00A4011D" w:rsidRDefault="00A4011D" w:rsidP="00A4011D">
            <w:pPr>
              <w:spacing w:after="540" w:line="240" w:lineRule="auto"/>
              <w:rPr>
                <w:ins w:id="4038" w:author="Philip Collender" w:date="2019-06-04T20:54:00Z"/>
                <w:rFonts w:ascii="Segoe UI" w:eastAsia="Times New Roman" w:hAnsi="Segoe UI" w:cs="Segoe UI"/>
                <w:color w:val="E6E1DC"/>
                <w:sz w:val="17"/>
                <w:szCs w:val="17"/>
              </w:rPr>
            </w:pPr>
            <w:ins w:id="4039"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EE2707" w14:textId="77777777" w:rsidR="00A4011D" w:rsidRPr="00A4011D" w:rsidRDefault="00A4011D" w:rsidP="00A4011D">
            <w:pPr>
              <w:spacing w:after="540" w:line="240" w:lineRule="auto"/>
              <w:rPr>
                <w:ins w:id="4040" w:author="Philip Collender" w:date="2019-06-04T20:54:00Z"/>
                <w:rFonts w:ascii="Segoe UI" w:eastAsia="Times New Roman" w:hAnsi="Segoe UI" w:cs="Segoe UI"/>
                <w:color w:val="E6E1DC"/>
                <w:sz w:val="17"/>
                <w:szCs w:val="17"/>
              </w:rPr>
            </w:pPr>
            <w:ins w:id="404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E5BFFDA" w14:textId="77777777" w:rsidR="00A4011D" w:rsidRPr="00A4011D" w:rsidRDefault="00A4011D" w:rsidP="00A4011D">
            <w:pPr>
              <w:spacing w:after="540" w:line="240" w:lineRule="auto"/>
              <w:rPr>
                <w:ins w:id="4042" w:author="Philip Collender" w:date="2019-06-04T20:54:00Z"/>
                <w:rFonts w:ascii="Segoe UI" w:eastAsia="Times New Roman" w:hAnsi="Segoe UI" w:cs="Segoe UI"/>
                <w:color w:val="E6E1DC"/>
                <w:sz w:val="17"/>
                <w:szCs w:val="17"/>
              </w:rPr>
            </w:pPr>
            <w:ins w:id="404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A730C88" w14:textId="77777777" w:rsidR="00A4011D" w:rsidRPr="00A4011D" w:rsidRDefault="00A4011D" w:rsidP="00A4011D">
            <w:pPr>
              <w:spacing w:after="540" w:line="240" w:lineRule="auto"/>
              <w:rPr>
                <w:ins w:id="4044" w:author="Philip Collender" w:date="2019-06-04T20:54:00Z"/>
                <w:rFonts w:ascii="Segoe UI" w:eastAsia="Times New Roman" w:hAnsi="Segoe UI" w:cs="Segoe UI"/>
                <w:color w:val="E6E1DC"/>
                <w:sz w:val="17"/>
                <w:szCs w:val="17"/>
              </w:rPr>
            </w:pPr>
            <w:ins w:id="404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B4C268" w14:textId="77777777" w:rsidR="00A4011D" w:rsidRPr="00A4011D" w:rsidRDefault="00A4011D" w:rsidP="00A4011D">
            <w:pPr>
              <w:spacing w:after="540" w:line="240" w:lineRule="auto"/>
              <w:rPr>
                <w:ins w:id="4046" w:author="Philip Collender" w:date="2019-06-04T20:54:00Z"/>
                <w:rFonts w:ascii="Segoe UI" w:eastAsia="Times New Roman" w:hAnsi="Segoe UI" w:cs="Segoe UI"/>
                <w:color w:val="E6E1DC"/>
                <w:sz w:val="17"/>
                <w:szCs w:val="17"/>
              </w:rPr>
            </w:pPr>
            <w:ins w:id="404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392D324" w14:textId="77777777" w:rsidR="00A4011D" w:rsidRPr="00A4011D" w:rsidRDefault="00A4011D" w:rsidP="00A4011D">
            <w:pPr>
              <w:spacing w:after="540" w:line="240" w:lineRule="auto"/>
              <w:rPr>
                <w:ins w:id="4048" w:author="Philip Collender" w:date="2019-06-04T20:54:00Z"/>
                <w:rFonts w:ascii="Segoe UI" w:eastAsia="Times New Roman" w:hAnsi="Segoe UI" w:cs="Segoe UI"/>
                <w:color w:val="E6E1DC"/>
                <w:sz w:val="17"/>
                <w:szCs w:val="17"/>
              </w:rPr>
            </w:pPr>
            <w:ins w:id="4049"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2BAF13B" w14:textId="77777777" w:rsidR="00A4011D" w:rsidRPr="00A4011D" w:rsidRDefault="00A4011D" w:rsidP="00A4011D">
            <w:pPr>
              <w:spacing w:after="540" w:line="240" w:lineRule="auto"/>
              <w:rPr>
                <w:ins w:id="4050" w:author="Philip Collender" w:date="2019-06-04T20:54:00Z"/>
                <w:rFonts w:ascii="Segoe UI" w:eastAsia="Times New Roman" w:hAnsi="Segoe UI" w:cs="Segoe UI"/>
                <w:color w:val="E6E1DC"/>
                <w:sz w:val="17"/>
                <w:szCs w:val="17"/>
              </w:rPr>
            </w:pPr>
            <w:ins w:id="4051" w:author="Philip Collender" w:date="2019-06-04T20:54:00Z">
              <w:r w:rsidRPr="00A4011D">
                <w:rPr>
                  <w:rFonts w:ascii="Segoe UI" w:eastAsia="Times New Roman" w:hAnsi="Segoe UI" w:cs="Segoe UI"/>
                  <w:color w:val="E6E1DC"/>
                  <w:sz w:val="17"/>
                  <w:szCs w:val="17"/>
                </w:rPr>
                <w:t>1</w:t>
              </w:r>
            </w:ins>
          </w:p>
        </w:tc>
      </w:tr>
      <w:tr w:rsidR="00A4011D" w:rsidRPr="00A4011D" w14:paraId="7DB4FE60" w14:textId="77777777" w:rsidTr="00A4011D">
        <w:trPr>
          <w:trHeight w:val="345"/>
          <w:tblCellSpacing w:w="0" w:type="dxa"/>
          <w:ins w:id="405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0334C69F" w14:textId="77777777" w:rsidR="00A4011D" w:rsidRPr="00A4011D" w:rsidRDefault="00A4011D" w:rsidP="00A4011D">
            <w:pPr>
              <w:spacing w:after="540" w:line="240" w:lineRule="auto"/>
              <w:jc w:val="right"/>
              <w:rPr>
                <w:ins w:id="4053" w:author="Philip Collender" w:date="2019-06-04T20:54:00Z"/>
                <w:rFonts w:ascii="Segoe UI" w:eastAsia="Times New Roman" w:hAnsi="Segoe UI" w:cs="Segoe UI"/>
                <w:color w:val="FFFFFF"/>
                <w:sz w:val="17"/>
                <w:szCs w:val="17"/>
              </w:rPr>
            </w:pPr>
            <w:ins w:id="4054" w:author="Philip Collender" w:date="2019-06-04T20:54:00Z">
              <w:r w:rsidRPr="00A4011D">
                <w:rPr>
                  <w:rFonts w:ascii="Segoe UI" w:eastAsia="Times New Roman" w:hAnsi="Segoe UI" w:cs="Segoe UI"/>
                  <w:color w:val="FFFFFF"/>
                  <w:sz w:val="17"/>
                  <w:szCs w:val="17"/>
                </w:rPr>
                <w:lastRenderedPageBreak/>
                <w:t>380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B47397" w14:textId="77777777" w:rsidR="00A4011D" w:rsidRPr="00A4011D" w:rsidRDefault="00A4011D" w:rsidP="00A4011D">
            <w:pPr>
              <w:spacing w:after="540" w:line="240" w:lineRule="auto"/>
              <w:jc w:val="right"/>
              <w:rPr>
                <w:ins w:id="4055"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7C339AF" w14:textId="77777777" w:rsidR="00A4011D" w:rsidRPr="00A4011D" w:rsidRDefault="00A4011D" w:rsidP="00A4011D">
            <w:pPr>
              <w:spacing w:after="540" w:line="240" w:lineRule="auto"/>
              <w:rPr>
                <w:ins w:id="405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788A02D" w14:textId="77777777" w:rsidR="00A4011D" w:rsidRPr="00A4011D" w:rsidRDefault="00A4011D" w:rsidP="00A4011D">
            <w:pPr>
              <w:spacing w:after="540" w:line="240" w:lineRule="auto"/>
              <w:rPr>
                <w:ins w:id="405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75C1A2" w14:textId="77777777" w:rsidR="00A4011D" w:rsidRPr="00A4011D" w:rsidRDefault="00A4011D" w:rsidP="00A4011D">
            <w:pPr>
              <w:spacing w:after="540" w:line="240" w:lineRule="auto"/>
              <w:rPr>
                <w:ins w:id="405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920AD1" w14:textId="77777777" w:rsidR="00A4011D" w:rsidRPr="00A4011D" w:rsidRDefault="00A4011D" w:rsidP="00A4011D">
            <w:pPr>
              <w:spacing w:after="540" w:line="240" w:lineRule="auto"/>
              <w:rPr>
                <w:ins w:id="405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B5B8CA" w14:textId="77777777" w:rsidR="00A4011D" w:rsidRPr="00A4011D" w:rsidRDefault="00A4011D" w:rsidP="00A4011D">
            <w:pPr>
              <w:spacing w:after="540" w:line="240" w:lineRule="auto"/>
              <w:rPr>
                <w:ins w:id="4060"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A7ECE16" w14:textId="77777777" w:rsidR="00A4011D" w:rsidRPr="00A4011D" w:rsidRDefault="00A4011D" w:rsidP="00A4011D">
            <w:pPr>
              <w:spacing w:after="540" w:line="240" w:lineRule="auto"/>
              <w:rPr>
                <w:ins w:id="4061" w:author="Philip Collender" w:date="2019-06-04T20:54:00Z"/>
                <w:rFonts w:ascii="Times New Roman" w:eastAsia="Times New Roman" w:hAnsi="Times New Roman" w:cs="Times New Roman"/>
                <w:sz w:val="20"/>
                <w:szCs w:val="20"/>
              </w:rPr>
            </w:pPr>
          </w:p>
        </w:tc>
      </w:tr>
      <w:tr w:rsidR="00A4011D" w:rsidRPr="00A4011D" w14:paraId="671BEBD8" w14:textId="77777777" w:rsidTr="00A4011D">
        <w:trPr>
          <w:trHeight w:val="345"/>
          <w:tblCellSpacing w:w="0" w:type="dxa"/>
          <w:ins w:id="4062"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238FA7A8" w14:textId="77777777" w:rsidR="00A4011D" w:rsidRPr="00A4011D" w:rsidRDefault="00A4011D" w:rsidP="00A4011D">
            <w:pPr>
              <w:spacing w:after="540" w:line="240" w:lineRule="auto"/>
              <w:jc w:val="right"/>
              <w:rPr>
                <w:ins w:id="4063" w:author="Philip Collender" w:date="2019-06-04T20:54:00Z"/>
                <w:rFonts w:ascii="Segoe UI" w:eastAsia="Times New Roman" w:hAnsi="Segoe UI" w:cs="Segoe UI"/>
                <w:color w:val="FFFFFF"/>
                <w:sz w:val="17"/>
                <w:szCs w:val="17"/>
              </w:rPr>
            </w:pPr>
            <w:ins w:id="4064" w:author="Philip Collender" w:date="2019-06-04T20:54:00Z">
              <w:r w:rsidRPr="00A4011D">
                <w:rPr>
                  <w:rFonts w:ascii="Segoe UI" w:eastAsia="Times New Roman" w:hAnsi="Segoe UI" w:cs="Segoe UI"/>
                  <w:color w:val="FFFFFF"/>
                  <w:sz w:val="17"/>
                  <w:szCs w:val="17"/>
                </w:rPr>
                <w:t>381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91F9865" w14:textId="77777777" w:rsidR="00A4011D" w:rsidRPr="00A4011D" w:rsidRDefault="00A4011D" w:rsidP="00A4011D">
            <w:pPr>
              <w:spacing w:after="540" w:line="240" w:lineRule="auto"/>
              <w:rPr>
                <w:ins w:id="4065" w:author="Philip Collender" w:date="2019-06-04T20:54:00Z"/>
                <w:rFonts w:ascii="Segoe UI" w:eastAsia="Times New Roman" w:hAnsi="Segoe UI" w:cs="Segoe UI"/>
                <w:color w:val="E6E1DC"/>
                <w:sz w:val="17"/>
                <w:szCs w:val="17"/>
              </w:rPr>
            </w:pPr>
            <w:ins w:id="4066" w:author="Philip Collender" w:date="2019-06-04T20:54:00Z">
              <w:r w:rsidRPr="00A4011D">
                <w:rPr>
                  <w:rFonts w:ascii="Segoe UI" w:eastAsia="Times New Roman" w:hAnsi="Segoe UI" w:cs="Segoe UI"/>
                  <w:color w:val="E6E1DC"/>
                  <w:sz w:val="17"/>
                  <w:szCs w:val="17"/>
                </w:rPr>
                <w:t>dfA.99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C2635A8" w14:textId="77777777" w:rsidR="00A4011D" w:rsidRPr="00A4011D" w:rsidRDefault="00A4011D" w:rsidP="00A4011D">
            <w:pPr>
              <w:spacing w:after="540" w:line="240" w:lineRule="auto"/>
              <w:rPr>
                <w:ins w:id="4067" w:author="Philip Collender" w:date="2019-06-04T20:54:00Z"/>
                <w:rFonts w:ascii="Segoe UI" w:eastAsia="Times New Roman" w:hAnsi="Segoe UI" w:cs="Segoe UI"/>
                <w:color w:val="E6E1DC"/>
                <w:sz w:val="17"/>
                <w:szCs w:val="17"/>
              </w:rPr>
            </w:pPr>
            <w:ins w:id="4068" w:author="Philip Collender" w:date="2019-06-04T20:54:00Z">
              <w:r w:rsidRPr="00A4011D">
                <w:rPr>
                  <w:rFonts w:ascii="Microsoft YaHei" w:eastAsia="Microsoft YaHei" w:hAnsi="Microsoft YaHei" w:cs="Microsoft YaHei"/>
                  <w:color w:val="E6E1DC"/>
                  <w:sz w:val="17"/>
                  <w:szCs w:val="17"/>
                </w:rPr>
                <w:t>梁啟超</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0E53523" w14:textId="77777777" w:rsidR="00A4011D" w:rsidRPr="00A4011D" w:rsidRDefault="00A4011D" w:rsidP="00A4011D">
            <w:pPr>
              <w:spacing w:after="540" w:line="240" w:lineRule="auto"/>
              <w:rPr>
                <w:ins w:id="4069" w:author="Philip Collender" w:date="2019-06-04T20:54:00Z"/>
                <w:rFonts w:ascii="Segoe UI" w:eastAsia="Times New Roman" w:hAnsi="Segoe UI" w:cs="Segoe UI"/>
                <w:color w:val="E6E1DC"/>
                <w:sz w:val="17"/>
                <w:szCs w:val="17"/>
              </w:rPr>
            </w:pPr>
            <w:ins w:id="4070"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4346805" w14:textId="77777777" w:rsidR="00A4011D" w:rsidRPr="00A4011D" w:rsidRDefault="00A4011D" w:rsidP="00A4011D">
            <w:pPr>
              <w:spacing w:after="540" w:line="240" w:lineRule="auto"/>
              <w:rPr>
                <w:ins w:id="4071" w:author="Philip Collender" w:date="2019-06-04T20:54:00Z"/>
                <w:rFonts w:ascii="Segoe UI" w:eastAsia="Times New Roman" w:hAnsi="Segoe UI" w:cs="Segoe UI"/>
                <w:color w:val="E6E1DC"/>
                <w:sz w:val="17"/>
                <w:szCs w:val="17"/>
              </w:rPr>
            </w:pPr>
            <w:ins w:id="4072" w:author="Philip Collender" w:date="2019-06-04T20:54:00Z">
              <w:r w:rsidRPr="00A4011D">
                <w:rPr>
                  <w:rFonts w:ascii="Segoe UI" w:eastAsia="Times New Roman" w:hAnsi="Segoe UI" w:cs="Segoe UI"/>
                  <w:color w:val="E6E1DC"/>
                  <w:sz w:val="17"/>
                  <w:szCs w:val="17"/>
                </w:rPr>
                <w:t>1966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987354C" w14:textId="77777777" w:rsidR="00A4011D" w:rsidRPr="00A4011D" w:rsidRDefault="00A4011D" w:rsidP="00A4011D">
            <w:pPr>
              <w:spacing w:after="540" w:line="240" w:lineRule="auto"/>
              <w:rPr>
                <w:ins w:id="4073" w:author="Philip Collender" w:date="2019-06-04T20:54:00Z"/>
                <w:rFonts w:ascii="Segoe UI" w:eastAsia="Times New Roman" w:hAnsi="Segoe UI" w:cs="Segoe UI"/>
                <w:color w:val="E6E1DC"/>
                <w:sz w:val="17"/>
                <w:szCs w:val="17"/>
              </w:rPr>
            </w:pPr>
            <w:ins w:id="407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3148845" w14:textId="77777777" w:rsidR="00A4011D" w:rsidRPr="00A4011D" w:rsidRDefault="00A4011D" w:rsidP="00A4011D">
            <w:pPr>
              <w:spacing w:after="540" w:line="240" w:lineRule="auto"/>
              <w:rPr>
                <w:ins w:id="4075" w:author="Philip Collender" w:date="2019-06-04T20:54:00Z"/>
                <w:rFonts w:ascii="Segoe UI" w:eastAsia="Times New Roman" w:hAnsi="Segoe UI" w:cs="Segoe UI"/>
                <w:color w:val="E6E1DC"/>
                <w:sz w:val="17"/>
                <w:szCs w:val="17"/>
              </w:rPr>
            </w:pPr>
            <w:ins w:id="4076"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5BC6282" w14:textId="77777777" w:rsidR="00A4011D" w:rsidRPr="00A4011D" w:rsidRDefault="00A4011D" w:rsidP="00A4011D">
            <w:pPr>
              <w:spacing w:after="540" w:line="240" w:lineRule="auto"/>
              <w:rPr>
                <w:ins w:id="4077" w:author="Philip Collender" w:date="2019-06-04T20:54:00Z"/>
                <w:rFonts w:ascii="Segoe UI" w:eastAsia="Times New Roman" w:hAnsi="Segoe UI" w:cs="Segoe UI"/>
                <w:color w:val="E6E1DC"/>
                <w:sz w:val="17"/>
                <w:szCs w:val="17"/>
              </w:rPr>
            </w:pPr>
          </w:p>
        </w:tc>
      </w:tr>
      <w:tr w:rsidR="00A4011D" w:rsidRPr="00A4011D" w14:paraId="17F1CD5C" w14:textId="77777777" w:rsidTr="00A4011D">
        <w:trPr>
          <w:trHeight w:val="345"/>
          <w:tblCellSpacing w:w="0" w:type="dxa"/>
          <w:ins w:id="4078"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533AD6A" w14:textId="77777777" w:rsidR="00A4011D" w:rsidRPr="00A4011D" w:rsidRDefault="00A4011D" w:rsidP="00A4011D">
            <w:pPr>
              <w:spacing w:after="540" w:line="240" w:lineRule="auto"/>
              <w:jc w:val="right"/>
              <w:rPr>
                <w:ins w:id="4079" w:author="Philip Collender" w:date="2019-06-04T20:54:00Z"/>
                <w:rFonts w:ascii="Segoe UI" w:eastAsia="Times New Roman" w:hAnsi="Segoe UI" w:cs="Segoe UI"/>
                <w:color w:val="FFFFFF"/>
                <w:sz w:val="17"/>
                <w:szCs w:val="17"/>
              </w:rPr>
            </w:pPr>
            <w:ins w:id="4080" w:author="Philip Collender" w:date="2019-06-04T20:54:00Z">
              <w:r w:rsidRPr="00A4011D">
                <w:rPr>
                  <w:rFonts w:ascii="Segoe UI" w:eastAsia="Times New Roman" w:hAnsi="Segoe UI" w:cs="Segoe UI"/>
                  <w:color w:val="FFFFFF"/>
                  <w:sz w:val="17"/>
                  <w:szCs w:val="17"/>
                </w:rPr>
                <w:t>382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A907D39" w14:textId="77777777" w:rsidR="00A4011D" w:rsidRPr="00A4011D" w:rsidRDefault="00A4011D" w:rsidP="00A4011D">
            <w:pPr>
              <w:spacing w:after="540" w:line="240" w:lineRule="auto"/>
              <w:rPr>
                <w:ins w:id="4081" w:author="Philip Collender" w:date="2019-06-04T20:54:00Z"/>
                <w:rFonts w:ascii="Segoe UI" w:eastAsia="Times New Roman" w:hAnsi="Segoe UI" w:cs="Segoe UI"/>
                <w:color w:val="E6E1DC"/>
                <w:sz w:val="17"/>
                <w:szCs w:val="17"/>
              </w:rPr>
            </w:pPr>
            <w:ins w:id="4082" w:author="Philip Collender" w:date="2019-06-04T20:54:00Z">
              <w:r w:rsidRPr="00A4011D">
                <w:rPr>
                  <w:rFonts w:ascii="Segoe UI" w:eastAsia="Times New Roman" w:hAnsi="Segoe UI" w:cs="Segoe UI"/>
                  <w:color w:val="E6E1DC"/>
                  <w:sz w:val="17"/>
                  <w:szCs w:val="17"/>
                </w:rPr>
                <w:t>dfB.99</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20B2A6" w14:textId="77777777" w:rsidR="00A4011D" w:rsidRPr="00A4011D" w:rsidRDefault="00A4011D" w:rsidP="00A4011D">
            <w:pPr>
              <w:spacing w:after="540" w:line="240" w:lineRule="auto"/>
              <w:rPr>
                <w:ins w:id="4083" w:author="Philip Collender" w:date="2019-06-04T20:54:00Z"/>
                <w:rFonts w:ascii="Segoe UI" w:eastAsia="Times New Roman" w:hAnsi="Segoe UI" w:cs="Segoe UI"/>
                <w:color w:val="E6E1DC"/>
                <w:sz w:val="17"/>
                <w:szCs w:val="17"/>
              </w:rPr>
            </w:pPr>
            <w:ins w:id="4084" w:author="Philip Collender" w:date="2019-06-04T20:54:00Z">
              <w:r w:rsidRPr="00A4011D">
                <w:rPr>
                  <w:rFonts w:ascii="Microsoft YaHei" w:eastAsia="Microsoft YaHei" w:hAnsi="Microsoft YaHei" w:cs="Microsoft YaHei"/>
                  <w:color w:val="E6E1DC"/>
                  <w:sz w:val="17"/>
                  <w:szCs w:val="17"/>
                </w:rPr>
                <w:t>梁启超</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7253F5" w14:textId="77777777" w:rsidR="00A4011D" w:rsidRPr="00A4011D" w:rsidRDefault="00A4011D" w:rsidP="00A4011D">
            <w:pPr>
              <w:spacing w:after="540" w:line="240" w:lineRule="auto"/>
              <w:rPr>
                <w:ins w:id="4085" w:author="Philip Collender" w:date="2019-06-04T20:54:00Z"/>
                <w:rFonts w:ascii="Segoe UI" w:eastAsia="Times New Roman" w:hAnsi="Segoe UI" w:cs="Segoe UI"/>
                <w:color w:val="E6E1DC"/>
                <w:sz w:val="17"/>
                <w:szCs w:val="17"/>
              </w:rPr>
            </w:pPr>
            <w:ins w:id="4086"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E0BCD0C" w14:textId="77777777" w:rsidR="00A4011D" w:rsidRPr="00A4011D" w:rsidRDefault="00A4011D" w:rsidP="00A4011D">
            <w:pPr>
              <w:spacing w:after="540" w:line="240" w:lineRule="auto"/>
              <w:rPr>
                <w:ins w:id="4087" w:author="Philip Collender" w:date="2019-06-04T20:54:00Z"/>
                <w:rFonts w:ascii="Segoe UI" w:eastAsia="Times New Roman" w:hAnsi="Segoe UI" w:cs="Segoe UI"/>
                <w:color w:val="E6E1DC"/>
                <w:sz w:val="17"/>
                <w:szCs w:val="17"/>
              </w:rPr>
            </w:pPr>
            <w:ins w:id="4088" w:author="Philip Collender" w:date="2019-06-04T20:54:00Z">
              <w:r w:rsidRPr="00A4011D">
                <w:rPr>
                  <w:rFonts w:ascii="Segoe UI" w:eastAsia="Times New Roman" w:hAnsi="Segoe UI" w:cs="Segoe UI"/>
                  <w:color w:val="E6E1DC"/>
                  <w:sz w:val="17"/>
                  <w:szCs w:val="17"/>
                </w:rPr>
                <w:t>1966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5C6268A" w14:textId="77777777" w:rsidR="00A4011D" w:rsidRPr="00A4011D" w:rsidRDefault="00A4011D" w:rsidP="00A4011D">
            <w:pPr>
              <w:spacing w:after="540" w:line="240" w:lineRule="auto"/>
              <w:rPr>
                <w:ins w:id="4089" w:author="Philip Collender" w:date="2019-06-04T20:54:00Z"/>
                <w:rFonts w:ascii="Segoe UI" w:eastAsia="Times New Roman" w:hAnsi="Segoe UI" w:cs="Segoe UI"/>
                <w:color w:val="E6E1DC"/>
                <w:sz w:val="17"/>
                <w:szCs w:val="17"/>
              </w:rPr>
            </w:pPr>
            <w:ins w:id="409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C16C9A" w14:textId="77777777" w:rsidR="00A4011D" w:rsidRPr="00A4011D" w:rsidRDefault="00A4011D" w:rsidP="00A4011D">
            <w:pPr>
              <w:spacing w:after="540" w:line="240" w:lineRule="auto"/>
              <w:rPr>
                <w:ins w:id="4091" w:author="Philip Collender" w:date="2019-06-04T20:54:00Z"/>
                <w:rFonts w:ascii="Segoe UI" w:eastAsia="Times New Roman" w:hAnsi="Segoe UI" w:cs="Segoe UI"/>
                <w:color w:val="E6E1DC"/>
                <w:sz w:val="17"/>
                <w:szCs w:val="17"/>
              </w:rPr>
            </w:pPr>
            <w:ins w:id="4092" w:author="Philip Collender" w:date="2019-06-04T20:54:00Z">
              <w:r w:rsidRPr="00A4011D">
                <w:rPr>
                  <w:rFonts w:ascii="Segoe UI" w:eastAsia="Times New Roman" w:hAnsi="Segoe UI" w:cs="Segoe UI"/>
                  <w:color w:val="E6E1DC"/>
                  <w:sz w:val="17"/>
                  <w:szCs w:val="17"/>
                </w:rPr>
                <w:t>17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0701C12" w14:textId="77777777" w:rsidR="00A4011D" w:rsidRPr="00A4011D" w:rsidRDefault="00A4011D" w:rsidP="00A4011D">
            <w:pPr>
              <w:spacing w:after="540" w:line="240" w:lineRule="auto"/>
              <w:rPr>
                <w:ins w:id="4093" w:author="Philip Collender" w:date="2019-06-04T20:54:00Z"/>
                <w:rFonts w:ascii="Segoe UI" w:eastAsia="Times New Roman" w:hAnsi="Segoe UI" w:cs="Segoe UI"/>
                <w:color w:val="E6E1DC"/>
                <w:sz w:val="17"/>
                <w:szCs w:val="17"/>
              </w:rPr>
            </w:pPr>
          </w:p>
        </w:tc>
      </w:tr>
      <w:tr w:rsidR="00A4011D" w:rsidRPr="00A4011D" w14:paraId="034E7EF5" w14:textId="77777777" w:rsidTr="00A4011D">
        <w:trPr>
          <w:trHeight w:val="345"/>
          <w:tblCellSpacing w:w="0" w:type="dxa"/>
          <w:ins w:id="4094"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32600EC6" w14:textId="77777777" w:rsidR="00A4011D" w:rsidRPr="00A4011D" w:rsidRDefault="00A4011D" w:rsidP="00A4011D">
            <w:pPr>
              <w:spacing w:after="540" w:line="240" w:lineRule="auto"/>
              <w:jc w:val="right"/>
              <w:rPr>
                <w:ins w:id="4095" w:author="Philip Collender" w:date="2019-06-04T20:54:00Z"/>
                <w:rFonts w:ascii="Segoe UI" w:eastAsia="Times New Roman" w:hAnsi="Segoe UI" w:cs="Segoe UI"/>
                <w:color w:val="FFFFFF"/>
                <w:sz w:val="17"/>
                <w:szCs w:val="17"/>
              </w:rPr>
            </w:pPr>
            <w:ins w:id="4096" w:author="Philip Collender" w:date="2019-06-04T20:54:00Z">
              <w:r w:rsidRPr="00A4011D">
                <w:rPr>
                  <w:rFonts w:ascii="Segoe UI" w:eastAsia="Times New Roman" w:hAnsi="Segoe UI" w:cs="Segoe UI"/>
                  <w:color w:val="FFFFFF"/>
                  <w:sz w:val="17"/>
                  <w:szCs w:val="17"/>
                </w:rPr>
                <w:t>383</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A239F4B" w14:textId="77777777" w:rsidR="00A4011D" w:rsidRPr="00A4011D" w:rsidRDefault="00A4011D" w:rsidP="00A4011D">
            <w:pPr>
              <w:spacing w:after="540" w:line="240" w:lineRule="auto"/>
              <w:rPr>
                <w:ins w:id="4097" w:author="Philip Collender" w:date="2019-06-04T20:54:00Z"/>
                <w:rFonts w:ascii="Segoe UI" w:eastAsia="Times New Roman" w:hAnsi="Segoe UI" w:cs="Segoe UI"/>
                <w:color w:val="E6E1DC"/>
                <w:sz w:val="17"/>
                <w:szCs w:val="17"/>
              </w:rPr>
            </w:pPr>
            <w:ins w:id="4098"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3A2C029" w14:textId="77777777" w:rsidR="00A4011D" w:rsidRPr="00A4011D" w:rsidRDefault="00A4011D" w:rsidP="00A4011D">
            <w:pPr>
              <w:spacing w:after="540" w:line="240" w:lineRule="auto"/>
              <w:rPr>
                <w:ins w:id="4099" w:author="Philip Collender" w:date="2019-06-04T20:54:00Z"/>
                <w:rFonts w:ascii="Segoe UI" w:eastAsia="Times New Roman" w:hAnsi="Segoe UI" w:cs="Segoe UI"/>
                <w:color w:val="E6E1DC"/>
                <w:sz w:val="17"/>
                <w:szCs w:val="17"/>
              </w:rPr>
            </w:pPr>
            <w:ins w:id="4100"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5B2BC6A" w14:textId="77777777" w:rsidR="00A4011D" w:rsidRPr="00A4011D" w:rsidRDefault="00A4011D" w:rsidP="00A4011D">
            <w:pPr>
              <w:spacing w:after="540" w:line="240" w:lineRule="auto"/>
              <w:rPr>
                <w:ins w:id="4101" w:author="Philip Collender" w:date="2019-06-04T20:54:00Z"/>
                <w:rFonts w:ascii="Segoe UI" w:eastAsia="Times New Roman" w:hAnsi="Segoe UI" w:cs="Segoe UI"/>
                <w:color w:val="E6E1DC"/>
                <w:sz w:val="17"/>
                <w:szCs w:val="17"/>
              </w:rPr>
            </w:pPr>
            <w:ins w:id="4102"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4F2E7FB" w14:textId="77777777" w:rsidR="00A4011D" w:rsidRPr="00A4011D" w:rsidRDefault="00A4011D" w:rsidP="00A4011D">
            <w:pPr>
              <w:spacing w:after="540" w:line="240" w:lineRule="auto"/>
              <w:rPr>
                <w:ins w:id="4103" w:author="Philip Collender" w:date="2019-06-04T20:54:00Z"/>
                <w:rFonts w:ascii="Segoe UI" w:eastAsia="Times New Roman" w:hAnsi="Segoe UI" w:cs="Segoe UI"/>
                <w:color w:val="E6E1DC"/>
                <w:sz w:val="17"/>
                <w:szCs w:val="17"/>
              </w:rPr>
            </w:pPr>
            <w:ins w:id="4104"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5BA47DF" w14:textId="77777777" w:rsidR="00A4011D" w:rsidRPr="00A4011D" w:rsidRDefault="00A4011D" w:rsidP="00A4011D">
            <w:pPr>
              <w:spacing w:after="540" w:line="240" w:lineRule="auto"/>
              <w:rPr>
                <w:ins w:id="4105" w:author="Philip Collender" w:date="2019-06-04T20:54:00Z"/>
                <w:rFonts w:ascii="Segoe UI" w:eastAsia="Times New Roman" w:hAnsi="Segoe UI" w:cs="Segoe UI"/>
                <w:color w:val="E6E1DC"/>
                <w:sz w:val="17"/>
                <w:szCs w:val="17"/>
              </w:rPr>
            </w:pPr>
            <w:ins w:id="4106"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6641EFD" w14:textId="77777777" w:rsidR="00A4011D" w:rsidRPr="00A4011D" w:rsidRDefault="00A4011D" w:rsidP="00A4011D">
            <w:pPr>
              <w:spacing w:after="540" w:line="240" w:lineRule="auto"/>
              <w:rPr>
                <w:ins w:id="4107" w:author="Philip Collender" w:date="2019-06-04T20:54:00Z"/>
                <w:rFonts w:ascii="Segoe UI" w:eastAsia="Times New Roman" w:hAnsi="Segoe UI" w:cs="Segoe UI"/>
                <w:color w:val="E6E1DC"/>
                <w:sz w:val="17"/>
                <w:szCs w:val="17"/>
              </w:rPr>
            </w:pPr>
            <w:ins w:id="4108"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A0595BE" w14:textId="77777777" w:rsidR="00A4011D" w:rsidRPr="00A4011D" w:rsidRDefault="00A4011D" w:rsidP="00A4011D">
            <w:pPr>
              <w:spacing w:after="540" w:line="240" w:lineRule="auto"/>
              <w:rPr>
                <w:ins w:id="4109" w:author="Philip Collender" w:date="2019-06-04T20:54:00Z"/>
                <w:rFonts w:ascii="Segoe UI" w:eastAsia="Times New Roman" w:hAnsi="Segoe UI" w:cs="Segoe UI"/>
                <w:color w:val="E6E1DC"/>
                <w:sz w:val="17"/>
                <w:szCs w:val="17"/>
              </w:rPr>
            </w:pPr>
            <w:ins w:id="4110" w:author="Philip Collender" w:date="2019-06-04T20:54:00Z">
              <w:r w:rsidRPr="00A4011D">
                <w:rPr>
                  <w:rFonts w:ascii="Segoe UI" w:eastAsia="Times New Roman" w:hAnsi="Segoe UI" w:cs="Segoe UI"/>
                  <w:color w:val="E6E1DC"/>
                  <w:sz w:val="17"/>
                  <w:szCs w:val="17"/>
                </w:rPr>
                <w:t>1</w:t>
              </w:r>
            </w:ins>
          </w:p>
        </w:tc>
      </w:tr>
      <w:tr w:rsidR="00A4011D" w:rsidRPr="00A4011D" w14:paraId="5966B036" w14:textId="77777777" w:rsidTr="00A4011D">
        <w:trPr>
          <w:trHeight w:val="345"/>
          <w:tblCellSpacing w:w="0" w:type="dxa"/>
          <w:ins w:id="411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756923D0" w14:textId="77777777" w:rsidR="00A4011D" w:rsidRPr="00A4011D" w:rsidRDefault="00A4011D" w:rsidP="00A4011D">
            <w:pPr>
              <w:spacing w:after="540" w:line="240" w:lineRule="auto"/>
              <w:jc w:val="right"/>
              <w:rPr>
                <w:ins w:id="4112" w:author="Philip Collender" w:date="2019-06-04T20:54:00Z"/>
                <w:rFonts w:ascii="Segoe UI" w:eastAsia="Times New Roman" w:hAnsi="Segoe UI" w:cs="Segoe UI"/>
                <w:color w:val="FFFFFF"/>
                <w:sz w:val="17"/>
                <w:szCs w:val="17"/>
              </w:rPr>
            </w:pPr>
            <w:ins w:id="4113" w:author="Philip Collender" w:date="2019-06-04T20:54:00Z">
              <w:r w:rsidRPr="00A4011D">
                <w:rPr>
                  <w:rFonts w:ascii="Segoe UI" w:eastAsia="Times New Roman" w:hAnsi="Segoe UI" w:cs="Segoe UI"/>
                  <w:color w:val="FFFFFF"/>
                  <w:sz w:val="17"/>
                  <w:szCs w:val="17"/>
                </w:rPr>
                <w:t>384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8FE636" w14:textId="77777777" w:rsidR="00A4011D" w:rsidRPr="00A4011D" w:rsidRDefault="00A4011D" w:rsidP="00A4011D">
            <w:pPr>
              <w:spacing w:after="540" w:line="240" w:lineRule="auto"/>
              <w:jc w:val="right"/>
              <w:rPr>
                <w:ins w:id="4114" w:author="Philip Collender" w:date="2019-06-04T20:54:00Z"/>
                <w:rFonts w:ascii="Segoe UI" w:eastAsia="Times New Roman" w:hAnsi="Segoe UI" w:cs="Segoe UI"/>
                <w:color w:val="FFFFFF"/>
                <w:sz w:val="17"/>
                <w:szCs w:val="17"/>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47F9BED" w14:textId="77777777" w:rsidR="00A4011D" w:rsidRPr="00A4011D" w:rsidRDefault="00A4011D" w:rsidP="00A4011D">
            <w:pPr>
              <w:spacing w:after="540" w:line="240" w:lineRule="auto"/>
              <w:rPr>
                <w:ins w:id="4115"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E8DCC08" w14:textId="77777777" w:rsidR="00A4011D" w:rsidRPr="00A4011D" w:rsidRDefault="00A4011D" w:rsidP="00A4011D">
            <w:pPr>
              <w:spacing w:after="540" w:line="240" w:lineRule="auto"/>
              <w:rPr>
                <w:ins w:id="4116"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0D92F58" w14:textId="77777777" w:rsidR="00A4011D" w:rsidRPr="00A4011D" w:rsidRDefault="00A4011D" w:rsidP="00A4011D">
            <w:pPr>
              <w:spacing w:after="540" w:line="240" w:lineRule="auto"/>
              <w:rPr>
                <w:ins w:id="4117"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6F9EDAE" w14:textId="77777777" w:rsidR="00A4011D" w:rsidRPr="00A4011D" w:rsidRDefault="00A4011D" w:rsidP="00A4011D">
            <w:pPr>
              <w:spacing w:after="540" w:line="240" w:lineRule="auto"/>
              <w:rPr>
                <w:ins w:id="4118"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D1FF437" w14:textId="77777777" w:rsidR="00A4011D" w:rsidRPr="00A4011D" w:rsidRDefault="00A4011D" w:rsidP="00A4011D">
            <w:pPr>
              <w:spacing w:after="540" w:line="240" w:lineRule="auto"/>
              <w:rPr>
                <w:ins w:id="4119" w:author="Philip Collender" w:date="2019-06-04T20:54:00Z"/>
                <w:rFonts w:ascii="Times New Roman" w:eastAsia="Times New Roman" w:hAnsi="Times New Roman" w:cs="Times New Roman"/>
                <w:sz w:val="20"/>
                <w:szCs w:val="20"/>
              </w:rPr>
            </w:pPr>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DE8DCAD" w14:textId="77777777" w:rsidR="00A4011D" w:rsidRPr="00A4011D" w:rsidRDefault="00A4011D" w:rsidP="00A4011D">
            <w:pPr>
              <w:spacing w:after="540" w:line="240" w:lineRule="auto"/>
              <w:rPr>
                <w:ins w:id="4120" w:author="Philip Collender" w:date="2019-06-04T20:54:00Z"/>
                <w:rFonts w:ascii="Times New Roman" w:eastAsia="Times New Roman" w:hAnsi="Times New Roman" w:cs="Times New Roman"/>
                <w:sz w:val="20"/>
                <w:szCs w:val="20"/>
              </w:rPr>
            </w:pPr>
          </w:p>
        </w:tc>
      </w:tr>
      <w:tr w:rsidR="00A4011D" w:rsidRPr="00A4011D" w14:paraId="1ED867AA" w14:textId="77777777" w:rsidTr="00A4011D">
        <w:trPr>
          <w:trHeight w:val="345"/>
          <w:tblCellSpacing w:w="0" w:type="dxa"/>
          <w:ins w:id="4121"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5382FFE0" w14:textId="77777777" w:rsidR="00A4011D" w:rsidRPr="00A4011D" w:rsidRDefault="00A4011D" w:rsidP="00A4011D">
            <w:pPr>
              <w:spacing w:after="540" w:line="240" w:lineRule="auto"/>
              <w:jc w:val="right"/>
              <w:rPr>
                <w:ins w:id="4122" w:author="Philip Collender" w:date="2019-06-04T20:54:00Z"/>
                <w:rFonts w:ascii="Segoe UI" w:eastAsia="Times New Roman" w:hAnsi="Segoe UI" w:cs="Segoe UI"/>
                <w:color w:val="FFFFFF"/>
                <w:sz w:val="17"/>
                <w:szCs w:val="17"/>
              </w:rPr>
            </w:pPr>
            <w:ins w:id="4123" w:author="Philip Collender" w:date="2019-06-04T20:54:00Z">
              <w:r w:rsidRPr="00A4011D">
                <w:rPr>
                  <w:rFonts w:ascii="Segoe UI" w:eastAsia="Times New Roman" w:hAnsi="Segoe UI" w:cs="Segoe UI"/>
                  <w:color w:val="FFFFFF"/>
                  <w:sz w:val="17"/>
                  <w:szCs w:val="17"/>
                </w:rPr>
                <w:t>385</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39F22AB" w14:textId="77777777" w:rsidR="00A4011D" w:rsidRPr="00A4011D" w:rsidRDefault="00A4011D" w:rsidP="00A4011D">
            <w:pPr>
              <w:spacing w:after="540" w:line="240" w:lineRule="auto"/>
              <w:rPr>
                <w:ins w:id="4124" w:author="Philip Collender" w:date="2019-06-04T20:54:00Z"/>
                <w:rFonts w:ascii="Segoe UI" w:eastAsia="Times New Roman" w:hAnsi="Segoe UI" w:cs="Segoe UI"/>
                <w:color w:val="E6E1DC"/>
                <w:sz w:val="17"/>
                <w:szCs w:val="17"/>
              </w:rPr>
            </w:pPr>
            <w:ins w:id="4125" w:author="Philip Collender" w:date="2019-06-04T20:54:00Z">
              <w:r w:rsidRPr="00A4011D">
                <w:rPr>
                  <w:rFonts w:ascii="Segoe UI" w:eastAsia="Times New Roman" w:hAnsi="Segoe UI" w:cs="Segoe UI"/>
                  <w:color w:val="E6E1DC"/>
                  <w:sz w:val="17"/>
                  <w:szCs w:val="17"/>
                </w:rPr>
                <w:t>dfA.100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B01E258" w14:textId="77777777" w:rsidR="00A4011D" w:rsidRPr="00A4011D" w:rsidRDefault="00A4011D" w:rsidP="00A4011D">
            <w:pPr>
              <w:spacing w:after="540" w:line="240" w:lineRule="auto"/>
              <w:rPr>
                <w:ins w:id="4126" w:author="Philip Collender" w:date="2019-06-04T20:54:00Z"/>
                <w:rFonts w:ascii="Segoe UI" w:eastAsia="Times New Roman" w:hAnsi="Segoe UI" w:cs="Segoe UI"/>
                <w:color w:val="E6E1DC"/>
                <w:sz w:val="17"/>
                <w:szCs w:val="17"/>
              </w:rPr>
            </w:pPr>
            <w:ins w:id="4127" w:author="Philip Collender" w:date="2019-06-04T20:54:00Z">
              <w:r w:rsidRPr="00A4011D">
                <w:rPr>
                  <w:rFonts w:ascii="Microsoft YaHei" w:eastAsia="Microsoft YaHei" w:hAnsi="Microsoft YaHei" w:cs="Microsoft YaHei"/>
                  <w:color w:val="E6E1DC"/>
                  <w:sz w:val="17"/>
                  <w:szCs w:val="17"/>
                </w:rPr>
                <w:t>清世祖</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2553D35" w14:textId="77777777" w:rsidR="00A4011D" w:rsidRPr="00A4011D" w:rsidRDefault="00A4011D" w:rsidP="00A4011D">
            <w:pPr>
              <w:spacing w:after="540" w:line="240" w:lineRule="auto"/>
              <w:rPr>
                <w:ins w:id="4128" w:author="Philip Collender" w:date="2019-06-04T20:54:00Z"/>
                <w:rFonts w:ascii="Segoe UI" w:eastAsia="Times New Roman" w:hAnsi="Segoe UI" w:cs="Segoe UI"/>
                <w:color w:val="E6E1DC"/>
                <w:sz w:val="17"/>
                <w:szCs w:val="17"/>
              </w:rPr>
            </w:pPr>
            <w:ins w:id="4129"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B1A022E" w14:textId="77777777" w:rsidR="00A4011D" w:rsidRPr="00A4011D" w:rsidRDefault="00A4011D" w:rsidP="00A4011D">
            <w:pPr>
              <w:spacing w:after="540" w:line="240" w:lineRule="auto"/>
              <w:rPr>
                <w:ins w:id="4130" w:author="Philip Collender" w:date="2019-06-04T20:54:00Z"/>
                <w:rFonts w:ascii="Segoe UI" w:eastAsia="Times New Roman" w:hAnsi="Segoe UI" w:cs="Segoe UI"/>
                <w:color w:val="E6E1DC"/>
                <w:sz w:val="17"/>
                <w:szCs w:val="17"/>
              </w:rPr>
            </w:pPr>
            <w:ins w:id="4131" w:author="Philip Collender" w:date="2019-06-04T20:54:00Z">
              <w:r w:rsidRPr="00A4011D">
                <w:rPr>
                  <w:rFonts w:ascii="Segoe UI" w:eastAsia="Times New Roman" w:hAnsi="Segoe UI" w:cs="Segoe UI"/>
                  <w:color w:val="E6E1DC"/>
                  <w:sz w:val="17"/>
                  <w:szCs w:val="17"/>
                </w:rPr>
                <w:t>1968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0FD27615" w14:textId="77777777" w:rsidR="00A4011D" w:rsidRPr="00A4011D" w:rsidRDefault="00A4011D" w:rsidP="00A4011D">
            <w:pPr>
              <w:spacing w:after="540" w:line="240" w:lineRule="auto"/>
              <w:rPr>
                <w:ins w:id="4132" w:author="Philip Collender" w:date="2019-06-04T20:54:00Z"/>
                <w:rFonts w:ascii="Segoe UI" w:eastAsia="Times New Roman" w:hAnsi="Segoe UI" w:cs="Segoe UI"/>
                <w:color w:val="E6E1DC"/>
                <w:sz w:val="17"/>
                <w:szCs w:val="17"/>
              </w:rPr>
            </w:pPr>
            <w:ins w:id="4133"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08AF2A" w14:textId="77777777" w:rsidR="00A4011D" w:rsidRPr="00A4011D" w:rsidRDefault="00A4011D" w:rsidP="00A4011D">
            <w:pPr>
              <w:spacing w:after="540" w:line="240" w:lineRule="auto"/>
              <w:rPr>
                <w:ins w:id="4134" w:author="Philip Collender" w:date="2019-06-04T20:54:00Z"/>
                <w:rFonts w:ascii="Segoe UI" w:eastAsia="Times New Roman" w:hAnsi="Segoe UI" w:cs="Segoe UI"/>
                <w:color w:val="E6E1DC"/>
                <w:sz w:val="17"/>
                <w:szCs w:val="17"/>
              </w:rPr>
            </w:pPr>
            <w:ins w:id="4135"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034A631" w14:textId="77777777" w:rsidR="00A4011D" w:rsidRPr="00A4011D" w:rsidRDefault="00A4011D" w:rsidP="00A4011D">
            <w:pPr>
              <w:spacing w:after="540" w:line="240" w:lineRule="auto"/>
              <w:rPr>
                <w:ins w:id="4136" w:author="Philip Collender" w:date="2019-06-04T20:54:00Z"/>
                <w:rFonts w:ascii="Segoe UI" w:eastAsia="Times New Roman" w:hAnsi="Segoe UI" w:cs="Segoe UI"/>
                <w:color w:val="E6E1DC"/>
                <w:sz w:val="17"/>
                <w:szCs w:val="17"/>
              </w:rPr>
            </w:pPr>
          </w:p>
        </w:tc>
      </w:tr>
      <w:tr w:rsidR="00A4011D" w:rsidRPr="00A4011D" w14:paraId="756572C1" w14:textId="77777777" w:rsidTr="00A4011D">
        <w:trPr>
          <w:trHeight w:val="345"/>
          <w:tblCellSpacing w:w="0" w:type="dxa"/>
          <w:ins w:id="4137"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6F0DB1A2" w14:textId="77777777" w:rsidR="00A4011D" w:rsidRPr="00A4011D" w:rsidRDefault="00A4011D" w:rsidP="00A4011D">
            <w:pPr>
              <w:spacing w:after="540" w:line="240" w:lineRule="auto"/>
              <w:jc w:val="right"/>
              <w:rPr>
                <w:ins w:id="4138" w:author="Philip Collender" w:date="2019-06-04T20:54:00Z"/>
                <w:rFonts w:ascii="Segoe UI" w:eastAsia="Times New Roman" w:hAnsi="Segoe UI" w:cs="Segoe UI"/>
                <w:color w:val="FFFFFF"/>
                <w:sz w:val="17"/>
                <w:szCs w:val="17"/>
              </w:rPr>
            </w:pPr>
            <w:ins w:id="4139" w:author="Philip Collender" w:date="2019-06-04T20:54:00Z">
              <w:r w:rsidRPr="00A4011D">
                <w:rPr>
                  <w:rFonts w:ascii="Segoe UI" w:eastAsia="Times New Roman" w:hAnsi="Segoe UI" w:cs="Segoe UI"/>
                  <w:color w:val="FFFFFF"/>
                  <w:sz w:val="17"/>
                  <w:szCs w:val="17"/>
                </w:rPr>
                <w:t>386</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B647BA0" w14:textId="77777777" w:rsidR="00A4011D" w:rsidRPr="00A4011D" w:rsidRDefault="00A4011D" w:rsidP="00A4011D">
            <w:pPr>
              <w:spacing w:after="540" w:line="240" w:lineRule="auto"/>
              <w:rPr>
                <w:ins w:id="4140" w:author="Philip Collender" w:date="2019-06-04T20:54:00Z"/>
                <w:rFonts w:ascii="Segoe UI" w:eastAsia="Times New Roman" w:hAnsi="Segoe UI" w:cs="Segoe UI"/>
                <w:color w:val="E6E1DC"/>
                <w:sz w:val="17"/>
                <w:szCs w:val="17"/>
              </w:rPr>
            </w:pPr>
            <w:ins w:id="4141" w:author="Philip Collender" w:date="2019-06-04T20:54:00Z">
              <w:r w:rsidRPr="00A4011D">
                <w:rPr>
                  <w:rFonts w:ascii="Segoe UI" w:eastAsia="Times New Roman" w:hAnsi="Segoe UI" w:cs="Segoe UI"/>
                  <w:color w:val="E6E1DC"/>
                  <w:sz w:val="17"/>
                  <w:szCs w:val="17"/>
                </w:rPr>
                <w:t>dfB.100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8E798FE" w14:textId="77777777" w:rsidR="00A4011D" w:rsidRPr="00A4011D" w:rsidRDefault="00A4011D" w:rsidP="00A4011D">
            <w:pPr>
              <w:spacing w:after="540" w:line="240" w:lineRule="auto"/>
              <w:rPr>
                <w:ins w:id="4142" w:author="Philip Collender" w:date="2019-06-04T20:54:00Z"/>
                <w:rFonts w:ascii="Segoe UI" w:eastAsia="Times New Roman" w:hAnsi="Segoe UI" w:cs="Segoe UI"/>
                <w:color w:val="E6E1DC"/>
                <w:sz w:val="17"/>
                <w:szCs w:val="17"/>
              </w:rPr>
            </w:pPr>
            <w:ins w:id="4143" w:author="Philip Collender" w:date="2019-06-04T20:54:00Z">
              <w:r w:rsidRPr="00A4011D">
                <w:rPr>
                  <w:rFonts w:ascii="Microsoft YaHei" w:eastAsia="Microsoft YaHei" w:hAnsi="Microsoft YaHei" w:cs="Microsoft YaHei"/>
                  <w:color w:val="E6E1DC"/>
                  <w:sz w:val="17"/>
                  <w:szCs w:val="17"/>
                </w:rPr>
                <w:t>顺治帝</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7E52975" w14:textId="77777777" w:rsidR="00A4011D" w:rsidRPr="00A4011D" w:rsidRDefault="00A4011D" w:rsidP="00A4011D">
            <w:pPr>
              <w:spacing w:after="540" w:line="240" w:lineRule="auto"/>
              <w:rPr>
                <w:ins w:id="4144" w:author="Philip Collender" w:date="2019-06-04T20:54:00Z"/>
                <w:rFonts w:ascii="Segoe UI" w:eastAsia="Times New Roman" w:hAnsi="Segoe UI" w:cs="Segoe UI"/>
                <w:color w:val="E6E1DC"/>
                <w:sz w:val="17"/>
                <w:szCs w:val="17"/>
              </w:rPr>
            </w:pPr>
            <w:ins w:id="4145" w:author="Philip Collender" w:date="2019-06-04T20:54:00Z">
              <w:r w:rsidRPr="00A4011D">
                <w:rPr>
                  <w:rFonts w:ascii="Segoe UI" w:eastAsia="Times New Roman" w:hAnsi="Segoe UI" w:cs="Segoe UI"/>
                  <w:color w:val="E6E1DC"/>
                  <w:sz w:val="17"/>
                  <w:szCs w:val="17"/>
                </w:rPr>
                <w:t>1</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3D743789" w14:textId="77777777" w:rsidR="00A4011D" w:rsidRPr="00A4011D" w:rsidRDefault="00A4011D" w:rsidP="00A4011D">
            <w:pPr>
              <w:spacing w:after="540" w:line="240" w:lineRule="auto"/>
              <w:rPr>
                <w:ins w:id="4146" w:author="Philip Collender" w:date="2019-06-04T20:54:00Z"/>
                <w:rFonts w:ascii="Segoe UI" w:eastAsia="Times New Roman" w:hAnsi="Segoe UI" w:cs="Segoe UI"/>
                <w:color w:val="E6E1DC"/>
                <w:sz w:val="17"/>
                <w:szCs w:val="17"/>
              </w:rPr>
            </w:pPr>
            <w:ins w:id="4147" w:author="Philip Collender" w:date="2019-06-04T20:54:00Z">
              <w:r w:rsidRPr="00A4011D">
                <w:rPr>
                  <w:rFonts w:ascii="Segoe UI" w:eastAsia="Times New Roman" w:hAnsi="Segoe UI" w:cs="Segoe UI"/>
                  <w:color w:val="E6E1DC"/>
                  <w:sz w:val="17"/>
                  <w:szCs w:val="17"/>
                </w:rPr>
                <w:t>1968</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E8347EE" w14:textId="77777777" w:rsidR="00A4011D" w:rsidRPr="00A4011D" w:rsidRDefault="00A4011D" w:rsidP="00A4011D">
            <w:pPr>
              <w:spacing w:after="540" w:line="240" w:lineRule="auto"/>
              <w:rPr>
                <w:ins w:id="4148" w:author="Philip Collender" w:date="2019-06-04T20:54:00Z"/>
                <w:rFonts w:ascii="Segoe UI" w:eastAsia="Times New Roman" w:hAnsi="Segoe UI" w:cs="Segoe UI"/>
                <w:color w:val="E6E1DC"/>
                <w:sz w:val="17"/>
                <w:szCs w:val="17"/>
              </w:rPr>
            </w:pPr>
            <w:ins w:id="4149" w:author="Philip Collender" w:date="2019-06-04T20:54:00Z">
              <w:r w:rsidRPr="00A4011D">
                <w:rPr>
                  <w:rFonts w:ascii="Segoe UI" w:eastAsia="Times New Roman" w:hAnsi="Segoe UI" w:cs="Segoe UI"/>
                  <w:color w:val="E6E1DC"/>
                  <w:sz w:val="17"/>
                  <w:szCs w:val="17"/>
                </w:rPr>
                <w:t>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7D6B4209" w14:textId="77777777" w:rsidR="00A4011D" w:rsidRPr="00A4011D" w:rsidRDefault="00A4011D" w:rsidP="00A4011D">
            <w:pPr>
              <w:spacing w:after="540" w:line="240" w:lineRule="auto"/>
              <w:rPr>
                <w:ins w:id="4150" w:author="Philip Collender" w:date="2019-06-04T20:54:00Z"/>
                <w:rFonts w:ascii="Segoe UI" w:eastAsia="Times New Roman" w:hAnsi="Segoe UI" w:cs="Segoe UI"/>
                <w:color w:val="E6E1DC"/>
                <w:sz w:val="17"/>
                <w:szCs w:val="17"/>
              </w:rPr>
            </w:pPr>
            <w:ins w:id="4151" w:author="Philip Collender" w:date="2019-06-04T20:54:00Z">
              <w:r w:rsidRPr="00A4011D">
                <w:rPr>
                  <w:rFonts w:ascii="Segoe UI" w:eastAsia="Times New Roman" w:hAnsi="Segoe UI" w:cs="Segoe UI"/>
                  <w:color w:val="E6E1DC"/>
                  <w:sz w:val="17"/>
                  <w:szCs w:val="17"/>
                </w:rPr>
                <w:t>4</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6D1458A" w14:textId="77777777" w:rsidR="00A4011D" w:rsidRPr="00A4011D" w:rsidRDefault="00A4011D" w:rsidP="00A4011D">
            <w:pPr>
              <w:spacing w:after="540" w:line="240" w:lineRule="auto"/>
              <w:rPr>
                <w:ins w:id="4152" w:author="Philip Collender" w:date="2019-06-04T20:54:00Z"/>
                <w:rFonts w:ascii="Segoe UI" w:eastAsia="Times New Roman" w:hAnsi="Segoe UI" w:cs="Segoe UI"/>
                <w:color w:val="E6E1DC"/>
                <w:sz w:val="17"/>
                <w:szCs w:val="17"/>
              </w:rPr>
            </w:pPr>
          </w:p>
        </w:tc>
      </w:tr>
      <w:tr w:rsidR="00A4011D" w:rsidRPr="00A4011D" w14:paraId="221F83CD" w14:textId="77777777" w:rsidTr="00A4011D">
        <w:trPr>
          <w:trHeight w:val="345"/>
          <w:tblCellSpacing w:w="0" w:type="dxa"/>
          <w:ins w:id="4153" w:author="Philip Collender" w:date="2019-06-04T20:54:00Z"/>
        </w:trPr>
        <w:tc>
          <w:tcPr>
            <w:tcW w:w="0" w:type="auto"/>
            <w:tcBorders>
              <w:top w:val="nil"/>
              <w:left w:val="nil"/>
              <w:bottom w:val="single" w:sz="6" w:space="0" w:color="0C1F30"/>
              <w:right w:val="single" w:sz="6" w:space="0" w:color="0C1F30"/>
            </w:tcBorders>
            <w:shd w:val="clear" w:color="auto" w:fill="4E5C68"/>
            <w:noWrap/>
            <w:tcMar>
              <w:top w:w="60" w:type="dxa"/>
              <w:left w:w="75" w:type="dxa"/>
              <w:bottom w:w="60" w:type="dxa"/>
              <w:right w:w="75" w:type="dxa"/>
            </w:tcMar>
            <w:vAlign w:val="center"/>
            <w:hideMark/>
          </w:tcPr>
          <w:p w14:paraId="4FF05C16" w14:textId="77777777" w:rsidR="00A4011D" w:rsidRPr="00A4011D" w:rsidRDefault="00A4011D" w:rsidP="00A4011D">
            <w:pPr>
              <w:spacing w:after="540" w:line="240" w:lineRule="auto"/>
              <w:jc w:val="right"/>
              <w:rPr>
                <w:ins w:id="4154" w:author="Philip Collender" w:date="2019-06-04T20:54:00Z"/>
                <w:rFonts w:ascii="Segoe UI" w:eastAsia="Times New Roman" w:hAnsi="Segoe UI" w:cs="Segoe UI"/>
                <w:color w:val="FFFFFF"/>
                <w:sz w:val="17"/>
                <w:szCs w:val="17"/>
              </w:rPr>
            </w:pPr>
            <w:ins w:id="4155" w:author="Philip Collender" w:date="2019-06-04T20:54:00Z">
              <w:r w:rsidRPr="00A4011D">
                <w:rPr>
                  <w:rFonts w:ascii="Segoe UI" w:eastAsia="Times New Roman" w:hAnsi="Segoe UI" w:cs="Segoe UI"/>
                  <w:color w:val="FFFFFF"/>
                  <w:sz w:val="17"/>
                  <w:szCs w:val="17"/>
                </w:rPr>
                <w:t>387</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53098924" w14:textId="77777777" w:rsidR="00A4011D" w:rsidRPr="00A4011D" w:rsidRDefault="00A4011D" w:rsidP="00A4011D">
            <w:pPr>
              <w:spacing w:after="540" w:line="240" w:lineRule="auto"/>
              <w:rPr>
                <w:ins w:id="4156" w:author="Philip Collender" w:date="2019-06-04T20:54:00Z"/>
                <w:rFonts w:ascii="Segoe UI" w:eastAsia="Times New Roman" w:hAnsi="Segoe UI" w:cs="Segoe UI"/>
                <w:color w:val="E6E1DC"/>
                <w:sz w:val="17"/>
                <w:szCs w:val="17"/>
              </w:rPr>
            </w:pPr>
            <w:ins w:id="4157" w:author="Philip Collender" w:date="2019-06-04T20:54:00Z">
              <w:r w:rsidRPr="00A4011D">
                <w:rPr>
                  <w:rFonts w:ascii="Segoe UI" w:eastAsia="Times New Roman" w:hAnsi="Segoe UI" w:cs="Segoe UI"/>
                  <w:color w:val="E6E1DC"/>
                  <w:sz w:val="17"/>
                  <w:szCs w:val="17"/>
                </w:rPr>
                <w:t>agreement pattern:</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FDEF90E" w14:textId="77777777" w:rsidR="00A4011D" w:rsidRPr="00A4011D" w:rsidRDefault="00A4011D" w:rsidP="00A4011D">
            <w:pPr>
              <w:spacing w:after="540" w:line="240" w:lineRule="auto"/>
              <w:rPr>
                <w:ins w:id="4158" w:author="Philip Collender" w:date="2019-06-04T20:54:00Z"/>
                <w:rFonts w:ascii="Segoe UI" w:eastAsia="Times New Roman" w:hAnsi="Segoe UI" w:cs="Segoe UI"/>
                <w:color w:val="E6E1DC"/>
                <w:sz w:val="17"/>
                <w:szCs w:val="17"/>
              </w:rPr>
            </w:pPr>
            <w:ins w:id="4159" w:author="Philip Collender" w:date="2019-06-04T20:54:00Z">
              <w:r w:rsidRPr="00A4011D">
                <w:rPr>
                  <w:rFonts w:ascii="Segoe UI" w:eastAsia="Times New Roman" w:hAnsi="Segoe UI" w:cs="Segoe UI"/>
                  <w:color w:val="E6E1DC"/>
                  <w:sz w:val="17"/>
                  <w:szCs w:val="17"/>
                </w:rPr>
                <w:t>0</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80552CC" w14:textId="77777777" w:rsidR="00A4011D" w:rsidRPr="00A4011D" w:rsidRDefault="00A4011D" w:rsidP="00A4011D">
            <w:pPr>
              <w:spacing w:after="540" w:line="240" w:lineRule="auto"/>
              <w:rPr>
                <w:ins w:id="4160" w:author="Philip Collender" w:date="2019-06-04T20:54:00Z"/>
                <w:rFonts w:ascii="Segoe UI" w:eastAsia="Times New Roman" w:hAnsi="Segoe UI" w:cs="Segoe UI"/>
                <w:color w:val="E6E1DC"/>
                <w:sz w:val="17"/>
                <w:szCs w:val="17"/>
              </w:rPr>
            </w:pPr>
            <w:ins w:id="4161"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1F46253E" w14:textId="77777777" w:rsidR="00A4011D" w:rsidRPr="00A4011D" w:rsidRDefault="00A4011D" w:rsidP="00A4011D">
            <w:pPr>
              <w:spacing w:after="540" w:line="240" w:lineRule="auto"/>
              <w:rPr>
                <w:ins w:id="4162" w:author="Philip Collender" w:date="2019-06-04T20:54:00Z"/>
                <w:rFonts w:ascii="Segoe UI" w:eastAsia="Times New Roman" w:hAnsi="Segoe UI" w:cs="Segoe UI"/>
                <w:color w:val="E6E1DC"/>
                <w:sz w:val="17"/>
                <w:szCs w:val="17"/>
              </w:rPr>
            </w:pPr>
            <w:ins w:id="4163"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610F79CA" w14:textId="77777777" w:rsidR="00A4011D" w:rsidRPr="00A4011D" w:rsidRDefault="00A4011D" w:rsidP="00A4011D">
            <w:pPr>
              <w:spacing w:after="540" w:line="240" w:lineRule="auto"/>
              <w:rPr>
                <w:ins w:id="4164" w:author="Philip Collender" w:date="2019-06-04T20:54:00Z"/>
                <w:rFonts w:ascii="Segoe UI" w:eastAsia="Times New Roman" w:hAnsi="Segoe UI" w:cs="Segoe UI"/>
                <w:color w:val="E6E1DC"/>
                <w:sz w:val="17"/>
                <w:szCs w:val="17"/>
              </w:rPr>
            </w:pPr>
            <w:ins w:id="4165"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29C0120D" w14:textId="77777777" w:rsidR="00A4011D" w:rsidRPr="00A4011D" w:rsidRDefault="00A4011D" w:rsidP="00A4011D">
            <w:pPr>
              <w:spacing w:after="540" w:line="240" w:lineRule="auto"/>
              <w:rPr>
                <w:ins w:id="4166" w:author="Philip Collender" w:date="2019-06-04T20:54:00Z"/>
                <w:rFonts w:ascii="Segoe UI" w:eastAsia="Times New Roman" w:hAnsi="Segoe UI" w:cs="Segoe UI"/>
                <w:color w:val="E6E1DC"/>
                <w:sz w:val="17"/>
                <w:szCs w:val="17"/>
              </w:rPr>
            </w:pPr>
            <w:ins w:id="4167" w:author="Philip Collender" w:date="2019-06-04T20:54:00Z">
              <w:r w:rsidRPr="00A4011D">
                <w:rPr>
                  <w:rFonts w:ascii="Segoe UI" w:eastAsia="Times New Roman" w:hAnsi="Segoe UI" w:cs="Segoe UI"/>
                  <w:color w:val="E6E1DC"/>
                  <w:sz w:val="17"/>
                  <w:szCs w:val="17"/>
                </w:rPr>
                <w:t>2</w:t>
              </w:r>
            </w:ins>
          </w:p>
        </w:tc>
        <w:tc>
          <w:tcPr>
            <w:tcW w:w="0" w:type="auto"/>
            <w:tcBorders>
              <w:top w:val="nil"/>
              <w:left w:val="nil"/>
              <w:bottom w:val="single" w:sz="6" w:space="0" w:color="0C1F30"/>
              <w:right w:val="single" w:sz="6" w:space="0" w:color="0C1F30"/>
            </w:tcBorders>
            <w:shd w:val="clear" w:color="auto" w:fill="1C1C1C"/>
            <w:noWrap/>
            <w:tcMar>
              <w:top w:w="60" w:type="dxa"/>
              <w:left w:w="75" w:type="dxa"/>
              <w:bottom w:w="60" w:type="dxa"/>
              <w:right w:w="75" w:type="dxa"/>
            </w:tcMar>
            <w:vAlign w:val="center"/>
            <w:hideMark/>
          </w:tcPr>
          <w:p w14:paraId="48814421" w14:textId="77777777" w:rsidR="00A4011D" w:rsidRPr="00A4011D" w:rsidRDefault="00A4011D" w:rsidP="00A4011D">
            <w:pPr>
              <w:spacing w:after="540" w:line="240" w:lineRule="auto"/>
              <w:rPr>
                <w:ins w:id="4168" w:author="Philip Collender" w:date="2019-06-04T20:54:00Z"/>
                <w:rFonts w:ascii="Segoe UI" w:eastAsia="Times New Roman" w:hAnsi="Segoe UI" w:cs="Segoe UI"/>
                <w:color w:val="E6E1DC"/>
                <w:sz w:val="17"/>
                <w:szCs w:val="17"/>
              </w:rPr>
            </w:pPr>
            <w:ins w:id="4169" w:author="Philip Collender" w:date="2019-06-04T20:54:00Z">
              <w:r w:rsidRPr="00A4011D">
                <w:rPr>
                  <w:rFonts w:ascii="Segoe UI" w:eastAsia="Times New Roman" w:hAnsi="Segoe UI" w:cs="Segoe UI"/>
                  <w:color w:val="E6E1DC"/>
                  <w:sz w:val="17"/>
                  <w:szCs w:val="17"/>
                </w:rPr>
                <w:t>0.9994</w:t>
              </w:r>
            </w:ins>
          </w:p>
        </w:tc>
      </w:tr>
    </w:tbl>
    <w:p w14:paraId="2E1012D6" w14:textId="77777777" w:rsidR="00A4011D" w:rsidRPr="00DF2E30" w:rsidRDefault="00A4011D" w:rsidP="00226A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70" w:author="Philip Collender" w:date="2019-06-04T20:40:00Z"/>
          <w:rFonts w:ascii="Consolas" w:eastAsia="Times New Roman" w:hAnsi="Consolas" w:cs="Consolas"/>
          <w:color w:val="24292E"/>
          <w:sz w:val="20"/>
          <w:szCs w:val="20"/>
          <w:bdr w:val="none" w:sz="0" w:space="0" w:color="auto" w:frame="1"/>
        </w:rPr>
      </w:pPr>
    </w:p>
    <w:p w14:paraId="39AF5A88" w14:textId="77777777" w:rsidR="00226AF8" w:rsidRDefault="00226AF8" w:rsidP="001F1EAC">
      <w:pPr>
        <w:shd w:val="clear" w:color="auto" w:fill="FFFFFF"/>
        <w:spacing w:after="240" w:line="240" w:lineRule="auto"/>
        <w:rPr>
          <w:ins w:id="4171" w:author="Philip Collender" w:date="2019-06-04T20:39:00Z"/>
          <w:rFonts w:ascii="Segoe UI" w:eastAsia="Times New Roman" w:hAnsi="Segoe UI" w:cs="Segoe UI"/>
          <w:color w:val="24292E"/>
          <w:sz w:val="24"/>
          <w:szCs w:val="24"/>
        </w:rPr>
      </w:pPr>
    </w:p>
    <w:p w14:paraId="1730F57D" w14:textId="77777777" w:rsidR="00226AF8" w:rsidRPr="001F1EAC" w:rsidRDefault="00226AF8" w:rsidP="001F1EAC">
      <w:pPr>
        <w:shd w:val="clear" w:color="auto" w:fill="FFFFFF"/>
        <w:spacing w:after="240" w:line="240" w:lineRule="auto"/>
        <w:rPr>
          <w:ins w:id="4172" w:author="Philip Collender" w:date="2019-06-04T18:37:00Z"/>
          <w:rFonts w:ascii="Segoe UI" w:eastAsia="Times New Roman" w:hAnsi="Segoe UI" w:cs="Segoe UI"/>
          <w:color w:val="24292E"/>
          <w:sz w:val="24"/>
          <w:szCs w:val="24"/>
          <w:rPrChange w:id="4173" w:author="Philip Collender" w:date="2019-06-04T20:31:00Z">
            <w:rPr>
              <w:ins w:id="4174" w:author="Philip Collender" w:date="2019-06-04T18:37:00Z"/>
            </w:rPr>
          </w:rPrChange>
        </w:rPr>
        <w:pPrChange w:id="4175" w:author="Philip Collender" w:date="2019-06-04T20:31:00Z">
          <w:pPr>
            <w:pStyle w:val="ListParagraph"/>
            <w:numPr>
              <w:numId w:val="10"/>
            </w:numPr>
            <w:shd w:val="clear" w:color="auto" w:fill="FFFFFF"/>
            <w:tabs>
              <w:tab w:val="num" w:pos="720"/>
            </w:tabs>
            <w:spacing w:after="240" w:line="240" w:lineRule="auto"/>
            <w:ind w:hanging="360"/>
          </w:pPr>
        </w:pPrChange>
      </w:pPr>
    </w:p>
    <w:p w14:paraId="4C468D55" w14:textId="77777777" w:rsidR="00764839" w:rsidRDefault="00764839" w:rsidP="00764839">
      <w:pPr>
        <w:pStyle w:val="ListParagraph"/>
        <w:shd w:val="clear" w:color="auto" w:fill="FFFFFF"/>
        <w:spacing w:after="240" w:line="240" w:lineRule="auto"/>
        <w:rPr>
          <w:ins w:id="4176" w:author="Philip Collender" w:date="2019-06-04T18:37:00Z"/>
          <w:rFonts w:ascii="Segoe UI" w:eastAsia="Times New Roman" w:hAnsi="Segoe UI" w:cs="Segoe UI"/>
          <w:color w:val="24292E"/>
          <w:sz w:val="24"/>
          <w:szCs w:val="24"/>
        </w:rPr>
        <w:pPrChange w:id="4177" w:author="Philip Collender" w:date="2019-06-04T18:37:00Z">
          <w:pPr>
            <w:pStyle w:val="ListParagraph"/>
            <w:numPr>
              <w:numId w:val="10"/>
            </w:numPr>
            <w:shd w:val="clear" w:color="auto" w:fill="FFFFFF"/>
            <w:tabs>
              <w:tab w:val="num" w:pos="720"/>
            </w:tabs>
            <w:spacing w:after="240" w:line="240" w:lineRule="auto"/>
            <w:ind w:hanging="360"/>
          </w:pPr>
        </w:pPrChange>
      </w:pPr>
    </w:p>
    <w:p w14:paraId="49A8D650" w14:textId="77777777" w:rsidR="00764839" w:rsidRDefault="00BF2202" w:rsidP="00764839">
      <w:pPr>
        <w:pStyle w:val="ListParagraph"/>
        <w:numPr>
          <w:ilvl w:val="0"/>
          <w:numId w:val="10"/>
        </w:numPr>
        <w:shd w:val="clear" w:color="auto" w:fill="FFFFFF"/>
        <w:spacing w:after="240" w:line="240" w:lineRule="auto"/>
        <w:rPr>
          <w:ins w:id="4178" w:author="Philip Collender" w:date="2019-06-04T20:50:00Z"/>
          <w:rFonts w:ascii="Segoe UI" w:eastAsia="Times New Roman" w:hAnsi="Segoe UI" w:cs="Segoe UI"/>
          <w:color w:val="24292E"/>
          <w:sz w:val="24"/>
          <w:szCs w:val="24"/>
        </w:rPr>
      </w:pPr>
      <w:ins w:id="4179" w:author="Philip Collender" w:date="2019-06-04T18:59:00Z">
        <w:r>
          <w:rPr>
            <w:rFonts w:ascii="Segoe UI" w:eastAsia="Times New Roman" w:hAnsi="Segoe UI" w:cs="Segoe UI"/>
            <w:color w:val="24292E"/>
            <w:sz w:val="24"/>
            <w:szCs w:val="24"/>
          </w:rPr>
          <w:t>Relative performance and</w:t>
        </w:r>
      </w:ins>
      <w:ins w:id="4180" w:author="Philip Collender" w:date="2019-06-04T19:00:00Z">
        <w:r>
          <w:rPr>
            <w:rFonts w:ascii="Segoe UI" w:eastAsia="Times New Roman" w:hAnsi="Segoe UI" w:cs="Segoe UI"/>
            <w:color w:val="24292E"/>
            <w:sz w:val="24"/>
            <w:szCs w:val="24"/>
          </w:rPr>
          <w:t xml:space="preserve"> expected</w:t>
        </w:r>
      </w:ins>
      <w:ins w:id="4181" w:author="Philip Collender" w:date="2019-06-04T18:59:00Z">
        <w:r>
          <w:rPr>
            <w:rFonts w:ascii="Segoe UI" w:eastAsia="Times New Roman" w:hAnsi="Segoe UI" w:cs="Segoe UI"/>
            <w:color w:val="24292E"/>
            <w:sz w:val="24"/>
            <w:szCs w:val="24"/>
          </w:rPr>
          <w:t xml:space="preserve"> </w:t>
        </w:r>
      </w:ins>
      <w:ins w:id="4182" w:author="Philip Collender" w:date="2019-06-04T19:00:00Z">
        <w:r>
          <w:rPr>
            <w:rFonts w:ascii="Segoe UI" w:eastAsia="Times New Roman" w:hAnsi="Segoe UI" w:cs="Segoe UI"/>
            <w:color w:val="24292E"/>
            <w:sz w:val="24"/>
            <w:szCs w:val="24"/>
          </w:rPr>
          <w:t>computation time of</w:t>
        </w:r>
      </w:ins>
      <w:ins w:id="4183" w:author="Philip Collender" w:date="2019-06-04T18:59:00Z">
        <w:r>
          <w:rPr>
            <w:rFonts w:ascii="Segoe UI" w:eastAsia="Times New Roman" w:hAnsi="Segoe UI" w:cs="Segoe UI"/>
            <w:color w:val="24292E"/>
            <w:sz w:val="24"/>
            <w:szCs w:val="24"/>
          </w:rPr>
          <w:t xml:space="preserve"> </w:t>
        </w:r>
      </w:ins>
      <w:ins w:id="4184" w:author="Philip Collender" w:date="2019-06-04T19:00:00Z">
        <w:r>
          <w:rPr>
            <w:rFonts w:ascii="Segoe UI" w:eastAsia="Times New Roman" w:hAnsi="Segoe UI" w:cs="Segoe UI"/>
            <w:color w:val="24292E"/>
            <w:sz w:val="24"/>
            <w:szCs w:val="24"/>
          </w:rPr>
          <w:t>a</w:t>
        </w:r>
      </w:ins>
      <w:ins w:id="4185" w:author="Philip Collender" w:date="2019-06-04T18:37:00Z">
        <w:r w:rsidR="00764839">
          <w:rPr>
            <w:rFonts w:ascii="Segoe UI" w:eastAsia="Times New Roman" w:hAnsi="Segoe UI" w:cs="Segoe UI"/>
            <w:color w:val="24292E"/>
            <w:sz w:val="24"/>
            <w:szCs w:val="24"/>
          </w:rPr>
          <w:t>vailable m</w:t>
        </w:r>
      </w:ins>
      <w:ins w:id="4186" w:author="Philip Collender" w:date="2019-06-04T19:04:00Z">
        <w:r w:rsidR="00C20093">
          <w:rPr>
            <w:rFonts w:ascii="Segoe UI" w:eastAsia="Times New Roman" w:hAnsi="Segoe UI" w:cs="Segoe UI"/>
            <w:color w:val="24292E"/>
            <w:sz w:val="24"/>
            <w:szCs w:val="24"/>
          </w:rPr>
          <w:t>ethods</w:t>
        </w:r>
      </w:ins>
    </w:p>
    <w:p w14:paraId="6D328C22" w14:textId="77777777" w:rsidR="00A4011D" w:rsidRDefault="00A4011D" w:rsidP="00A4011D">
      <w:pPr>
        <w:shd w:val="clear" w:color="auto" w:fill="FFFFFF"/>
        <w:spacing w:after="240" w:line="240" w:lineRule="auto"/>
        <w:rPr>
          <w:ins w:id="4187" w:author="Philip Collender" w:date="2019-06-04T20:59:00Z"/>
          <w:rFonts w:ascii="Segoe UI" w:eastAsia="Times New Roman" w:hAnsi="Segoe UI" w:cs="Segoe UI"/>
          <w:color w:val="24292E"/>
          <w:sz w:val="24"/>
          <w:szCs w:val="24"/>
        </w:rPr>
      </w:pPr>
      <w:ins w:id="4188" w:author="Philip Collender" w:date="2019-06-04T20:50:00Z">
        <w:r>
          <w:rPr>
            <w:rFonts w:ascii="Segoe UI" w:eastAsia="Times New Roman" w:hAnsi="Segoe UI" w:cs="Segoe UI"/>
            <w:color w:val="24292E"/>
            <w:sz w:val="24"/>
            <w:szCs w:val="24"/>
          </w:rPr>
          <w:t>During our methods development, we explored a range of approaches to Chinese name matching, ranging from single pairs of</w:t>
        </w:r>
      </w:ins>
      <w:ins w:id="4189" w:author="Philip Collender" w:date="2019-06-04T20:55:00Z">
        <w:r>
          <w:rPr>
            <w:rFonts w:ascii="Segoe UI" w:eastAsia="Times New Roman" w:hAnsi="Segoe UI" w:cs="Segoe UI"/>
            <w:color w:val="24292E"/>
            <w:sz w:val="24"/>
            <w:szCs w:val="24"/>
          </w:rPr>
          <w:t xml:space="preserve"> transformations and similarity metrics, to a s</w:t>
        </w:r>
      </w:ins>
      <w:ins w:id="4190" w:author="Philip Collender" w:date="2019-06-04T20:56:00Z">
        <w:r>
          <w:rPr>
            <w:rFonts w:ascii="Segoe UI" w:eastAsia="Times New Roman" w:hAnsi="Segoe UI" w:cs="Segoe UI"/>
            <w:color w:val="24292E"/>
            <w:sz w:val="24"/>
            <w:szCs w:val="24"/>
          </w:rPr>
          <w:t xml:space="preserve">imple linear combination of multiple transformation-similarity pairs, to large ensembles of boosted decision trees. </w:t>
        </w:r>
        <w:r w:rsidR="003641FB">
          <w:rPr>
            <w:rFonts w:ascii="Segoe UI" w:eastAsia="Times New Roman" w:hAnsi="Segoe UI" w:cs="Segoe UI"/>
            <w:color w:val="24292E"/>
            <w:sz w:val="24"/>
            <w:szCs w:val="24"/>
          </w:rPr>
          <w:t>In general, computation time and name-matching performance</w:t>
        </w:r>
      </w:ins>
      <w:ins w:id="4191" w:author="Philip Collender" w:date="2019-06-04T20:57:00Z">
        <w:r w:rsidR="003641FB">
          <w:rPr>
            <w:rFonts w:ascii="Segoe UI" w:eastAsia="Times New Roman" w:hAnsi="Segoe UI" w:cs="Segoe UI"/>
            <w:color w:val="24292E"/>
            <w:sz w:val="24"/>
            <w:szCs w:val="24"/>
          </w:rPr>
          <w:t xml:space="preserve"> increased with model complexity, and so the user may wish to consider more complex models for smaller linkage applications (or for larger ones if they are willing to wait a while for results), and perhaps accept slightly diminished performance for the sake </w:t>
        </w:r>
      </w:ins>
      <w:ins w:id="4192" w:author="Philip Collender" w:date="2019-06-04T20:58:00Z">
        <w:r w:rsidR="003641FB">
          <w:rPr>
            <w:rFonts w:ascii="Segoe UI" w:eastAsia="Times New Roman" w:hAnsi="Segoe UI" w:cs="Segoe UI"/>
            <w:color w:val="24292E"/>
            <w:sz w:val="24"/>
            <w:szCs w:val="24"/>
          </w:rPr>
          <w:t xml:space="preserve">of computation efficiency in other scenarios. </w:t>
        </w:r>
      </w:ins>
    </w:p>
    <w:p w14:paraId="4736E2B9" w14:textId="77777777" w:rsidR="003641FB" w:rsidRDefault="003641FB" w:rsidP="00A4011D">
      <w:pPr>
        <w:shd w:val="clear" w:color="auto" w:fill="FFFFFF"/>
        <w:spacing w:after="240" w:line="240" w:lineRule="auto"/>
        <w:rPr>
          <w:ins w:id="4193" w:author="Philip Collender" w:date="2019-06-04T21:00:00Z"/>
          <w:rFonts w:ascii="Segoe UI" w:eastAsia="Times New Roman" w:hAnsi="Segoe UI" w:cs="Segoe UI"/>
          <w:color w:val="24292E"/>
          <w:sz w:val="24"/>
          <w:szCs w:val="24"/>
        </w:rPr>
      </w:pPr>
      <w:ins w:id="4194" w:author="Philip Collender" w:date="2019-06-04T21:00:00Z">
        <w:r>
          <w:rPr>
            <w:rFonts w:ascii="Segoe UI" w:eastAsia="Times New Roman" w:hAnsi="Segoe UI" w:cs="Segoe UI"/>
            <w:color w:val="24292E"/>
            <w:sz w:val="24"/>
            <w:szCs w:val="24"/>
          </w:rPr>
          <w:t>Here we plot the relative performance on non-exact matches for each method</w:t>
        </w:r>
      </w:ins>
    </w:p>
    <w:p w14:paraId="1FA49C1D" w14:textId="77777777" w:rsidR="003641FB" w:rsidRDefault="003641FB" w:rsidP="00A4011D">
      <w:pPr>
        <w:shd w:val="clear" w:color="auto" w:fill="FFFFFF"/>
        <w:spacing w:after="240" w:line="240" w:lineRule="auto"/>
        <w:rPr>
          <w:ins w:id="4195" w:author="Philip Collender" w:date="2019-06-04T21:00:00Z"/>
          <w:rFonts w:ascii="Segoe UI" w:eastAsia="Times New Roman" w:hAnsi="Segoe UI" w:cs="Segoe UI"/>
          <w:color w:val="24292E"/>
          <w:sz w:val="24"/>
          <w:szCs w:val="24"/>
        </w:rPr>
      </w:pPr>
      <w:ins w:id="4196" w:author="Philip Collender" w:date="2019-06-04T21:02:00Z">
        <w:r>
          <w:rPr>
            <w:noProof/>
          </w:rPr>
          <w:lastRenderedPageBreak/>
          <w:drawing>
            <wp:inline distT="0" distB="0" distL="0" distR="0" wp14:anchorId="5F3EF53D" wp14:editId="0D531A47">
              <wp:extent cx="5943600" cy="4335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35145"/>
                      </a:xfrm>
                      <a:prstGeom prst="rect">
                        <a:avLst/>
                      </a:prstGeom>
                      <a:noFill/>
                      <a:ln>
                        <a:noFill/>
                      </a:ln>
                    </pic:spPr>
                  </pic:pic>
                </a:graphicData>
              </a:graphic>
            </wp:inline>
          </w:drawing>
        </w:r>
      </w:ins>
    </w:p>
    <w:p w14:paraId="0905D443" w14:textId="77777777" w:rsidR="003641FB" w:rsidRDefault="003641FB" w:rsidP="00A4011D">
      <w:pPr>
        <w:shd w:val="clear" w:color="auto" w:fill="FFFFFF"/>
        <w:spacing w:after="240" w:line="240" w:lineRule="auto"/>
        <w:rPr>
          <w:ins w:id="4197" w:author="Philip Collender" w:date="2019-06-04T21:00:00Z"/>
          <w:rFonts w:ascii="Segoe UI" w:eastAsia="Times New Roman" w:hAnsi="Segoe UI" w:cs="Segoe UI"/>
          <w:color w:val="24292E"/>
          <w:sz w:val="24"/>
          <w:szCs w:val="24"/>
        </w:rPr>
      </w:pPr>
      <w:ins w:id="4198" w:author="Philip Collender" w:date="2019-06-04T20:58:00Z">
        <w:r>
          <w:rPr>
            <w:rFonts w:ascii="Segoe UI" w:eastAsia="Times New Roman" w:hAnsi="Segoe UI" w:cs="Segoe UI"/>
            <w:color w:val="24292E"/>
            <w:sz w:val="24"/>
            <w:szCs w:val="24"/>
          </w:rPr>
          <w:t xml:space="preserve">Below we plot the expected runtime for the best example of each method on a </w:t>
        </w:r>
      </w:ins>
      <w:ins w:id="4199" w:author="Philip Collender" w:date="2019-06-04T20:59:00Z">
        <w:r>
          <w:rPr>
            <w:rFonts w:ascii="Segoe UI" w:eastAsia="Times New Roman" w:hAnsi="Segoe UI" w:cs="Segoe UI"/>
            <w:color w:val="24292E"/>
            <w:sz w:val="24"/>
            <w:szCs w:val="24"/>
          </w:rPr>
          <w:t>computer with 24 cores working in parallel as record sizes increase:</w:t>
        </w:r>
      </w:ins>
    </w:p>
    <w:p w14:paraId="3FACCC02" w14:textId="77777777" w:rsidR="003641FB" w:rsidRDefault="003641FB" w:rsidP="00A4011D">
      <w:pPr>
        <w:shd w:val="clear" w:color="auto" w:fill="FFFFFF"/>
        <w:spacing w:after="240" w:line="240" w:lineRule="auto"/>
        <w:rPr>
          <w:ins w:id="4200" w:author="Philip Collender" w:date="2019-06-04T21:00:00Z"/>
          <w:rFonts w:ascii="Segoe UI" w:eastAsia="Times New Roman" w:hAnsi="Segoe UI" w:cs="Segoe UI"/>
          <w:color w:val="24292E"/>
          <w:sz w:val="24"/>
          <w:szCs w:val="24"/>
        </w:rPr>
      </w:pPr>
    </w:p>
    <w:p w14:paraId="631B2F02" w14:textId="77777777" w:rsidR="003641FB" w:rsidRDefault="00824640" w:rsidP="00A4011D">
      <w:pPr>
        <w:shd w:val="clear" w:color="auto" w:fill="FFFFFF"/>
        <w:spacing w:after="240" w:line="240" w:lineRule="auto"/>
        <w:rPr>
          <w:ins w:id="4201" w:author="Philip Collender" w:date="2019-06-04T21:31:00Z"/>
          <w:rFonts w:ascii="Segoe UI" w:eastAsia="Times New Roman" w:hAnsi="Segoe UI" w:cs="Segoe UI"/>
          <w:color w:val="24292E"/>
          <w:sz w:val="24"/>
          <w:szCs w:val="24"/>
        </w:rPr>
      </w:pPr>
      <w:ins w:id="4202" w:author="Philip Collender" w:date="2019-06-04T21:31:00Z">
        <w:r>
          <w:rPr>
            <w:noProof/>
          </w:rPr>
          <w:lastRenderedPageBreak/>
          <w:drawing>
            <wp:inline distT="0" distB="0" distL="0" distR="0" wp14:anchorId="4823C599" wp14:editId="1F605414">
              <wp:extent cx="594360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07815"/>
                      </a:xfrm>
                      <a:prstGeom prst="rect">
                        <a:avLst/>
                      </a:prstGeom>
                    </pic:spPr>
                  </pic:pic>
                </a:graphicData>
              </a:graphic>
            </wp:inline>
          </w:drawing>
        </w:r>
      </w:ins>
    </w:p>
    <w:p w14:paraId="24E7481B" w14:textId="77777777" w:rsidR="00824640" w:rsidRDefault="00BB68D1" w:rsidP="00A4011D">
      <w:pPr>
        <w:shd w:val="clear" w:color="auto" w:fill="FFFFFF"/>
        <w:spacing w:after="240" w:line="240" w:lineRule="auto"/>
        <w:rPr>
          <w:ins w:id="4203" w:author="Philip Collender" w:date="2019-06-04T21:30:00Z"/>
          <w:rFonts w:ascii="Segoe UI" w:eastAsia="Times New Roman" w:hAnsi="Segoe UI" w:cs="Segoe UI"/>
          <w:color w:val="24292E"/>
          <w:sz w:val="24"/>
          <w:szCs w:val="24"/>
        </w:rPr>
      </w:pPr>
      <w:ins w:id="4204" w:author="Philip Collender" w:date="2019-06-04T21:31:00Z">
        <w:r>
          <w:rPr>
            <w:noProof/>
          </w:rPr>
          <w:lastRenderedPageBreak/>
          <w:drawing>
            <wp:inline distT="0" distB="0" distL="0" distR="0" wp14:anchorId="4D864068" wp14:editId="3261B803">
              <wp:extent cx="5943600" cy="4107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07815"/>
                      </a:xfrm>
                      <a:prstGeom prst="rect">
                        <a:avLst/>
                      </a:prstGeom>
                    </pic:spPr>
                  </pic:pic>
                </a:graphicData>
              </a:graphic>
            </wp:inline>
          </w:drawing>
        </w:r>
      </w:ins>
      <w:bookmarkStart w:id="4205" w:name="_GoBack"/>
      <w:bookmarkEnd w:id="4205"/>
    </w:p>
    <w:p w14:paraId="57C5E842" w14:textId="77777777" w:rsidR="00824640" w:rsidRDefault="00824640" w:rsidP="00A4011D">
      <w:pPr>
        <w:shd w:val="clear" w:color="auto" w:fill="FFFFFF"/>
        <w:spacing w:after="240" w:line="240" w:lineRule="auto"/>
        <w:rPr>
          <w:ins w:id="4206" w:author="Philip Collender" w:date="2019-06-04T21:00:00Z"/>
          <w:rFonts w:ascii="Segoe UI" w:eastAsia="Times New Roman" w:hAnsi="Segoe UI" w:cs="Segoe UI"/>
          <w:color w:val="24292E"/>
          <w:sz w:val="24"/>
          <w:szCs w:val="24"/>
        </w:rPr>
      </w:pPr>
    </w:p>
    <w:p w14:paraId="5E6C0B82" w14:textId="77777777" w:rsidR="003641FB" w:rsidRDefault="003641FB" w:rsidP="00A4011D">
      <w:pPr>
        <w:shd w:val="clear" w:color="auto" w:fill="FFFFFF"/>
        <w:spacing w:after="240" w:line="240" w:lineRule="auto"/>
        <w:rPr>
          <w:ins w:id="4207" w:author="Philip Collender" w:date="2019-06-04T20:59:00Z"/>
          <w:rFonts w:ascii="Segoe UI" w:eastAsia="Times New Roman" w:hAnsi="Segoe UI" w:cs="Segoe UI"/>
          <w:color w:val="24292E"/>
          <w:sz w:val="24"/>
          <w:szCs w:val="24"/>
        </w:rPr>
      </w:pPr>
    </w:p>
    <w:p w14:paraId="72026AC4" w14:textId="77777777" w:rsidR="003641FB" w:rsidRDefault="003641FB" w:rsidP="00A4011D">
      <w:pPr>
        <w:shd w:val="clear" w:color="auto" w:fill="FFFFFF"/>
        <w:spacing w:after="240" w:line="240" w:lineRule="auto"/>
        <w:rPr>
          <w:ins w:id="4208" w:author="Philip Collender" w:date="2019-06-04T20:59:00Z"/>
          <w:rFonts w:ascii="Segoe UI" w:eastAsia="Times New Roman" w:hAnsi="Segoe UI" w:cs="Segoe UI"/>
          <w:color w:val="24292E"/>
          <w:sz w:val="24"/>
          <w:szCs w:val="24"/>
        </w:rPr>
      </w:pPr>
    </w:p>
    <w:p w14:paraId="61C6DAA9" w14:textId="77777777" w:rsidR="003641FB" w:rsidRPr="00A4011D" w:rsidRDefault="003641FB" w:rsidP="00A4011D">
      <w:pPr>
        <w:shd w:val="clear" w:color="auto" w:fill="FFFFFF"/>
        <w:spacing w:after="240" w:line="240" w:lineRule="auto"/>
        <w:rPr>
          <w:ins w:id="4209" w:author="Philip Collender" w:date="2019-06-04T18:36:00Z"/>
          <w:rFonts w:ascii="Segoe UI" w:eastAsia="Times New Roman" w:hAnsi="Segoe UI" w:cs="Segoe UI"/>
          <w:color w:val="24292E"/>
          <w:sz w:val="24"/>
          <w:szCs w:val="24"/>
          <w:rPrChange w:id="4210" w:author="Philip Collender" w:date="2019-06-04T20:50:00Z">
            <w:rPr>
              <w:ins w:id="4211" w:author="Philip Collender" w:date="2019-06-04T18:36:00Z"/>
            </w:rPr>
          </w:rPrChange>
        </w:rPr>
        <w:pPrChange w:id="4212" w:author="Philip Collender" w:date="2019-06-04T20:50:00Z">
          <w:pPr>
            <w:pStyle w:val="ListParagraph"/>
            <w:numPr>
              <w:numId w:val="17"/>
            </w:numPr>
            <w:shd w:val="clear" w:color="auto" w:fill="FFFFFF"/>
            <w:tabs>
              <w:tab w:val="num" w:pos="720"/>
            </w:tabs>
            <w:spacing w:after="240" w:line="240" w:lineRule="auto"/>
            <w:ind w:hanging="360"/>
          </w:pPr>
        </w:pPrChange>
      </w:pPr>
    </w:p>
    <w:p w14:paraId="24BF702B" w14:textId="77777777" w:rsidR="00947C79" w:rsidRDefault="00947C79"/>
    <w:sectPr w:rsidR="00947C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4" w:author="Philip Collender" w:date="2019-06-04T11:37:00Z" w:initials="PC">
    <w:p w14:paraId="5AA2AF69" w14:textId="77777777" w:rsidR="00A4011D" w:rsidRDefault="00A4011D">
      <w:pPr>
        <w:pStyle w:val="CommentText"/>
      </w:pPr>
      <w:r>
        <w:rPr>
          <w:rStyle w:val="CommentReference"/>
        </w:rPr>
        <w:annotationRef/>
      </w:r>
      <w:r>
        <w:rPr>
          <w:rStyle w:val="CommentReference"/>
        </w:rPr>
        <w:t>This may be the default already in China?</w:t>
      </w:r>
    </w:p>
  </w:comment>
  <w:comment w:id="411" w:author="Philip Collender" w:date="2019-06-04T18:21:00Z" w:initials="PC">
    <w:p w14:paraId="2E3037E5" w14:textId="77777777" w:rsidR="00A4011D" w:rsidRDefault="00A4011D">
      <w:pPr>
        <w:pStyle w:val="CommentText"/>
      </w:pPr>
      <w:r>
        <w:rPr>
          <w:rStyle w:val="CommentReference"/>
        </w:rPr>
        <w:annotationRef/>
      </w:r>
      <w:r>
        <w:t xml:space="preserve">Now </w:t>
      </w:r>
      <w:proofErr w:type="spellStart"/>
      <w:proofErr w:type="gramStart"/>
      <w:r>
        <w:t>threshold.match</w:t>
      </w:r>
      <w:proofErr w:type="spellEnd"/>
      <w:proofErr w:type="gramEnd"/>
      <w:r>
        <w:t xml:space="preserve"> is returned in the EM object, so no need to write it 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2AF69" w15:done="0"/>
  <w15:commentEx w15:paraId="2E3037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2AF69" w16cid:durableId="20A0D663"/>
  <w16cid:commentId w16cid:paraId="2E3037E5" w16cid:durableId="20A13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A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B37"/>
    <w:multiLevelType w:val="multilevel"/>
    <w:tmpl w:val="EA32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95F5E"/>
    <w:multiLevelType w:val="multilevel"/>
    <w:tmpl w:val="C5B4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00852"/>
    <w:multiLevelType w:val="multilevel"/>
    <w:tmpl w:val="A6D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94243"/>
    <w:multiLevelType w:val="multilevel"/>
    <w:tmpl w:val="8A2C4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B1517D"/>
    <w:multiLevelType w:val="multilevel"/>
    <w:tmpl w:val="A1C82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2684C"/>
    <w:multiLevelType w:val="multilevel"/>
    <w:tmpl w:val="E0D01B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C4135"/>
    <w:multiLevelType w:val="multilevel"/>
    <w:tmpl w:val="6A98CAE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A045D55"/>
    <w:multiLevelType w:val="multilevel"/>
    <w:tmpl w:val="9468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21BBB"/>
    <w:multiLevelType w:val="multilevel"/>
    <w:tmpl w:val="F2069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956C2"/>
    <w:multiLevelType w:val="multilevel"/>
    <w:tmpl w:val="22BE1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A2524"/>
    <w:multiLevelType w:val="multilevel"/>
    <w:tmpl w:val="12083F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24F9A"/>
    <w:multiLevelType w:val="multilevel"/>
    <w:tmpl w:val="008EC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B577C"/>
    <w:multiLevelType w:val="multilevel"/>
    <w:tmpl w:val="E6B40A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07A0B"/>
    <w:multiLevelType w:val="multilevel"/>
    <w:tmpl w:val="949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36EF1"/>
    <w:multiLevelType w:val="multilevel"/>
    <w:tmpl w:val="B8E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25E57"/>
    <w:multiLevelType w:val="multilevel"/>
    <w:tmpl w:val="192A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C27B6"/>
    <w:multiLevelType w:val="multilevel"/>
    <w:tmpl w:val="688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9"/>
  </w:num>
  <w:num w:numId="6">
    <w:abstractNumId w:val="10"/>
  </w:num>
  <w:num w:numId="7">
    <w:abstractNumId w:val="5"/>
  </w:num>
  <w:num w:numId="8">
    <w:abstractNumId w:val="12"/>
  </w:num>
  <w:num w:numId="9">
    <w:abstractNumId w:val="3"/>
  </w:num>
  <w:num w:numId="10">
    <w:abstractNumId w:val="6"/>
  </w:num>
  <w:num w:numId="11">
    <w:abstractNumId w:val="14"/>
  </w:num>
  <w:num w:numId="12">
    <w:abstractNumId w:val="11"/>
  </w:num>
  <w:num w:numId="13">
    <w:abstractNumId w:val="0"/>
  </w:num>
  <w:num w:numId="14">
    <w:abstractNumId w:val="15"/>
  </w:num>
  <w:num w:numId="15">
    <w:abstractNumId w:val="13"/>
  </w:num>
  <w:num w:numId="16">
    <w:abstractNumId w:val="16"/>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Collender">
    <w15:presenceInfo w15:providerId="Windows Live" w15:userId="6fdfd3263ddb26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0"/>
    <w:rsid w:val="001F1EAC"/>
    <w:rsid w:val="00226AF8"/>
    <w:rsid w:val="002F57B6"/>
    <w:rsid w:val="003641FB"/>
    <w:rsid w:val="003F3315"/>
    <w:rsid w:val="00401EE5"/>
    <w:rsid w:val="004B3B33"/>
    <w:rsid w:val="004B3BE1"/>
    <w:rsid w:val="0055590E"/>
    <w:rsid w:val="005F1B83"/>
    <w:rsid w:val="006C36E1"/>
    <w:rsid w:val="007142ED"/>
    <w:rsid w:val="0075721E"/>
    <w:rsid w:val="00764839"/>
    <w:rsid w:val="00824640"/>
    <w:rsid w:val="00947C79"/>
    <w:rsid w:val="00A4011D"/>
    <w:rsid w:val="00A96076"/>
    <w:rsid w:val="00BB68D1"/>
    <w:rsid w:val="00BC3AAF"/>
    <w:rsid w:val="00BF2202"/>
    <w:rsid w:val="00C20093"/>
    <w:rsid w:val="00C87415"/>
    <w:rsid w:val="00D35E43"/>
    <w:rsid w:val="00D82925"/>
    <w:rsid w:val="00DF2E30"/>
    <w:rsid w:val="00F7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2798"/>
  <w15:chartTrackingRefBased/>
  <w15:docId w15:val="{5112640E-A763-4D83-AC83-F33C0121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2E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E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E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E30"/>
    <w:rPr>
      <w:color w:val="0000FF"/>
      <w:u w:val="single"/>
    </w:rPr>
  </w:style>
  <w:style w:type="paragraph" w:styleId="HTMLPreformatted">
    <w:name w:val="HTML Preformatted"/>
    <w:basedOn w:val="Normal"/>
    <w:link w:val="HTMLPreformattedChar"/>
    <w:uiPriority w:val="99"/>
    <w:semiHidden/>
    <w:unhideWhenUsed/>
    <w:rsid w:val="00DF2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E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E30"/>
    <w:rPr>
      <w:rFonts w:ascii="Courier New" w:eastAsia="Times New Roman" w:hAnsi="Courier New" w:cs="Courier New"/>
      <w:sz w:val="20"/>
      <w:szCs w:val="20"/>
    </w:rPr>
  </w:style>
  <w:style w:type="character" w:styleId="Strong">
    <w:name w:val="Strong"/>
    <w:basedOn w:val="DefaultParagraphFont"/>
    <w:uiPriority w:val="22"/>
    <w:qFormat/>
    <w:rsid w:val="00DF2E30"/>
    <w:rPr>
      <w:b/>
      <w:bCs/>
    </w:rPr>
  </w:style>
  <w:style w:type="character" w:styleId="CommentReference">
    <w:name w:val="annotation reference"/>
    <w:basedOn w:val="DefaultParagraphFont"/>
    <w:uiPriority w:val="99"/>
    <w:semiHidden/>
    <w:unhideWhenUsed/>
    <w:rsid w:val="003F3315"/>
    <w:rPr>
      <w:sz w:val="16"/>
      <w:szCs w:val="16"/>
    </w:rPr>
  </w:style>
  <w:style w:type="paragraph" w:styleId="CommentText">
    <w:name w:val="annotation text"/>
    <w:basedOn w:val="Normal"/>
    <w:link w:val="CommentTextChar"/>
    <w:uiPriority w:val="99"/>
    <w:semiHidden/>
    <w:unhideWhenUsed/>
    <w:rsid w:val="003F3315"/>
    <w:pPr>
      <w:spacing w:line="240" w:lineRule="auto"/>
    </w:pPr>
    <w:rPr>
      <w:sz w:val="20"/>
      <w:szCs w:val="20"/>
    </w:rPr>
  </w:style>
  <w:style w:type="character" w:customStyle="1" w:styleId="CommentTextChar">
    <w:name w:val="Comment Text Char"/>
    <w:basedOn w:val="DefaultParagraphFont"/>
    <w:link w:val="CommentText"/>
    <w:uiPriority w:val="99"/>
    <w:semiHidden/>
    <w:rsid w:val="003F3315"/>
    <w:rPr>
      <w:sz w:val="20"/>
      <w:szCs w:val="20"/>
    </w:rPr>
  </w:style>
  <w:style w:type="paragraph" w:styleId="CommentSubject">
    <w:name w:val="annotation subject"/>
    <w:basedOn w:val="CommentText"/>
    <w:next w:val="CommentText"/>
    <w:link w:val="CommentSubjectChar"/>
    <w:uiPriority w:val="99"/>
    <w:semiHidden/>
    <w:unhideWhenUsed/>
    <w:rsid w:val="003F3315"/>
    <w:rPr>
      <w:b/>
      <w:bCs/>
    </w:rPr>
  </w:style>
  <w:style w:type="character" w:customStyle="1" w:styleId="CommentSubjectChar">
    <w:name w:val="Comment Subject Char"/>
    <w:basedOn w:val="CommentTextChar"/>
    <w:link w:val="CommentSubject"/>
    <w:uiPriority w:val="99"/>
    <w:semiHidden/>
    <w:rsid w:val="003F3315"/>
    <w:rPr>
      <w:b/>
      <w:bCs/>
      <w:sz w:val="20"/>
      <w:szCs w:val="20"/>
    </w:rPr>
  </w:style>
  <w:style w:type="paragraph" w:styleId="BalloonText">
    <w:name w:val="Balloon Text"/>
    <w:basedOn w:val="Normal"/>
    <w:link w:val="BalloonTextChar"/>
    <w:uiPriority w:val="99"/>
    <w:semiHidden/>
    <w:unhideWhenUsed/>
    <w:rsid w:val="003F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315"/>
    <w:rPr>
      <w:rFonts w:ascii="Segoe UI" w:hAnsi="Segoe UI" w:cs="Segoe UI"/>
      <w:sz w:val="18"/>
      <w:szCs w:val="18"/>
    </w:rPr>
  </w:style>
  <w:style w:type="paragraph" w:styleId="ListParagraph">
    <w:name w:val="List Paragraph"/>
    <w:basedOn w:val="Normal"/>
    <w:uiPriority w:val="34"/>
    <w:qFormat/>
    <w:rsid w:val="006C36E1"/>
    <w:pPr>
      <w:ind w:left="720"/>
      <w:contextualSpacing/>
    </w:pPr>
  </w:style>
  <w:style w:type="character" w:customStyle="1" w:styleId="gnkrckgcgsb">
    <w:name w:val="gnkrckgcgsb"/>
    <w:basedOn w:val="DefaultParagraphFont"/>
    <w:rsid w:val="00BC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82488">
      <w:bodyDiv w:val="1"/>
      <w:marLeft w:val="0"/>
      <w:marRight w:val="0"/>
      <w:marTop w:val="0"/>
      <w:marBottom w:val="0"/>
      <w:divBdr>
        <w:top w:val="none" w:sz="0" w:space="0" w:color="auto"/>
        <w:left w:val="none" w:sz="0" w:space="0" w:color="auto"/>
        <w:bottom w:val="none" w:sz="0" w:space="0" w:color="auto"/>
        <w:right w:val="none" w:sz="0" w:space="0" w:color="auto"/>
      </w:divBdr>
    </w:div>
    <w:div w:id="1154180130">
      <w:bodyDiv w:val="1"/>
      <w:marLeft w:val="0"/>
      <w:marRight w:val="0"/>
      <w:marTop w:val="0"/>
      <w:marBottom w:val="0"/>
      <w:divBdr>
        <w:top w:val="none" w:sz="0" w:space="0" w:color="auto"/>
        <w:left w:val="none" w:sz="0" w:space="0" w:color="auto"/>
        <w:bottom w:val="none" w:sz="0" w:space="0" w:color="auto"/>
        <w:right w:val="none" w:sz="0" w:space="0" w:color="auto"/>
      </w:divBdr>
    </w:div>
    <w:div w:id="1200583181">
      <w:bodyDiv w:val="1"/>
      <w:marLeft w:val="0"/>
      <w:marRight w:val="0"/>
      <w:marTop w:val="0"/>
      <w:marBottom w:val="0"/>
      <w:divBdr>
        <w:top w:val="none" w:sz="0" w:space="0" w:color="auto"/>
        <w:left w:val="none" w:sz="0" w:space="0" w:color="auto"/>
        <w:bottom w:val="none" w:sz="0" w:space="0" w:color="auto"/>
        <w:right w:val="none" w:sz="0" w:space="0" w:color="auto"/>
      </w:divBdr>
      <w:divsChild>
        <w:div w:id="766584276">
          <w:marLeft w:val="0"/>
          <w:marRight w:val="0"/>
          <w:marTop w:val="0"/>
          <w:marBottom w:val="0"/>
          <w:divBdr>
            <w:top w:val="none" w:sz="0" w:space="0" w:color="auto"/>
            <w:left w:val="none" w:sz="0" w:space="0" w:color="auto"/>
            <w:bottom w:val="none" w:sz="0" w:space="0" w:color="auto"/>
            <w:right w:val="none" w:sz="0" w:space="0" w:color="auto"/>
          </w:divBdr>
          <w:divsChild>
            <w:div w:id="1758668694">
              <w:marLeft w:val="0"/>
              <w:marRight w:val="0"/>
              <w:marTop w:val="0"/>
              <w:marBottom w:val="0"/>
              <w:divBdr>
                <w:top w:val="none" w:sz="0" w:space="0" w:color="auto"/>
                <w:left w:val="none" w:sz="0" w:space="0" w:color="auto"/>
                <w:bottom w:val="none" w:sz="0" w:space="0" w:color="auto"/>
                <w:right w:val="none" w:sz="0" w:space="0" w:color="auto"/>
              </w:divBdr>
            </w:div>
          </w:divsChild>
        </w:div>
        <w:div w:id="333842390">
          <w:marLeft w:val="0"/>
          <w:marRight w:val="0"/>
          <w:marTop w:val="0"/>
          <w:marBottom w:val="0"/>
          <w:divBdr>
            <w:top w:val="none" w:sz="0" w:space="0" w:color="auto"/>
            <w:left w:val="none" w:sz="0" w:space="0" w:color="auto"/>
            <w:bottom w:val="none" w:sz="0" w:space="0" w:color="auto"/>
            <w:right w:val="none" w:sz="0" w:space="0" w:color="auto"/>
          </w:divBdr>
          <w:divsChild>
            <w:div w:id="1237932893">
              <w:marLeft w:val="0"/>
              <w:marRight w:val="0"/>
              <w:marTop w:val="0"/>
              <w:marBottom w:val="0"/>
              <w:divBdr>
                <w:top w:val="none" w:sz="0" w:space="0" w:color="auto"/>
                <w:left w:val="none" w:sz="0" w:space="0" w:color="auto"/>
                <w:bottom w:val="none" w:sz="0" w:space="0" w:color="auto"/>
                <w:right w:val="none" w:sz="0" w:space="0" w:color="auto"/>
              </w:divBdr>
            </w:div>
          </w:divsChild>
        </w:div>
        <w:div w:id="946426030">
          <w:marLeft w:val="0"/>
          <w:marRight w:val="0"/>
          <w:marTop w:val="0"/>
          <w:marBottom w:val="0"/>
          <w:divBdr>
            <w:top w:val="none" w:sz="0" w:space="0" w:color="auto"/>
            <w:left w:val="none" w:sz="0" w:space="0" w:color="auto"/>
            <w:bottom w:val="none" w:sz="0" w:space="0" w:color="auto"/>
            <w:right w:val="none" w:sz="0" w:space="0" w:color="auto"/>
          </w:divBdr>
          <w:divsChild>
            <w:div w:id="604994293">
              <w:marLeft w:val="0"/>
              <w:marRight w:val="0"/>
              <w:marTop w:val="0"/>
              <w:marBottom w:val="0"/>
              <w:divBdr>
                <w:top w:val="none" w:sz="0" w:space="0" w:color="auto"/>
                <w:left w:val="none" w:sz="0" w:space="0" w:color="auto"/>
                <w:bottom w:val="none" w:sz="0" w:space="0" w:color="auto"/>
                <w:right w:val="none" w:sz="0" w:space="0" w:color="auto"/>
              </w:divBdr>
            </w:div>
          </w:divsChild>
        </w:div>
        <w:div w:id="2052921865">
          <w:marLeft w:val="0"/>
          <w:marRight w:val="0"/>
          <w:marTop w:val="0"/>
          <w:marBottom w:val="0"/>
          <w:divBdr>
            <w:top w:val="none" w:sz="0" w:space="0" w:color="auto"/>
            <w:left w:val="none" w:sz="0" w:space="0" w:color="auto"/>
            <w:bottom w:val="none" w:sz="0" w:space="0" w:color="auto"/>
            <w:right w:val="none" w:sz="0" w:space="0" w:color="auto"/>
          </w:divBdr>
          <w:divsChild>
            <w:div w:id="1330913906">
              <w:marLeft w:val="0"/>
              <w:marRight w:val="0"/>
              <w:marTop w:val="0"/>
              <w:marBottom w:val="0"/>
              <w:divBdr>
                <w:top w:val="none" w:sz="0" w:space="0" w:color="auto"/>
                <w:left w:val="none" w:sz="0" w:space="0" w:color="auto"/>
                <w:bottom w:val="none" w:sz="0" w:space="0" w:color="auto"/>
                <w:right w:val="none" w:sz="0" w:space="0" w:color="auto"/>
              </w:divBdr>
            </w:div>
          </w:divsChild>
        </w:div>
        <w:div w:id="1041511702">
          <w:marLeft w:val="0"/>
          <w:marRight w:val="0"/>
          <w:marTop w:val="0"/>
          <w:marBottom w:val="0"/>
          <w:divBdr>
            <w:top w:val="none" w:sz="0" w:space="0" w:color="auto"/>
            <w:left w:val="none" w:sz="0" w:space="0" w:color="auto"/>
            <w:bottom w:val="none" w:sz="0" w:space="0" w:color="auto"/>
            <w:right w:val="none" w:sz="0" w:space="0" w:color="auto"/>
          </w:divBdr>
          <w:divsChild>
            <w:div w:id="1579633547">
              <w:marLeft w:val="0"/>
              <w:marRight w:val="0"/>
              <w:marTop w:val="0"/>
              <w:marBottom w:val="0"/>
              <w:divBdr>
                <w:top w:val="none" w:sz="0" w:space="0" w:color="auto"/>
                <w:left w:val="none" w:sz="0" w:space="0" w:color="auto"/>
                <w:bottom w:val="none" w:sz="0" w:space="0" w:color="auto"/>
                <w:right w:val="none" w:sz="0" w:space="0" w:color="auto"/>
              </w:divBdr>
            </w:div>
          </w:divsChild>
        </w:div>
        <w:div w:id="663433805">
          <w:marLeft w:val="0"/>
          <w:marRight w:val="0"/>
          <w:marTop w:val="0"/>
          <w:marBottom w:val="0"/>
          <w:divBdr>
            <w:top w:val="none" w:sz="0" w:space="0" w:color="auto"/>
            <w:left w:val="none" w:sz="0" w:space="0" w:color="auto"/>
            <w:bottom w:val="none" w:sz="0" w:space="0" w:color="auto"/>
            <w:right w:val="none" w:sz="0" w:space="0" w:color="auto"/>
          </w:divBdr>
          <w:divsChild>
            <w:div w:id="588780726">
              <w:marLeft w:val="0"/>
              <w:marRight w:val="0"/>
              <w:marTop w:val="0"/>
              <w:marBottom w:val="0"/>
              <w:divBdr>
                <w:top w:val="none" w:sz="0" w:space="0" w:color="auto"/>
                <w:left w:val="none" w:sz="0" w:space="0" w:color="auto"/>
                <w:bottom w:val="none" w:sz="0" w:space="0" w:color="auto"/>
                <w:right w:val="none" w:sz="0" w:space="0" w:color="auto"/>
              </w:divBdr>
            </w:div>
          </w:divsChild>
        </w:div>
        <w:div w:id="943803873">
          <w:marLeft w:val="0"/>
          <w:marRight w:val="0"/>
          <w:marTop w:val="0"/>
          <w:marBottom w:val="0"/>
          <w:divBdr>
            <w:top w:val="none" w:sz="0" w:space="0" w:color="auto"/>
            <w:left w:val="none" w:sz="0" w:space="0" w:color="auto"/>
            <w:bottom w:val="none" w:sz="0" w:space="0" w:color="auto"/>
            <w:right w:val="none" w:sz="0" w:space="0" w:color="auto"/>
          </w:divBdr>
          <w:divsChild>
            <w:div w:id="1576085878">
              <w:marLeft w:val="0"/>
              <w:marRight w:val="0"/>
              <w:marTop w:val="0"/>
              <w:marBottom w:val="0"/>
              <w:divBdr>
                <w:top w:val="none" w:sz="0" w:space="0" w:color="auto"/>
                <w:left w:val="none" w:sz="0" w:space="0" w:color="auto"/>
                <w:bottom w:val="none" w:sz="0" w:space="0" w:color="auto"/>
                <w:right w:val="none" w:sz="0" w:space="0" w:color="auto"/>
              </w:divBdr>
            </w:div>
          </w:divsChild>
        </w:div>
        <w:div w:id="1445686826">
          <w:marLeft w:val="0"/>
          <w:marRight w:val="0"/>
          <w:marTop w:val="0"/>
          <w:marBottom w:val="0"/>
          <w:divBdr>
            <w:top w:val="none" w:sz="0" w:space="0" w:color="auto"/>
            <w:left w:val="none" w:sz="0" w:space="0" w:color="auto"/>
            <w:bottom w:val="none" w:sz="0" w:space="0" w:color="auto"/>
            <w:right w:val="none" w:sz="0" w:space="0" w:color="auto"/>
          </w:divBdr>
          <w:divsChild>
            <w:div w:id="1219785328">
              <w:marLeft w:val="0"/>
              <w:marRight w:val="0"/>
              <w:marTop w:val="0"/>
              <w:marBottom w:val="0"/>
              <w:divBdr>
                <w:top w:val="none" w:sz="0" w:space="0" w:color="auto"/>
                <w:left w:val="none" w:sz="0" w:space="0" w:color="auto"/>
                <w:bottom w:val="none" w:sz="0" w:space="0" w:color="auto"/>
                <w:right w:val="none" w:sz="0" w:space="0" w:color="auto"/>
              </w:divBdr>
            </w:div>
          </w:divsChild>
        </w:div>
        <w:div w:id="1549950312">
          <w:marLeft w:val="0"/>
          <w:marRight w:val="0"/>
          <w:marTop w:val="0"/>
          <w:marBottom w:val="0"/>
          <w:divBdr>
            <w:top w:val="none" w:sz="0" w:space="0" w:color="auto"/>
            <w:left w:val="none" w:sz="0" w:space="0" w:color="auto"/>
            <w:bottom w:val="none" w:sz="0" w:space="0" w:color="auto"/>
            <w:right w:val="none" w:sz="0" w:space="0" w:color="auto"/>
          </w:divBdr>
          <w:divsChild>
            <w:div w:id="1914461476">
              <w:marLeft w:val="0"/>
              <w:marRight w:val="0"/>
              <w:marTop w:val="0"/>
              <w:marBottom w:val="0"/>
              <w:divBdr>
                <w:top w:val="none" w:sz="0" w:space="0" w:color="auto"/>
                <w:left w:val="none" w:sz="0" w:space="0" w:color="auto"/>
                <w:bottom w:val="none" w:sz="0" w:space="0" w:color="auto"/>
                <w:right w:val="none" w:sz="0" w:space="0" w:color="auto"/>
              </w:divBdr>
            </w:div>
          </w:divsChild>
        </w:div>
        <w:div w:id="1364987585">
          <w:marLeft w:val="0"/>
          <w:marRight w:val="0"/>
          <w:marTop w:val="0"/>
          <w:marBottom w:val="0"/>
          <w:divBdr>
            <w:top w:val="none" w:sz="0" w:space="0" w:color="auto"/>
            <w:left w:val="none" w:sz="0" w:space="0" w:color="auto"/>
            <w:bottom w:val="none" w:sz="0" w:space="0" w:color="auto"/>
            <w:right w:val="none" w:sz="0" w:space="0" w:color="auto"/>
          </w:divBdr>
          <w:divsChild>
            <w:div w:id="178591954">
              <w:marLeft w:val="0"/>
              <w:marRight w:val="0"/>
              <w:marTop w:val="0"/>
              <w:marBottom w:val="0"/>
              <w:divBdr>
                <w:top w:val="none" w:sz="0" w:space="0" w:color="auto"/>
                <w:left w:val="none" w:sz="0" w:space="0" w:color="auto"/>
                <w:bottom w:val="none" w:sz="0" w:space="0" w:color="auto"/>
                <w:right w:val="none" w:sz="0" w:space="0" w:color="auto"/>
              </w:divBdr>
            </w:div>
          </w:divsChild>
        </w:div>
        <w:div w:id="1786994787">
          <w:marLeft w:val="0"/>
          <w:marRight w:val="0"/>
          <w:marTop w:val="0"/>
          <w:marBottom w:val="0"/>
          <w:divBdr>
            <w:top w:val="none" w:sz="0" w:space="0" w:color="auto"/>
            <w:left w:val="none" w:sz="0" w:space="0" w:color="auto"/>
            <w:bottom w:val="none" w:sz="0" w:space="0" w:color="auto"/>
            <w:right w:val="none" w:sz="0" w:space="0" w:color="auto"/>
          </w:divBdr>
          <w:divsChild>
            <w:div w:id="229930118">
              <w:marLeft w:val="0"/>
              <w:marRight w:val="0"/>
              <w:marTop w:val="0"/>
              <w:marBottom w:val="0"/>
              <w:divBdr>
                <w:top w:val="none" w:sz="0" w:space="0" w:color="auto"/>
                <w:left w:val="none" w:sz="0" w:space="0" w:color="auto"/>
                <w:bottom w:val="none" w:sz="0" w:space="0" w:color="auto"/>
                <w:right w:val="none" w:sz="0" w:space="0" w:color="auto"/>
              </w:divBdr>
            </w:div>
          </w:divsChild>
        </w:div>
        <w:div w:id="1487937764">
          <w:marLeft w:val="0"/>
          <w:marRight w:val="0"/>
          <w:marTop w:val="0"/>
          <w:marBottom w:val="0"/>
          <w:divBdr>
            <w:top w:val="none" w:sz="0" w:space="0" w:color="auto"/>
            <w:left w:val="none" w:sz="0" w:space="0" w:color="auto"/>
            <w:bottom w:val="none" w:sz="0" w:space="0" w:color="auto"/>
            <w:right w:val="none" w:sz="0" w:space="0" w:color="auto"/>
          </w:divBdr>
          <w:divsChild>
            <w:div w:id="1417243284">
              <w:marLeft w:val="0"/>
              <w:marRight w:val="0"/>
              <w:marTop w:val="0"/>
              <w:marBottom w:val="0"/>
              <w:divBdr>
                <w:top w:val="none" w:sz="0" w:space="0" w:color="auto"/>
                <w:left w:val="none" w:sz="0" w:space="0" w:color="auto"/>
                <w:bottom w:val="none" w:sz="0" w:space="0" w:color="auto"/>
                <w:right w:val="none" w:sz="0" w:space="0" w:color="auto"/>
              </w:divBdr>
            </w:div>
          </w:divsChild>
        </w:div>
        <w:div w:id="885144726">
          <w:marLeft w:val="0"/>
          <w:marRight w:val="0"/>
          <w:marTop w:val="0"/>
          <w:marBottom w:val="0"/>
          <w:divBdr>
            <w:top w:val="none" w:sz="0" w:space="0" w:color="auto"/>
            <w:left w:val="none" w:sz="0" w:space="0" w:color="auto"/>
            <w:bottom w:val="none" w:sz="0" w:space="0" w:color="auto"/>
            <w:right w:val="none" w:sz="0" w:space="0" w:color="auto"/>
          </w:divBdr>
          <w:divsChild>
            <w:div w:id="1331642971">
              <w:marLeft w:val="0"/>
              <w:marRight w:val="0"/>
              <w:marTop w:val="0"/>
              <w:marBottom w:val="0"/>
              <w:divBdr>
                <w:top w:val="none" w:sz="0" w:space="0" w:color="auto"/>
                <w:left w:val="none" w:sz="0" w:space="0" w:color="auto"/>
                <w:bottom w:val="none" w:sz="0" w:space="0" w:color="auto"/>
                <w:right w:val="none" w:sz="0" w:space="0" w:color="auto"/>
              </w:divBdr>
            </w:div>
          </w:divsChild>
        </w:div>
        <w:div w:id="1073310703">
          <w:marLeft w:val="0"/>
          <w:marRight w:val="0"/>
          <w:marTop w:val="0"/>
          <w:marBottom w:val="0"/>
          <w:divBdr>
            <w:top w:val="none" w:sz="0" w:space="0" w:color="auto"/>
            <w:left w:val="none" w:sz="0" w:space="0" w:color="auto"/>
            <w:bottom w:val="none" w:sz="0" w:space="0" w:color="auto"/>
            <w:right w:val="none" w:sz="0" w:space="0" w:color="auto"/>
          </w:divBdr>
          <w:divsChild>
            <w:div w:id="1607232364">
              <w:marLeft w:val="0"/>
              <w:marRight w:val="0"/>
              <w:marTop w:val="0"/>
              <w:marBottom w:val="0"/>
              <w:divBdr>
                <w:top w:val="none" w:sz="0" w:space="0" w:color="auto"/>
                <w:left w:val="none" w:sz="0" w:space="0" w:color="auto"/>
                <w:bottom w:val="none" w:sz="0" w:space="0" w:color="auto"/>
                <w:right w:val="none" w:sz="0" w:space="0" w:color="auto"/>
              </w:divBdr>
            </w:div>
          </w:divsChild>
        </w:div>
        <w:div w:id="1178349232">
          <w:marLeft w:val="0"/>
          <w:marRight w:val="0"/>
          <w:marTop w:val="0"/>
          <w:marBottom w:val="0"/>
          <w:divBdr>
            <w:top w:val="none" w:sz="0" w:space="0" w:color="auto"/>
            <w:left w:val="none" w:sz="0" w:space="0" w:color="auto"/>
            <w:bottom w:val="none" w:sz="0" w:space="0" w:color="auto"/>
            <w:right w:val="none" w:sz="0" w:space="0" w:color="auto"/>
          </w:divBdr>
          <w:divsChild>
            <w:div w:id="1631403214">
              <w:marLeft w:val="0"/>
              <w:marRight w:val="0"/>
              <w:marTop w:val="0"/>
              <w:marBottom w:val="0"/>
              <w:divBdr>
                <w:top w:val="none" w:sz="0" w:space="0" w:color="auto"/>
                <w:left w:val="none" w:sz="0" w:space="0" w:color="auto"/>
                <w:bottom w:val="none" w:sz="0" w:space="0" w:color="auto"/>
                <w:right w:val="none" w:sz="0" w:space="0" w:color="auto"/>
              </w:divBdr>
            </w:div>
          </w:divsChild>
        </w:div>
        <w:div w:id="1770657434">
          <w:marLeft w:val="0"/>
          <w:marRight w:val="0"/>
          <w:marTop w:val="0"/>
          <w:marBottom w:val="0"/>
          <w:divBdr>
            <w:top w:val="none" w:sz="0" w:space="0" w:color="auto"/>
            <w:left w:val="none" w:sz="0" w:space="0" w:color="auto"/>
            <w:bottom w:val="none" w:sz="0" w:space="0" w:color="auto"/>
            <w:right w:val="none" w:sz="0" w:space="0" w:color="auto"/>
          </w:divBdr>
          <w:divsChild>
            <w:div w:id="1035424173">
              <w:marLeft w:val="0"/>
              <w:marRight w:val="0"/>
              <w:marTop w:val="0"/>
              <w:marBottom w:val="0"/>
              <w:divBdr>
                <w:top w:val="none" w:sz="0" w:space="0" w:color="auto"/>
                <w:left w:val="none" w:sz="0" w:space="0" w:color="auto"/>
                <w:bottom w:val="none" w:sz="0" w:space="0" w:color="auto"/>
                <w:right w:val="none" w:sz="0" w:space="0" w:color="auto"/>
              </w:divBdr>
            </w:div>
          </w:divsChild>
        </w:div>
        <w:div w:id="2126078457">
          <w:marLeft w:val="0"/>
          <w:marRight w:val="0"/>
          <w:marTop w:val="0"/>
          <w:marBottom w:val="0"/>
          <w:divBdr>
            <w:top w:val="none" w:sz="0" w:space="0" w:color="auto"/>
            <w:left w:val="none" w:sz="0" w:space="0" w:color="auto"/>
            <w:bottom w:val="none" w:sz="0" w:space="0" w:color="auto"/>
            <w:right w:val="none" w:sz="0" w:space="0" w:color="auto"/>
          </w:divBdr>
          <w:divsChild>
            <w:div w:id="506335770">
              <w:marLeft w:val="0"/>
              <w:marRight w:val="0"/>
              <w:marTop w:val="0"/>
              <w:marBottom w:val="0"/>
              <w:divBdr>
                <w:top w:val="none" w:sz="0" w:space="0" w:color="auto"/>
                <w:left w:val="none" w:sz="0" w:space="0" w:color="auto"/>
                <w:bottom w:val="none" w:sz="0" w:space="0" w:color="auto"/>
                <w:right w:val="none" w:sz="0" w:space="0" w:color="auto"/>
              </w:divBdr>
            </w:div>
          </w:divsChild>
        </w:div>
        <w:div w:id="1500192192">
          <w:marLeft w:val="0"/>
          <w:marRight w:val="0"/>
          <w:marTop w:val="0"/>
          <w:marBottom w:val="0"/>
          <w:divBdr>
            <w:top w:val="none" w:sz="0" w:space="0" w:color="auto"/>
            <w:left w:val="none" w:sz="0" w:space="0" w:color="auto"/>
            <w:bottom w:val="none" w:sz="0" w:space="0" w:color="auto"/>
            <w:right w:val="none" w:sz="0" w:space="0" w:color="auto"/>
          </w:divBdr>
          <w:divsChild>
            <w:div w:id="1105078717">
              <w:marLeft w:val="0"/>
              <w:marRight w:val="0"/>
              <w:marTop w:val="0"/>
              <w:marBottom w:val="0"/>
              <w:divBdr>
                <w:top w:val="none" w:sz="0" w:space="0" w:color="auto"/>
                <w:left w:val="none" w:sz="0" w:space="0" w:color="auto"/>
                <w:bottom w:val="none" w:sz="0" w:space="0" w:color="auto"/>
                <w:right w:val="none" w:sz="0" w:space="0" w:color="auto"/>
              </w:divBdr>
            </w:div>
          </w:divsChild>
        </w:div>
        <w:div w:id="168107123">
          <w:marLeft w:val="0"/>
          <w:marRight w:val="0"/>
          <w:marTop w:val="0"/>
          <w:marBottom w:val="0"/>
          <w:divBdr>
            <w:top w:val="none" w:sz="0" w:space="0" w:color="auto"/>
            <w:left w:val="none" w:sz="0" w:space="0" w:color="auto"/>
            <w:bottom w:val="none" w:sz="0" w:space="0" w:color="auto"/>
            <w:right w:val="none" w:sz="0" w:space="0" w:color="auto"/>
          </w:divBdr>
          <w:divsChild>
            <w:div w:id="1724790141">
              <w:marLeft w:val="0"/>
              <w:marRight w:val="0"/>
              <w:marTop w:val="0"/>
              <w:marBottom w:val="0"/>
              <w:divBdr>
                <w:top w:val="none" w:sz="0" w:space="0" w:color="auto"/>
                <w:left w:val="none" w:sz="0" w:space="0" w:color="auto"/>
                <w:bottom w:val="none" w:sz="0" w:space="0" w:color="auto"/>
                <w:right w:val="none" w:sz="0" w:space="0" w:color="auto"/>
              </w:divBdr>
            </w:div>
          </w:divsChild>
        </w:div>
        <w:div w:id="710886905">
          <w:marLeft w:val="0"/>
          <w:marRight w:val="0"/>
          <w:marTop w:val="0"/>
          <w:marBottom w:val="0"/>
          <w:divBdr>
            <w:top w:val="none" w:sz="0" w:space="0" w:color="auto"/>
            <w:left w:val="none" w:sz="0" w:space="0" w:color="auto"/>
            <w:bottom w:val="none" w:sz="0" w:space="0" w:color="auto"/>
            <w:right w:val="none" w:sz="0" w:space="0" w:color="auto"/>
          </w:divBdr>
          <w:divsChild>
            <w:div w:id="1771319063">
              <w:marLeft w:val="0"/>
              <w:marRight w:val="0"/>
              <w:marTop w:val="0"/>
              <w:marBottom w:val="0"/>
              <w:divBdr>
                <w:top w:val="none" w:sz="0" w:space="0" w:color="auto"/>
                <w:left w:val="none" w:sz="0" w:space="0" w:color="auto"/>
                <w:bottom w:val="none" w:sz="0" w:space="0" w:color="auto"/>
                <w:right w:val="none" w:sz="0" w:space="0" w:color="auto"/>
              </w:divBdr>
            </w:div>
          </w:divsChild>
        </w:div>
        <w:div w:id="698043045">
          <w:marLeft w:val="0"/>
          <w:marRight w:val="0"/>
          <w:marTop w:val="0"/>
          <w:marBottom w:val="0"/>
          <w:divBdr>
            <w:top w:val="none" w:sz="0" w:space="0" w:color="auto"/>
            <w:left w:val="none" w:sz="0" w:space="0" w:color="auto"/>
            <w:bottom w:val="none" w:sz="0" w:space="0" w:color="auto"/>
            <w:right w:val="none" w:sz="0" w:space="0" w:color="auto"/>
          </w:divBdr>
          <w:divsChild>
            <w:div w:id="6255438">
              <w:marLeft w:val="0"/>
              <w:marRight w:val="0"/>
              <w:marTop w:val="0"/>
              <w:marBottom w:val="0"/>
              <w:divBdr>
                <w:top w:val="none" w:sz="0" w:space="0" w:color="auto"/>
                <w:left w:val="none" w:sz="0" w:space="0" w:color="auto"/>
                <w:bottom w:val="none" w:sz="0" w:space="0" w:color="auto"/>
                <w:right w:val="none" w:sz="0" w:space="0" w:color="auto"/>
              </w:divBdr>
            </w:div>
          </w:divsChild>
        </w:div>
        <w:div w:id="58598976">
          <w:marLeft w:val="0"/>
          <w:marRight w:val="0"/>
          <w:marTop w:val="0"/>
          <w:marBottom w:val="0"/>
          <w:divBdr>
            <w:top w:val="none" w:sz="0" w:space="0" w:color="auto"/>
            <w:left w:val="none" w:sz="0" w:space="0" w:color="auto"/>
            <w:bottom w:val="none" w:sz="0" w:space="0" w:color="auto"/>
            <w:right w:val="none" w:sz="0" w:space="0" w:color="auto"/>
          </w:divBdr>
          <w:divsChild>
            <w:div w:id="678391632">
              <w:marLeft w:val="0"/>
              <w:marRight w:val="0"/>
              <w:marTop w:val="0"/>
              <w:marBottom w:val="0"/>
              <w:divBdr>
                <w:top w:val="none" w:sz="0" w:space="0" w:color="auto"/>
                <w:left w:val="none" w:sz="0" w:space="0" w:color="auto"/>
                <w:bottom w:val="none" w:sz="0" w:space="0" w:color="auto"/>
                <w:right w:val="none" w:sz="0" w:space="0" w:color="auto"/>
              </w:divBdr>
            </w:div>
          </w:divsChild>
        </w:div>
        <w:div w:id="1606227437">
          <w:marLeft w:val="0"/>
          <w:marRight w:val="0"/>
          <w:marTop w:val="0"/>
          <w:marBottom w:val="0"/>
          <w:divBdr>
            <w:top w:val="none" w:sz="0" w:space="0" w:color="auto"/>
            <w:left w:val="none" w:sz="0" w:space="0" w:color="auto"/>
            <w:bottom w:val="none" w:sz="0" w:space="0" w:color="auto"/>
            <w:right w:val="none" w:sz="0" w:space="0" w:color="auto"/>
          </w:divBdr>
          <w:divsChild>
            <w:div w:id="1973634455">
              <w:marLeft w:val="0"/>
              <w:marRight w:val="0"/>
              <w:marTop w:val="0"/>
              <w:marBottom w:val="0"/>
              <w:divBdr>
                <w:top w:val="none" w:sz="0" w:space="0" w:color="auto"/>
                <w:left w:val="none" w:sz="0" w:space="0" w:color="auto"/>
                <w:bottom w:val="none" w:sz="0" w:space="0" w:color="auto"/>
                <w:right w:val="none" w:sz="0" w:space="0" w:color="auto"/>
              </w:divBdr>
            </w:div>
          </w:divsChild>
        </w:div>
        <w:div w:id="210003430">
          <w:marLeft w:val="0"/>
          <w:marRight w:val="0"/>
          <w:marTop w:val="0"/>
          <w:marBottom w:val="0"/>
          <w:divBdr>
            <w:top w:val="none" w:sz="0" w:space="0" w:color="auto"/>
            <w:left w:val="none" w:sz="0" w:space="0" w:color="auto"/>
            <w:bottom w:val="none" w:sz="0" w:space="0" w:color="auto"/>
            <w:right w:val="none" w:sz="0" w:space="0" w:color="auto"/>
          </w:divBdr>
          <w:divsChild>
            <w:div w:id="1182470272">
              <w:marLeft w:val="0"/>
              <w:marRight w:val="0"/>
              <w:marTop w:val="0"/>
              <w:marBottom w:val="0"/>
              <w:divBdr>
                <w:top w:val="none" w:sz="0" w:space="0" w:color="auto"/>
                <w:left w:val="none" w:sz="0" w:space="0" w:color="auto"/>
                <w:bottom w:val="none" w:sz="0" w:space="0" w:color="auto"/>
                <w:right w:val="none" w:sz="0" w:space="0" w:color="auto"/>
              </w:divBdr>
            </w:div>
          </w:divsChild>
        </w:div>
        <w:div w:id="71196588">
          <w:marLeft w:val="0"/>
          <w:marRight w:val="0"/>
          <w:marTop w:val="0"/>
          <w:marBottom w:val="0"/>
          <w:divBdr>
            <w:top w:val="none" w:sz="0" w:space="0" w:color="auto"/>
            <w:left w:val="none" w:sz="0" w:space="0" w:color="auto"/>
            <w:bottom w:val="none" w:sz="0" w:space="0" w:color="auto"/>
            <w:right w:val="none" w:sz="0" w:space="0" w:color="auto"/>
          </w:divBdr>
          <w:divsChild>
            <w:div w:id="1301107751">
              <w:marLeft w:val="0"/>
              <w:marRight w:val="0"/>
              <w:marTop w:val="0"/>
              <w:marBottom w:val="0"/>
              <w:divBdr>
                <w:top w:val="none" w:sz="0" w:space="0" w:color="auto"/>
                <w:left w:val="none" w:sz="0" w:space="0" w:color="auto"/>
                <w:bottom w:val="none" w:sz="0" w:space="0" w:color="auto"/>
                <w:right w:val="none" w:sz="0" w:space="0" w:color="auto"/>
              </w:divBdr>
            </w:div>
          </w:divsChild>
        </w:div>
        <w:div w:id="1809857689">
          <w:marLeft w:val="0"/>
          <w:marRight w:val="0"/>
          <w:marTop w:val="0"/>
          <w:marBottom w:val="0"/>
          <w:divBdr>
            <w:top w:val="none" w:sz="0" w:space="0" w:color="auto"/>
            <w:left w:val="none" w:sz="0" w:space="0" w:color="auto"/>
            <w:bottom w:val="none" w:sz="0" w:space="0" w:color="auto"/>
            <w:right w:val="none" w:sz="0" w:space="0" w:color="auto"/>
          </w:divBdr>
          <w:divsChild>
            <w:div w:id="1763986320">
              <w:marLeft w:val="0"/>
              <w:marRight w:val="0"/>
              <w:marTop w:val="0"/>
              <w:marBottom w:val="0"/>
              <w:divBdr>
                <w:top w:val="none" w:sz="0" w:space="0" w:color="auto"/>
                <w:left w:val="none" w:sz="0" w:space="0" w:color="auto"/>
                <w:bottom w:val="none" w:sz="0" w:space="0" w:color="auto"/>
                <w:right w:val="none" w:sz="0" w:space="0" w:color="auto"/>
              </w:divBdr>
            </w:div>
          </w:divsChild>
        </w:div>
        <w:div w:id="1431311893">
          <w:marLeft w:val="0"/>
          <w:marRight w:val="0"/>
          <w:marTop w:val="0"/>
          <w:marBottom w:val="0"/>
          <w:divBdr>
            <w:top w:val="none" w:sz="0" w:space="0" w:color="auto"/>
            <w:left w:val="none" w:sz="0" w:space="0" w:color="auto"/>
            <w:bottom w:val="none" w:sz="0" w:space="0" w:color="auto"/>
            <w:right w:val="none" w:sz="0" w:space="0" w:color="auto"/>
          </w:divBdr>
          <w:divsChild>
            <w:div w:id="1168668933">
              <w:marLeft w:val="0"/>
              <w:marRight w:val="0"/>
              <w:marTop w:val="0"/>
              <w:marBottom w:val="0"/>
              <w:divBdr>
                <w:top w:val="none" w:sz="0" w:space="0" w:color="auto"/>
                <w:left w:val="none" w:sz="0" w:space="0" w:color="auto"/>
                <w:bottom w:val="none" w:sz="0" w:space="0" w:color="auto"/>
                <w:right w:val="none" w:sz="0" w:space="0" w:color="auto"/>
              </w:divBdr>
            </w:div>
          </w:divsChild>
        </w:div>
        <w:div w:id="240262749">
          <w:marLeft w:val="0"/>
          <w:marRight w:val="0"/>
          <w:marTop w:val="0"/>
          <w:marBottom w:val="0"/>
          <w:divBdr>
            <w:top w:val="none" w:sz="0" w:space="0" w:color="auto"/>
            <w:left w:val="none" w:sz="0" w:space="0" w:color="auto"/>
            <w:bottom w:val="none" w:sz="0" w:space="0" w:color="auto"/>
            <w:right w:val="none" w:sz="0" w:space="0" w:color="auto"/>
          </w:divBdr>
          <w:divsChild>
            <w:div w:id="744187998">
              <w:marLeft w:val="0"/>
              <w:marRight w:val="0"/>
              <w:marTop w:val="0"/>
              <w:marBottom w:val="0"/>
              <w:divBdr>
                <w:top w:val="none" w:sz="0" w:space="0" w:color="auto"/>
                <w:left w:val="none" w:sz="0" w:space="0" w:color="auto"/>
                <w:bottom w:val="none" w:sz="0" w:space="0" w:color="auto"/>
                <w:right w:val="none" w:sz="0" w:space="0" w:color="auto"/>
              </w:divBdr>
            </w:div>
          </w:divsChild>
        </w:div>
        <w:div w:id="258563554">
          <w:marLeft w:val="0"/>
          <w:marRight w:val="0"/>
          <w:marTop w:val="0"/>
          <w:marBottom w:val="0"/>
          <w:divBdr>
            <w:top w:val="none" w:sz="0" w:space="0" w:color="auto"/>
            <w:left w:val="none" w:sz="0" w:space="0" w:color="auto"/>
            <w:bottom w:val="none" w:sz="0" w:space="0" w:color="auto"/>
            <w:right w:val="none" w:sz="0" w:space="0" w:color="auto"/>
          </w:divBdr>
          <w:divsChild>
            <w:div w:id="1689019366">
              <w:marLeft w:val="0"/>
              <w:marRight w:val="0"/>
              <w:marTop w:val="0"/>
              <w:marBottom w:val="0"/>
              <w:divBdr>
                <w:top w:val="none" w:sz="0" w:space="0" w:color="auto"/>
                <w:left w:val="none" w:sz="0" w:space="0" w:color="auto"/>
                <w:bottom w:val="none" w:sz="0" w:space="0" w:color="auto"/>
                <w:right w:val="none" w:sz="0" w:space="0" w:color="auto"/>
              </w:divBdr>
            </w:div>
          </w:divsChild>
        </w:div>
        <w:div w:id="1337077329">
          <w:marLeft w:val="0"/>
          <w:marRight w:val="0"/>
          <w:marTop w:val="0"/>
          <w:marBottom w:val="0"/>
          <w:divBdr>
            <w:top w:val="none" w:sz="0" w:space="0" w:color="auto"/>
            <w:left w:val="none" w:sz="0" w:space="0" w:color="auto"/>
            <w:bottom w:val="none" w:sz="0" w:space="0" w:color="auto"/>
            <w:right w:val="none" w:sz="0" w:space="0" w:color="auto"/>
          </w:divBdr>
          <w:divsChild>
            <w:div w:id="1446389775">
              <w:marLeft w:val="0"/>
              <w:marRight w:val="0"/>
              <w:marTop w:val="0"/>
              <w:marBottom w:val="0"/>
              <w:divBdr>
                <w:top w:val="none" w:sz="0" w:space="0" w:color="auto"/>
                <w:left w:val="none" w:sz="0" w:space="0" w:color="auto"/>
                <w:bottom w:val="none" w:sz="0" w:space="0" w:color="auto"/>
                <w:right w:val="none" w:sz="0" w:space="0" w:color="auto"/>
              </w:divBdr>
            </w:div>
          </w:divsChild>
        </w:div>
        <w:div w:id="669455937">
          <w:marLeft w:val="0"/>
          <w:marRight w:val="0"/>
          <w:marTop w:val="0"/>
          <w:marBottom w:val="0"/>
          <w:divBdr>
            <w:top w:val="none" w:sz="0" w:space="0" w:color="auto"/>
            <w:left w:val="none" w:sz="0" w:space="0" w:color="auto"/>
            <w:bottom w:val="none" w:sz="0" w:space="0" w:color="auto"/>
            <w:right w:val="none" w:sz="0" w:space="0" w:color="auto"/>
          </w:divBdr>
          <w:divsChild>
            <w:div w:id="36860857">
              <w:marLeft w:val="0"/>
              <w:marRight w:val="0"/>
              <w:marTop w:val="0"/>
              <w:marBottom w:val="0"/>
              <w:divBdr>
                <w:top w:val="none" w:sz="0" w:space="0" w:color="auto"/>
                <w:left w:val="none" w:sz="0" w:space="0" w:color="auto"/>
                <w:bottom w:val="none" w:sz="0" w:space="0" w:color="auto"/>
                <w:right w:val="none" w:sz="0" w:space="0" w:color="auto"/>
              </w:divBdr>
            </w:div>
          </w:divsChild>
        </w:div>
        <w:div w:id="1875842745">
          <w:marLeft w:val="0"/>
          <w:marRight w:val="0"/>
          <w:marTop w:val="0"/>
          <w:marBottom w:val="0"/>
          <w:divBdr>
            <w:top w:val="none" w:sz="0" w:space="0" w:color="auto"/>
            <w:left w:val="none" w:sz="0" w:space="0" w:color="auto"/>
            <w:bottom w:val="none" w:sz="0" w:space="0" w:color="auto"/>
            <w:right w:val="none" w:sz="0" w:space="0" w:color="auto"/>
          </w:divBdr>
          <w:divsChild>
            <w:div w:id="1466044306">
              <w:marLeft w:val="0"/>
              <w:marRight w:val="0"/>
              <w:marTop w:val="0"/>
              <w:marBottom w:val="0"/>
              <w:divBdr>
                <w:top w:val="none" w:sz="0" w:space="0" w:color="auto"/>
                <w:left w:val="none" w:sz="0" w:space="0" w:color="auto"/>
                <w:bottom w:val="none" w:sz="0" w:space="0" w:color="auto"/>
                <w:right w:val="none" w:sz="0" w:space="0" w:color="auto"/>
              </w:divBdr>
            </w:div>
          </w:divsChild>
        </w:div>
        <w:div w:id="841165482">
          <w:marLeft w:val="0"/>
          <w:marRight w:val="0"/>
          <w:marTop w:val="0"/>
          <w:marBottom w:val="0"/>
          <w:divBdr>
            <w:top w:val="none" w:sz="0" w:space="0" w:color="auto"/>
            <w:left w:val="none" w:sz="0" w:space="0" w:color="auto"/>
            <w:bottom w:val="none" w:sz="0" w:space="0" w:color="auto"/>
            <w:right w:val="none" w:sz="0" w:space="0" w:color="auto"/>
          </w:divBdr>
          <w:divsChild>
            <w:div w:id="1417827265">
              <w:marLeft w:val="0"/>
              <w:marRight w:val="0"/>
              <w:marTop w:val="0"/>
              <w:marBottom w:val="0"/>
              <w:divBdr>
                <w:top w:val="none" w:sz="0" w:space="0" w:color="auto"/>
                <w:left w:val="none" w:sz="0" w:space="0" w:color="auto"/>
                <w:bottom w:val="none" w:sz="0" w:space="0" w:color="auto"/>
                <w:right w:val="none" w:sz="0" w:space="0" w:color="auto"/>
              </w:divBdr>
            </w:div>
          </w:divsChild>
        </w:div>
        <w:div w:id="1834026909">
          <w:marLeft w:val="0"/>
          <w:marRight w:val="0"/>
          <w:marTop w:val="0"/>
          <w:marBottom w:val="0"/>
          <w:divBdr>
            <w:top w:val="none" w:sz="0" w:space="0" w:color="auto"/>
            <w:left w:val="none" w:sz="0" w:space="0" w:color="auto"/>
            <w:bottom w:val="none" w:sz="0" w:space="0" w:color="auto"/>
            <w:right w:val="none" w:sz="0" w:space="0" w:color="auto"/>
          </w:divBdr>
          <w:divsChild>
            <w:div w:id="1151092367">
              <w:marLeft w:val="0"/>
              <w:marRight w:val="0"/>
              <w:marTop w:val="0"/>
              <w:marBottom w:val="0"/>
              <w:divBdr>
                <w:top w:val="none" w:sz="0" w:space="0" w:color="auto"/>
                <w:left w:val="none" w:sz="0" w:space="0" w:color="auto"/>
                <w:bottom w:val="none" w:sz="0" w:space="0" w:color="auto"/>
                <w:right w:val="none" w:sz="0" w:space="0" w:color="auto"/>
              </w:divBdr>
            </w:div>
          </w:divsChild>
        </w:div>
        <w:div w:id="1797530637">
          <w:marLeft w:val="0"/>
          <w:marRight w:val="0"/>
          <w:marTop w:val="0"/>
          <w:marBottom w:val="0"/>
          <w:divBdr>
            <w:top w:val="none" w:sz="0" w:space="0" w:color="auto"/>
            <w:left w:val="none" w:sz="0" w:space="0" w:color="auto"/>
            <w:bottom w:val="none" w:sz="0" w:space="0" w:color="auto"/>
            <w:right w:val="none" w:sz="0" w:space="0" w:color="auto"/>
          </w:divBdr>
          <w:divsChild>
            <w:div w:id="556627555">
              <w:marLeft w:val="0"/>
              <w:marRight w:val="0"/>
              <w:marTop w:val="0"/>
              <w:marBottom w:val="0"/>
              <w:divBdr>
                <w:top w:val="none" w:sz="0" w:space="0" w:color="auto"/>
                <w:left w:val="none" w:sz="0" w:space="0" w:color="auto"/>
                <w:bottom w:val="none" w:sz="0" w:space="0" w:color="auto"/>
                <w:right w:val="none" w:sz="0" w:space="0" w:color="auto"/>
              </w:divBdr>
            </w:div>
          </w:divsChild>
        </w:div>
        <w:div w:id="299265673">
          <w:marLeft w:val="0"/>
          <w:marRight w:val="0"/>
          <w:marTop w:val="0"/>
          <w:marBottom w:val="0"/>
          <w:divBdr>
            <w:top w:val="none" w:sz="0" w:space="0" w:color="auto"/>
            <w:left w:val="none" w:sz="0" w:space="0" w:color="auto"/>
            <w:bottom w:val="none" w:sz="0" w:space="0" w:color="auto"/>
            <w:right w:val="none" w:sz="0" w:space="0" w:color="auto"/>
          </w:divBdr>
          <w:divsChild>
            <w:div w:id="628366749">
              <w:marLeft w:val="0"/>
              <w:marRight w:val="0"/>
              <w:marTop w:val="0"/>
              <w:marBottom w:val="0"/>
              <w:divBdr>
                <w:top w:val="none" w:sz="0" w:space="0" w:color="auto"/>
                <w:left w:val="none" w:sz="0" w:space="0" w:color="auto"/>
                <w:bottom w:val="none" w:sz="0" w:space="0" w:color="auto"/>
                <w:right w:val="none" w:sz="0" w:space="0" w:color="auto"/>
              </w:divBdr>
            </w:div>
          </w:divsChild>
        </w:div>
        <w:div w:id="1014726254">
          <w:marLeft w:val="0"/>
          <w:marRight w:val="0"/>
          <w:marTop w:val="0"/>
          <w:marBottom w:val="0"/>
          <w:divBdr>
            <w:top w:val="none" w:sz="0" w:space="0" w:color="auto"/>
            <w:left w:val="none" w:sz="0" w:space="0" w:color="auto"/>
            <w:bottom w:val="none" w:sz="0" w:space="0" w:color="auto"/>
            <w:right w:val="none" w:sz="0" w:space="0" w:color="auto"/>
          </w:divBdr>
          <w:divsChild>
            <w:div w:id="425002753">
              <w:marLeft w:val="0"/>
              <w:marRight w:val="0"/>
              <w:marTop w:val="0"/>
              <w:marBottom w:val="0"/>
              <w:divBdr>
                <w:top w:val="none" w:sz="0" w:space="0" w:color="auto"/>
                <w:left w:val="none" w:sz="0" w:space="0" w:color="auto"/>
                <w:bottom w:val="none" w:sz="0" w:space="0" w:color="auto"/>
                <w:right w:val="none" w:sz="0" w:space="0" w:color="auto"/>
              </w:divBdr>
            </w:div>
          </w:divsChild>
        </w:div>
        <w:div w:id="17003759">
          <w:marLeft w:val="0"/>
          <w:marRight w:val="0"/>
          <w:marTop w:val="0"/>
          <w:marBottom w:val="0"/>
          <w:divBdr>
            <w:top w:val="none" w:sz="0" w:space="0" w:color="auto"/>
            <w:left w:val="none" w:sz="0" w:space="0" w:color="auto"/>
            <w:bottom w:val="none" w:sz="0" w:space="0" w:color="auto"/>
            <w:right w:val="none" w:sz="0" w:space="0" w:color="auto"/>
          </w:divBdr>
          <w:divsChild>
            <w:div w:id="1876893655">
              <w:marLeft w:val="0"/>
              <w:marRight w:val="0"/>
              <w:marTop w:val="0"/>
              <w:marBottom w:val="0"/>
              <w:divBdr>
                <w:top w:val="none" w:sz="0" w:space="0" w:color="auto"/>
                <w:left w:val="none" w:sz="0" w:space="0" w:color="auto"/>
                <w:bottom w:val="none" w:sz="0" w:space="0" w:color="auto"/>
                <w:right w:val="none" w:sz="0" w:space="0" w:color="auto"/>
              </w:divBdr>
            </w:div>
          </w:divsChild>
        </w:div>
        <w:div w:id="1899053317">
          <w:marLeft w:val="0"/>
          <w:marRight w:val="0"/>
          <w:marTop w:val="0"/>
          <w:marBottom w:val="0"/>
          <w:divBdr>
            <w:top w:val="none" w:sz="0" w:space="0" w:color="auto"/>
            <w:left w:val="none" w:sz="0" w:space="0" w:color="auto"/>
            <w:bottom w:val="none" w:sz="0" w:space="0" w:color="auto"/>
            <w:right w:val="none" w:sz="0" w:space="0" w:color="auto"/>
          </w:divBdr>
          <w:divsChild>
            <w:div w:id="578369249">
              <w:marLeft w:val="0"/>
              <w:marRight w:val="0"/>
              <w:marTop w:val="0"/>
              <w:marBottom w:val="0"/>
              <w:divBdr>
                <w:top w:val="none" w:sz="0" w:space="0" w:color="auto"/>
                <w:left w:val="none" w:sz="0" w:space="0" w:color="auto"/>
                <w:bottom w:val="none" w:sz="0" w:space="0" w:color="auto"/>
                <w:right w:val="none" w:sz="0" w:space="0" w:color="auto"/>
              </w:divBdr>
            </w:div>
          </w:divsChild>
        </w:div>
        <w:div w:id="755129811">
          <w:marLeft w:val="0"/>
          <w:marRight w:val="0"/>
          <w:marTop w:val="0"/>
          <w:marBottom w:val="0"/>
          <w:divBdr>
            <w:top w:val="none" w:sz="0" w:space="0" w:color="auto"/>
            <w:left w:val="none" w:sz="0" w:space="0" w:color="auto"/>
            <w:bottom w:val="none" w:sz="0" w:space="0" w:color="auto"/>
            <w:right w:val="none" w:sz="0" w:space="0" w:color="auto"/>
          </w:divBdr>
          <w:divsChild>
            <w:div w:id="2029284190">
              <w:marLeft w:val="0"/>
              <w:marRight w:val="0"/>
              <w:marTop w:val="0"/>
              <w:marBottom w:val="0"/>
              <w:divBdr>
                <w:top w:val="none" w:sz="0" w:space="0" w:color="auto"/>
                <w:left w:val="none" w:sz="0" w:space="0" w:color="auto"/>
                <w:bottom w:val="none" w:sz="0" w:space="0" w:color="auto"/>
                <w:right w:val="none" w:sz="0" w:space="0" w:color="auto"/>
              </w:divBdr>
            </w:div>
          </w:divsChild>
        </w:div>
        <w:div w:id="543441780">
          <w:marLeft w:val="0"/>
          <w:marRight w:val="0"/>
          <w:marTop w:val="0"/>
          <w:marBottom w:val="0"/>
          <w:divBdr>
            <w:top w:val="none" w:sz="0" w:space="0" w:color="auto"/>
            <w:left w:val="none" w:sz="0" w:space="0" w:color="auto"/>
            <w:bottom w:val="none" w:sz="0" w:space="0" w:color="auto"/>
            <w:right w:val="none" w:sz="0" w:space="0" w:color="auto"/>
          </w:divBdr>
          <w:divsChild>
            <w:div w:id="425544123">
              <w:marLeft w:val="0"/>
              <w:marRight w:val="0"/>
              <w:marTop w:val="0"/>
              <w:marBottom w:val="0"/>
              <w:divBdr>
                <w:top w:val="none" w:sz="0" w:space="0" w:color="auto"/>
                <w:left w:val="none" w:sz="0" w:space="0" w:color="auto"/>
                <w:bottom w:val="none" w:sz="0" w:space="0" w:color="auto"/>
                <w:right w:val="none" w:sz="0" w:space="0" w:color="auto"/>
              </w:divBdr>
            </w:div>
          </w:divsChild>
        </w:div>
        <w:div w:id="402340027">
          <w:marLeft w:val="0"/>
          <w:marRight w:val="0"/>
          <w:marTop w:val="0"/>
          <w:marBottom w:val="0"/>
          <w:divBdr>
            <w:top w:val="none" w:sz="0" w:space="0" w:color="auto"/>
            <w:left w:val="none" w:sz="0" w:space="0" w:color="auto"/>
            <w:bottom w:val="none" w:sz="0" w:space="0" w:color="auto"/>
            <w:right w:val="none" w:sz="0" w:space="0" w:color="auto"/>
          </w:divBdr>
          <w:divsChild>
            <w:div w:id="1457481766">
              <w:marLeft w:val="0"/>
              <w:marRight w:val="0"/>
              <w:marTop w:val="0"/>
              <w:marBottom w:val="0"/>
              <w:divBdr>
                <w:top w:val="none" w:sz="0" w:space="0" w:color="auto"/>
                <w:left w:val="none" w:sz="0" w:space="0" w:color="auto"/>
                <w:bottom w:val="none" w:sz="0" w:space="0" w:color="auto"/>
                <w:right w:val="none" w:sz="0" w:space="0" w:color="auto"/>
              </w:divBdr>
            </w:div>
          </w:divsChild>
        </w:div>
        <w:div w:id="228002890">
          <w:marLeft w:val="0"/>
          <w:marRight w:val="0"/>
          <w:marTop w:val="0"/>
          <w:marBottom w:val="0"/>
          <w:divBdr>
            <w:top w:val="none" w:sz="0" w:space="0" w:color="auto"/>
            <w:left w:val="none" w:sz="0" w:space="0" w:color="auto"/>
            <w:bottom w:val="none" w:sz="0" w:space="0" w:color="auto"/>
            <w:right w:val="none" w:sz="0" w:space="0" w:color="auto"/>
          </w:divBdr>
          <w:divsChild>
            <w:div w:id="2032685749">
              <w:marLeft w:val="0"/>
              <w:marRight w:val="0"/>
              <w:marTop w:val="0"/>
              <w:marBottom w:val="0"/>
              <w:divBdr>
                <w:top w:val="none" w:sz="0" w:space="0" w:color="auto"/>
                <w:left w:val="none" w:sz="0" w:space="0" w:color="auto"/>
                <w:bottom w:val="none" w:sz="0" w:space="0" w:color="auto"/>
                <w:right w:val="none" w:sz="0" w:space="0" w:color="auto"/>
              </w:divBdr>
            </w:div>
          </w:divsChild>
        </w:div>
        <w:div w:id="1009255042">
          <w:marLeft w:val="0"/>
          <w:marRight w:val="0"/>
          <w:marTop w:val="0"/>
          <w:marBottom w:val="0"/>
          <w:divBdr>
            <w:top w:val="none" w:sz="0" w:space="0" w:color="auto"/>
            <w:left w:val="none" w:sz="0" w:space="0" w:color="auto"/>
            <w:bottom w:val="none" w:sz="0" w:space="0" w:color="auto"/>
            <w:right w:val="none" w:sz="0" w:space="0" w:color="auto"/>
          </w:divBdr>
          <w:divsChild>
            <w:div w:id="264268479">
              <w:marLeft w:val="0"/>
              <w:marRight w:val="0"/>
              <w:marTop w:val="0"/>
              <w:marBottom w:val="0"/>
              <w:divBdr>
                <w:top w:val="none" w:sz="0" w:space="0" w:color="auto"/>
                <w:left w:val="none" w:sz="0" w:space="0" w:color="auto"/>
                <w:bottom w:val="none" w:sz="0" w:space="0" w:color="auto"/>
                <w:right w:val="none" w:sz="0" w:space="0" w:color="auto"/>
              </w:divBdr>
            </w:div>
          </w:divsChild>
        </w:div>
        <w:div w:id="1772431110">
          <w:marLeft w:val="0"/>
          <w:marRight w:val="0"/>
          <w:marTop w:val="0"/>
          <w:marBottom w:val="0"/>
          <w:divBdr>
            <w:top w:val="none" w:sz="0" w:space="0" w:color="auto"/>
            <w:left w:val="none" w:sz="0" w:space="0" w:color="auto"/>
            <w:bottom w:val="none" w:sz="0" w:space="0" w:color="auto"/>
            <w:right w:val="none" w:sz="0" w:space="0" w:color="auto"/>
          </w:divBdr>
          <w:divsChild>
            <w:div w:id="917639572">
              <w:marLeft w:val="0"/>
              <w:marRight w:val="0"/>
              <w:marTop w:val="0"/>
              <w:marBottom w:val="0"/>
              <w:divBdr>
                <w:top w:val="none" w:sz="0" w:space="0" w:color="auto"/>
                <w:left w:val="none" w:sz="0" w:space="0" w:color="auto"/>
                <w:bottom w:val="none" w:sz="0" w:space="0" w:color="auto"/>
                <w:right w:val="none" w:sz="0" w:space="0" w:color="auto"/>
              </w:divBdr>
            </w:div>
          </w:divsChild>
        </w:div>
        <w:div w:id="1682538340">
          <w:marLeft w:val="0"/>
          <w:marRight w:val="0"/>
          <w:marTop w:val="0"/>
          <w:marBottom w:val="0"/>
          <w:divBdr>
            <w:top w:val="none" w:sz="0" w:space="0" w:color="auto"/>
            <w:left w:val="none" w:sz="0" w:space="0" w:color="auto"/>
            <w:bottom w:val="none" w:sz="0" w:space="0" w:color="auto"/>
            <w:right w:val="none" w:sz="0" w:space="0" w:color="auto"/>
          </w:divBdr>
          <w:divsChild>
            <w:div w:id="525368935">
              <w:marLeft w:val="0"/>
              <w:marRight w:val="0"/>
              <w:marTop w:val="0"/>
              <w:marBottom w:val="0"/>
              <w:divBdr>
                <w:top w:val="none" w:sz="0" w:space="0" w:color="auto"/>
                <w:left w:val="none" w:sz="0" w:space="0" w:color="auto"/>
                <w:bottom w:val="none" w:sz="0" w:space="0" w:color="auto"/>
                <w:right w:val="none" w:sz="0" w:space="0" w:color="auto"/>
              </w:divBdr>
            </w:div>
          </w:divsChild>
        </w:div>
        <w:div w:id="1364360684">
          <w:marLeft w:val="0"/>
          <w:marRight w:val="0"/>
          <w:marTop w:val="0"/>
          <w:marBottom w:val="0"/>
          <w:divBdr>
            <w:top w:val="none" w:sz="0" w:space="0" w:color="auto"/>
            <w:left w:val="none" w:sz="0" w:space="0" w:color="auto"/>
            <w:bottom w:val="none" w:sz="0" w:space="0" w:color="auto"/>
            <w:right w:val="none" w:sz="0" w:space="0" w:color="auto"/>
          </w:divBdr>
          <w:divsChild>
            <w:div w:id="1353919033">
              <w:marLeft w:val="0"/>
              <w:marRight w:val="0"/>
              <w:marTop w:val="0"/>
              <w:marBottom w:val="0"/>
              <w:divBdr>
                <w:top w:val="none" w:sz="0" w:space="0" w:color="auto"/>
                <w:left w:val="none" w:sz="0" w:space="0" w:color="auto"/>
                <w:bottom w:val="none" w:sz="0" w:space="0" w:color="auto"/>
                <w:right w:val="none" w:sz="0" w:space="0" w:color="auto"/>
              </w:divBdr>
            </w:div>
          </w:divsChild>
        </w:div>
        <w:div w:id="1059748452">
          <w:marLeft w:val="0"/>
          <w:marRight w:val="0"/>
          <w:marTop w:val="0"/>
          <w:marBottom w:val="0"/>
          <w:divBdr>
            <w:top w:val="none" w:sz="0" w:space="0" w:color="auto"/>
            <w:left w:val="none" w:sz="0" w:space="0" w:color="auto"/>
            <w:bottom w:val="none" w:sz="0" w:space="0" w:color="auto"/>
            <w:right w:val="none" w:sz="0" w:space="0" w:color="auto"/>
          </w:divBdr>
          <w:divsChild>
            <w:div w:id="1879665623">
              <w:marLeft w:val="0"/>
              <w:marRight w:val="0"/>
              <w:marTop w:val="0"/>
              <w:marBottom w:val="0"/>
              <w:divBdr>
                <w:top w:val="none" w:sz="0" w:space="0" w:color="auto"/>
                <w:left w:val="none" w:sz="0" w:space="0" w:color="auto"/>
                <w:bottom w:val="none" w:sz="0" w:space="0" w:color="auto"/>
                <w:right w:val="none" w:sz="0" w:space="0" w:color="auto"/>
              </w:divBdr>
            </w:div>
          </w:divsChild>
        </w:div>
        <w:div w:id="1678583319">
          <w:marLeft w:val="0"/>
          <w:marRight w:val="0"/>
          <w:marTop w:val="0"/>
          <w:marBottom w:val="0"/>
          <w:divBdr>
            <w:top w:val="none" w:sz="0" w:space="0" w:color="auto"/>
            <w:left w:val="none" w:sz="0" w:space="0" w:color="auto"/>
            <w:bottom w:val="none" w:sz="0" w:space="0" w:color="auto"/>
            <w:right w:val="none" w:sz="0" w:space="0" w:color="auto"/>
          </w:divBdr>
          <w:divsChild>
            <w:div w:id="161358292">
              <w:marLeft w:val="0"/>
              <w:marRight w:val="0"/>
              <w:marTop w:val="0"/>
              <w:marBottom w:val="0"/>
              <w:divBdr>
                <w:top w:val="none" w:sz="0" w:space="0" w:color="auto"/>
                <w:left w:val="none" w:sz="0" w:space="0" w:color="auto"/>
                <w:bottom w:val="none" w:sz="0" w:space="0" w:color="auto"/>
                <w:right w:val="none" w:sz="0" w:space="0" w:color="auto"/>
              </w:divBdr>
            </w:div>
          </w:divsChild>
        </w:div>
        <w:div w:id="1401599">
          <w:marLeft w:val="0"/>
          <w:marRight w:val="0"/>
          <w:marTop w:val="0"/>
          <w:marBottom w:val="0"/>
          <w:divBdr>
            <w:top w:val="none" w:sz="0" w:space="0" w:color="auto"/>
            <w:left w:val="none" w:sz="0" w:space="0" w:color="auto"/>
            <w:bottom w:val="none" w:sz="0" w:space="0" w:color="auto"/>
            <w:right w:val="none" w:sz="0" w:space="0" w:color="auto"/>
          </w:divBdr>
          <w:divsChild>
            <w:div w:id="1587958436">
              <w:marLeft w:val="0"/>
              <w:marRight w:val="0"/>
              <w:marTop w:val="0"/>
              <w:marBottom w:val="0"/>
              <w:divBdr>
                <w:top w:val="none" w:sz="0" w:space="0" w:color="auto"/>
                <w:left w:val="none" w:sz="0" w:space="0" w:color="auto"/>
                <w:bottom w:val="none" w:sz="0" w:space="0" w:color="auto"/>
                <w:right w:val="none" w:sz="0" w:space="0" w:color="auto"/>
              </w:divBdr>
            </w:div>
          </w:divsChild>
        </w:div>
        <w:div w:id="1955869331">
          <w:marLeft w:val="0"/>
          <w:marRight w:val="0"/>
          <w:marTop w:val="0"/>
          <w:marBottom w:val="0"/>
          <w:divBdr>
            <w:top w:val="none" w:sz="0" w:space="0" w:color="auto"/>
            <w:left w:val="none" w:sz="0" w:space="0" w:color="auto"/>
            <w:bottom w:val="none" w:sz="0" w:space="0" w:color="auto"/>
            <w:right w:val="none" w:sz="0" w:space="0" w:color="auto"/>
          </w:divBdr>
          <w:divsChild>
            <w:div w:id="1803377647">
              <w:marLeft w:val="0"/>
              <w:marRight w:val="0"/>
              <w:marTop w:val="0"/>
              <w:marBottom w:val="0"/>
              <w:divBdr>
                <w:top w:val="none" w:sz="0" w:space="0" w:color="auto"/>
                <w:left w:val="none" w:sz="0" w:space="0" w:color="auto"/>
                <w:bottom w:val="none" w:sz="0" w:space="0" w:color="auto"/>
                <w:right w:val="none" w:sz="0" w:space="0" w:color="auto"/>
              </w:divBdr>
            </w:div>
          </w:divsChild>
        </w:div>
        <w:div w:id="119344563">
          <w:marLeft w:val="0"/>
          <w:marRight w:val="0"/>
          <w:marTop w:val="0"/>
          <w:marBottom w:val="0"/>
          <w:divBdr>
            <w:top w:val="none" w:sz="0" w:space="0" w:color="auto"/>
            <w:left w:val="none" w:sz="0" w:space="0" w:color="auto"/>
            <w:bottom w:val="none" w:sz="0" w:space="0" w:color="auto"/>
            <w:right w:val="none" w:sz="0" w:space="0" w:color="auto"/>
          </w:divBdr>
          <w:divsChild>
            <w:div w:id="979459008">
              <w:marLeft w:val="0"/>
              <w:marRight w:val="0"/>
              <w:marTop w:val="0"/>
              <w:marBottom w:val="0"/>
              <w:divBdr>
                <w:top w:val="none" w:sz="0" w:space="0" w:color="auto"/>
                <w:left w:val="none" w:sz="0" w:space="0" w:color="auto"/>
                <w:bottom w:val="none" w:sz="0" w:space="0" w:color="auto"/>
                <w:right w:val="none" w:sz="0" w:space="0" w:color="auto"/>
              </w:divBdr>
            </w:div>
          </w:divsChild>
        </w:div>
        <w:div w:id="1365209950">
          <w:marLeft w:val="0"/>
          <w:marRight w:val="0"/>
          <w:marTop w:val="0"/>
          <w:marBottom w:val="0"/>
          <w:divBdr>
            <w:top w:val="none" w:sz="0" w:space="0" w:color="auto"/>
            <w:left w:val="none" w:sz="0" w:space="0" w:color="auto"/>
            <w:bottom w:val="none" w:sz="0" w:space="0" w:color="auto"/>
            <w:right w:val="none" w:sz="0" w:space="0" w:color="auto"/>
          </w:divBdr>
          <w:divsChild>
            <w:div w:id="297106893">
              <w:marLeft w:val="0"/>
              <w:marRight w:val="0"/>
              <w:marTop w:val="0"/>
              <w:marBottom w:val="0"/>
              <w:divBdr>
                <w:top w:val="none" w:sz="0" w:space="0" w:color="auto"/>
                <w:left w:val="none" w:sz="0" w:space="0" w:color="auto"/>
                <w:bottom w:val="none" w:sz="0" w:space="0" w:color="auto"/>
                <w:right w:val="none" w:sz="0" w:space="0" w:color="auto"/>
              </w:divBdr>
            </w:div>
          </w:divsChild>
        </w:div>
        <w:div w:id="565339785">
          <w:marLeft w:val="0"/>
          <w:marRight w:val="0"/>
          <w:marTop w:val="0"/>
          <w:marBottom w:val="0"/>
          <w:divBdr>
            <w:top w:val="none" w:sz="0" w:space="0" w:color="auto"/>
            <w:left w:val="none" w:sz="0" w:space="0" w:color="auto"/>
            <w:bottom w:val="none" w:sz="0" w:space="0" w:color="auto"/>
            <w:right w:val="none" w:sz="0" w:space="0" w:color="auto"/>
          </w:divBdr>
          <w:divsChild>
            <w:div w:id="268321147">
              <w:marLeft w:val="0"/>
              <w:marRight w:val="0"/>
              <w:marTop w:val="0"/>
              <w:marBottom w:val="0"/>
              <w:divBdr>
                <w:top w:val="none" w:sz="0" w:space="0" w:color="auto"/>
                <w:left w:val="none" w:sz="0" w:space="0" w:color="auto"/>
                <w:bottom w:val="none" w:sz="0" w:space="0" w:color="auto"/>
                <w:right w:val="none" w:sz="0" w:space="0" w:color="auto"/>
              </w:divBdr>
            </w:div>
          </w:divsChild>
        </w:div>
        <w:div w:id="724838471">
          <w:marLeft w:val="0"/>
          <w:marRight w:val="0"/>
          <w:marTop w:val="0"/>
          <w:marBottom w:val="0"/>
          <w:divBdr>
            <w:top w:val="none" w:sz="0" w:space="0" w:color="auto"/>
            <w:left w:val="none" w:sz="0" w:space="0" w:color="auto"/>
            <w:bottom w:val="none" w:sz="0" w:space="0" w:color="auto"/>
            <w:right w:val="none" w:sz="0" w:space="0" w:color="auto"/>
          </w:divBdr>
          <w:divsChild>
            <w:div w:id="980041737">
              <w:marLeft w:val="0"/>
              <w:marRight w:val="0"/>
              <w:marTop w:val="0"/>
              <w:marBottom w:val="0"/>
              <w:divBdr>
                <w:top w:val="none" w:sz="0" w:space="0" w:color="auto"/>
                <w:left w:val="none" w:sz="0" w:space="0" w:color="auto"/>
                <w:bottom w:val="none" w:sz="0" w:space="0" w:color="auto"/>
                <w:right w:val="none" w:sz="0" w:space="0" w:color="auto"/>
              </w:divBdr>
            </w:div>
          </w:divsChild>
        </w:div>
        <w:div w:id="196505978">
          <w:marLeft w:val="0"/>
          <w:marRight w:val="0"/>
          <w:marTop w:val="0"/>
          <w:marBottom w:val="0"/>
          <w:divBdr>
            <w:top w:val="none" w:sz="0" w:space="0" w:color="auto"/>
            <w:left w:val="none" w:sz="0" w:space="0" w:color="auto"/>
            <w:bottom w:val="none" w:sz="0" w:space="0" w:color="auto"/>
            <w:right w:val="none" w:sz="0" w:space="0" w:color="auto"/>
          </w:divBdr>
          <w:divsChild>
            <w:div w:id="944731741">
              <w:marLeft w:val="0"/>
              <w:marRight w:val="0"/>
              <w:marTop w:val="0"/>
              <w:marBottom w:val="0"/>
              <w:divBdr>
                <w:top w:val="none" w:sz="0" w:space="0" w:color="auto"/>
                <w:left w:val="none" w:sz="0" w:space="0" w:color="auto"/>
                <w:bottom w:val="none" w:sz="0" w:space="0" w:color="auto"/>
                <w:right w:val="none" w:sz="0" w:space="0" w:color="auto"/>
              </w:divBdr>
            </w:div>
          </w:divsChild>
        </w:div>
        <w:div w:id="429661809">
          <w:marLeft w:val="0"/>
          <w:marRight w:val="0"/>
          <w:marTop w:val="0"/>
          <w:marBottom w:val="0"/>
          <w:divBdr>
            <w:top w:val="none" w:sz="0" w:space="0" w:color="auto"/>
            <w:left w:val="none" w:sz="0" w:space="0" w:color="auto"/>
            <w:bottom w:val="none" w:sz="0" w:space="0" w:color="auto"/>
            <w:right w:val="none" w:sz="0" w:space="0" w:color="auto"/>
          </w:divBdr>
          <w:divsChild>
            <w:div w:id="235557614">
              <w:marLeft w:val="0"/>
              <w:marRight w:val="0"/>
              <w:marTop w:val="0"/>
              <w:marBottom w:val="0"/>
              <w:divBdr>
                <w:top w:val="none" w:sz="0" w:space="0" w:color="auto"/>
                <w:left w:val="none" w:sz="0" w:space="0" w:color="auto"/>
                <w:bottom w:val="none" w:sz="0" w:space="0" w:color="auto"/>
                <w:right w:val="none" w:sz="0" w:space="0" w:color="auto"/>
              </w:divBdr>
            </w:div>
          </w:divsChild>
        </w:div>
        <w:div w:id="684290462">
          <w:marLeft w:val="0"/>
          <w:marRight w:val="0"/>
          <w:marTop w:val="0"/>
          <w:marBottom w:val="0"/>
          <w:divBdr>
            <w:top w:val="none" w:sz="0" w:space="0" w:color="auto"/>
            <w:left w:val="none" w:sz="0" w:space="0" w:color="auto"/>
            <w:bottom w:val="none" w:sz="0" w:space="0" w:color="auto"/>
            <w:right w:val="none" w:sz="0" w:space="0" w:color="auto"/>
          </w:divBdr>
          <w:divsChild>
            <w:div w:id="1830949243">
              <w:marLeft w:val="0"/>
              <w:marRight w:val="0"/>
              <w:marTop w:val="0"/>
              <w:marBottom w:val="0"/>
              <w:divBdr>
                <w:top w:val="none" w:sz="0" w:space="0" w:color="auto"/>
                <w:left w:val="none" w:sz="0" w:space="0" w:color="auto"/>
                <w:bottom w:val="none" w:sz="0" w:space="0" w:color="auto"/>
                <w:right w:val="none" w:sz="0" w:space="0" w:color="auto"/>
              </w:divBdr>
            </w:div>
          </w:divsChild>
        </w:div>
        <w:div w:id="664090991">
          <w:marLeft w:val="0"/>
          <w:marRight w:val="0"/>
          <w:marTop w:val="0"/>
          <w:marBottom w:val="0"/>
          <w:divBdr>
            <w:top w:val="none" w:sz="0" w:space="0" w:color="auto"/>
            <w:left w:val="none" w:sz="0" w:space="0" w:color="auto"/>
            <w:bottom w:val="none" w:sz="0" w:space="0" w:color="auto"/>
            <w:right w:val="none" w:sz="0" w:space="0" w:color="auto"/>
          </w:divBdr>
          <w:divsChild>
            <w:div w:id="1435443300">
              <w:marLeft w:val="0"/>
              <w:marRight w:val="0"/>
              <w:marTop w:val="0"/>
              <w:marBottom w:val="0"/>
              <w:divBdr>
                <w:top w:val="none" w:sz="0" w:space="0" w:color="auto"/>
                <w:left w:val="none" w:sz="0" w:space="0" w:color="auto"/>
                <w:bottom w:val="none" w:sz="0" w:space="0" w:color="auto"/>
                <w:right w:val="none" w:sz="0" w:space="0" w:color="auto"/>
              </w:divBdr>
            </w:div>
          </w:divsChild>
        </w:div>
        <w:div w:id="408578750">
          <w:marLeft w:val="0"/>
          <w:marRight w:val="0"/>
          <w:marTop w:val="0"/>
          <w:marBottom w:val="0"/>
          <w:divBdr>
            <w:top w:val="none" w:sz="0" w:space="0" w:color="auto"/>
            <w:left w:val="none" w:sz="0" w:space="0" w:color="auto"/>
            <w:bottom w:val="none" w:sz="0" w:space="0" w:color="auto"/>
            <w:right w:val="none" w:sz="0" w:space="0" w:color="auto"/>
          </w:divBdr>
          <w:divsChild>
            <w:div w:id="1923247849">
              <w:marLeft w:val="0"/>
              <w:marRight w:val="0"/>
              <w:marTop w:val="0"/>
              <w:marBottom w:val="0"/>
              <w:divBdr>
                <w:top w:val="none" w:sz="0" w:space="0" w:color="auto"/>
                <w:left w:val="none" w:sz="0" w:space="0" w:color="auto"/>
                <w:bottom w:val="none" w:sz="0" w:space="0" w:color="auto"/>
                <w:right w:val="none" w:sz="0" w:space="0" w:color="auto"/>
              </w:divBdr>
            </w:div>
          </w:divsChild>
        </w:div>
        <w:div w:id="1070999627">
          <w:marLeft w:val="0"/>
          <w:marRight w:val="0"/>
          <w:marTop w:val="0"/>
          <w:marBottom w:val="0"/>
          <w:divBdr>
            <w:top w:val="none" w:sz="0" w:space="0" w:color="auto"/>
            <w:left w:val="none" w:sz="0" w:space="0" w:color="auto"/>
            <w:bottom w:val="none" w:sz="0" w:space="0" w:color="auto"/>
            <w:right w:val="none" w:sz="0" w:space="0" w:color="auto"/>
          </w:divBdr>
          <w:divsChild>
            <w:div w:id="850991588">
              <w:marLeft w:val="0"/>
              <w:marRight w:val="0"/>
              <w:marTop w:val="0"/>
              <w:marBottom w:val="0"/>
              <w:divBdr>
                <w:top w:val="none" w:sz="0" w:space="0" w:color="auto"/>
                <w:left w:val="none" w:sz="0" w:space="0" w:color="auto"/>
                <w:bottom w:val="none" w:sz="0" w:space="0" w:color="auto"/>
                <w:right w:val="none" w:sz="0" w:space="0" w:color="auto"/>
              </w:divBdr>
            </w:div>
          </w:divsChild>
        </w:div>
        <w:div w:id="664091197">
          <w:marLeft w:val="0"/>
          <w:marRight w:val="0"/>
          <w:marTop w:val="0"/>
          <w:marBottom w:val="0"/>
          <w:divBdr>
            <w:top w:val="none" w:sz="0" w:space="0" w:color="auto"/>
            <w:left w:val="none" w:sz="0" w:space="0" w:color="auto"/>
            <w:bottom w:val="none" w:sz="0" w:space="0" w:color="auto"/>
            <w:right w:val="none" w:sz="0" w:space="0" w:color="auto"/>
          </w:divBdr>
          <w:divsChild>
            <w:div w:id="1423257174">
              <w:marLeft w:val="0"/>
              <w:marRight w:val="0"/>
              <w:marTop w:val="0"/>
              <w:marBottom w:val="0"/>
              <w:divBdr>
                <w:top w:val="none" w:sz="0" w:space="0" w:color="auto"/>
                <w:left w:val="none" w:sz="0" w:space="0" w:color="auto"/>
                <w:bottom w:val="none" w:sz="0" w:space="0" w:color="auto"/>
                <w:right w:val="none" w:sz="0" w:space="0" w:color="auto"/>
              </w:divBdr>
            </w:div>
          </w:divsChild>
        </w:div>
        <w:div w:id="1524972523">
          <w:marLeft w:val="0"/>
          <w:marRight w:val="0"/>
          <w:marTop w:val="0"/>
          <w:marBottom w:val="0"/>
          <w:divBdr>
            <w:top w:val="none" w:sz="0" w:space="0" w:color="auto"/>
            <w:left w:val="none" w:sz="0" w:space="0" w:color="auto"/>
            <w:bottom w:val="none" w:sz="0" w:space="0" w:color="auto"/>
            <w:right w:val="none" w:sz="0" w:space="0" w:color="auto"/>
          </w:divBdr>
          <w:divsChild>
            <w:div w:id="1481069973">
              <w:marLeft w:val="0"/>
              <w:marRight w:val="0"/>
              <w:marTop w:val="0"/>
              <w:marBottom w:val="0"/>
              <w:divBdr>
                <w:top w:val="none" w:sz="0" w:space="0" w:color="auto"/>
                <w:left w:val="none" w:sz="0" w:space="0" w:color="auto"/>
                <w:bottom w:val="none" w:sz="0" w:space="0" w:color="auto"/>
                <w:right w:val="none" w:sz="0" w:space="0" w:color="auto"/>
              </w:divBdr>
            </w:div>
          </w:divsChild>
        </w:div>
        <w:div w:id="26300514">
          <w:marLeft w:val="0"/>
          <w:marRight w:val="0"/>
          <w:marTop w:val="0"/>
          <w:marBottom w:val="0"/>
          <w:divBdr>
            <w:top w:val="none" w:sz="0" w:space="0" w:color="auto"/>
            <w:left w:val="none" w:sz="0" w:space="0" w:color="auto"/>
            <w:bottom w:val="none" w:sz="0" w:space="0" w:color="auto"/>
            <w:right w:val="none" w:sz="0" w:space="0" w:color="auto"/>
          </w:divBdr>
          <w:divsChild>
            <w:div w:id="1095983361">
              <w:marLeft w:val="0"/>
              <w:marRight w:val="0"/>
              <w:marTop w:val="0"/>
              <w:marBottom w:val="0"/>
              <w:divBdr>
                <w:top w:val="none" w:sz="0" w:space="0" w:color="auto"/>
                <w:left w:val="none" w:sz="0" w:space="0" w:color="auto"/>
                <w:bottom w:val="none" w:sz="0" w:space="0" w:color="auto"/>
                <w:right w:val="none" w:sz="0" w:space="0" w:color="auto"/>
              </w:divBdr>
            </w:div>
          </w:divsChild>
        </w:div>
        <w:div w:id="1838840927">
          <w:marLeft w:val="0"/>
          <w:marRight w:val="0"/>
          <w:marTop w:val="0"/>
          <w:marBottom w:val="0"/>
          <w:divBdr>
            <w:top w:val="none" w:sz="0" w:space="0" w:color="auto"/>
            <w:left w:val="none" w:sz="0" w:space="0" w:color="auto"/>
            <w:bottom w:val="none" w:sz="0" w:space="0" w:color="auto"/>
            <w:right w:val="none" w:sz="0" w:space="0" w:color="auto"/>
          </w:divBdr>
          <w:divsChild>
            <w:div w:id="1537161666">
              <w:marLeft w:val="0"/>
              <w:marRight w:val="0"/>
              <w:marTop w:val="0"/>
              <w:marBottom w:val="0"/>
              <w:divBdr>
                <w:top w:val="none" w:sz="0" w:space="0" w:color="auto"/>
                <w:left w:val="none" w:sz="0" w:space="0" w:color="auto"/>
                <w:bottom w:val="none" w:sz="0" w:space="0" w:color="auto"/>
                <w:right w:val="none" w:sz="0" w:space="0" w:color="auto"/>
              </w:divBdr>
            </w:div>
          </w:divsChild>
        </w:div>
        <w:div w:id="2072339949">
          <w:marLeft w:val="0"/>
          <w:marRight w:val="0"/>
          <w:marTop w:val="0"/>
          <w:marBottom w:val="0"/>
          <w:divBdr>
            <w:top w:val="none" w:sz="0" w:space="0" w:color="auto"/>
            <w:left w:val="none" w:sz="0" w:space="0" w:color="auto"/>
            <w:bottom w:val="none" w:sz="0" w:space="0" w:color="auto"/>
            <w:right w:val="none" w:sz="0" w:space="0" w:color="auto"/>
          </w:divBdr>
          <w:divsChild>
            <w:div w:id="2030525189">
              <w:marLeft w:val="0"/>
              <w:marRight w:val="0"/>
              <w:marTop w:val="0"/>
              <w:marBottom w:val="0"/>
              <w:divBdr>
                <w:top w:val="none" w:sz="0" w:space="0" w:color="auto"/>
                <w:left w:val="none" w:sz="0" w:space="0" w:color="auto"/>
                <w:bottom w:val="none" w:sz="0" w:space="0" w:color="auto"/>
                <w:right w:val="none" w:sz="0" w:space="0" w:color="auto"/>
              </w:divBdr>
            </w:div>
          </w:divsChild>
        </w:div>
        <w:div w:id="1422333613">
          <w:marLeft w:val="0"/>
          <w:marRight w:val="0"/>
          <w:marTop w:val="0"/>
          <w:marBottom w:val="0"/>
          <w:divBdr>
            <w:top w:val="none" w:sz="0" w:space="0" w:color="auto"/>
            <w:left w:val="none" w:sz="0" w:space="0" w:color="auto"/>
            <w:bottom w:val="none" w:sz="0" w:space="0" w:color="auto"/>
            <w:right w:val="none" w:sz="0" w:space="0" w:color="auto"/>
          </w:divBdr>
          <w:divsChild>
            <w:div w:id="1853183641">
              <w:marLeft w:val="0"/>
              <w:marRight w:val="0"/>
              <w:marTop w:val="0"/>
              <w:marBottom w:val="0"/>
              <w:divBdr>
                <w:top w:val="none" w:sz="0" w:space="0" w:color="auto"/>
                <w:left w:val="none" w:sz="0" w:space="0" w:color="auto"/>
                <w:bottom w:val="none" w:sz="0" w:space="0" w:color="auto"/>
                <w:right w:val="none" w:sz="0" w:space="0" w:color="auto"/>
              </w:divBdr>
            </w:div>
          </w:divsChild>
        </w:div>
        <w:div w:id="1916014480">
          <w:marLeft w:val="0"/>
          <w:marRight w:val="0"/>
          <w:marTop w:val="0"/>
          <w:marBottom w:val="0"/>
          <w:divBdr>
            <w:top w:val="none" w:sz="0" w:space="0" w:color="auto"/>
            <w:left w:val="none" w:sz="0" w:space="0" w:color="auto"/>
            <w:bottom w:val="none" w:sz="0" w:space="0" w:color="auto"/>
            <w:right w:val="none" w:sz="0" w:space="0" w:color="auto"/>
          </w:divBdr>
          <w:divsChild>
            <w:div w:id="166022372">
              <w:marLeft w:val="0"/>
              <w:marRight w:val="0"/>
              <w:marTop w:val="0"/>
              <w:marBottom w:val="0"/>
              <w:divBdr>
                <w:top w:val="none" w:sz="0" w:space="0" w:color="auto"/>
                <w:left w:val="none" w:sz="0" w:space="0" w:color="auto"/>
                <w:bottom w:val="none" w:sz="0" w:space="0" w:color="auto"/>
                <w:right w:val="none" w:sz="0" w:space="0" w:color="auto"/>
              </w:divBdr>
            </w:div>
          </w:divsChild>
        </w:div>
        <w:div w:id="696855371">
          <w:marLeft w:val="0"/>
          <w:marRight w:val="0"/>
          <w:marTop w:val="0"/>
          <w:marBottom w:val="0"/>
          <w:divBdr>
            <w:top w:val="none" w:sz="0" w:space="0" w:color="auto"/>
            <w:left w:val="none" w:sz="0" w:space="0" w:color="auto"/>
            <w:bottom w:val="none" w:sz="0" w:space="0" w:color="auto"/>
            <w:right w:val="none" w:sz="0" w:space="0" w:color="auto"/>
          </w:divBdr>
          <w:divsChild>
            <w:div w:id="136383827">
              <w:marLeft w:val="0"/>
              <w:marRight w:val="0"/>
              <w:marTop w:val="0"/>
              <w:marBottom w:val="0"/>
              <w:divBdr>
                <w:top w:val="none" w:sz="0" w:space="0" w:color="auto"/>
                <w:left w:val="none" w:sz="0" w:space="0" w:color="auto"/>
                <w:bottom w:val="none" w:sz="0" w:space="0" w:color="auto"/>
                <w:right w:val="none" w:sz="0" w:space="0" w:color="auto"/>
              </w:divBdr>
            </w:div>
          </w:divsChild>
        </w:div>
        <w:div w:id="726538838">
          <w:marLeft w:val="0"/>
          <w:marRight w:val="0"/>
          <w:marTop w:val="0"/>
          <w:marBottom w:val="0"/>
          <w:divBdr>
            <w:top w:val="none" w:sz="0" w:space="0" w:color="auto"/>
            <w:left w:val="none" w:sz="0" w:space="0" w:color="auto"/>
            <w:bottom w:val="none" w:sz="0" w:space="0" w:color="auto"/>
            <w:right w:val="none" w:sz="0" w:space="0" w:color="auto"/>
          </w:divBdr>
          <w:divsChild>
            <w:div w:id="2089568209">
              <w:marLeft w:val="0"/>
              <w:marRight w:val="0"/>
              <w:marTop w:val="0"/>
              <w:marBottom w:val="0"/>
              <w:divBdr>
                <w:top w:val="none" w:sz="0" w:space="0" w:color="auto"/>
                <w:left w:val="none" w:sz="0" w:space="0" w:color="auto"/>
                <w:bottom w:val="none" w:sz="0" w:space="0" w:color="auto"/>
                <w:right w:val="none" w:sz="0" w:space="0" w:color="auto"/>
              </w:divBdr>
            </w:div>
          </w:divsChild>
        </w:div>
        <w:div w:id="114447887">
          <w:marLeft w:val="0"/>
          <w:marRight w:val="0"/>
          <w:marTop w:val="0"/>
          <w:marBottom w:val="0"/>
          <w:divBdr>
            <w:top w:val="none" w:sz="0" w:space="0" w:color="auto"/>
            <w:left w:val="none" w:sz="0" w:space="0" w:color="auto"/>
            <w:bottom w:val="none" w:sz="0" w:space="0" w:color="auto"/>
            <w:right w:val="none" w:sz="0" w:space="0" w:color="auto"/>
          </w:divBdr>
          <w:divsChild>
            <w:div w:id="1616446888">
              <w:marLeft w:val="0"/>
              <w:marRight w:val="0"/>
              <w:marTop w:val="0"/>
              <w:marBottom w:val="0"/>
              <w:divBdr>
                <w:top w:val="none" w:sz="0" w:space="0" w:color="auto"/>
                <w:left w:val="none" w:sz="0" w:space="0" w:color="auto"/>
                <w:bottom w:val="none" w:sz="0" w:space="0" w:color="auto"/>
                <w:right w:val="none" w:sz="0" w:space="0" w:color="auto"/>
              </w:divBdr>
            </w:div>
          </w:divsChild>
        </w:div>
        <w:div w:id="575631687">
          <w:marLeft w:val="0"/>
          <w:marRight w:val="0"/>
          <w:marTop w:val="0"/>
          <w:marBottom w:val="0"/>
          <w:divBdr>
            <w:top w:val="none" w:sz="0" w:space="0" w:color="auto"/>
            <w:left w:val="none" w:sz="0" w:space="0" w:color="auto"/>
            <w:bottom w:val="none" w:sz="0" w:space="0" w:color="auto"/>
            <w:right w:val="none" w:sz="0" w:space="0" w:color="auto"/>
          </w:divBdr>
          <w:divsChild>
            <w:div w:id="545411345">
              <w:marLeft w:val="0"/>
              <w:marRight w:val="0"/>
              <w:marTop w:val="0"/>
              <w:marBottom w:val="0"/>
              <w:divBdr>
                <w:top w:val="none" w:sz="0" w:space="0" w:color="auto"/>
                <w:left w:val="none" w:sz="0" w:space="0" w:color="auto"/>
                <w:bottom w:val="none" w:sz="0" w:space="0" w:color="auto"/>
                <w:right w:val="none" w:sz="0" w:space="0" w:color="auto"/>
              </w:divBdr>
            </w:div>
          </w:divsChild>
        </w:div>
        <w:div w:id="79261171">
          <w:marLeft w:val="0"/>
          <w:marRight w:val="0"/>
          <w:marTop w:val="0"/>
          <w:marBottom w:val="0"/>
          <w:divBdr>
            <w:top w:val="none" w:sz="0" w:space="0" w:color="auto"/>
            <w:left w:val="none" w:sz="0" w:space="0" w:color="auto"/>
            <w:bottom w:val="none" w:sz="0" w:space="0" w:color="auto"/>
            <w:right w:val="none" w:sz="0" w:space="0" w:color="auto"/>
          </w:divBdr>
          <w:divsChild>
            <w:div w:id="1730152028">
              <w:marLeft w:val="0"/>
              <w:marRight w:val="0"/>
              <w:marTop w:val="0"/>
              <w:marBottom w:val="0"/>
              <w:divBdr>
                <w:top w:val="none" w:sz="0" w:space="0" w:color="auto"/>
                <w:left w:val="none" w:sz="0" w:space="0" w:color="auto"/>
                <w:bottom w:val="none" w:sz="0" w:space="0" w:color="auto"/>
                <w:right w:val="none" w:sz="0" w:space="0" w:color="auto"/>
              </w:divBdr>
            </w:div>
          </w:divsChild>
        </w:div>
        <w:div w:id="1799450467">
          <w:marLeft w:val="0"/>
          <w:marRight w:val="0"/>
          <w:marTop w:val="0"/>
          <w:marBottom w:val="0"/>
          <w:divBdr>
            <w:top w:val="none" w:sz="0" w:space="0" w:color="auto"/>
            <w:left w:val="none" w:sz="0" w:space="0" w:color="auto"/>
            <w:bottom w:val="none" w:sz="0" w:space="0" w:color="auto"/>
            <w:right w:val="none" w:sz="0" w:space="0" w:color="auto"/>
          </w:divBdr>
          <w:divsChild>
            <w:div w:id="699014956">
              <w:marLeft w:val="0"/>
              <w:marRight w:val="0"/>
              <w:marTop w:val="0"/>
              <w:marBottom w:val="0"/>
              <w:divBdr>
                <w:top w:val="none" w:sz="0" w:space="0" w:color="auto"/>
                <w:left w:val="none" w:sz="0" w:space="0" w:color="auto"/>
                <w:bottom w:val="none" w:sz="0" w:space="0" w:color="auto"/>
                <w:right w:val="none" w:sz="0" w:space="0" w:color="auto"/>
              </w:divBdr>
            </w:div>
          </w:divsChild>
        </w:div>
        <w:div w:id="290134619">
          <w:marLeft w:val="0"/>
          <w:marRight w:val="0"/>
          <w:marTop w:val="0"/>
          <w:marBottom w:val="0"/>
          <w:divBdr>
            <w:top w:val="none" w:sz="0" w:space="0" w:color="auto"/>
            <w:left w:val="none" w:sz="0" w:space="0" w:color="auto"/>
            <w:bottom w:val="none" w:sz="0" w:space="0" w:color="auto"/>
            <w:right w:val="none" w:sz="0" w:space="0" w:color="auto"/>
          </w:divBdr>
          <w:divsChild>
            <w:div w:id="1126922712">
              <w:marLeft w:val="0"/>
              <w:marRight w:val="0"/>
              <w:marTop w:val="0"/>
              <w:marBottom w:val="0"/>
              <w:divBdr>
                <w:top w:val="none" w:sz="0" w:space="0" w:color="auto"/>
                <w:left w:val="none" w:sz="0" w:space="0" w:color="auto"/>
                <w:bottom w:val="none" w:sz="0" w:space="0" w:color="auto"/>
                <w:right w:val="none" w:sz="0" w:space="0" w:color="auto"/>
              </w:divBdr>
            </w:div>
          </w:divsChild>
        </w:div>
        <w:div w:id="1103647840">
          <w:marLeft w:val="0"/>
          <w:marRight w:val="0"/>
          <w:marTop w:val="0"/>
          <w:marBottom w:val="0"/>
          <w:divBdr>
            <w:top w:val="none" w:sz="0" w:space="0" w:color="auto"/>
            <w:left w:val="none" w:sz="0" w:space="0" w:color="auto"/>
            <w:bottom w:val="none" w:sz="0" w:space="0" w:color="auto"/>
            <w:right w:val="none" w:sz="0" w:space="0" w:color="auto"/>
          </w:divBdr>
          <w:divsChild>
            <w:div w:id="633415591">
              <w:marLeft w:val="0"/>
              <w:marRight w:val="0"/>
              <w:marTop w:val="0"/>
              <w:marBottom w:val="0"/>
              <w:divBdr>
                <w:top w:val="none" w:sz="0" w:space="0" w:color="auto"/>
                <w:left w:val="none" w:sz="0" w:space="0" w:color="auto"/>
                <w:bottom w:val="none" w:sz="0" w:space="0" w:color="auto"/>
                <w:right w:val="none" w:sz="0" w:space="0" w:color="auto"/>
              </w:divBdr>
            </w:div>
          </w:divsChild>
        </w:div>
        <w:div w:id="447042502">
          <w:marLeft w:val="0"/>
          <w:marRight w:val="0"/>
          <w:marTop w:val="0"/>
          <w:marBottom w:val="0"/>
          <w:divBdr>
            <w:top w:val="none" w:sz="0" w:space="0" w:color="auto"/>
            <w:left w:val="none" w:sz="0" w:space="0" w:color="auto"/>
            <w:bottom w:val="none" w:sz="0" w:space="0" w:color="auto"/>
            <w:right w:val="none" w:sz="0" w:space="0" w:color="auto"/>
          </w:divBdr>
          <w:divsChild>
            <w:div w:id="141702522">
              <w:marLeft w:val="0"/>
              <w:marRight w:val="0"/>
              <w:marTop w:val="0"/>
              <w:marBottom w:val="0"/>
              <w:divBdr>
                <w:top w:val="none" w:sz="0" w:space="0" w:color="auto"/>
                <w:left w:val="none" w:sz="0" w:space="0" w:color="auto"/>
                <w:bottom w:val="none" w:sz="0" w:space="0" w:color="auto"/>
                <w:right w:val="none" w:sz="0" w:space="0" w:color="auto"/>
              </w:divBdr>
            </w:div>
          </w:divsChild>
        </w:div>
        <w:div w:id="963460112">
          <w:marLeft w:val="0"/>
          <w:marRight w:val="0"/>
          <w:marTop w:val="0"/>
          <w:marBottom w:val="0"/>
          <w:divBdr>
            <w:top w:val="none" w:sz="0" w:space="0" w:color="auto"/>
            <w:left w:val="none" w:sz="0" w:space="0" w:color="auto"/>
            <w:bottom w:val="none" w:sz="0" w:space="0" w:color="auto"/>
            <w:right w:val="none" w:sz="0" w:space="0" w:color="auto"/>
          </w:divBdr>
          <w:divsChild>
            <w:div w:id="110252636">
              <w:marLeft w:val="0"/>
              <w:marRight w:val="0"/>
              <w:marTop w:val="0"/>
              <w:marBottom w:val="0"/>
              <w:divBdr>
                <w:top w:val="none" w:sz="0" w:space="0" w:color="auto"/>
                <w:left w:val="none" w:sz="0" w:space="0" w:color="auto"/>
                <w:bottom w:val="none" w:sz="0" w:space="0" w:color="auto"/>
                <w:right w:val="none" w:sz="0" w:space="0" w:color="auto"/>
              </w:divBdr>
            </w:div>
          </w:divsChild>
        </w:div>
        <w:div w:id="374542770">
          <w:marLeft w:val="0"/>
          <w:marRight w:val="0"/>
          <w:marTop w:val="0"/>
          <w:marBottom w:val="0"/>
          <w:divBdr>
            <w:top w:val="none" w:sz="0" w:space="0" w:color="auto"/>
            <w:left w:val="none" w:sz="0" w:space="0" w:color="auto"/>
            <w:bottom w:val="none" w:sz="0" w:space="0" w:color="auto"/>
            <w:right w:val="none" w:sz="0" w:space="0" w:color="auto"/>
          </w:divBdr>
          <w:divsChild>
            <w:div w:id="1475215684">
              <w:marLeft w:val="0"/>
              <w:marRight w:val="0"/>
              <w:marTop w:val="0"/>
              <w:marBottom w:val="0"/>
              <w:divBdr>
                <w:top w:val="none" w:sz="0" w:space="0" w:color="auto"/>
                <w:left w:val="none" w:sz="0" w:space="0" w:color="auto"/>
                <w:bottom w:val="none" w:sz="0" w:space="0" w:color="auto"/>
                <w:right w:val="none" w:sz="0" w:space="0" w:color="auto"/>
              </w:divBdr>
            </w:div>
          </w:divsChild>
        </w:div>
        <w:div w:id="850605244">
          <w:marLeft w:val="0"/>
          <w:marRight w:val="0"/>
          <w:marTop w:val="0"/>
          <w:marBottom w:val="0"/>
          <w:divBdr>
            <w:top w:val="none" w:sz="0" w:space="0" w:color="auto"/>
            <w:left w:val="none" w:sz="0" w:space="0" w:color="auto"/>
            <w:bottom w:val="none" w:sz="0" w:space="0" w:color="auto"/>
            <w:right w:val="none" w:sz="0" w:space="0" w:color="auto"/>
          </w:divBdr>
          <w:divsChild>
            <w:div w:id="1540898978">
              <w:marLeft w:val="0"/>
              <w:marRight w:val="0"/>
              <w:marTop w:val="0"/>
              <w:marBottom w:val="0"/>
              <w:divBdr>
                <w:top w:val="none" w:sz="0" w:space="0" w:color="auto"/>
                <w:left w:val="none" w:sz="0" w:space="0" w:color="auto"/>
                <w:bottom w:val="none" w:sz="0" w:space="0" w:color="auto"/>
                <w:right w:val="none" w:sz="0" w:space="0" w:color="auto"/>
              </w:divBdr>
            </w:div>
          </w:divsChild>
        </w:div>
        <w:div w:id="1016660491">
          <w:marLeft w:val="0"/>
          <w:marRight w:val="0"/>
          <w:marTop w:val="0"/>
          <w:marBottom w:val="0"/>
          <w:divBdr>
            <w:top w:val="none" w:sz="0" w:space="0" w:color="auto"/>
            <w:left w:val="none" w:sz="0" w:space="0" w:color="auto"/>
            <w:bottom w:val="none" w:sz="0" w:space="0" w:color="auto"/>
            <w:right w:val="none" w:sz="0" w:space="0" w:color="auto"/>
          </w:divBdr>
          <w:divsChild>
            <w:div w:id="835806940">
              <w:marLeft w:val="0"/>
              <w:marRight w:val="0"/>
              <w:marTop w:val="0"/>
              <w:marBottom w:val="0"/>
              <w:divBdr>
                <w:top w:val="none" w:sz="0" w:space="0" w:color="auto"/>
                <w:left w:val="none" w:sz="0" w:space="0" w:color="auto"/>
                <w:bottom w:val="none" w:sz="0" w:space="0" w:color="auto"/>
                <w:right w:val="none" w:sz="0" w:space="0" w:color="auto"/>
              </w:divBdr>
            </w:div>
          </w:divsChild>
        </w:div>
        <w:div w:id="1230729793">
          <w:marLeft w:val="0"/>
          <w:marRight w:val="0"/>
          <w:marTop w:val="0"/>
          <w:marBottom w:val="0"/>
          <w:divBdr>
            <w:top w:val="none" w:sz="0" w:space="0" w:color="auto"/>
            <w:left w:val="none" w:sz="0" w:space="0" w:color="auto"/>
            <w:bottom w:val="none" w:sz="0" w:space="0" w:color="auto"/>
            <w:right w:val="none" w:sz="0" w:space="0" w:color="auto"/>
          </w:divBdr>
          <w:divsChild>
            <w:div w:id="1714229718">
              <w:marLeft w:val="0"/>
              <w:marRight w:val="0"/>
              <w:marTop w:val="0"/>
              <w:marBottom w:val="0"/>
              <w:divBdr>
                <w:top w:val="none" w:sz="0" w:space="0" w:color="auto"/>
                <w:left w:val="none" w:sz="0" w:space="0" w:color="auto"/>
                <w:bottom w:val="none" w:sz="0" w:space="0" w:color="auto"/>
                <w:right w:val="none" w:sz="0" w:space="0" w:color="auto"/>
              </w:divBdr>
            </w:div>
          </w:divsChild>
        </w:div>
        <w:div w:id="1129208074">
          <w:marLeft w:val="0"/>
          <w:marRight w:val="0"/>
          <w:marTop w:val="0"/>
          <w:marBottom w:val="0"/>
          <w:divBdr>
            <w:top w:val="none" w:sz="0" w:space="0" w:color="auto"/>
            <w:left w:val="none" w:sz="0" w:space="0" w:color="auto"/>
            <w:bottom w:val="none" w:sz="0" w:space="0" w:color="auto"/>
            <w:right w:val="none" w:sz="0" w:space="0" w:color="auto"/>
          </w:divBdr>
          <w:divsChild>
            <w:div w:id="1588226170">
              <w:marLeft w:val="0"/>
              <w:marRight w:val="0"/>
              <w:marTop w:val="0"/>
              <w:marBottom w:val="0"/>
              <w:divBdr>
                <w:top w:val="none" w:sz="0" w:space="0" w:color="auto"/>
                <w:left w:val="none" w:sz="0" w:space="0" w:color="auto"/>
                <w:bottom w:val="none" w:sz="0" w:space="0" w:color="auto"/>
                <w:right w:val="none" w:sz="0" w:space="0" w:color="auto"/>
              </w:divBdr>
            </w:div>
          </w:divsChild>
        </w:div>
        <w:div w:id="1241448916">
          <w:marLeft w:val="0"/>
          <w:marRight w:val="0"/>
          <w:marTop w:val="0"/>
          <w:marBottom w:val="0"/>
          <w:divBdr>
            <w:top w:val="none" w:sz="0" w:space="0" w:color="auto"/>
            <w:left w:val="none" w:sz="0" w:space="0" w:color="auto"/>
            <w:bottom w:val="none" w:sz="0" w:space="0" w:color="auto"/>
            <w:right w:val="none" w:sz="0" w:space="0" w:color="auto"/>
          </w:divBdr>
          <w:divsChild>
            <w:div w:id="1941716851">
              <w:marLeft w:val="0"/>
              <w:marRight w:val="0"/>
              <w:marTop w:val="0"/>
              <w:marBottom w:val="0"/>
              <w:divBdr>
                <w:top w:val="none" w:sz="0" w:space="0" w:color="auto"/>
                <w:left w:val="none" w:sz="0" w:space="0" w:color="auto"/>
                <w:bottom w:val="none" w:sz="0" w:space="0" w:color="auto"/>
                <w:right w:val="none" w:sz="0" w:space="0" w:color="auto"/>
              </w:divBdr>
            </w:div>
          </w:divsChild>
        </w:div>
        <w:div w:id="759377898">
          <w:marLeft w:val="0"/>
          <w:marRight w:val="0"/>
          <w:marTop w:val="0"/>
          <w:marBottom w:val="0"/>
          <w:divBdr>
            <w:top w:val="none" w:sz="0" w:space="0" w:color="auto"/>
            <w:left w:val="none" w:sz="0" w:space="0" w:color="auto"/>
            <w:bottom w:val="none" w:sz="0" w:space="0" w:color="auto"/>
            <w:right w:val="none" w:sz="0" w:space="0" w:color="auto"/>
          </w:divBdr>
          <w:divsChild>
            <w:div w:id="559444464">
              <w:marLeft w:val="0"/>
              <w:marRight w:val="0"/>
              <w:marTop w:val="0"/>
              <w:marBottom w:val="0"/>
              <w:divBdr>
                <w:top w:val="none" w:sz="0" w:space="0" w:color="auto"/>
                <w:left w:val="none" w:sz="0" w:space="0" w:color="auto"/>
                <w:bottom w:val="none" w:sz="0" w:space="0" w:color="auto"/>
                <w:right w:val="none" w:sz="0" w:space="0" w:color="auto"/>
              </w:divBdr>
            </w:div>
          </w:divsChild>
        </w:div>
        <w:div w:id="2008628605">
          <w:marLeft w:val="0"/>
          <w:marRight w:val="0"/>
          <w:marTop w:val="0"/>
          <w:marBottom w:val="0"/>
          <w:divBdr>
            <w:top w:val="none" w:sz="0" w:space="0" w:color="auto"/>
            <w:left w:val="none" w:sz="0" w:space="0" w:color="auto"/>
            <w:bottom w:val="none" w:sz="0" w:space="0" w:color="auto"/>
            <w:right w:val="none" w:sz="0" w:space="0" w:color="auto"/>
          </w:divBdr>
          <w:divsChild>
            <w:div w:id="856650770">
              <w:marLeft w:val="0"/>
              <w:marRight w:val="0"/>
              <w:marTop w:val="0"/>
              <w:marBottom w:val="0"/>
              <w:divBdr>
                <w:top w:val="none" w:sz="0" w:space="0" w:color="auto"/>
                <w:left w:val="none" w:sz="0" w:space="0" w:color="auto"/>
                <w:bottom w:val="none" w:sz="0" w:space="0" w:color="auto"/>
                <w:right w:val="none" w:sz="0" w:space="0" w:color="auto"/>
              </w:divBdr>
            </w:div>
          </w:divsChild>
        </w:div>
        <w:div w:id="39745644">
          <w:marLeft w:val="0"/>
          <w:marRight w:val="0"/>
          <w:marTop w:val="0"/>
          <w:marBottom w:val="0"/>
          <w:divBdr>
            <w:top w:val="none" w:sz="0" w:space="0" w:color="auto"/>
            <w:left w:val="none" w:sz="0" w:space="0" w:color="auto"/>
            <w:bottom w:val="none" w:sz="0" w:space="0" w:color="auto"/>
            <w:right w:val="none" w:sz="0" w:space="0" w:color="auto"/>
          </w:divBdr>
          <w:divsChild>
            <w:div w:id="1877961539">
              <w:marLeft w:val="0"/>
              <w:marRight w:val="0"/>
              <w:marTop w:val="0"/>
              <w:marBottom w:val="0"/>
              <w:divBdr>
                <w:top w:val="none" w:sz="0" w:space="0" w:color="auto"/>
                <w:left w:val="none" w:sz="0" w:space="0" w:color="auto"/>
                <w:bottom w:val="none" w:sz="0" w:space="0" w:color="auto"/>
                <w:right w:val="none" w:sz="0" w:space="0" w:color="auto"/>
              </w:divBdr>
            </w:div>
          </w:divsChild>
        </w:div>
        <w:div w:id="924921099">
          <w:marLeft w:val="0"/>
          <w:marRight w:val="0"/>
          <w:marTop w:val="0"/>
          <w:marBottom w:val="0"/>
          <w:divBdr>
            <w:top w:val="none" w:sz="0" w:space="0" w:color="auto"/>
            <w:left w:val="none" w:sz="0" w:space="0" w:color="auto"/>
            <w:bottom w:val="none" w:sz="0" w:space="0" w:color="auto"/>
            <w:right w:val="none" w:sz="0" w:space="0" w:color="auto"/>
          </w:divBdr>
          <w:divsChild>
            <w:div w:id="1702825149">
              <w:marLeft w:val="0"/>
              <w:marRight w:val="0"/>
              <w:marTop w:val="0"/>
              <w:marBottom w:val="0"/>
              <w:divBdr>
                <w:top w:val="none" w:sz="0" w:space="0" w:color="auto"/>
                <w:left w:val="none" w:sz="0" w:space="0" w:color="auto"/>
                <w:bottom w:val="none" w:sz="0" w:space="0" w:color="auto"/>
                <w:right w:val="none" w:sz="0" w:space="0" w:color="auto"/>
              </w:divBdr>
            </w:div>
          </w:divsChild>
        </w:div>
        <w:div w:id="1282692321">
          <w:marLeft w:val="0"/>
          <w:marRight w:val="0"/>
          <w:marTop w:val="0"/>
          <w:marBottom w:val="0"/>
          <w:divBdr>
            <w:top w:val="none" w:sz="0" w:space="0" w:color="auto"/>
            <w:left w:val="none" w:sz="0" w:space="0" w:color="auto"/>
            <w:bottom w:val="none" w:sz="0" w:space="0" w:color="auto"/>
            <w:right w:val="none" w:sz="0" w:space="0" w:color="auto"/>
          </w:divBdr>
          <w:divsChild>
            <w:div w:id="361520076">
              <w:marLeft w:val="0"/>
              <w:marRight w:val="0"/>
              <w:marTop w:val="0"/>
              <w:marBottom w:val="0"/>
              <w:divBdr>
                <w:top w:val="none" w:sz="0" w:space="0" w:color="auto"/>
                <w:left w:val="none" w:sz="0" w:space="0" w:color="auto"/>
                <w:bottom w:val="none" w:sz="0" w:space="0" w:color="auto"/>
                <w:right w:val="none" w:sz="0" w:space="0" w:color="auto"/>
              </w:divBdr>
            </w:div>
          </w:divsChild>
        </w:div>
        <w:div w:id="921374502">
          <w:marLeft w:val="0"/>
          <w:marRight w:val="0"/>
          <w:marTop w:val="0"/>
          <w:marBottom w:val="0"/>
          <w:divBdr>
            <w:top w:val="none" w:sz="0" w:space="0" w:color="auto"/>
            <w:left w:val="none" w:sz="0" w:space="0" w:color="auto"/>
            <w:bottom w:val="none" w:sz="0" w:space="0" w:color="auto"/>
            <w:right w:val="none" w:sz="0" w:space="0" w:color="auto"/>
          </w:divBdr>
          <w:divsChild>
            <w:div w:id="1247570799">
              <w:marLeft w:val="0"/>
              <w:marRight w:val="0"/>
              <w:marTop w:val="0"/>
              <w:marBottom w:val="0"/>
              <w:divBdr>
                <w:top w:val="none" w:sz="0" w:space="0" w:color="auto"/>
                <w:left w:val="none" w:sz="0" w:space="0" w:color="auto"/>
                <w:bottom w:val="none" w:sz="0" w:space="0" w:color="auto"/>
                <w:right w:val="none" w:sz="0" w:space="0" w:color="auto"/>
              </w:divBdr>
            </w:div>
          </w:divsChild>
        </w:div>
        <w:div w:id="919025672">
          <w:marLeft w:val="0"/>
          <w:marRight w:val="0"/>
          <w:marTop w:val="0"/>
          <w:marBottom w:val="0"/>
          <w:divBdr>
            <w:top w:val="none" w:sz="0" w:space="0" w:color="auto"/>
            <w:left w:val="none" w:sz="0" w:space="0" w:color="auto"/>
            <w:bottom w:val="none" w:sz="0" w:space="0" w:color="auto"/>
            <w:right w:val="none" w:sz="0" w:space="0" w:color="auto"/>
          </w:divBdr>
          <w:divsChild>
            <w:div w:id="728528595">
              <w:marLeft w:val="0"/>
              <w:marRight w:val="0"/>
              <w:marTop w:val="0"/>
              <w:marBottom w:val="0"/>
              <w:divBdr>
                <w:top w:val="none" w:sz="0" w:space="0" w:color="auto"/>
                <w:left w:val="none" w:sz="0" w:space="0" w:color="auto"/>
                <w:bottom w:val="none" w:sz="0" w:space="0" w:color="auto"/>
                <w:right w:val="none" w:sz="0" w:space="0" w:color="auto"/>
              </w:divBdr>
            </w:div>
          </w:divsChild>
        </w:div>
        <w:div w:id="55007659">
          <w:marLeft w:val="0"/>
          <w:marRight w:val="0"/>
          <w:marTop w:val="0"/>
          <w:marBottom w:val="0"/>
          <w:divBdr>
            <w:top w:val="none" w:sz="0" w:space="0" w:color="auto"/>
            <w:left w:val="none" w:sz="0" w:space="0" w:color="auto"/>
            <w:bottom w:val="none" w:sz="0" w:space="0" w:color="auto"/>
            <w:right w:val="none" w:sz="0" w:space="0" w:color="auto"/>
          </w:divBdr>
          <w:divsChild>
            <w:div w:id="755593254">
              <w:marLeft w:val="0"/>
              <w:marRight w:val="0"/>
              <w:marTop w:val="0"/>
              <w:marBottom w:val="0"/>
              <w:divBdr>
                <w:top w:val="none" w:sz="0" w:space="0" w:color="auto"/>
                <w:left w:val="none" w:sz="0" w:space="0" w:color="auto"/>
                <w:bottom w:val="none" w:sz="0" w:space="0" w:color="auto"/>
                <w:right w:val="none" w:sz="0" w:space="0" w:color="auto"/>
              </w:divBdr>
            </w:div>
          </w:divsChild>
        </w:div>
        <w:div w:id="167907178">
          <w:marLeft w:val="0"/>
          <w:marRight w:val="0"/>
          <w:marTop w:val="0"/>
          <w:marBottom w:val="0"/>
          <w:divBdr>
            <w:top w:val="none" w:sz="0" w:space="0" w:color="auto"/>
            <w:left w:val="none" w:sz="0" w:space="0" w:color="auto"/>
            <w:bottom w:val="none" w:sz="0" w:space="0" w:color="auto"/>
            <w:right w:val="none" w:sz="0" w:space="0" w:color="auto"/>
          </w:divBdr>
          <w:divsChild>
            <w:div w:id="451172782">
              <w:marLeft w:val="0"/>
              <w:marRight w:val="0"/>
              <w:marTop w:val="0"/>
              <w:marBottom w:val="0"/>
              <w:divBdr>
                <w:top w:val="none" w:sz="0" w:space="0" w:color="auto"/>
                <w:left w:val="none" w:sz="0" w:space="0" w:color="auto"/>
                <w:bottom w:val="none" w:sz="0" w:space="0" w:color="auto"/>
                <w:right w:val="none" w:sz="0" w:space="0" w:color="auto"/>
              </w:divBdr>
            </w:div>
          </w:divsChild>
        </w:div>
        <w:div w:id="415790382">
          <w:marLeft w:val="0"/>
          <w:marRight w:val="0"/>
          <w:marTop w:val="0"/>
          <w:marBottom w:val="0"/>
          <w:divBdr>
            <w:top w:val="none" w:sz="0" w:space="0" w:color="auto"/>
            <w:left w:val="none" w:sz="0" w:space="0" w:color="auto"/>
            <w:bottom w:val="none" w:sz="0" w:space="0" w:color="auto"/>
            <w:right w:val="none" w:sz="0" w:space="0" w:color="auto"/>
          </w:divBdr>
          <w:divsChild>
            <w:div w:id="1608659191">
              <w:marLeft w:val="0"/>
              <w:marRight w:val="0"/>
              <w:marTop w:val="0"/>
              <w:marBottom w:val="0"/>
              <w:divBdr>
                <w:top w:val="none" w:sz="0" w:space="0" w:color="auto"/>
                <w:left w:val="none" w:sz="0" w:space="0" w:color="auto"/>
                <w:bottom w:val="none" w:sz="0" w:space="0" w:color="auto"/>
                <w:right w:val="none" w:sz="0" w:space="0" w:color="auto"/>
              </w:divBdr>
            </w:div>
          </w:divsChild>
        </w:div>
        <w:div w:id="1227766395">
          <w:marLeft w:val="0"/>
          <w:marRight w:val="0"/>
          <w:marTop w:val="0"/>
          <w:marBottom w:val="0"/>
          <w:divBdr>
            <w:top w:val="none" w:sz="0" w:space="0" w:color="auto"/>
            <w:left w:val="none" w:sz="0" w:space="0" w:color="auto"/>
            <w:bottom w:val="none" w:sz="0" w:space="0" w:color="auto"/>
            <w:right w:val="none" w:sz="0" w:space="0" w:color="auto"/>
          </w:divBdr>
          <w:divsChild>
            <w:div w:id="462578590">
              <w:marLeft w:val="0"/>
              <w:marRight w:val="0"/>
              <w:marTop w:val="0"/>
              <w:marBottom w:val="0"/>
              <w:divBdr>
                <w:top w:val="none" w:sz="0" w:space="0" w:color="auto"/>
                <w:left w:val="none" w:sz="0" w:space="0" w:color="auto"/>
                <w:bottom w:val="none" w:sz="0" w:space="0" w:color="auto"/>
                <w:right w:val="none" w:sz="0" w:space="0" w:color="auto"/>
              </w:divBdr>
            </w:div>
          </w:divsChild>
        </w:div>
        <w:div w:id="826478490">
          <w:marLeft w:val="0"/>
          <w:marRight w:val="0"/>
          <w:marTop w:val="0"/>
          <w:marBottom w:val="0"/>
          <w:divBdr>
            <w:top w:val="none" w:sz="0" w:space="0" w:color="auto"/>
            <w:left w:val="none" w:sz="0" w:space="0" w:color="auto"/>
            <w:bottom w:val="none" w:sz="0" w:space="0" w:color="auto"/>
            <w:right w:val="none" w:sz="0" w:space="0" w:color="auto"/>
          </w:divBdr>
          <w:divsChild>
            <w:div w:id="540365718">
              <w:marLeft w:val="0"/>
              <w:marRight w:val="0"/>
              <w:marTop w:val="0"/>
              <w:marBottom w:val="0"/>
              <w:divBdr>
                <w:top w:val="none" w:sz="0" w:space="0" w:color="auto"/>
                <w:left w:val="none" w:sz="0" w:space="0" w:color="auto"/>
                <w:bottom w:val="none" w:sz="0" w:space="0" w:color="auto"/>
                <w:right w:val="none" w:sz="0" w:space="0" w:color="auto"/>
              </w:divBdr>
            </w:div>
          </w:divsChild>
        </w:div>
        <w:div w:id="1148592861">
          <w:marLeft w:val="0"/>
          <w:marRight w:val="0"/>
          <w:marTop w:val="0"/>
          <w:marBottom w:val="0"/>
          <w:divBdr>
            <w:top w:val="none" w:sz="0" w:space="0" w:color="auto"/>
            <w:left w:val="none" w:sz="0" w:space="0" w:color="auto"/>
            <w:bottom w:val="none" w:sz="0" w:space="0" w:color="auto"/>
            <w:right w:val="none" w:sz="0" w:space="0" w:color="auto"/>
          </w:divBdr>
          <w:divsChild>
            <w:div w:id="472603266">
              <w:marLeft w:val="0"/>
              <w:marRight w:val="0"/>
              <w:marTop w:val="0"/>
              <w:marBottom w:val="0"/>
              <w:divBdr>
                <w:top w:val="none" w:sz="0" w:space="0" w:color="auto"/>
                <w:left w:val="none" w:sz="0" w:space="0" w:color="auto"/>
                <w:bottom w:val="none" w:sz="0" w:space="0" w:color="auto"/>
                <w:right w:val="none" w:sz="0" w:space="0" w:color="auto"/>
              </w:divBdr>
            </w:div>
          </w:divsChild>
        </w:div>
        <w:div w:id="875312189">
          <w:marLeft w:val="0"/>
          <w:marRight w:val="0"/>
          <w:marTop w:val="0"/>
          <w:marBottom w:val="0"/>
          <w:divBdr>
            <w:top w:val="none" w:sz="0" w:space="0" w:color="auto"/>
            <w:left w:val="none" w:sz="0" w:space="0" w:color="auto"/>
            <w:bottom w:val="none" w:sz="0" w:space="0" w:color="auto"/>
            <w:right w:val="none" w:sz="0" w:space="0" w:color="auto"/>
          </w:divBdr>
          <w:divsChild>
            <w:div w:id="81875528">
              <w:marLeft w:val="0"/>
              <w:marRight w:val="0"/>
              <w:marTop w:val="0"/>
              <w:marBottom w:val="0"/>
              <w:divBdr>
                <w:top w:val="none" w:sz="0" w:space="0" w:color="auto"/>
                <w:left w:val="none" w:sz="0" w:space="0" w:color="auto"/>
                <w:bottom w:val="none" w:sz="0" w:space="0" w:color="auto"/>
                <w:right w:val="none" w:sz="0" w:space="0" w:color="auto"/>
              </w:divBdr>
            </w:div>
          </w:divsChild>
        </w:div>
        <w:div w:id="553083510">
          <w:marLeft w:val="0"/>
          <w:marRight w:val="0"/>
          <w:marTop w:val="0"/>
          <w:marBottom w:val="0"/>
          <w:divBdr>
            <w:top w:val="none" w:sz="0" w:space="0" w:color="auto"/>
            <w:left w:val="none" w:sz="0" w:space="0" w:color="auto"/>
            <w:bottom w:val="none" w:sz="0" w:space="0" w:color="auto"/>
            <w:right w:val="none" w:sz="0" w:space="0" w:color="auto"/>
          </w:divBdr>
          <w:divsChild>
            <w:div w:id="226428012">
              <w:marLeft w:val="0"/>
              <w:marRight w:val="0"/>
              <w:marTop w:val="0"/>
              <w:marBottom w:val="0"/>
              <w:divBdr>
                <w:top w:val="none" w:sz="0" w:space="0" w:color="auto"/>
                <w:left w:val="none" w:sz="0" w:space="0" w:color="auto"/>
                <w:bottom w:val="none" w:sz="0" w:space="0" w:color="auto"/>
                <w:right w:val="none" w:sz="0" w:space="0" w:color="auto"/>
              </w:divBdr>
            </w:div>
          </w:divsChild>
        </w:div>
        <w:div w:id="1068041977">
          <w:marLeft w:val="0"/>
          <w:marRight w:val="0"/>
          <w:marTop w:val="0"/>
          <w:marBottom w:val="0"/>
          <w:divBdr>
            <w:top w:val="none" w:sz="0" w:space="0" w:color="auto"/>
            <w:left w:val="none" w:sz="0" w:space="0" w:color="auto"/>
            <w:bottom w:val="none" w:sz="0" w:space="0" w:color="auto"/>
            <w:right w:val="none" w:sz="0" w:space="0" w:color="auto"/>
          </w:divBdr>
          <w:divsChild>
            <w:div w:id="2128966102">
              <w:marLeft w:val="0"/>
              <w:marRight w:val="0"/>
              <w:marTop w:val="0"/>
              <w:marBottom w:val="0"/>
              <w:divBdr>
                <w:top w:val="none" w:sz="0" w:space="0" w:color="auto"/>
                <w:left w:val="none" w:sz="0" w:space="0" w:color="auto"/>
                <w:bottom w:val="none" w:sz="0" w:space="0" w:color="auto"/>
                <w:right w:val="none" w:sz="0" w:space="0" w:color="auto"/>
              </w:divBdr>
            </w:div>
          </w:divsChild>
        </w:div>
        <w:div w:id="1662732735">
          <w:marLeft w:val="0"/>
          <w:marRight w:val="0"/>
          <w:marTop w:val="0"/>
          <w:marBottom w:val="0"/>
          <w:divBdr>
            <w:top w:val="none" w:sz="0" w:space="0" w:color="auto"/>
            <w:left w:val="none" w:sz="0" w:space="0" w:color="auto"/>
            <w:bottom w:val="none" w:sz="0" w:space="0" w:color="auto"/>
            <w:right w:val="none" w:sz="0" w:space="0" w:color="auto"/>
          </w:divBdr>
          <w:divsChild>
            <w:div w:id="112598608">
              <w:marLeft w:val="0"/>
              <w:marRight w:val="0"/>
              <w:marTop w:val="0"/>
              <w:marBottom w:val="0"/>
              <w:divBdr>
                <w:top w:val="none" w:sz="0" w:space="0" w:color="auto"/>
                <w:left w:val="none" w:sz="0" w:space="0" w:color="auto"/>
                <w:bottom w:val="none" w:sz="0" w:space="0" w:color="auto"/>
                <w:right w:val="none" w:sz="0" w:space="0" w:color="auto"/>
              </w:divBdr>
            </w:div>
          </w:divsChild>
        </w:div>
        <w:div w:id="1808430488">
          <w:marLeft w:val="0"/>
          <w:marRight w:val="0"/>
          <w:marTop w:val="0"/>
          <w:marBottom w:val="0"/>
          <w:divBdr>
            <w:top w:val="none" w:sz="0" w:space="0" w:color="auto"/>
            <w:left w:val="none" w:sz="0" w:space="0" w:color="auto"/>
            <w:bottom w:val="none" w:sz="0" w:space="0" w:color="auto"/>
            <w:right w:val="none" w:sz="0" w:space="0" w:color="auto"/>
          </w:divBdr>
          <w:divsChild>
            <w:div w:id="932324240">
              <w:marLeft w:val="0"/>
              <w:marRight w:val="0"/>
              <w:marTop w:val="0"/>
              <w:marBottom w:val="0"/>
              <w:divBdr>
                <w:top w:val="none" w:sz="0" w:space="0" w:color="auto"/>
                <w:left w:val="none" w:sz="0" w:space="0" w:color="auto"/>
                <w:bottom w:val="none" w:sz="0" w:space="0" w:color="auto"/>
                <w:right w:val="none" w:sz="0" w:space="0" w:color="auto"/>
              </w:divBdr>
            </w:div>
          </w:divsChild>
        </w:div>
        <w:div w:id="987365714">
          <w:marLeft w:val="0"/>
          <w:marRight w:val="0"/>
          <w:marTop w:val="0"/>
          <w:marBottom w:val="0"/>
          <w:divBdr>
            <w:top w:val="none" w:sz="0" w:space="0" w:color="auto"/>
            <w:left w:val="none" w:sz="0" w:space="0" w:color="auto"/>
            <w:bottom w:val="none" w:sz="0" w:space="0" w:color="auto"/>
            <w:right w:val="none" w:sz="0" w:space="0" w:color="auto"/>
          </w:divBdr>
          <w:divsChild>
            <w:div w:id="93091353">
              <w:marLeft w:val="0"/>
              <w:marRight w:val="0"/>
              <w:marTop w:val="0"/>
              <w:marBottom w:val="0"/>
              <w:divBdr>
                <w:top w:val="none" w:sz="0" w:space="0" w:color="auto"/>
                <w:left w:val="none" w:sz="0" w:space="0" w:color="auto"/>
                <w:bottom w:val="none" w:sz="0" w:space="0" w:color="auto"/>
                <w:right w:val="none" w:sz="0" w:space="0" w:color="auto"/>
              </w:divBdr>
            </w:div>
          </w:divsChild>
        </w:div>
        <w:div w:id="619145165">
          <w:marLeft w:val="0"/>
          <w:marRight w:val="0"/>
          <w:marTop w:val="0"/>
          <w:marBottom w:val="0"/>
          <w:divBdr>
            <w:top w:val="none" w:sz="0" w:space="0" w:color="auto"/>
            <w:left w:val="none" w:sz="0" w:space="0" w:color="auto"/>
            <w:bottom w:val="none" w:sz="0" w:space="0" w:color="auto"/>
            <w:right w:val="none" w:sz="0" w:space="0" w:color="auto"/>
          </w:divBdr>
          <w:divsChild>
            <w:div w:id="684480419">
              <w:marLeft w:val="0"/>
              <w:marRight w:val="0"/>
              <w:marTop w:val="0"/>
              <w:marBottom w:val="0"/>
              <w:divBdr>
                <w:top w:val="none" w:sz="0" w:space="0" w:color="auto"/>
                <w:left w:val="none" w:sz="0" w:space="0" w:color="auto"/>
                <w:bottom w:val="none" w:sz="0" w:space="0" w:color="auto"/>
                <w:right w:val="none" w:sz="0" w:space="0" w:color="auto"/>
              </w:divBdr>
            </w:div>
          </w:divsChild>
        </w:div>
        <w:div w:id="1260985315">
          <w:marLeft w:val="0"/>
          <w:marRight w:val="0"/>
          <w:marTop w:val="0"/>
          <w:marBottom w:val="0"/>
          <w:divBdr>
            <w:top w:val="none" w:sz="0" w:space="0" w:color="auto"/>
            <w:left w:val="none" w:sz="0" w:space="0" w:color="auto"/>
            <w:bottom w:val="none" w:sz="0" w:space="0" w:color="auto"/>
            <w:right w:val="none" w:sz="0" w:space="0" w:color="auto"/>
          </w:divBdr>
          <w:divsChild>
            <w:div w:id="985206380">
              <w:marLeft w:val="0"/>
              <w:marRight w:val="0"/>
              <w:marTop w:val="0"/>
              <w:marBottom w:val="0"/>
              <w:divBdr>
                <w:top w:val="none" w:sz="0" w:space="0" w:color="auto"/>
                <w:left w:val="none" w:sz="0" w:space="0" w:color="auto"/>
                <w:bottom w:val="none" w:sz="0" w:space="0" w:color="auto"/>
                <w:right w:val="none" w:sz="0" w:space="0" w:color="auto"/>
              </w:divBdr>
            </w:div>
          </w:divsChild>
        </w:div>
        <w:div w:id="799230454">
          <w:marLeft w:val="0"/>
          <w:marRight w:val="0"/>
          <w:marTop w:val="0"/>
          <w:marBottom w:val="0"/>
          <w:divBdr>
            <w:top w:val="none" w:sz="0" w:space="0" w:color="auto"/>
            <w:left w:val="none" w:sz="0" w:space="0" w:color="auto"/>
            <w:bottom w:val="none" w:sz="0" w:space="0" w:color="auto"/>
            <w:right w:val="none" w:sz="0" w:space="0" w:color="auto"/>
          </w:divBdr>
          <w:divsChild>
            <w:div w:id="1528135220">
              <w:marLeft w:val="0"/>
              <w:marRight w:val="0"/>
              <w:marTop w:val="0"/>
              <w:marBottom w:val="0"/>
              <w:divBdr>
                <w:top w:val="none" w:sz="0" w:space="0" w:color="auto"/>
                <w:left w:val="none" w:sz="0" w:space="0" w:color="auto"/>
                <w:bottom w:val="none" w:sz="0" w:space="0" w:color="auto"/>
                <w:right w:val="none" w:sz="0" w:space="0" w:color="auto"/>
              </w:divBdr>
            </w:div>
          </w:divsChild>
        </w:div>
        <w:div w:id="1689212127">
          <w:marLeft w:val="0"/>
          <w:marRight w:val="0"/>
          <w:marTop w:val="0"/>
          <w:marBottom w:val="0"/>
          <w:divBdr>
            <w:top w:val="none" w:sz="0" w:space="0" w:color="auto"/>
            <w:left w:val="none" w:sz="0" w:space="0" w:color="auto"/>
            <w:bottom w:val="none" w:sz="0" w:space="0" w:color="auto"/>
            <w:right w:val="none" w:sz="0" w:space="0" w:color="auto"/>
          </w:divBdr>
          <w:divsChild>
            <w:div w:id="98722916">
              <w:marLeft w:val="0"/>
              <w:marRight w:val="0"/>
              <w:marTop w:val="0"/>
              <w:marBottom w:val="0"/>
              <w:divBdr>
                <w:top w:val="none" w:sz="0" w:space="0" w:color="auto"/>
                <w:left w:val="none" w:sz="0" w:space="0" w:color="auto"/>
                <w:bottom w:val="none" w:sz="0" w:space="0" w:color="auto"/>
                <w:right w:val="none" w:sz="0" w:space="0" w:color="auto"/>
              </w:divBdr>
            </w:div>
          </w:divsChild>
        </w:div>
        <w:div w:id="1553495319">
          <w:marLeft w:val="0"/>
          <w:marRight w:val="0"/>
          <w:marTop w:val="0"/>
          <w:marBottom w:val="0"/>
          <w:divBdr>
            <w:top w:val="none" w:sz="0" w:space="0" w:color="auto"/>
            <w:left w:val="none" w:sz="0" w:space="0" w:color="auto"/>
            <w:bottom w:val="none" w:sz="0" w:space="0" w:color="auto"/>
            <w:right w:val="none" w:sz="0" w:space="0" w:color="auto"/>
          </w:divBdr>
          <w:divsChild>
            <w:div w:id="396057765">
              <w:marLeft w:val="0"/>
              <w:marRight w:val="0"/>
              <w:marTop w:val="0"/>
              <w:marBottom w:val="0"/>
              <w:divBdr>
                <w:top w:val="none" w:sz="0" w:space="0" w:color="auto"/>
                <w:left w:val="none" w:sz="0" w:space="0" w:color="auto"/>
                <w:bottom w:val="none" w:sz="0" w:space="0" w:color="auto"/>
                <w:right w:val="none" w:sz="0" w:space="0" w:color="auto"/>
              </w:divBdr>
            </w:div>
          </w:divsChild>
        </w:div>
        <w:div w:id="2087339266">
          <w:marLeft w:val="0"/>
          <w:marRight w:val="0"/>
          <w:marTop w:val="0"/>
          <w:marBottom w:val="0"/>
          <w:divBdr>
            <w:top w:val="none" w:sz="0" w:space="0" w:color="auto"/>
            <w:left w:val="none" w:sz="0" w:space="0" w:color="auto"/>
            <w:bottom w:val="none" w:sz="0" w:space="0" w:color="auto"/>
            <w:right w:val="none" w:sz="0" w:space="0" w:color="auto"/>
          </w:divBdr>
          <w:divsChild>
            <w:div w:id="794063416">
              <w:marLeft w:val="0"/>
              <w:marRight w:val="0"/>
              <w:marTop w:val="0"/>
              <w:marBottom w:val="0"/>
              <w:divBdr>
                <w:top w:val="none" w:sz="0" w:space="0" w:color="auto"/>
                <w:left w:val="none" w:sz="0" w:space="0" w:color="auto"/>
                <w:bottom w:val="none" w:sz="0" w:space="0" w:color="auto"/>
                <w:right w:val="none" w:sz="0" w:space="0" w:color="auto"/>
              </w:divBdr>
            </w:div>
          </w:divsChild>
        </w:div>
        <w:div w:id="2105681686">
          <w:marLeft w:val="0"/>
          <w:marRight w:val="0"/>
          <w:marTop w:val="0"/>
          <w:marBottom w:val="0"/>
          <w:divBdr>
            <w:top w:val="none" w:sz="0" w:space="0" w:color="auto"/>
            <w:left w:val="none" w:sz="0" w:space="0" w:color="auto"/>
            <w:bottom w:val="none" w:sz="0" w:space="0" w:color="auto"/>
            <w:right w:val="none" w:sz="0" w:space="0" w:color="auto"/>
          </w:divBdr>
          <w:divsChild>
            <w:div w:id="2782219">
              <w:marLeft w:val="0"/>
              <w:marRight w:val="0"/>
              <w:marTop w:val="0"/>
              <w:marBottom w:val="0"/>
              <w:divBdr>
                <w:top w:val="none" w:sz="0" w:space="0" w:color="auto"/>
                <w:left w:val="none" w:sz="0" w:space="0" w:color="auto"/>
                <w:bottom w:val="none" w:sz="0" w:space="0" w:color="auto"/>
                <w:right w:val="none" w:sz="0" w:space="0" w:color="auto"/>
              </w:divBdr>
            </w:div>
          </w:divsChild>
        </w:div>
        <w:div w:id="14111755">
          <w:marLeft w:val="0"/>
          <w:marRight w:val="0"/>
          <w:marTop w:val="0"/>
          <w:marBottom w:val="0"/>
          <w:divBdr>
            <w:top w:val="none" w:sz="0" w:space="0" w:color="auto"/>
            <w:left w:val="none" w:sz="0" w:space="0" w:color="auto"/>
            <w:bottom w:val="none" w:sz="0" w:space="0" w:color="auto"/>
            <w:right w:val="none" w:sz="0" w:space="0" w:color="auto"/>
          </w:divBdr>
          <w:divsChild>
            <w:div w:id="267740474">
              <w:marLeft w:val="0"/>
              <w:marRight w:val="0"/>
              <w:marTop w:val="0"/>
              <w:marBottom w:val="0"/>
              <w:divBdr>
                <w:top w:val="none" w:sz="0" w:space="0" w:color="auto"/>
                <w:left w:val="none" w:sz="0" w:space="0" w:color="auto"/>
                <w:bottom w:val="none" w:sz="0" w:space="0" w:color="auto"/>
                <w:right w:val="none" w:sz="0" w:space="0" w:color="auto"/>
              </w:divBdr>
            </w:div>
          </w:divsChild>
        </w:div>
        <w:div w:id="1344169221">
          <w:marLeft w:val="0"/>
          <w:marRight w:val="0"/>
          <w:marTop w:val="0"/>
          <w:marBottom w:val="0"/>
          <w:divBdr>
            <w:top w:val="none" w:sz="0" w:space="0" w:color="auto"/>
            <w:left w:val="none" w:sz="0" w:space="0" w:color="auto"/>
            <w:bottom w:val="none" w:sz="0" w:space="0" w:color="auto"/>
            <w:right w:val="none" w:sz="0" w:space="0" w:color="auto"/>
          </w:divBdr>
          <w:divsChild>
            <w:div w:id="1432159948">
              <w:marLeft w:val="0"/>
              <w:marRight w:val="0"/>
              <w:marTop w:val="0"/>
              <w:marBottom w:val="0"/>
              <w:divBdr>
                <w:top w:val="none" w:sz="0" w:space="0" w:color="auto"/>
                <w:left w:val="none" w:sz="0" w:space="0" w:color="auto"/>
                <w:bottom w:val="none" w:sz="0" w:space="0" w:color="auto"/>
                <w:right w:val="none" w:sz="0" w:space="0" w:color="auto"/>
              </w:divBdr>
            </w:div>
          </w:divsChild>
        </w:div>
        <w:div w:id="1528257951">
          <w:marLeft w:val="0"/>
          <w:marRight w:val="0"/>
          <w:marTop w:val="0"/>
          <w:marBottom w:val="0"/>
          <w:divBdr>
            <w:top w:val="none" w:sz="0" w:space="0" w:color="auto"/>
            <w:left w:val="none" w:sz="0" w:space="0" w:color="auto"/>
            <w:bottom w:val="none" w:sz="0" w:space="0" w:color="auto"/>
            <w:right w:val="none" w:sz="0" w:space="0" w:color="auto"/>
          </w:divBdr>
          <w:divsChild>
            <w:div w:id="340012007">
              <w:marLeft w:val="0"/>
              <w:marRight w:val="0"/>
              <w:marTop w:val="0"/>
              <w:marBottom w:val="0"/>
              <w:divBdr>
                <w:top w:val="none" w:sz="0" w:space="0" w:color="auto"/>
                <w:left w:val="none" w:sz="0" w:space="0" w:color="auto"/>
                <w:bottom w:val="none" w:sz="0" w:space="0" w:color="auto"/>
                <w:right w:val="none" w:sz="0" w:space="0" w:color="auto"/>
              </w:divBdr>
            </w:div>
          </w:divsChild>
        </w:div>
        <w:div w:id="2007392112">
          <w:marLeft w:val="0"/>
          <w:marRight w:val="0"/>
          <w:marTop w:val="0"/>
          <w:marBottom w:val="0"/>
          <w:divBdr>
            <w:top w:val="none" w:sz="0" w:space="0" w:color="auto"/>
            <w:left w:val="none" w:sz="0" w:space="0" w:color="auto"/>
            <w:bottom w:val="none" w:sz="0" w:space="0" w:color="auto"/>
            <w:right w:val="none" w:sz="0" w:space="0" w:color="auto"/>
          </w:divBdr>
          <w:divsChild>
            <w:div w:id="925766574">
              <w:marLeft w:val="0"/>
              <w:marRight w:val="0"/>
              <w:marTop w:val="0"/>
              <w:marBottom w:val="0"/>
              <w:divBdr>
                <w:top w:val="none" w:sz="0" w:space="0" w:color="auto"/>
                <w:left w:val="none" w:sz="0" w:space="0" w:color="auto"/>
                <w:bottom w:val="none" w:sz="0" w:space="0" w:color="auto"/>
                <w:right w:val="none" w:sz="0" w:space="0" w:color="auto"/>
              </w:divBdr>
            </w:div>
          </w:divsChild>
        </w:div>
        <w:div w:id="419983525">
          <w:marLeft w:val="0"/>
          <w:marRight w:val="0"/>
          <w:marTop w:val="0"/>
          <w:marBottom w:val="0"/>
          <w:divBdr>
            <w:top w:val="none" w:sz="0" w:space="0" w:color="auto"/>
            <w:left w:val="none" w:sz="0" w:space="0" w:color="auto"/>
            <w:bottom w:val="none" w:sz="0" w:space="0" w:color="auto"/>
            <w:right w:val="none" w:sz="0" w:space="0" w:color="auto"/>
          </w:divBdr>
          <w:divsChild>
            <w:div w:id="1987470794">
              <w:marLeft w:val="0"/>
              <w:marRight w:val="0"/>
              <w:marTop w:val="0"/>
              <w:marBottom w:val="0"/>
              <w:divBdr>
                <w:top w:val="none" w:sz="0" w:space="0" w:color="auto"/>
                <w:left w:val="none" w:sz="0" w:space="0" w:color="auto"/>
                <w:bottom w:val="none" w:sz="0" w:space="0" w:color="auto"/>
                <w:right w:val="none" w:sz="0" w:space="0" w:color="auto"/>
              </w:divBdr>
            </w:div>
          </w:divsChild>
        </w:div>
        <w:div w:id="415245522">
          <w:marLeft w:val="0"/>
          <w:marRight w:val="0"/>
          <w:marTop w:val="0"/>
          <w:marBottom w:val="0"/>
          <w:divBdr>
            <w:top w:val="none" w:sz="0" w:space="0" w:color="auto"/>
            <w:left w:val="none" w:sz="0" w:space="0" w:color="auto"/>
            <w:bottom w:val="none" w:sz="0" w:space="0" w:color="auto"/>
            <w:right w:val="none" w:sz="0" w:space="0" w:color="auto"/>
          </w:divBdr>
          <w:divsChild>
            <w:div w:id="42679094">
              <w:marLeft w:val="0"/>
              <w:marRight w:val="0"/>
              <w:marTop w:val="0"/>
              <w:marBottom w:val="0"/>
              <w:divBdr>
                <w:top w:val="none" w:sz="0" w:space="0" w:color="auto"/>
                <w:left w:val="none" w:sz="0" w:space="0" w:color="auto"/>
                <w:bottom w:val="none" w:sz="0" w:space="0" w:color="auto"/>
                <w:right w:val="none" w:sz="0" w:space="0" w:color="auto"/>
              </w:divBdr>
            </w:div>
          </w:divsChild>
        </w:div>
        <w:div w:id="1559130755">
          <w:marLeft w:val="0"/>
          <w:marRight w:val="0"/>
          <w:marTop w:val="0"/>
          <w:marBottom w:val="0"/>
          <w:divBdr>
            <w:top w:val="none" w:sz="0" w:space="0" w:color="auto"/>
            <w:left w:val="none" w:sz="0" w:space="0" w:color="auto"/>
            <w:bottom w:val="none" w:sz="0" w:space="0" w:color="auto"/>
            <w:right w:val="none" w:sz="0" w:space="0" w:color="auto"/>
          </w:divBdr>
          <w:divsChild>
            <w:div w:id="328169783">
              <w:marLeft w:val="0"/>
              <w:marRight w:val="0"/>
              <w:marTop w:val="0"/>
              <w:marBottom w:val="0"/>
              <w:divBdr>
                <w:top w:val="none" w:sz="0" w:space="0" w:color="auto"/>
                <w:left w:val="none" w:sz="0" w:space="0" w:color="auto"/>
                <w:bottom w:val="none" w:sz="0" w:space="0" w:color="auto"/>
                <w:right w:val="none" w:sz="0" w:space="0" w:color="auto"/>
              </w:divBdr>
            </w:div>
          </w:divsChild>
        </w:div>
        <w:div w:id="1952471272">
          <w:marLeft w:val="0"/>
          <w:marRight w:val="0"/>
          <w:marTop w:val="0"/>
          <w:marBottom w:val="0"/>
          <w:divBdr>
            <w:top w:val="none" w:sz="0" w:space="0" w:color="auto"/>
            <w:left w:val="none" w:sz="0" w:space="0" w:color="auto"/>
            <w:bottom w:val="none" w:sz="0" w:space="0" w:color="auto"/>
            <w:right w:val="none" w:sz="0" w:space="0" w:color="auto"/>
          </w:divBdr>
          <w:divsChild>
            <w:div w:id="804391479">
              <w:marLeft w:val="0"/>
              <w:marRight w:val="0"/>
              <w:marTop w:val="0"/>
              <w:marBottom w:val="0"/>
              <w:divBdr>
                <w:top w:val="none" w:sz="0" w:space="0" w:color="auto"/>
                <w:left w:val="none" w:sz="0" w:space="0" w:color="auto"/>
                <w:bottom w:val="none" w:sz="0" w:space="0" w:color="auto"/>
                <w:right w:val="none" w:sz="0" w:space="0" w:color="auto"/>
              </w:divBdr>
            </w:div>
          </w:divsChild>
        </w:div>
        <w:div w:id="568424390">
          <w:marLeft w:val="0"/>
          <w:marRight w:val="0"/>
          <w:marTop w:val="0"/>
          <w:marBottom w:val="0"/>
          <w:divBdr>
            <w:top w:val="none" w:sz="0" w:space="0" w:color="auto"/>
            <w:left w:val="none" w:sz="0" w:space="0" w:color="auto"/>
            <w:bottom w:val="none" w:sz="0" w:space="0" w:color="auto"/>
            <w:right w:val="none" w:sz="0" w:space="0" w:color="auto"/>
          </w:divBdr>
          <w:divsChild>
            <w:div w:id="1696997055">
              <w:marLeft w:val="0"/>
              <w:marRight w:val="0"/>
              <w:marTop w:val="0"/>
              <w:marBottom w:val="0"/>
              <w:divBdr>
                <w:top w:val="none" w:sz="0" w:space="0" w:color="auto"/>
                <w:left w:val="none" w:sz="0" w:space="0" w:color="auto"/>
                <w:bottom w:val="none" w:sz="0" w:space="0" w:color="auto"/>
                <w:right w:val="none" w:sz="0" w:space="0" w:color="auto"/>
              </w:divBdr>
            </w:div>
          </w:divsChild>
        </w:div>
        <w:div w:id="815992754">
          <w:marLeft w:val="0"/>
          <w:marRight w:val="0"/>
          <w:marTop w:val="0"/>
          <w:marBottom w:val="0"/>
          <w:divBdr>
            <w:top w:val="none" w:sz="0" w:space="0" w:color="auto"/>
            <w:left w:val="none" w:sz="0" w:space="0" w:color="auto"/>
            <w:bottom w:val="none" w:sz="0" w:space="0" w:color="auto"/>
            <w:right w:val="none" w:sz="0" w:space="0" w:color="auto"/>
          </w:divBdr>
          <w:divsChild>
            <w:div w:id="304552172">
              <w:marLeft w:val="0"/>
              <w:marRight w:val="0"/>
              <w:marTop w:val="0"/>
              <w:marBottom w:val="0"/>
              <w:divBdr>
                <w:top w:val="none" w:sz="0" w:space="0" w:color="auto"/>
                <w:left w:val="none" w:sz="0" w:space="0" w:color="auto"/>
                <w:bottom w:val="none" w:sz="0" w:space="0" w:color="auto"/>
                <w:right w:val="none" w:sz="0" w:space="0" w:color="auto"/>
              </w:divBdr>
            </w:div>
          </w:divsChild>
        </w:div>
        <w:div w:id="1012026706">
          <w:marLeft w:val="0"/>
          <w:marRight w:val="0"/>
          <w:marTop w:val="0"/>
          <w:marBottom w:val="0"/>
          <w:divBdr>
            <w:top w:val="none" w:sz="0" w:space="0" w:color="auto"/>
            <w:left w:val="none" w:sz="0" w:space="0" w:color="auto"/>
            <w:bottom w:val="none" w:sz="0" w:space="0" w:color="auto"/>
            <w:right w:val="none" w:sz="0" w:space="0" w:color="auto"/>
          </w:divBdr>
          <w:divsChild>
            <w:div w:id="677192421">
              <w:marLeft w:val="0"/>
              <w:marRight w:val="0"/>
              <w:marTop w:val="0"/>
              <w:marBottom w:val="0"/>
              <w:divBdr>
                <w:top w:val="none" w:sz="0" w:space="0" w:color="auto"/>
                <w:left w:val="none" w:sz="0" w:space="0" w:color="auto"/>
                <w:bottom w:val="none" w:sz="0" w:space="0" w:color="auto"/>
                <w:right w:val="none" w:sz="0" w:space="0" w:color="auto"/>
              </w:divBdr>
            </w:div>
          </w:divsChild>
        </w:div>
        <w:div w:id="900676218">
          <w:marLeft w:val="0"/>
          <w:marRight w:val="0"/>
          <w:marTop w:val="0"/>
          <w:marBottom w:val="0"/>
          <w:divBdr>
            <w:top w:val="none" w:sz="0" w:space="0" w:color="auto"/>
            <w:left w:val="none" w:sz="0" w:space="0" w:color="auto"/>
            <w:bottom w:val="none" w:sz="0" w:space="0" w:color="auto"/>
            <w:right w:val="none" w:sz="0" w:space="0" w:color="auto"/>
          </w:divBdr>
          <w:divsChild>
            <w:div w:id="1725325373">
              <w:marLeft w:val="0"/>
              <w:marRight w:val="0"/>
              <w:marTop w:val="0"/>
              <w:marBottom w:val="0"/>
              <w:divBdr>
                <w:top w:val="none" w:sz="0" w:space="0" w:color="auto"/>
                <w:left w:val="none" w:sz="0" w:space="0" w:color="auto"/>
                <w:bottom w:val="none" w:sz="0" w:space="0" w:color="auto"/>
                <w:right w:val="none" w:sz="0" w:space="0" w:color="auto"/>
              </w:divBdr>
            </w:div>
          </w:divsChild>
        </w:div>
        <w:div w:id="534199082">
          <w:marLeft w:val="0"/>
          <w:marRight w:val="0"/>
          <w:marTop w:val="0"/>
          <w:marBottom w:val="0"/>
          <w:divBdr>
            <w:top w:val="none" w:sz="0" w:space="0" w:color="auto"/>
            <w:left w:val="none" w:sz="0" w:space="0" w:color="auto"/>
            <w:bottom w:val="none" w:sz="0" w:space="0" w:color="auto"/>
            <w:right w:val="none" w:sz="0" w:space="0" w:color="auto"/>
          </w:divBdr>
          <w:divsChild>
            <w:div w:id="1762413270">
              <w:marLeft w:val="0"/>
              <w:marRight w:val="0"/>
              <w:marTop w:val="0"/>
              <w:marBottom w:val="0"/>
              <w:divBdr>
                <w:top w:val="none" w:sz="0" w:space="0" w:color="auto"/>
                <w:left w:val="none" w:sz="0" w:space="0" w:color="auto"/>
                <w:bottom w:val="none" w:sz="0" w:space="0" w:color="auto"/>
                <w:right w:val="none" w:sz="0" w:space="0" w:color="auto"/>
              </w:divBdr>
            </w:div>
          </w:divsChild>
        </w:div>
        <w:div w:id="746851505">
          <w:marLeft w:val="0"/>
          <w:marRight w:val="0"/>
          <w:marTop w:val="0"/>
          <w:marBottom w:val="0"/>
          <w:divBdr>
            <w:top w:val="none" w:sz="0" w:space="0" w:color="auto"/>
            <w:left w:val="none" w:sz="0" w:space="0" w:color="auto"/>
            <w:bottom w:val="none" w:sz="0" w:space="0" w:color="auto"/>
            <w:right w:val="none" w:sz="0" w:space="0" w:color="auto"/>
          </w:divBdr>
          <w:divsChild>
            <w:div w:id="1160465915">
              <w:marLeft w:val="0"/>
              <w:marRight w:val="0"/>
              <w:marTop w:val="0"/>
              <w:marBottom w:val="0"/>
              <w:divBdr>
                <w:top w:val="none" w:sz="0" w:space="0" w:color="auto"/>
                <w:left w:val="none" w:sz="0" w:space="0" w:color="auto"/>
                <w:bottom w:val="none" w:sz="0" w:space="0" w:color="auto"/>
                <w:right w:val="none" w:sz="0" w:space="0" w:color="auto"/>
              </w:divBdr>
            </w:div>
          </w:divsChild>
        </w:div>
        <w:div w:id="1998340015">
          <w:marLeft w:val="0"/>
          <w:marRight w:val="0"/>
          <w:marTop w:val="0"/>
          <w:marBottom w:val="0"/>
          <w:divBdr>
            <w:top w:val="none" w:sz="0" w:space="0" w:color="auto"/>
            <w:left w:val="none" w:sz="0" w:space="0" w:color="auto"/>
            <w:bottom w:val="none" w:sz="0" w:space="0" w:color="auto"/>
            <w:right w:val="none" w:sz="0" w:space="0" w:color="auto"/>
          </w:divBdr>
          <w:divsChild>
            <w:div w:id="2061005128">
              <w:marLeft w:val="0"/>
              <w:marRight w:val="0"/>
              <w:marTop w:val="0"/>
              <w:marBottom w:val="0"/>
              <w:divBdr>
                <w:top w:val="none" w:sz="0" w:space="0" w:color="auto"/>
                <w:left w:val="none" w:sz="0" w:space="0" w:color="auto"/>
                <w:bottom w:val="none" w:sz="0" w:space="0" w:color="auto"/>
                <w:right w:val="none" w:sz="0" w:space="0" w:color="auto"/>
              </w:divBdr>
            </w:div>
          </w:divsChild>
        </w:div>
        <w:div w:id="1865635054">
          <w:marLeft w:val="0"/>
          <w:marRight w:val="0"/>
          <w:marTop w:val="0"/>
          <w:marBottom w:val="0"/>
          <w:divBdr>
            <w:top w:val="none" w:sz="0" w:space="0" w:color="auto"/>
            <w:left w:val="none" w:sz="0" w:space="0" w:color="auto"/>
            <w:bottom w:val="none" w:sz="0" w:space="0" w:color="auto"/>
            <w:right w:val="none" w:sz="0" w:space="0" w:color="auto"/>
          </w:divBdr>
          <w:divsChild>
            <w:div w:id="768351767">
              <w:marLeft w:val="0"/>
              <w:marRight w:val="0"/>
              <w:marTop w:val="0"/>
              <w:marBottom w:val="0"/>
              <w:divBdr>
                <w:top w:val="none" w:sz="0" w:space="0" w:color="auto"/>
                <w:left w:val="none" w:sz="0" w:space="0" w:color="auto"/>
                <w:bottom w:val="none" w:sz="0" w:space="0" w:color="auto"/>
                <w:right w:val="none" w:sz="0" w:space="0" w:color="auto"/>
              </w:divBdr>
            </w:div>
          </w:divsChild>
        </w:div>
        <w:div w:id="819729307">
          <w:marLeft w:val="0"/>
          <w:marRight w:val="0"/>
          <w:marTop w:val="0"/>
          <w:marBottom w:val="0"/>
          <w:divBdr>
            <w:top w:val="none" w:sz="0" w:space="0" w:color="auto"/>
            <w:left w:val="none" w:sz="0" w:space="0" w:color="auto"/>
            <w:bottom w:val="none" w:sz="0" w:space="0" w:color="auto"/>
            <w:right w:val="none" w:sz="0" w:space="0" w:color="auto"/>
          </w:divBdr>
          <w:divsChild>
            <w:div w:id="1249116989">
              <w:marLeft w:val="0"/>
              <w:marRight w:val="0"/>
              <w:marTop w:val="0"/>
              <w:marBottom w:val="0"/>
              <w:divBdr>
                <w:top w:val="none" w:sz="0" w:space="0" w:color="auto"/>
                <w:left w:val="none" w:sz="0" w:space="0" w:color="auto"/>
                <w:bottom w:val="none" w:sz="0" w:space="0" w:color="auto"/>
                <w:right w:val="none" w:sz="0" w:space="0" w:color="auto"/>
              </w:divBdr>
            </w:div>
          </w:divsChild>
        </w:div>
        <w:div w:id="497236073">
          <w:marLeft w:val="0"/>
          <w:marRight w:val="0"/>
          <w:marTop w:val="0"/>
          <w:marBottom w:val="0"/>
          <w:divBdr>
            <w:top w:val="none" w:sz="0" w:space="0" w:color="auto"/>
            <w:left w:val="none" w:sz="0" w:space="0" w:color="auto"/>
            <w:bottom w:val="none" w:sz="0" w:space="0" w:color="auto"/>
            <w:right w:val="none" w:sz="0" w:space="0" w:color="auto"/>
          </w:divBdr>
          <w:divsChild>
            <w:div w:id="743525912">
              <w:marLeft w:val="0"/>
              <w:marRight w:val="0"/>
              <w:marTop w:val="0"/>
              <w:marBottom w:val="0"/>
              <w:divBdr>
                <w:top w:val="none" w:sz="0" w:space="0" w:color="auto"/>
                <w:left w:val="none" w:sz="0" w:space="0" w:color="auto"/>
                <w:bottom w:val="none" w:sz="0" w:space="0" w:color="auto"/>
                <w:right w:val="none" w:sz="0" w:space="0" w:color="auto"/>
              </w:divBdr>
            </w:div>
          </w:divsChild>
        </w:div>
        <w:div w:id="2009361523">
          <w:marLeft w:val="0"/>
          <w:marRight w:val="0"/>
          <w:marTop w:val="0"/>
          <w:marBottom w:val="0"/>
          <w:divBdr>
            <w:top w:val="none" w:sz="0" w:space="0" w:color="auto"/>
            <w:left w:val="none" w:sz="0" w:space="0" w:color="auto"/>
            <w:bottom w:val="none" w:sz="0" w:space="0" w:color="auto"/>
            <w:right w:val="none" w:sz="0" w:space="0" w:color="auto"/>
          </w:divBdr>
          <w:divsChild>
            <w:div w:id="994185073">
              <w:marLeft w:val="0"/>
              <w:marRight w:val="0"/>
              <w:marTop w:val="0"/>
              <w:marBottom w:val="0"/>
              <w:divBdr>
                <w:top w:val="none" w:sz="0" w:space="0" w:color="auto"/>
                <w:left w:val="none" w:sz="0" w:space="0" w:color="auto"/>
                <w:bottom w:val="none" w:sz="0" w:space="0" w:color="auto"/>
                <w:right w:val="none" w:sz="0" w:space="0" w:color="auto"/>
              </w:divBdr>
            </w:div>
          </w:divsChild>
        </w:div>
        <w:div w:id="543912773">
          <w:marLeft w:val="0"/>
          <w:marRight w:val="0"/>
          <w:marTop w:val="0"/>
          <w:marBottom w:val="0"/>
          <w:divBdr>
            <w:top w:val="none" w:sz="0" w:space="0" w:color="auto"/>
            <w:left w:val="none" w:sz="0" w:space="0" w:color="auto"/>
            <w:bottom w:val="none" w:sz="0" w:space="0" w:color="auto"/>
            <w:right w:val="none" w:sz="0" w:space="0" w:color="auto"/>
          </w:divBdr>
          <w:divsChild>
            <w:div w:id="453714056">
              <w:marLeft w:val="0"/>
              <w:marRight w:val="0"/>
              <w:marTop w:val="0"/>
              <w:marBottom w:val="0"/>
              <w:divBdr>
                <w:top w:val="none" w:sz="0" w:space="0" w:color="auto"/>
                <w:left w:val="none" w:sz="0" w:space="0" w:color="auto"/>
                <w:bottom w:val="none" w:sz="0" w:space="0" w:color="auto"/>
                <w:right w:val="none" w:sz="0" w:space="0" w:color="auto"/>
              </w:divBdr>
            </w:div>
          </w:divsChild>
        </w:div>
        <w:div w:id="1085758819">
          <w:marLeft w:val="0"/>
          <w:marRight w:val="0"/>
          <w:marTop w:val="0"/>
          <w:marBottom w:val="0"/>
          <w:divBdr>
            <w:top w:val="none" w:sz="0" w:space="0" w:color="auto"/>
            <w:left w:val="none" w:sz="0" w:space="0" w:color="auto"/>
            <w:bottom w:val="none" w:sz="0" w:space="0" w:color="auto"/>
            <w:right w:val="none" w:sz="0" w:space="0" w:color="auto"/>
          </w:divBdr>
          <w:divsChild>
            <w:div w:id="1246768123">
              <w:marLeft w:val="0"/>
              <w:marRight w:val="0"/>
              <w:marTop w:val="0"/>
              <w:marBottom w:val="0"/>
              <w:divBdr>
                <w:top w:val="none" w:sz="0" w:space="0" w:color="auto"/>
                <w:left w:val="none" w:sz="0" w:space="0" w:color="auto"/>
                <w:bottom w:val="none" w:sz="0" w:space="0" w:color="auto"/>
                <w:right w:val="none" w:sz="0" w:space="0" w:color="auto"/>
              </w:divBdr>
            </w:div>
          </w:divsChild>
        </w:div>
        <w:div w:id="1702509327">
          <w:marLeft w:val="0"/>
          <w:marRight w:val="0"/>
          <w:marTop w:val="0"/>
          <w:marBottom w:val="0"/>
          <w:divBdr>
            <w:top w:val="none" w:sz="0" w:space="0" w:color="auto"/>
            <w:left w:val="none" w:sz="0" w:space="0" w:color="auto"/>
            <w:bottom w:val="none" w:sz="0" w:space="0" w:color="auto"/>
            <w:right w:val="none" w:sz="0" w:space="0" w:color="auto"/>
          </w:divBdr>
          <w:divsChild>
            <w:div w:id="1370689279">
              <w:marLeft w:val="0"/>
              <w:marRight w:val="0"/>
              <w:marTop w:val="0"/>
              <w:marBottom w:val="0"/>
              <w:divBdr>
                <w:top w:val="none" w:sz="0" w:space="0" w:color="auto"/>
                <w:left w:val="none" w:sz="0" w:space="0" w:color="auto"/>
                <w:bottom w:val="none" w:sz="0" w:space="0" w:color="auto"/>
                <w:right w:val="none" w:sz="0" w:space="0" w:color="auto"/>
              </w:divBdr>
            </w:div>
          </w:divsChild>
        </w:div>
        <w:div w:id="1666126605">
          <w:marLeft w:val="0"/>
          <w:marRight w:val="0"/>
          <w:marTop w:val="0"/>
          <w:marBottom w:val="0"/>
          <w:divBdr>
            <w:top w:val="none" w:sz="0" w:space="0" w:color="auto"/>
            <w:left w:val="none" w:sz="0" w:space="0" w:color="auto"/>
            <w:bottom w:val="none" w:sz="0" w:space="0" w:color="auto"/>
            <w:right w:val="none" w:sz="0" w:space="0" w:color="auto"/>
          </w:divBdr>
          <w:divsChild>
            <w:div w:id="1175607481">
              <w:marLeft w:val="0"/>
              <w:marRight w:val="0"/>
              <w:marTop w:val="0"/>
              <w:marBottom w:val="0"/>
              <w:divBdr>
                <w:top w:val="none" w:sz="0" w:space="0" w:color="auto"/>
                <w:left w:val="none" w:sz="0" w:space="0" w:color="auto"/>
                <w:bottom w:val="none" w:sz="0" w:space="0" w:color="auto"/>
                <w:right w:val="none" w:sz="0" w:space="0" w:color="auto"/>
              </w:divBdr>
            </w:div>
          </w:divsChild>
        </w:div>
        <w:div w:id="548763123">
          <w:marLeft w:val="0"/>
          <w:marRight w:val="0"/>
          <w:marTop w:val="0"/>
          <w:marBottom w:val="0"/>
          <w:divBdr>
            <w:top w:val="none" w:sz="0" w:space="0" w:color="auto"/>
            <w:left w:val="none" w:sz="0" w:space="0" w:color="auto"/>
            <w:bottom w:val="none" w:sz="0" w:space="0" w:color="auto"/>
            <w:right w:val="none" w:sz="0" w:space="0" w:color="auto"/>
          </w:divBdr>
          <w:divsChild>
            <w:div w:id="1467696741">
              <w:marLeft w:val="0"/>
              <w:marRight w:val="0"/>
              <w:marTop w:val="0"/>
              <w:marBottom w:val="0"/>
              <w:divBdr>
                <w:top w:val="none" w:sz="0" w:space="0" w:color="auto"/>
                <w:left w:val="none" w:sz="0" w:space="0" w:color="auto"/>
                <w:bottom w:val="none" w:sz="0" w:space="0" w:color="auto"/>
                <w:right w:val="none" w:sz="0" w:space="0" w:color="auto"/>
              </w:divBdr>
            </w:div>
          </w:divsChild>
        </w:div>
        <w:div w:id="1721322855">
          <w:marLeft w:val="0"/>
          <w:marRight w:val="0"/>
          <w:marTop w:val="0"/>
          <w:marBottom w:val="0"/>
          <w:divBdr>
            <w:top w:val="none" w:sz="0" w:space="0" w:color="auto"/>
            <w:left w:val="none" w:sz="0" w:space="0" w:color="auto"/>
            <w:bottom w:val="none" w:sz="0" w:space="0" w:color="auto"/>
            <w:right w:val="none" w:sz="0" w:space="0" w:color="auto"/>
          </w:divBdr>
          <w:divsChild>
            <w:div w:id="397872699">
              <w:marLeft w:val="0"/>
              <w:marRight w:val="0"/>
              <w:marTop w:val="0"/>
              <w:marBottom w:val="0"/>
              <w:divBdr>
                <w:top w:val="none" w:sz="0" w:space="0" w:color="auto"/>
                <w:left w:val="none" w:sz="0" w:space="0" w:color="auto"/>
                <w:bottom w:val="none" w:sz="0" w:space="0" w:color="auto"/>
                <w:right w:val="none" w:sz="0" w:space="0" w:color="auto"/>
              </w:divBdr>
            </w:div>
          </w:divsChild>
        </w:div>
        <w:div w:id="356586490">
          <w:marLeft w:val="0"/>
          <w:marRight w:val="0"/>
          <w:marTop w:val="0"/>
          <w:marBottom w:val="0"/>
          <w:divBdr>
            <w:top w:val="none" w:sz="0" w:space="0" w:color="auto"/>
            <w:left w:val="none" w:sz="0" w:space="0" w:color="auto"/>
            <w:bottom w:val="none" w:sz="0" w:space="0" w:color="auto"/>
            <w:right w:val="none" w:sz="0" w:space="0" w:color="auto"/>
          </w:divBdr>
          <w:divsChild>
            <w:div w:id="2066026808">
              <w:marLeft w:val="0"/>
              <w:marRight w:val="0"/>
              <w:marTop w:val="0"/>
              <w:marBottom w:val="0"/>
              <w:divBdr>
                <w:top w:val="none" w:sz="0" w:space="0" w:color="auto"/>
                <w:left w:val="none" w:sz="0" w:space="0" w:color="auto"/>
                <w:bottom w:val="none" w:sz="0" w:space="0" w:color="auto"/>
                <w:right w:val="none" w:sz="0" w:space="0" w:color="auto"/>
              </w:divBdr>
            </w:div>
          </w:divsChild>
        </w:div>
        <w:div w:id="1143278289">
          <w:marLeft w:val="0"/>
          <w:marRight w:val="0"/>
          <w:marTop w:val="0"/>
          <w:marBottom w:val="0"/>
          <w:divBdr>
            <w:top w:val="none" w:sz="0" w:space="0" w:color="auto"/>
            <w:left w:val="none" w:sz="0" w:space="0" w:color="auto"/>
            <w:bottom w:val="none" w:sz="0" w:space="0" w:color="auto"/>
            <w:right w:val="none" w:sz="0" w:space="0" w:color="auto"/>
          </w:divBdr>
          <w:divsChild>
            <w:div w:id="1529295604">
              <w:marLeft w:val="0"/>
              <w:marRight w:val="0"/>
              <w:marTop w:val="0"/>
              <w:marBottom w:val="0"/>
              <w:divBdr>
                <w:top w:val="none" w:sz="0" w:space="0" w:color="auto"/>
                <w:left w:val="none" w:sz="0" w:space="0" w:color="auto"/>
                <w:bottom w:val="none" w:sz="0" w:space="0" w:color="auto"/>
                <w:right w:val="none" w:sz="0" w:space="0" w:color="auto"/>
              </w:divBdr>
            </w:div>
          </w:divsChild>
        </w:div>
        <w:div w:id="108204070">
          <w:marLeft w:val="0"/>
          <w:marRight w:val="0"/>
          <w:marTop w:val="0"/>
          <w:marBottom w:val="0"/>
          <w:divBdr>
            <w:top w:val="none" w:sz="0" w:space="0" w:color="auto"/>
            <w:left w:val="none" w:sz="0" w:space="0" w:color="auto"/>
            <w:bottom w:val="none" w:sz="0" w:space="0" w:color="auto"/>
            <w:right w:val="none" w:sz="0" w:space="0" w:color="auto"/>
          </w:divBdr>
          <w:divsChild>
            <w:div w:id="1825774474">
              <w:marLeft w:val="0"/>
              <w:marRight w:val="0"/>
              <w:marTop w:val="0"/>
              <w:marBottom w:val="0"/>
              <w:divBdr>
                <w:top w:val="none" w:sz="0" w:space="0" w:color="auto"/>
                <w:left w:val="none" w:sz="0" w:space="0" w:color="auto"/>
                <w:bottom w:val="none" w:sz="0" w:space="0" w:color="auto"/>
                <w:right w:val="none" w:sz="0" w:space="0" w:color="auto"/>
              </w:divBdr>
            </w:div>
          </w:divsChild>
        </w:div>
        <w:div w:id="101465242">
          <w:marLeft w:val="0"/>
          <w:marRight w:val="0"/>
          <w:marTop w:val="0"/>
          <w:marBottom w:val="0"/>
          <w:divBdr>
            <w:top w:val="none" w:sz="0" w:space="0" w:color="auto"/>
            <w:left w:val="none" w:sz="0" w:space="0" w:color="auto"/>
            <w:bottom w:val="none" w:sz="0" w:space="0" w:color="auto"/>
            <w:right w:val="none" w:sz="0" w:space="0" w:color="auto"/>
          </w:divBdr>
          <w:divsChild>
            <w:div w:id="562763381">
              <w:marLeft w:val="0"/>
              <w:marRight w:val="0"/>
              <w:marTop w:val="0"/>
              <w:marBottom w:val="0"/>
              <w:divBdr>
                <w:top w:val="none" w:sz="0" w:space="0" w:color="auto"/>
                <w:left w:val="none" w:sz="0" w:space="0" w:color="auto"/>
                <w:bottom w:val="none" w:sz="0" w:space="0" w:color="auto"/>
                <w:right w:val="none" w:sz="0" w:space="0" w:color="auto"/>
              </w:divBdr>
            </w:div>
          </w:divsChild>
        </w:div>
        <w:div w:id="1679850774">
          <w:marLeft w:val="0"/>
          <w:marRight w:val="0"/>
          <w:marTop w:val="0"/>
          <w:marBottom w:val="0"/>
          <w:divBdr>
            <w:top w:val="none" w:sz="0" w:space="0" w:color="auto"/>
            <w:left w:val="none" w:sz="0" w:space="0" w:color="auto"/>
            <w:bottom w:val="none" w:sz="0" w:space="0" w:color="auto"/>
            <w:right w:val="none" w:sz="0" w:space="0" w:color="auto"/>
          </w:divBdr>
          <w:divsChild>
            <w:div w:id="1940329756">
              <w:marLeft w:val="0"/>
              <w:marRight w:val="0"/>
              <w:marTop w:val="0"/>
              <w:marBottom w:val="0"/>
              <w:divBdr>
                <w:top w:val="none" w:sz="0" w:space="0" w:color="auto"/>
                <w:left w:val="none" w:sz="0" w:space="0" w:color="auto"/>
                <w:bottom w:val="none" w:sz="0" w:space="0" w:color="auto"/>
                <w:right w:val="none" w:sz="0" w:space="0" w:color="auto"/>
              </w:divBdr>
            </w:div>
          </w:divsChild>
        </w:div>
        <w:div w:id="97916406">
          <w:marLeft w:val="0"/>
          <w:marRight w:val="0"/>
          <w:marTop w:val="0"/>
          <w:marBottom w:val="0"/>
          <w:divBdr>
            <w:top w:val="none" w:sz="0" w:space="0" w:color="auto"/>
            <w:left w:val="none" w:sz="0" w:space="0" w:color="auto"/>
            <w:bottom w:val="none" w:sz="0" w:space="0" w:color="auto"/>
            <w:right w:val="none" w:sz="0" w:space="0" w:color="auto"/>
          </w:divBdr>
          <w:divsChild>
            <w:div w:id="1550648404">
              <w:marLeft w:val="0"/>
              <w:marRight w:val="0"/>
              <w:marTop w:val="0"/>
              <w:marBottom w:val="0"/>
              <w:divBdr>
                <w:top w:val="none" w:sz="0" w:space="0" w:color="auto"/>
                <w:left w:val="none" w:sz="0" w:space="0" w:color="auto"/>
                <w:bottom w:val="none" w:sz="0" w:space="0" w:color="auto"/>
                <w:right w:val="none" w:sz="0" w:space="0" w:color="auto"/>
              </w:divBdr>
            </w:div>
          </w:divsChild>
        </w:div>
        <w:div w:id="385494954">
          <w:marLeft w:val="0"/>
          <w:marRight w:val="0"/>
          <w:marTop w:val="0"/>
          <w:marBottom w:val="0"/>
          <w:divBdr>
            <w:top w:val="none" w:sz="0" w:space="0" w:color="auto"/>
            <w:left w:val="none" w:sz="0" w:space="0" w:color="auto"/>
            <w:bottom w:val="none" w:sz="0" w:space="0" w:color="auto"/>
            <w:right w:val="none" w:sz="0" w:space="0" w:color="auto"/>
          </w:divBdr>
          <w:divsChild>
            <w:div w:id="207956892">
              <w:marLeft w:val="0"/>
              <w:marRight w:val="0"/>
              <w:marTop w:val="0"/>
              <w:marBottom w:val="0"/>
              <w:divBdr>
                <w:top w:val="none" w:sz="0" w:space="0" w:color="auto"/>
                <w:left w:val="none" w:sz="0" w:space="0" w:color="auto"/>
                <w:bottom w:val="none" w:sz="0" w:space="0" w:color="auto"/>
                <w:right w:val="none" w:sz="0" w:space="0" w:color="auto"/>
              </w:divBdr>
            </w:div>
          </w:divsChild>
        </w:div>
        <w:div w:id="1339457207">
          <w:marLeft w:val="0"/>
          <w:marRight w:val="0"/>
          <w:marTop w:val="0"/>
          <w:marBottom w:val="0"/>
          <w:divBdr>
            <w:top w:val="none" w:sz="0" w:space="0" w:color="auto"/>
            <w:left w:val="none" w:sz="0" w:space="0" w:color="auto"/>
            <w:bottom w:val="none" w:sz="0" w:space="0" w:color="auto"/>
            <w:right w:val="none" w:sz="0" w:space="0" w:color="auto"/>
          </w:divBdr>
          <w:divsChild>
            <w:div w:id="530801269">
              <w:marLeft w:val="0"/>
              <w:marRight w:val="0"/>
              <w:marTop w:val="0"/>
              <w:marBottom w:val="0"/>
              <w:divBdr>
                <w:top w:val="none" w:sz="0" w:space="0" w:color="auto"/>
                <w:left w:val="none" w:sz="0" w:space="0" w:color="auto"/>
                <w:bottom w:val="none" w:sz="0" w:space="0" w:color="auto"/>
                <w:right w:val="none" w:sz="0" w:space="0" w:color="auto"/>
              </w:divBdr>
            </w:div>
          </w:divsChild>
        </w:div>
        <w:div w:id="821508336">
          <w:marLeft w:val="0"/>
          <w:marRight w:val="0"/>
          <w:marTop w:val="0"/>
          <w:marBottom w:val="0"/>
          <w:divBdr>
            <w:top w:val="none" w:sz="0" w:space="0" w:color="auto"/>
            <w:left w:val="none" w:sz="0" w:space="0" w:color="auto"/>
            <w:bottom w:val="none" w:sz="0" w:space="0" w:color="auto"/>
            <w:right w:val="none" w:sz="0" w:space="0" w:color="auto"/>
          </w:divBdr>
          <w:divsChild>
            <w:div w:id="1582980964">
              <w:marLeft w:val="0"/>
              <w:marRight w:val="0"/>
              <w:marTop w:val="0"/>
              <w:marBottom w:val="0"/>
              <w:divBdr>
                <w:top w:val="none" w:sz="0" w:space="0" w:color="auto"/>
                <w:left w:val="none" w:sz="0" w:space="0" w:color="auto"/>
                <w:bottom w:val="none" w:sz="0" w:space="0" w:color="auto"/>
                <w:right w:val="none" w:sz="0" w:space="0" w:color="auto"/>
              </w:divBdr>
            </w:div>
          </w:divsChild>
        </w:div>
        <w:div w:id="459029930">
          <w:marLeft w:val="0"/>
          <w:marRight w:val="0"/>
          <w:marTop w:val="0"/>
          <w:marBottom w:val="0"/>
          <w:divBdr>
            <w:top w:val="none" w:sz="0" w:space="0" w:color="auto"/>
            <w:left w:val="none" w:sz="0" w:space="0" w:color="auto"/>
            <w:bottom w:val="none" w:sz="0" w:space="0" w:color="auto"/>
            <w:right w:val="none" w:sz="0" w:space="0" w:color="auto"/>
          </w:divBdr>
          <w:divsChild>
            <w:div w:id="1870028187">
              <w:marLeft w:val="0"/>
              <w:marRight w:val="0"/>
              <w:marTop w:val="0"/>
              <w:marBottom w:val="0"/>
              <w:divBdr>
                <w:top w:val="none" w:sz="0" w:space="0" w:color="auto"/>
                <w:left w:val="none" w:sz="0" w:space="0" w:color="auto"/>
                <w:bottom w:val="none" w:sz="0" w:space="0" w:color="auto"/>
                <w:right w:val="none" w:sz="0" w:space="0" w:color="auto"/>
              </w:divBdr>
            </w:div>
          </w:divsChild>
        </w:div>
        <w:div w:id="1065110281">
          <w:marLeft w:val="0"/>
          <w:marRight w:val="0"/>
          <w:marTop w:val="0"/>
          <w:marBottom w:val="0"/>
          <w:divBdr>
            <w:top w:val="none" w:sz="0" w:space="0" w:color="auto"/>
            <w:left w:val="none" w:sz="0" w:space="0" w:color="auto"/>
            <w:bottom w:val="none" w:sz="0" w:space="0" w:color="auto"/>
            <w:right w:val="none" w:sz="0" w:space="0" w:color="auto"/>
          </w:divBdr>
          <w:divsChild>
            <w:div w:id="1177695931">
              <w:marLeft w:val="0"/>
              <w:marRight w:val="0"/>
              <w:marTop w:val="0"/>
              <w:marBottom w:val="0"/>
              <w:divBdr>
                <w:top w:val="none" w:sz="0" w:space="0" w:color="auto"/>
                <w:left w:val="none" w:sz="0" w:space="0" w:color="auto"/>
                <w:bottom w:val="none" w:sz="0" w:space="0" w:color="auto"/>
                <w:right w:val="none" w:sz="0" w:space="0" w:color="auto"/>
              </w:divBdr>
            </w:div>
          </w:divsChild>
        </w:div>
        <w:div w:id="1982610996">
          <w:marLeft w:val="0"/>
          <w:marRight w:val="0"/>
          <w:marTop w:val="0"/>
          <w:marBottom w:val="0"/>
          <w:divBdr>
            <w:top w:val="none" w:sz="0" w:space="0" w:color="auto"/>
            <w:left w:val="none" w:sz="0" w:space="0" w:color="auto"/>
            <w:bottom w:val="none" w:sz="0" w:space="0" w:color="auto"/>
            <w:right w:val="none" w:sz="0" w:space="0" w:color="auto"/>
          </w:divBdr>
          <w:divsChild>
            <w:div w:id="969627240">
              <w:marLeft w:val="0"/>
              <w:marRight w:val="0"/>
              <w:marTop w:val="0"/>
              <w:marBottom w:val="0"/>
              <w:divBdr>
                <w:top w:val="none" w:sz="0" w:space="0" w:color="auto"/>
                <w:left w:val="none" w:sz="0" w:space="0" w:color="auto"/>
                <w:bottom w:val="none" w:sz="0" w:space="0" w:color="auto"/>
                <w:right w:val="none" w:sz="0" w:space="0" w:color="auto"/>
              </w:divBdr>
            </w:div>
          </w:divsChild>
        </w:div>
        <w:div w:id="1564213345">
          <w:marLeft w:val="0"/>
          <w:marRight w:val="0"/>
          <w:marTop w:val="0"/>
          <w:marBottom w:val="0"/>
          <w:divBdr>
            <w:top w:val="none" w:sz="0" w:space="0" w:color="auto"/>
            <w:left w:val="none" w:sz="0" w:space="0" w:color="auto"/>
            <w:bottom w:val="none" w:sz="0" w:space="0" w:color="auto"/>
            <w:right w:val="none" w:sz="0" w:space="0" w:color="auto"/>
          </w:divBdr>
          <w:divsChild>
            <w:div w:id="1769423362">
              <w:marLeft w:val="0"/>
              <w:marRight w:val="0"/>
              <w:marTop w:val="0"/>
              <w:marBottom w:val="0"/>
              <w:divBdr>
                <w:top w:val="none" w:sz="0" w:space="0" w:color="auto"/>
                <w:left w:val="none" w:sz="0" w:space="0" w:color="auto"/>
                <w:bottom w:val="none" w:sz="0" w:space="0" w:color="auto"/>
                <w:right w:val="none" w:sz="0" w:space="0" w:color="auto"/>
              </w:divBdr>
            </w:div>
          </w:divsChild>
        </w:div>
        <w:div w:id="1485388486">
          <w:marLeft w:val="0"/>
          <w:marRight w:val="0"/>
          <w:marTop w:val="0"/>
          <w:marBottom w:val="0"/>
          <w:divBdr>
            <w:top w:val="none" w:sz="0" w:space="0" w:color="auto"/>
            <w:left w:val="none" w:sz="0" w:space="0" w:color="auto"/>
            <w:bottom w:val="none" w:sz="0" w:space="0" w:color="auto"/>
            <w:right w:val="none" w:sz="0" w:space="0" w:color="auto"/>
          </w:divBdr>
          <w:divsChild>
            <w:div w:id="172382300">
              <w:marLeft w:val="0"/>
              <w:marRight w:val="0"/>
              <w:marTop w:val="0"/>
              <w:marBottom w:val="0"/>
              <w:divBdr>
                <w:top w:val="none" w:sz="0" w:space="0" w:color="auto"/>
                <w:left w:val="none" w:sz="0" w:space="0" w:color="auto"/>
                <w:bottom w:val="none" w:sz="0" w:space="0" w:color="auto"/>
                <w:right w:val="none" w:sz="0" w:space="0" w:color="auto"/>
              </w:divBdr>
            </w:div>
          </w:divsChild>
        </w:div>
        <w:div w:id="721904894">
          <w:marLeft w:val="0"/>
          <w:marRight w:val="0"/>
          <w:marTop w:val="0"/>
          <w:marBottom w:val="0"/>
          <w:divBdr>
            <w:top w:val="none" w:sz="0" w:space="0" w:color="auto"/>
            <w:left w:val="none" w:sz="0" w:space="0" w:color="auto"/>
            <w:bottom w:val="none" w:sz="0" w:space="0" w:color="auto"/>
            <w:right w:val="none" w:sz="0" w:space="0" w:color="auto"/>
          </w:divBdr>
          <w:divsChild>
            <w:div w:id="1408503553">
              <w:marLeft w:val="0"/>
              <w:marRight w:val="0"/>
              <w:marTop w:val="0"/>
              <w:marBottom w:val="0"/>
              <w:divBdr>
                <w:top w:val="none" w:sz="0" w:space="0" w:color="auto"/>
                <w:left w:val="none" w:sz="0" w:space="0" w:color="auto"/>
                <w:bottom w:val="none" w:sz="0" w:space="0" w:color="auto"/>
                <w:right w:val="none" w:sz="0" w:space="0" w:color="auto"/>
              </w:divBdr>
            </w:div>
          </w:divsChild>
        </w:div>
        <w:div w:id="159585693">
          <w:marLeft w:val="0"/>
          <w:marRight w:val="0"/>
          <w:marTop w:val="0"/>
          <w:marBottom w:val="0"/>
          <w:divBdr>
            <w:top w:val="none" w:sz="0" w:space="0" w:color="auto"/>
            <w:left w:val="none" w:sz="0" w:space="0" w:color="auto"/>
            <w:bottom w:val="none" w:sz="0" w:space="0" w:color="auto"/>
            <w:right w:val="none" w:sz="0" w:space="0" w:color="auto"/>
          </w:divBdr>
          <w:divsChild>
            <w:div w:id="28534111">
              <w:marLeft w:val="0"/>
              <w:marRight w:val="0"/>
              <w:marTop w:val="0"/>
              <w:marBottom w:val="0"/>
              <w:divBdr>
                <w:top w:val="none" w:sz="0" w:space="0" w:color="auto"/>
                <w:left w:val="none" w:sz="0" w:space="0" w:color="auto"/>
                <w:bottom w:val="none" w:sz="0" w:space="0" w:color="auto"/>
                <w:right w:val="none" w:sz="0" w:space="0" w:color="auto"/>
              </w:divBdr>
            </w:div>
          </w:divsChild>
        </w:div>
        <w:div w:id="863135345">
          <w:marLeft w:val="0"/>
          <w:marRight w:val="0"/>
          <w:marTop w:val="0"/>
          <w:marBottom w:val="0"/>
          <w:divBdr>
            <w:top w:val="none" w:sz="0" w:space="0" w:color="auto"/>
            <w:left w:val="none" w:sz="0" w:space="0" w:color="auto"/>
            <w:bottom w:val="none" w:sz="0" w:space="0" w:color="auto"/>
            <w:right w:val="none" w:sz="0" w:space="0" w:color="auto"/>
          </w:divBdr>
          <w:divsChild>
            <w:div w:id="1213812129">
              <w:marLeft w:val="0"/>
              <w:marRight w:val="0"/>
              <w:marTop w:val="0"/>
              <w:marBottom w:val="0"/>
              <w:divBdr>
                <w:top w:val="none" w:sz="0" w:space="0" w:color="auto"/>
                <w:left w:val="none" w:sz="0" w:space="0" w:color="auto"/>
                <w:bottom w:val="none" w:sz="0" w:space="0" w:color="auto"/>
                <w:right w:val="none" w:sz="0" w:space="0" w:color="auto"/>
              </w:divBdr>
            </w:div>
          </w:divsChild>
        </w:div>
        <w:div w:id="61022632">
          <w:marLeft w:val="0"/>
          <w:marRight w:val="0"/>
          <w:marTop w:val="0"/>
          <w:marBottom w:val="0"/>
          <w:divBdr>
            <w:top w:val="none" w:sz="0" w:space="0" w:color="auto"/>
            <w:left w:val="none" w:sz="0" w:space="0" w:color="auto"/>
            <w:bottom w:val="none" w:sz="0" w:space="0" w:color="auto"/>
            <w:right w:val="none" w:sz="0" w:space="0" w:color="auto"/>
          </w:divBdr>
          <w:divsChild>
            <w:div w:id="502822303">
              <w:marLeft w:val="0"/>
              <w:marRight w:val="0"/>
              <w:marTop w:val="0"/>
              <w:marBottom w:val="0"/>
              <w:divBdr>
                <w:top w:val="none" w:sz="0" w:space="0" w:color="auto"/>
                <w:left w:val="none" w:sz="0" w:space="0" w:color="auto"/>
                <w:bottom w:val="none" w:sz="0" w:space="0" w:color="auto"/>
                <w:right w:val="none" w:sz="0" w:space="0" w:color="auto"/>
              </w:divBdr>
            </w:div>
          </w:divsChild>
        </w:div>
        <w:div w:id="1585215580">
          <w:marLeft w:val="0"/>
          <w:marRight w:val="0"/>
          <w:marTop w:val="0"/>
          <w:marBottom w:val="0"/>
          <w:divBdr>
            <w:top w:val="none" w:sz="0" w:space="0" w:color="auto"/>
            <w:left w:val="none" w:sz="0" w:space="0" w:color="auto"/>
            <w:bottom w:val="none" w:sz="0" w:space="0" w:color="auto"/>
            <w:right w:val="none" w:sz="0" w:space="0" w:color="auto"/>
          </w:divBdr>
          <w:divsChild>
            <w:div w:id="1129400968">
              <w:marLeft w:val="0"/>
              <w:marRight w:val="0"/>
              <w:marTop w:val="0"/>
              <w:marBottom w:val="0"/>
              <w:divBdr>
                <w:top w:val="none" w:sz="0" w:space="0" w:color="auto"/>
                <w:left w:val="none" w:sz="0" w:space="0" w:color="auto"/>
                <w:bottom w:val="none" w:sz="0" w:space="0" w:color="auto"/>
                <w:right w:val="none" w:sz="0" w:space="0" w:color="auto"/>
              </w:divBdr>
            </w:div>
          </w:divsChild>
        </w:div>
        <w:div w:id="2100325149">
          <w:marLeft w:val="0"/>
          <w:marRight w:val="0"/>
          <w:marTop w:val="0"/>
          <w:marBottom w:val="0"/>
          <w:divBdr>
            <w:top w:val="none" w:sz="0" w:space="0" w:color="auto"/>
            <w:left w:val="none" w:sz="0" w:space="0" w:color="auto"/>
            <w:bottom w:val="none" w:sz="0" w:space="0" w:color="auto"/>
            <w:right w:val="none" w:sz="0" w:space="0" w:color="auto"/>
          </w:divBdr>
          <w:divsChild>
            <w:div w:id="175314615">
              <w:marLeft w:val="0"/>
              <w:marRight w:val="0"/>
              <w:marTop w:val="0"/>
              <w:marBottom w:val="0"/>
              <w:divBdr>
                <w:top w:val="none" w:sz="0" w:space="0" w:color="auto"/>
                <w:left w:val="none" w:sz="0" w:space="0" w:color="auto"/>
                <w:bottom w:val="none" w:sz="0" w:space="0" w:color="auto"/>
                <w:right w:val="none" w:sz="0" w:space="0" w:color="auto"/>
              </w:divBdr>
            </w:div>
          </w:divsChild>
        </w:div>
        <w:div w:id="470710575">
          <w:marLeft w:val="0"/>
          <w:marRight w:val="0"/>
          <w:marTop w:val="0"/>
          <w:marBottom w:val="0"/>
          <w:divBdr>
            <w:top w:val="none" w:sz="0" w:space="0" w:color="auto"/>
            <w:left w:val="none" w:sz="0" w:space="0" w:color="auto"/>
            <w:bottom w:val="none" w:sz="0" w:space="0" w:color="auto"/>
            <w:right w:val="none" w:sz="0" w:space="0" w:color="auto"/>
          </w:divBdr>
          <w:divsChild>
            <w:div w:id="1740245504">
              <w:marLeft w:val="0"/>
              <w:marRight w:val="0"/>
              <w:marTop w:val="0"/>
              <w:marBottom w:val="0"/>
              <w:divBdr>
                <w:top w:val="none" w:sz="0" w:space="0" w:color="auto"/>
                <w:left w:val="none" w:sz="0" w:space="0" w:color="auto"/>
                <w:bottom w:val="none" w:sz="0" w:space="0" w:color="auto"/>
                <w:right w:val="none" w:sz="0" w:space="0" w:color="auto"/>
              </w:divBdr>
            </w:div>
          </w:divsChild>
        </w:div>
        <w:div w:id="355010943">
          <w:marLeft w:val="0"/>
          <w:marRight w:val="0"/>
          <w:marTop w:val="0"/>
          <w:marBottom w:val="0"/>
          <w:divBdr>
            <w:top w:val="none" w:sz="0" w:space="0" w:color="auto"/>
            <w:left w:val="none" w:sz="0" w:space="0" w:color="auto"/>
            <w:bottom w:val="none" w:sz="0" w:space="0" w:color="auto"/>
            <w:right w:val="none" w:sz="0" w:space="0" w:color="auto"/>
          </w:divBdr>
          <w:divsChild>
            <w:div w:id="676075385">
              <w:marLeft w:val="0"/>
              <w:marRight w:val="0"/>
              <w:marTop w:val="0"/>
              <w:marBottom w:val="0"/>
              <w:divBdr>
                <w:top w:val="none" w:sz="0" w:space="0" w:color="auto"/>
                <w:left w:val="none" w:sz="0" w:space="0" w:color="auto"/>
                <w:bottom w:val="none" w:sz="0" w:space="0" w:color="auto"/>
                <w:right w:val="none" w:sz="0" w:space="0" w:color="auto"/>
              </w:divBdr>
            </w:div>
          </w:divsChild>
        </w:div>
        <w:div w:id="1546136701">
          <w:marLeft w:val="0"/>
          <w:marRight w:val="0"/>
          <w:marTop w:val="0"/>
          <w:marBottom w:val="0"/>
          <w:divBdr>
            <w:top w:val="none" w:sz="0" w:space="0" w:color="auto"/>
            <w:left w:val="none" w:sz="0" w:space="0" w:color="auto"/>
            <w:bottom w:val="none" w:sz="0" w:space="0" w:color="auto"/>
            <w:right w:val="none" w:sz="0" w:space="0" w:color="auto"/>
          </w:divBdr>
          <w:divsChild>
            <w:div w:id="1531724493">
              <w:marLeft w:val="0"/>
              <w:marRight w:val="0"/>
              <w:marTop w:val="0"/>
              <w:marBottom w:val="0"/>
              <w:divBdr>
                <w:top w:val="none" w:sz="0" w:space="0" w:color="auto"/>
                <w:left w:val="none" w:sz="0" w:space="0" w:color="auto"/>
                <w:bottom w:val="none" w:sz="0" w:space="0" w:color="auto"/>
                <w:right w:val="none" w:sz="0" w:space="0" w:color="auto"/>
              </w:divBdr>
            </w:div>
          </w:divsChild>
        </w:div>
        <w:div w:id="631912259">
          <w:marLeft w:val="0"/>
          <w:marRight w:val="0"/>
          <w:marTop w:val="0"/>
          <w:marBottom w:val="0"/>
          <w:divBdr>
            <w:top w:val="none" w:sz="0" w:space="0" w:color="auto"/>
            <w:left w:val="none" w:sz="0" w:space="0" w:color="auto"/>
            <w:bottom w:val="none" w:sz="0" w:space="0" w:color="auto"/>
            <w:right w:val="none" w:sz="0" w:space="0" w:color="auto"/>
          </w:divBdr>
          <w:divsChild>
            <w:div w:id="1003123871">
              <w:marLeft w:val="0"/>
              <w:marRight w:val="0"/>
              <w:marTop w:val="0"/>
              <w:marBottom w:val="0"/>
              <w:divBdr>
                <w:top w:val="none" w:sz="0" w:space="0" w:color="auto"/>
                <w:left w:val="none" w:sz="0" w:space="0" w:color="auto"/>
                <w:bottom w:val="none" w:sz="0" w:space="0" w:color="auto"/>
                <w:right w:val="none" w:sz="0" w:space="0" w:color="auto"/>
              </w:divBdr>
            </w:div>
          </w:divsChild>
        </w:div>
        <w:div w:id="90050124">
          <w:marLeft w:val="0"/>
          <w:marRight w:val="0"/>
          <w:marTop w:val="0"/>
          <w:marBottom w:val="0"/>
          <w:divBdr>
            <w:top w:val="none" w:sz="0" w:space="0" w:color="auto"/>
            <w:left w:val="none" w:sz="0" w:space="0" w:color="auto"/>
            <w:bottom w:val="none" w:sz="0" w:space="0" w:color="auto"/>
            <w:right w:val="none" w:sz="0" w:space="0" w:color="auto"/>
          </w:divBdr>
          <w:divsChild>
            <w:div w:id="775170798">
              <w:marLeft w:val="0"/>
              <w:marRight w:val="0"/>
              <w:marTop w:val="0"/>
              <w:marBottom w:val="0"/>
              <w:divBdr>
                <w:top w:val="none" w:sz="0" w:space="0" w:color="auto"/>
                <w:left w:val="none" w:sz="0" w:space="0" w:color="auto"/>
                <w:bottom w:val="none" w:sz="0" w:space="0" w:color="auto"/>
                <w:right w:val="none" w:sz="0" w:space="0" w:color="auto"/>
              </w:divBdr>
            </w:div>
          </w:divsChild>
        </w:div>
        <w:div w:id="1273593040">
          <w:marLeft w:val="0"/>
          <w:marRight w:val="0"/>
          <w:marTop w:val="0"/>
          <w:marBottom w:val="0"/>
          <w:divBdr>
            <w:top w:val="none" w:sz="0" w:space="0" w:color="auto"/>
            <w:left w:val="none" w:sz="0" w:space="0" w:color="auto"/>
            <w:bottom w:val="none" w:sz="0" w:space="0" w:color="auto"/>
            <w:right w:val="none" w:sz="0" w:space="0" w:color="auto"/>
          </w:divBdr>
          <w:divsChild>
            <w:div w:id="34543136">
              <w:marLeft w:val="0"/>
              <w:marRight w:val="0"/>
              <w:marTop w:val="0"/>
              <w:marBottom w:val="0"/>
              <w:divBdr>
                <w:top w:val="none" w:sz="0" w:space="0" w:color="auto"/>
                <w:left w:val="none" w:sz="0" w:space="0" w:color="auto"/>
                <w:bottom w:val="none" w:sz="0" w:space="0" w:color="auto"/>
                <w:right w:val="none" w:sz="0" w:space="0" w:color="auto"/>
              </w:divBdr>
            </w:div>
          </w:divsChild>
        </w:div>
        <w:div w:id="1250044558">
          <w:marLeft w:val="0"/>
          <w:marRight w:val="0"/>
          <w:marTop w:val="0"/>
          <w:marBottom w:val="0"/>
          <w:divBdr>
            <w:top w:val="none" w:sz="0" w:space="0" w:color="auto"/>
            <w:left w:val="none" w:sz="0" w:space="0" w:color="auto"/>
            <w:bottom w:val="none" w:sz="0" w:space="0" w:color="auto"/>
            <w:right w:val="none" w:sz="0" w:space="0" w:color="auto"/>
          </w:divBdr>
          <w:divsChild>
            <w:div w:id="1619724197">
              <w:marLeft w:val="0"/>
              <w:marRight w:val="0"/>
              <w:marTop w:val="0"/>
              <w:marBottom w:val="0"/>
              <w:divBdr>
                <w:top w:val="none" w:sz="0" w:space="0" w:color="auto"/>
                <w:left w:val="none" w:sz="0" w:space="0" w:color="auto"/>
                <w:bottom w:val="none" w:sz="0" w:space="0" w:color="auto"/>
                <w:right w:val="none" w:sz="0" w:space="0" w:color="auto"/>
              </w:divBdr>
            </w:div>
          </w:divsChild>
        </w:div>
        <w:div w:id="2110805743">
          <w:marLeft w:val="0"/>
          <w:marRight w:val="0"/>
          <w:marTop w:val="0"/>
          <w:marBottom w:val="0"/>
          <w:divBdr>
            <w:top w:val="none" w:sz="0" w:space="0" w:color="auto"/>
            <w:left w:val="none" w:sz="0" w:space="0" w:color="auto"/>
            <w:bottom w:val="none" w:sz="0" w:space="0" w:color="auto"/>
            <w:right w:val="none" w:sz="0" w:space="0" w:color="auto"/>
          </w:divBdr>
          <w:divsChild>
            <w:div w:id="421680544">
              <w:marLeft w:val="0"/>
              <w:marRight w:val="0"/>
              <w:marTop w:val="0"/>
              <w:marBottom w:val="0"/>
              <w:divBdr>
                <w:top w:val="none" w:sz="0" w:space="0" w:color="auto"/>
                <w:left w:val="none" w:sz="0" w:space="0" w:color="auto"/>
                <w:bottom w:val="none" w:sz="0" w:space="0" w:color="auto"/>
                <w:right w:val="none" w:sz="0" w:space="0" w:color="auto"/>
              </w:divBdr>
            </w:div>
          </w:divsChild>
        </w:div>
        <w:div w:id="1921527194">
          <w:marLeft w:val="0"/>
          <w:marRight w:val="0"/>
          <w:marTop w:val="0"/>
          <w:marBottom w:val="0"/>
          <w:divBdr>
            <w:top w:val="none" w:sz="0" w:space="0" w:color="auto"/>
            <w:left w:val="none" w:sz="0" w:space="0" w:color="auto"/>
            <w:bottom w:val="none" w:sz="0" w:space="0" w:color="auto"/>
            <w:right w:val="none" w:sz="0" w:space="0" w:color="auto"/>
          </w:divBdr>
          <w:divsChild>
            <w:div w:id="958609238">
              <w:marLeft w:val="0"/>
              <w:marRight w:val="0"/>
              <w:marTop w:val="0"/>
              <w:marBottom w:val="0"/>
              <w:divBdr>
                <w:top w:val="none" w:sz="0" w:space="0" w:color="auto"/>
                <w:left w:val="none" w:sz="0" w:space="0" w:color="auto"/>
                <w:bottom w:val="none" w:sz="0" w:space="0" w:color="auto"/>
                <w:right w:val="none" w:sz="0" w:space="0" w:color="auto"/>
              </w:divBdr>
            </w:div>
          </w:divsChild>
        </w:div>
        <w:div w:id="155341339">
          <w:marLeft w:val="0"/>
          <w:marRight w:val="0"/>
          <w:marTop w:val="0"/>
          <w:marBottom w:val="0"/>
          <w:divBdr>
            <w:top w:val="none" w:sz="0" w:space="0" w:color="auto"/>
            <w:left w:val="none" w:sz="0" w:space="0" w:color="auto"/>
            <w:bottom w:val="none" w:sz="0" w:space="0" w:color="auto"/>
            <w:right w:val="none" w:sz="0" w:space="0" w:color="auto"/>
          </w:divBdr>
          <w:divsChild>
            <w:div w:id="1869677822">
              <w:marLeft w:val="0"/>
              <w:marRight w:val="0"/>
              <w:marTop w:val="0"/>
              <w:marBottom w:val="0"/>
              <w:divBdr>
                <w:top w:val="none" w:sz="0" w:space="0" w:color="auto"/>
                <w:left w:val="none" w:sz="0" w:space="0" w:color="auto"/>
                <w:bottom w:val="none" w:sz="0" w:space="0" w:color="auto"/>
                <w:right w:val="none" w:sz="0" w:space="0" w:color="auto"/>
              </w:divBdr>
            </w:div>
          </w:divsChild>
        </w:div>
        <w:div w:id="571046727">
          <w:marLeft w:val="0"/>
          <w:marRight w:val="0"/>
          <w:marTop w:val="0"/>
          <w:marBottom w:val="0"/>
          <w:divBdr>
            <w:top w:val="none" w:sz="0" w:space="0" w:color="auto"/>
            <w:left w:val="none" w:sz="0" w:space="0" w:color="auto"/>
            <w:bottom w:val="none" w:sz="0" w:space="0" w:color="auto"/>
            <w:right w:val="none" w:sz="0" w:space="0" w:color="auto"/>
          </w:divBdr>
          <w:divsChild>
            <w:div w:id="149517354">
              <w:marLeft w:val="0"/>
              <w:marRight w:val="0"/>
              <w:marTop w:val="0"/>
              <w:marBottom w:val="0"/>
              <w:divBdr>
                <w:top w:val="none" w:sz="0" w:space="0" w:color="auto"/>
                <w:left w:val="none" w:sz="0" w:space="0" w:color="auto"/>
                <w:bottom w:val="none" w:sz="0" w:space="0" w:color="auto"/>
                <w:right w:val="none" w:sz="0" w:space="0" w:color="auto"/>
              </w:divBdr>
            </w:div>
          </w:divsChild>
        </w:div>
        <w:div w:id="217590405">
          <w:marLeft w:val="0"/>
          <w:marRight w:val="0"/>
          <w:marTop w:val="0"/>
          <w:marBottom w:val="0"/>
          <w:divBdr>
            <w:top w:val="none" w:sz="0" w:space="0" w:color="auto"/>
            <w:left w:val="none" w:sz="0" w:space="0" w:color="auto"/>
            <w:bottom w:val="none" w:sz="0" w:space="0" w:color="auto"/>
            <w:right w:val="none" w:sz="0" w:space="0" w:color="auto"/>
          </w:divBdr>
          <w:divsChild>
            <w:div w:id="271255149">
              <w:marLeft w:val="0"/>
              <w:marRight w:val="0"/>
              <w:marTop w:val="0"/>
              <w:marBottom w:val="0"/>
              <w:divBdr>
                <w:top w:val="none" w:sz="0" w:space="0" w:color="auto"/>
                <w:left w:val="none" w:sz="0" w:space="0" w:color="auto"/>
                <w:bottom w:val="none" w:sz="0" w:space="0" w:color="auto"/>
                <w:right w:val="none" w:sz="0" w:space="0" w:color="auto"/>
              </w:divBdr>
            </w:div>
          </w:divsChild>
        </w:div>
        <w:div w:id="665981583">
          <w:marLeft w:val="0"/>
          <w:marRight w:val="0"/>
          <w:marTop w:val="0"/>
          <w:marBottom w:val="0"/>
          <w:divBdr>
            <w:top w:val="none" w:sz="0" w:space="0" w:color="auto"/>
            <w:left w:val="none" w:sz="0" w:space="0" w:color="auto"/>
            <w:bottom w:val="none" w:sz="0" w:space="0" w:color="auto"/>
            <w:right w:val="none" w:sz="0" w:space="0" w:color="auto"/>
          </w:divBdr>
          <w:divsChild>
            <w:div w:id="1052651231">
              <w:marLeft w:val="0"/>
              <w:marRight w:val="0"/>
              <w:marTop w:val="0"/>
              <w:marBottom w:val="0"/>
              <w:divBdr>
                <w:top w:val="none" w:sz="0" w:space="0" w:color="auto"/>
                <w:left w:val="none" w:sz="0" w:space="0" w:color="auto"/>
                <w:bottom w:val="none" w:sz="0" w:space="0" w:color="auto"/>
                <w:right w:val="none" w:sz="0" w:space="0" w:color="auto"/>
              </w:divBdr>
            </w:div>
          </w:divsChild>
        </w:div>
        <w:div w:id="1938294190">
          <w:marLeft w:val="0"/>
          <w:marRight w:val="0"/>
          <w:marTop w:val="0"/>
          <w:marBottom w:val="0"/>
          <w:divBdr>
            <w:top w:val="none" w:sz="0" w:space="0" w:color="auto"/>
            <w:left w:val="none" w:sz="0" w:space="0" w:color="auto"/>
            <w:bottom w:val="none" w:sz="0" w:space="0" w:color="auto"/>
            <w:right w:val="none" w:sz="0" w:space="0" w:color="auto"/>
          </w:divBdr>
          <w:divsChild>
            <w:div w:id="90199332">
              <w:marLeft w:val="0"/>
              <w:marRight w:val="0"/>
              <w:marTop w:val="0"/>
              <w:marBottom w:val="0"/>
              <w:divBdr>
                <w:top w:val="none" w:sz="0" w:space="0" w:color="auto"/>
                <w:left w:val="none" w:sz="0" w:space="0" w:color="auto"/>
                <w:bottom w:val="none" w:sz="0" w:space="0" w:color="auto"/>
                <w:right w:val="none" w:sz="0" w:space="0" w:color="auto"/>
              </w:divBdr>
            </w:div>
          </w:divsChild>
        </w:div>
        <w:div w:id="48266985">
          <w:marLeft w:val="0"/>
          <w:marRight w:val="0"/>
          <w:marTop w:val="0"/>
          <w:marBottom w:val="0"/>
          <w:divBdr>
            <w:top w:val="none" w:sz="0" w:space="0" w:color="auto"/>
            <w:left w:val="none" w:sz="0" w:space="0" w:color="auto"/>
            <w:bottom w:val="none" w:sz="0" w:space="0" w:color="auto"/>
            <w:right w:val="none" w:sz="0" w:space="0" w:color="auto"/>
          </w:divBdr>
          <w:divsChild>
            <w:div w:id="1552379221">
              <w:marLeft w:val="0"/>
              <w:marRight w:val="0"/>
              <w:marTop w:val="0"/>
              <w:marBottom w:val="0"/>
              <w:divBdr>
                <w:top w:val="none" w:sz="0" w:space="0" w:color="auto"/>
                <w:left w:val="none" w:sz="0" w:space="0" w:color="auto"/>
                <w:bottom w:val="none" w:sz="0" w:space="0" w:color="auto"/>
                <w:right w:val="none" w:sz="0" w:space="0" w:color="auto"/>
              </w:divBdr>
            </w:div>
          </w:divsChild>
        </w:div>
        <w:div w:id="989361830">
          <w:marLeft w:val="0"/>
          <w:marRight w:val="0"/>
          <w:marTop w:val="0"/>
          <w:marBottom w:val="0"/>
          <w:divBdr>
            <w:top w:val="none" w:sz="0" w:space="0" w:color="auto"/>
            <w:left w:val="none" w:sz="0" w:space="0" w:color="auto"/>
            <w:bottom w:val="none" w:sz="0" w:space="0" w:color="auto"/>
            <w:right w:val="none" w:sz="0" w:space="0" w:color="auto"/>
          </w:divBdr>
          <w:divsChild>
            <w:div w:id="1455979253">
              <w:marLeft w:val="0"/>
              <w:marRight w:val="0"/>
              <w:marTop w:val="0"/>
              <w:marBottom w:val="0"/>
              <w:divBdr>
                <w:top w:val="none" w:sz="0" w:space="0" w:color="auto"/>
                <w:left w:val="none" w:sz="0" w:space="0" w:color="auto"/>
                <w:bottom w:val="none" w:sz="0" w:space="0" w:color="auto"/>
                <w:right w:val="none" w:sz="0" w:space="0" w:color="auto"/>
              </w:divBdr>
            </w:div>
          </w:divsChild>
        </w:div>
        <w:div w:id="1466196699">
          <w:marLeft w:val="0"/>
          <w:marRight w:val="0"/>
          <w:marTop w:val="0"/>
          <w:marBottom w:val="0"/>
          <w:divBdr>
            <w:top w:val="none" w:sz="0" w:space="0" w:color="auto"/>
            <w:left w:val="none" w:sz="0" w:space="0" w:color="auto"/>
            <w:bottom w:val="none" w:sz="0" w:space="0" w:color="auto"/>
            <w:right w:val="none" w:sz="0" w:space="0" w:color="auto"/>
          </w:divBdr>
          <w:divsChild>
            <w:div w:id="2066638324">
              <w:marLeft w:val="0"/>
              <w:marRight w:val="0"/>
              <w:marTop w:val="0"/>
              <w:marBottom w:val="0"/>
              <w:divBdr>
                <w:top w:val="none" w:sz="0" w:space="0" w:color="auto"/>
                <w:left w:val="none" w:sz="0" w:space="0" w:color="auto"/>
                <w:bottom w:val="none" w:sz="0" w:space="0" w:color="auto"/>
                <w:right w:val="none" w:sz="0" w:space="0" w:color="auto"/>
              </w:divBdr>
            </w:div>
          </w:divsChild>
        </w:div>
        <w:div w:id="652175503">
          <w:marLeft w:val="0"/>
          <w:marRight w:val="0"/>
          <w:marTop w:val="0"/>
          <w:marBottom w:val="0"/>
          <w:divBdr>
            <w:top w:val="none" w:sz="0" w:space="0" w:color="auto"/>
            <w:left w:val="none" w:sz="0" w:space="0" w:color="auto"/>
            <w:bottom w:val="none" w:sz="0" w:space="0" w:color="auto"/>
            <w:right w:val="none" w:sz="0" w:space="0" w:color="auto"/>
          </w:divBdr>
          <w:divsChild>
            <w:div w:id="180053874">
              <w:marLeft w:val="0"/>
              <w:marRight w:val="0"/>
              <w:marTop w:val="0"/>
              <w:marBottom w:val="0"/>
              <w:divBdr>
                <w:top w:val="none" w:sz="0" w:space="0" w:color="auto"/>
                <w:left w:val="none" w:sz="0" w:space="0" w:color="auto"/>
                <w:bottom w:val="none" w:sz="0" w:space="0" w:color="auto"/>
                <w:right w:val="none" w:sz="0" w:space="0" w:color="auto"/>
              </w:divBdr>
            </w:div>
          </w:divsChild>
        </w:div>
        <w:div w:id="1752121418">
          <w:marLeft w:val="0"/>
          <w:marRight w:val="0"/>
          <w:marTop w:val="0"/>
          <w:marBottom w:val="0"/>
          <w:divBdr>
            <w:top w:val="none" w:sz="0" w:space="0" w:color="auto"/>
            <w:left w:val="none" w:sz="0" w:space="0" w:color="auto"/>
            <w:bottom w:val="none" w:sz="0" w:space="0" w:color="auto"/>
            <w:right w:val="none" w:sz="0" w:space="0" w:color="auto"/>
          </w:divBdr>
          <w:divsChild>
            <w:div w:id="1863667854">
              <w:marLeft w:val="0"/>
              <w:marRight w:val="0"/>
              <w:marTop w:val="0"/>
              <w:marBottom w:val="0"/>
              <w:divBdr>
                <w:top w:val="none" w:sz="0" w:space="0" w:color="auto"/>
                <w:left w:val="none" w:sz="0" w:space="0" w:color="auto"/>
                <w:bottom w:val="none" w:sz="0" w:space="0" w:color="auto"/>
                <w:right w:val="none" w:sz="0" w:space="0" w:color="auto"/>
              </w:divBdr>
            </w:div>
          </w:divsChild>
        </w:div>
        <w:div w:id="75790781">
          <w:marLeft w:val="0"/>
          <w:marRight w:val="0"/>
          <w:marTop w:val="0"/>
          <w:marBottom w:val="0"/>
          <w:divBdr>
            <w:top w:val="none" w:sz="0" w:space="0" w:color="auto"/>
            <w:left w:val="none" w:sz="0" w:space="0" w:color="auto"/>
            <w:bottom w:val="none" w:sz="0" w:space="0" w:color="auto"/>
            <w:right w:val="none" w:sz="0" w:space="0" w:color="auto"/>
          </w:divBdr>
          <w:divsChild>
            <w:div w:id="1758288959">
              <w:marLeft w:val="0"/>
              <w:marRight w:val="0"/>
              <w:marTop w:val="0"/>
              <w:marBottom w:val="0"/>
              <w:divBdr>
                <w:top w:val="none" w:sz="0" w:space="0" w:color="auto"/>
                <w:left w:val="none" w:sz="0" w:space="0" w:color="auto"/>
                <w:bottom w:val="none" w:sz="0" w:space="0" w:color="auto"/>
                <w:right w:val="none" w:sz="0" w:space="0" w:color="auto"/>
              </w:divBdr>
            </w:div>
          </w:divsChild>
        </w:div>
        <w:div w:id="1875000829">
          <w:marLeft w:val="0"/>
          <w:marRight w:val="0"/>
          <w:marTop w:val="0"/>
          <w:marBottom w:val="0"/>
          <w:divBdr>
            <w:top w:val="none" w:sz="0" w:space="0" w:color="auto"/>
            <w:left w:val="none" w:sz="0" w:space="0" w:color="auto"/>
            <w:bottom w:val="none" w:sz="0" w:space="0" w:color="auto"/>
            <w:right w:val="none" w:sz="0" w:space="0" w:color="auto"/>
          </w:divBdr>
          <w:divsChild>
            <w:div w:id="1878196791">
              <w:marLeft w:val="0"/>
              <w:marRight w:val="0"/>
              <w:marTop w:val="0"/>
              <w:marBottom w:val="0"/>
              <w:divBdr>
                <w:top w:val="none" w:sz="0" w:space="0" w:color="auto"/>
                <w:left w:val="none" w:sz="0" w:space="0" w:color="auto"/>
                <w:bottom w:val="none" w:sz="0" w:space="0" w:color="auto"/>
                <w:right w:val="none" w:sz="0" w:space="0" w:color="auto"/>
              </w:divBdr>
            </w:div>
          </w:divsChild>
        </w:div>
        <w:div w:id="917860647">
          <w:marLeft w:val="0"/>
          <w:marRight w:val="0"/>
          <w:marTop w:val="0"/>
          <w:marBottom w:val="0"/>
          <w:divBdr>
            <w:top w:val="none" w:sz="0" w:space="0" w:color="auto"/>
            <w:left w:val="none" w:sz="0" w:space="0" w:color="auto"/>
            <w:bottom w:val="none" w:sz="0" w:space="0" w:color="auto"/>
            <w:right w:val="none" w:sz="0" w:space="0" w:color="auto"/>
          </w:divBdr>
          <w:divsChild>
            <w:div w:id="986932769">
              <w:marLeft w:val="0"/>
              <w:marRight w:val="0"/>
              <w:marTop w:val="0"/>
              <w:marBottom w:val="0"/>
              <w:divBdr>
                <w:top w:val="none" w:sz="0" w:space="0" w:color="auto"/>
                <w:left w:val="none" w:sz="0" w:space="0" w:color="auto"/>
                <w:bottom w:val="none" w:sz="0" w:space="0" w:color="auto"/>
                <w:right w:val="none" w:sz="0" w:space="0" w:color="auto"/>
              </w:divBdr>
            </w:div>
          </w:divsChild>
        </w:div>
        <w:div w:id="1282878025">
          <w:marLeft w:val="0"/>
          <w:marRight w:val="0"/>
          <w:marTop w:val="0"/>
          <w:marBottom w:val="0"/>
          <w:divBdr>
            <w:top w:val="none" w:sz="0" w:space="0" w:color="auto"/>
            <w:left w:val="none" w:sz="0" w:space="0" w:color="auto"/>
            <w:bottom w:val="none" w:sz="0" w:space="0" w:color="auto"/>
            <w:right w:val="none" w:sz="0" w:space="0" w:color="auto"/>
          </w:divBdr>
          <w:divsChild>
            <w:div w:id="31080801">
              <w:marLeft w:val="0"/>
              <w:marRight w:val="0"/>
              <w:marTop w:val="0"/>
              <w:marBottom w:val="0"/>
              <w:divBdr>
                <w:top w:val="none" w:sz="0" w:space="0" w:color="auto"/>
                <w:left w:val="none" w:sz="0" w:space="0" w:color="auto"/>
                <w:bottom w:val="none" w:sz="0" w:space="0" w:color="auto"/>
                <w:right w:val="none" w:sz="0" w:space="0" w:color="auto"/>
              </w:divBdr>
            </w:div>
          </w:divsChild>
        </w:div>
        <w:div w:id="1332562695">
          <w:marLeft w:val="0"/>
          <w:marRight w:val="0"/>
          <w:marTop w:val="0"/>
          <w:marBottom w:val="0"/>
          <w:divBdr>
            <w:top w:val="none" w:sz="0" w:space="0" w:color="auto"/>
            <w:left w:val="none" w:sz="0" w:space="0" w:color="auto"/>
            <w:bottom w:val="none" w:sz="0" w:space="0" w:color="auto"/>
            <w:right w:val="none" w:sz="0" w:space="0" w:color="auto"/>
          </w:divBdr>
          <w:divsChild>
            <w:div w:id="1240403674">
              <w:marLeft w:val="0"/>
              <w:marRight w:val="0"/>
              <w:marTop w:val="0"/>
              <w:marBottom w:val="0"/>
              <w:divBdr>
                <w:top w:val="none" w:sz="0" w:space="0" w:color="auto"/>
                <w:left w:val="none" w:sz="0" w:space="0" w:color="auto"/>
                <w:bottom w:val="none" w:sz="0" w:space="0" w:color="auto"/>
                <w:right w:val="none" w:sz="0" w:space="0" w:color="auto"/>
              </w:divBdr>
            </w:div>
          </w:divsChild>
        </w:div>
        <w:div w:id="398212881">
          <w:marLeft w:val="0"/>
          <w:marRight w:val="0"/>
          <w:marTop w:val="0"/>
          <w:marBottom w:val="0"/>
          <w:divBdr>
            <w:top w:val="none" w:sz="0" w:space="0" w:color="auto"/>
            <w:left w:val="none" w:sz="0" w:space="0" w:color="auto"/>
            <w:bottom w:val="none" w:sz="0" w:space="0" w:color="auto"/>
            <w:right w:val="none" w:sz="0" w:space="0" w:color="auto"/>
          </w:divBdr>
          <w:divsChild>
            <w:div w:id="1597516567">
              <w:marLeft w:val="0"/>
              <w:marRight w:val="0"/>
              <w:marTop w:val="0"/>
              <w:marBottom w:val="0"/>
              <w:divBdr>
                <w:top w:val="none" w:sz="0" w:space="0" w:color="auto"/>
                <w:left w:val="none" w:sz="0" w:space="0" w:color="auto"/>
                <w:bottom w:val="none" w:sz="0" w:space="0" w:color="auto"/>
                <w:right w:val="none" w:sz="0" w:space="0" w:color="auto"/>
              </w:divBdr>
            </w:div>
          </w:divsChild>
        </w:div>
        <w:div w:id="1536195181">
          <w:marLeft w:val="0"/>
          <w:marRight w:val="0"/>
          <w:marTop w:val="0"/>
          <w:marBottom w:val="0"/>
          <w:divBdr>
            <w:top w:val="none" w:sz="0" w:space="0" w:color="auto"/>
            <w:left w:val="none" w:sz="0" w:space="0" w:color="auto"/>
            <w:bottom w:val="none" w:sz="0" w:space="0" w:color="auto"/>
            <w:right w:val="none" w:sz="0" w:space="0" w:color="auto"/>
          </w:divBdr>
          <w:divsChild>
            <w:div w:id="196043558">
              <w:marLeft w:val="0"/>
              <w:marRight w:val="0"/>
              <w:marTop w:val="0"/>
              <w:marBottom w:val="0"/>
              <w:divBdr>
                <w:top w:val="none" w:sz="0" w:space="0" w:color="auto"/>
                <w:left w:val="none" w:sz="0" w:space="0" w:color="auto"/>
                <w:bottom w:val="none" w:sz="0" w:space="0" w:color="auto"/>
                <w:right w:val="none" w:sz="0" w:space="0" w:color="auto"/>
              </w:divBdr>
            </w:div>
          </w:divsChild>
        </w:div>
        <w:div w:id="1560046988">
          <w:marLeft w:val="0"/>
          <w:marRight w:val="0"/>
          <w:marTop w:val="0"/>
          <w:marBottom w:val="0"/>
          <w:divBdr>
            <w:top w:val="none" w:sz="0" w:space="0" w:color="auto"/>
            <w:left w:val="none" w:sz="0" w:space="0" w:color="auto"/>
            <w:bottom w:val="none" w:sz="0" w:space="0" w:color="auto"/>
            <w:right w:val="none" w:sz="0" w:space="0" w:color="auto"/>
          </w:divBdr>
          <w:divsChild>
            <w:div w:id="1179276903">
              <w:marLeft w:val="0"/>
              <w:marRight w:val="0"/>
              <w:marTop w:val="0"/>
              <w:marBottom w:val="0"/>
              <w:divBdr>
                <w:top w:val="none" w:sz="0" w:space="0" w:color="auto"/>
                <w:left w:val="none" w:sz="0" w:space="0" w:color="auto"/>
                <w:bottom w:val="none" w:sz="0" w:space="0" w:color="auto"/>
                <w:right w:val="none" w:sz="0" w:space="0" w:color="auto"/>
              </w:divBdr>
            </w:div>
          </w:divsChild>
        </w:div>
        <w:div w:id="641810945">
          <w:marLeft w:val="0"/>
          <w:marRight w:val="0"/>
          <w:marTop w:val="0"/>
          <w:marBottom w:val="0"/>
          <w:divBdr>
            <w:top w:val="none" w:sz="0" w:space="0" w:color="auto"/>
            <w:left w:val="none" w:sz="0" w:space="0" w:color="auto"/>
            <w:bottom w:val="none" w:sz="0" w:space="0" w:color="auto"/>
            <w:right w:val="none" w:sz="0" w:space="0" w:color="auto"/>
          </w:divBdr>
          <w:divsChild>
            <w:div w:id="940185592">
              <w:marLeft w:val="0"/>
              <w:marRight w:val="0"/>
              <w:marTop w:val="0"/>
              <w:marBottom w:val="0"/>
              <w:divBdr>
                <w:top w:val="none" w:sz="0" w:space="0" w:color="auto"/>
                <w:left w:val="none" w:sz="0" w:space="0" w:color="auto"/>
                <w:bottom w:val="none" w:sz="0" w:space="0" w:color="auto"/>
                <w:right w:val="none" w:sz="0" w:space="0" w:color="auto"/>
              </w:divBdr>
            </w:div>
          </w:divsChild>
        </w:div>
        <w:div w:id="1667172807">
          <w:marLeft w:val="0"/>
          <w:marRight w:val="0"/>
          <w:marTop w:val="0"/>
          <w:marBottom w:val="0"/>
          <w:divBdr>
            <w:top w:val="none" w:sz="0" w:space="0" w:color="auto"/>
            <w:left w:val="none" w:sz="0" w:space="0" w:color="auto"/>
            <w:bottom w:val="none" w:sz="0" w:space="0" w:color="auto"/>
            <w:right w:val="none" w:sz="0" w:space="0" w:color="auto"/>
          </w:divBdr>
          <w:divsChild>
            <w:div w:id="707952024">
              <w:marLeft w:val="0"/>
              <w:marRight w:val="0"/>
              <w:marTop w:val="0"/>
              <w:marBottom w:val="0"/>
              <w:divBdr>
                <w:top w:val="none" w:sz="0" w:space="0" w:color="auto"/>
                <w:left w:val="none" w:sz="0" w:space="0" w:color="auto"/>
                <w:bottom w:val="none" w:sz="0" w:space="0" w:color="auto"/>
                <w:right w:val="none" w:sz="0" w:space="0" w:color="auto"/>
              </w:divBdr>
            </w:div>
          </w:divsChild>
        </w:div>
        <w:div w:id="1149247287">
          <w:marLeft w:val="0"/>
          <w:marRight w:val="0"/>
          <w:marTop w:val="0"/>
          <w:marBottom w:val="0"/>
          <w:divBdr>
            <w:top w:val="none" w:sz="0" w:space="0" w:color="auto"/>
            <w:left w:val="none" w:sz="0" w:space="0" w:color="auto"/>
            <w:bottom w:val="none" w:sz="0" w:space="0" w:color="auto"/>
            <w:right w:val="none" w:sz="0" w:space="0" w:color="auto"/>
          </w:divBdr>
          <w:divsChild>
            <w:div w:id="640769896">
              <w:marLeft w:val="0"/>
              <w:marRight w:val="0"/>
              <w:marTop w:val="0"/>
              <w:marBottom w:val="0"/>
              <w:divBdr>
                <w:top w:val="none" w:sz="0" w:space="0" w:color="auto"/>
                <w:left w:val="none" w:sz="0" w:space="0" w:color="auto"/>
                <w:bottom w:val="none" w:sz="0" w:space="0" w:color="auto"/>
                <w:right w:val="none" w:sz="0" w:space="0" w:color="auto"/>
              </w:divBdr>
            </w:div>
          </w:divsChild>
        </w:div>
        <w:div w:id="1880700774">
          <w:marLeft w:val="0"/>
          <w:marRight w:val="0"/>
          <w:marTop w:val="0"/>
          <w:marBottom w:val="0"/>
          <w:divBdr>
            <w:top w:val="none" w:sz="0" w:space="0" w:color="auto"/>
            <w:left w:val="none" w:sz="0" w:space="0" w:color="auto"/>
            <w:bottom w:val="none" w:sz="0" w:space="0" w:color="auto"/>
            <w:right w:val="none" w:sz="0" w:space="0" w:color="auto"/>
          </w:divBdr>
          <w:divsChild>
            <w:div w:id="245850475">
              <w:marLeft w:val="0"/>
              <w:marRight w:val="0"/>
              <w:marTop w:val="0"/>
              <w:marBottom w:val="0"/>
              <w:divBdr>
                <w:top w:val="none" w:sz="0" w:space="0" w:color="auto"/>
                <w:left w:val="none" w:sz="0" w:space="0" w:color="auto"/>
                <w:bottom w:val="none" w:sz="0" w:space="0" w:color="auto"/>
                <w:right w:val="none" w:sz="0" w:space="0" w:color="auto"/>
              </w:divBdr>
            </w:div>
          </w:divsChild>
        </w:div>
        <w:div w:id="1308627989">
          <w:marLeft w:val="0"/>
          <w:marRight w:val="0"/>
          <w:marTop w:val="0"/>
          <w:marBottom w:val="0"/>
          <w:divBdr>
            <w:top w:val="none" w:sz="0" w:space="0" w:color="auto"/>
            <w:left w:val="none" w:sz="0" w:space="0" w:color="auto"/>
            <w:bottom w:val="none" w:sz="0" w:space="0" w:color="auto"/>
            <w:right w:val="none" w:sz="0" w:space="0" w:color="auto"/>
          </w:divBdr>
          <w:divsChild>
            <w:div w:id="1569531355">
              <w:marLeft w:val="0"/>
              <w:marRight w:val="0"/>
              <w:marTop w:val="0"/>
              <w:marBottom w:val="0"/>
              <w:divBdr>
                <w:top w:val="none" w:sz="0" w:space="0" w:color="auto"/>
                <w:left w:val="none" w:sz="0" w:space="0" w:color="auto"/>
                <w:bottom w:val="none" w:sz="0" w:space="0" w:color="auto"/>
                <w:right w:val="none" w:sz="0" w:space="0" w:color="auto"/>
              </w:divBdr>
            </w:div>
          </w:divsChild>
        </w:div>
        <w:div w:id="1773090708">
          <w:marLeft w:val="0"/>
          <w:marRight w:val="0"/>
          <w:marTop w:val="0"/>
          <w:marBottom w:val="0"/>
          <w:divBdr>
            <w:top w:val="none" w:sz="0" w:space="0" w:color="auto"/>
            <w:left w:val="none" w:sz="0" w:space="0" w:color="auto"/>
            <w:bottom w:val="none" w:sz="0" w:space="0" w:color="auto"/>
            <w:right w:val="none" w:sz="0" w:space="0" w:color="auto"/>
          </w:divBdr>
          <w:divsChild>
            <w:div w:id="1816750217">
              <w:marLeft w:val="0"/>
              <w:marRight w:val="0"/>
              <w:marTop w:val="0"/>
              <w:marBottom w:val="0"/>
              <w:divBdr>
                <w:top w:val="none" w:sz="0" w:space="0" w:color="auto"/>
                <w:left w:val="none" w:sz="0" w:space="0" w:color="auto"/>
                <w:bottom w:val="none" w:sz="0" w:space="0" w:color="auto"/>
                <w:right w:val="none" w:sz="0" w:space="0" w:color="auto"/>
              </w:divBdr>
            </w:div>
          </w:divsChild>
        </w:div>
        <w:div w:id="1068116568">
          <w:marLeft w:val="0"/>
          <w:marRight w:val="0"/>
          <w:marTop w:val="0"/>
          <w:marBottom w:val="0"/>
          <w:divBdr>
            <w:top w:val="none" w:sz="0" w:space="0" w:color="auto"/>
            <w:left w:val="none" w:sz="0" w:space="0" w:color="auto"/>
            <w:bottom w:val="none" w:sz="0" w:space="0" w:color="auto"/>
            <w:right w:val="none" w:sz="0" w:space="0" w:color="auto"/>
          </w:divBdr>
          <w:divsChild>
            <w:div w:id="874005567">
              <w:marLeft w:val="0"/>
              <w:marRight w:val="0"/>
              <w:marTop w:val="0"/>
              <w:marBottom w:val="0"/>
              <w:divBdr>
                <w:top w:val="none" w:sz="0" w:space="0" w:color="auto"/>
                <w:left w:val="none" w:sz="0" w:space="0" w:color="auto"/>
                <w:bottom w:val="none" w:sz="0" w:space="0" w:color="auto"/>
                <w:right w:val="none" w:sz="0" w:space="0" w:color="auto"/>
              </w:divBdr>
            </w:div>
          </w:divsChild>
        </w:div>
        <w:div w:id="128793480">
          <w:marLeft w:val="0"/>
          <w:marRight w:val="0"/>
          <w:marTop w:val="0"/>
          <w:marBottom w:val="0"/>
          <w:divBdr>
            <w:top w:val="none" w:sz="0" w:space="0" w:color="auto"/>
            <w:left w:val="none" w:sz="0" w:space="0" w:color="auto"/>
            <w:bottom w:val="none" w:sz="0" w:space="0" w:color="auto"/>
            <w:right w:val="none" w:sz="0" w:space="0" w:color="auto"/>
          </w:divBdr>
          <w:divsChild>
            <w:div w:id="320698323">
              <w:marLeft w:val="0"/>
              <w:marRight w:val="0"/>
              <w:marTop w:val="0"/>
              <w:marBottom w:val="0"/>
              <w:divBdr>
                <w:top w:val="none" w:sz="0" w:space="0" w:color="auto"/>
                <w:left w:val="none" w:sz="0" w:space="0" w:color="auto"/>
                <w:bottom w:val="none" w:sz="0" w:space="0" w:color="auto"/>
                <w:right w:val="none" w:sz="0" w:space="0" w:color="auto"/>
              </w:divBdr>
            </w:div>
          </w:divsChild>
        </w:div>
        <w:div w:id="575744620">
          <w:marLeft w:val="0"/>
          <w:marRight w:val="0"/>
          <w:marTop w:val="0"/>
          <w:marBottom w:val="0"/>
          <w:divBdr>
            <w:top w:val="none" w:sz="0" w:space="0" w:color="auto"/>
            <w:left w:val="none" w:sz="0" w:space="0" w:color="auto"/>
            <w:bottom w:val="none" w:sz="0" w:space="0" w:color="auto"/>
            <w:right w:val="none" w:sz="0" w:space="0" w:color="auto"/>
          </w:divBdr>
          <w:divsChild>
            <w:div w:id="1883712496">
              <w:marLeft w:val="0"/>
              <w:marRight w:val="0"/>
              <w:marTop w:val="0"/>
              <w:marBottom w:val="0"/>
              <w:divBdr>
                <w:top w:val="none" w:sz="0" w:space="0" w:color="auto"/>
                <w:left w:val="none" w:sz="0" w:space="0" w:color="auto"/>
                <w:bottom w:val="none" w:sz="0" w:space="0" w:color="auto"/>
                <w:right w:val="none" w:sz="0" w:space="0" w:color="auto"/>
              </w:divBdr>
            </w:div>
          </w:divsChild>
        </w:div>
        <w:div w:id="1429932745">
          <w:marLeft w:val="0"/>
          <w:marRight w:val="0"/>
          <w:marTop w:val="0"/>
          <w:marBottom w:val="0"/>
          <w:divBdr>
            <w:top w:val="none" w:sz="0" w:space="0" w:color="auto"/>
            <w:left w:val="none" w:sz="0" w:space="0" w:color="auto"/>
            <w:bottom w:val="none" w:sz="0" w:space="0" w:color="auto"/>
            <w:right w:val="none" w:sz="0" w:space="0" w:color="auto"/>
          </w:divBdr>
          <w:divsChild>
            <w:div w:id="1940138583">
              <w:marLeft w:val="0"/>
              <w:marRight w:val="0"/>
              <w:marTop w:val="0"/>
              <w:marBottom w:val="0"/>
              <w:divBdr>
                <w:top w:val="none" w:sz="0" w:space="0" w:color="auto"/>
                <w:left w:val="none" w:sz="0" w:space="0" w:color="auto"/>
                <w:bottom w:val="none" w:sz="0" w:space="0" w:color="auto"/>
                <w:right w:val="none" w:sz="0" w:space="0" w:color="auto"/>
              </w:divBdr>
            </w:div>
          </w:divsChild>
        </w:div>
        <w:div w:id="674571653">
          <w:marLeft w:val="0"/>
          <w:marRight w:val="0"/>
          <w:marTop w:val="0"/>
          <w:marBottom w:val="0"/>
          <w:divBdr>
            <w:top w:val="none" w:sz="0" w:space="0" w:color="auto"/>
            <w:left w:val="none" w:sz="0" w:space="0" w:color="auto"/>
            <w:bottom w:val="none" w:sz="0" w:space="0" w:color="auto"/>
            <w:right w:val="none" w:sz="0" w:space="0" w:color="auto"/>
          </w:divBdr>
          <w:divsChild>
            <w:div w:id="1087729309">
              <w:marLeft w:val="0"/>
              <w:marRight w:val="0"/>
              <w:marTop w:val="0"/>
              <w:marBottom w:val="0"/>
              <w:divBdr>
                <w:top w:val="none" w:sz="0" w:space="0" w:color="auto"/>
                <w:left w:val="none" w:sz="0" w:space="0" w:color="auto"/>
                <w:bottom w:val="none" w:sz="0" w:space="0" w:color="auto"/>
                <w:right w:val="none" w:sz="0" w:space="0" w:color="auto"/>
              </w:divBdr>
            </w:div>
          </w:divsChild>
        </w:div>
        <w:div w:id="1621064310">
          <w:marLeft w:val="0"/>
          <w:marRight w:val="0"/>
          <w:marTop w:val="0"/>
          <w:marBottom w:val="0"/>
          <w:divBdr>
            <w:top w:val="none" w:sz="0" w:space="0" w:color="auto"/>
            <w:left w:val="none" w:sz="0" w:space="0" w:color="auto"/>
            <w:bottom w:val="none" w:sz="0" w:space="0" w:color="auto"/>
            <w:right w:val="none" w:sz="0" w:space="0" w:color="auto"/>
          </w:divBdr>
          <w:divsChild>
            <w:div w:id="1831556465">
              <w:marLeft w:val="0"/>
              <w:marRight w:val="0"/>
              <w:marTop w:val="0"/>
              <w:marBottom w:val="0"/>
              <w:divBdr>
                <w:top w:val="none" w:sz="0" w:space="0" w:color="auto"/>
                <w:left w:val="none" w:sz="0" w:space="0" w:color="auto"/>
                <w:bottom w:val="none" w:sz="0" w:space="0" w:color="auto"/>
                <w:right w:val="none" w:sz="0" w:space="0" w:color="auto"/>
              </w:divBdr>
            </w:div>
          </w:divsChild>
        </w:div>
        <w:div w:id="1137188633">
          <w:marLeft w:val="0"/>
          <w:marRight w:val="0"/>
          <w:marTop w:val="0"/>
          <w:marBottom w:val="0"/>
          <w:divBdr>
            <w:top w:val="none" w:sz="0" w:space="0" w:color="auto"/>
            <w:left w:val="none" w:sz="0" w:space="0" w:color="auto"/>
            <w:bottom w:val="none" w:sz="0" w:space="0" w:color="auto"/>
            <w:right w:val="none" w:sz="0" w:space="0" w:color="auto"/>
          </w:divBdr>
          <w:divsChild>
            <w:div w:id="625769202">
              <w:marLeft w:val="0"/>
              <w:marRight w:val="0"/>
              <w:marTop w:val="0"/>
              <w:marBottom w:val="0"/>
              <w:divBdr>
                <w:top w:val="none" w:sz="0" w:space="0" w:color="auto"/>
                <w:left w:val="none" w:sz="0" w:space="0" w:color="auto"/>
                <w:bottom w:val="none" w:sz="0" w:space="0" w:color="auto"/>
                <w:right w:val="none" w:sz="0" w:space="0" w:color="auto"/>
              </w:divBdr>
            </w:div>
          </w:divsChild>
        </w:div>
        <w:div w:id="1896040886">
          <w:marLeft w:val="0"/>
          <w:marRight w:val="0"/>
          <w:marTop w:val="0"/>
          <w:marBottom w:val="0"/>
          <w:divBdr>
            <w:top w:val="none" w:sz="0" w:space="0" w:color="auto"/>
            <w:left w:val="none" w:sz="0" w:space="0" w:color="auto"/>
            <w:bottom w:val="none" w:sz="0" w:space="0" w:color="auto"/>
            <w:right w:val="none" w:sz="0" w:space="0" w:color="auto"/>
          </w:divBdr>
          <w:divsChild>
            <w:div w:id="335573313">
              <w:marLeft w:val="0"/>
              <w:marRight w:val="0"/>
              <w:marTop w:val="0"/>
              <w:marBottom w:val="0"/>
              <w:divBdr>
                <w:top w:val="none" w:sz="0" w:space="0" w:color="auto"/>
                <w:left w:val="none" w:sz="0" w:space="0" w:color="auto"/>
                <w:bottom w:val="none" w:sz="0" w:space="0" w:color="auto"/>
                <w:right w:val="none" w:sz="0" w:space="0" w:color="auto"/>
              </w:divBdr>
            </w:div>
          </w:divsChild>
        </w:div>
        <w:div w:id="556816517">
          <w:marLeft w:val="0"/>
          <w:marRight w:val="0"/>
          <w:marTop w:val="0"/>
          <w:marBottom w:val="0"/>
          <w:divBdr>
            <w:top w:val="none" w:sz="0" w:space="0" w:color="auto"/>
            <w:left w:val="none" w:sz="0" w:space="0" w:color="auto"/>
            <w:bottom w:val="none" w:sz="0" w:space="0" w:color="auto"/>
            <w:right w:val="none" w:sz="0" w:space="0" w:color="auto"/>
          </w:divBdr>
          <w:divsChild>
            <w:div w:id="1956136315">
              <w:marLeft w:val="0"/>
              <w:marRight w:val="0"/>
              <w:marTop w:val="0"/>
              <w:marBottom w:val="0"/>
              <w:divBdr>
                <w:top w:val="none" w:sz="0" w:space="0" w:color="auto"/>
                <w:left w:val="none" w:sz="0" w:space="0" w:color="auto"/>
                <w:bottom w:val="none" w:sz="0" w:space="0" w:color="auto"/>
                <w:right w:val="none" w:sz="0" w:space="0" w:color="auto"/>
              </w:divBdr>
            </w:div>
          </w:divsChild>
        </w:div>
        <w:div w:id="2084176724">
          <w:marLeft w:val="0"/>
          <w:marRight w:val="0"/>
          <w:marTop w:val="0"/>
          <w:marBottom w:val="0"/>
          <w:divBdr>
            <w:top w:val="none" w:sz="0" w:space="0" w:color="auto"/>
            <w:left w:val="none" w:sz="0" w:space="0" w:color="auto"/>
            <w:bottom w:val="none" w:sz="0" w:space="0" w:color="auto"/>
            <w:right w:val="none" w:sz="0" w:space="0" w:color="auto"/>
          </w:divBdr>
          <w:divsChild>
            <w:div w:id="404108675">
              <w:marLeft w:val="0"/>
              <w:marRight w:val="0"/>
              <w:marTop w:val="0"/>
              <w:marBottom w:val="0"/>
              <w:divBdr>
                <w:top w:val="none" w:sz="0" w:space="0" w:color="auto"/>
                <w:left w:val="none" w:sz="0" w:space="0" w:color="auto"/>
                <w:bottom w:val="none" w:sz="0" w:space="0" w:color="auto"/>
                <w:right w:val="none" w:sz="0" w:space="0" w:color="auto"/>
              </w:divBdr>
            </w:div>
          </w:divsChild>
        </w:div>
        <w:div w:id="1979677154">
          <w:marLeft w:val="0"/>
          <w:marRight w:val="0"/>
          <w:marTop w:val="0"/>
          <w:marBottom w:val="0"/>
          <w:divBdr>
            <w:top w:val="none" w:sz="0" w:space="0" w:color="auto"/>
            <w:left w:val="none" w:sz="0" w:space="0" w:color="auto"/>
            <w:bottom w:val="none" w:sz="0" w:space="0" w:color="auto"/>
            <w:right w:val="none" w:sz="0" w:space="0" w:color="auto"/>
          </w:divBdr>
          <w:divsChild>
            <w:div w:id="1204027478">
              <w:marLeft w:val="0"/>
              <w:marRight w:val="0"/>
              <w:marTop w:val="0"/>
              <w:marBottom w:val="0"/>
              <w:divBdr>
                <w:top w:val="none" w:sz="0" w:space="0" w:color="auto"/>
                <w:left w:val="none" w:sz="0" w:space="0" w:color="auto"/>
                <w:bottom w:val="none" w:sz="0" w:space="0" w:color="auto"/>
                <w:right w:val="none" w:sz="0" w:space="0" w:color="auto"/>
              </w:divBdr>
            </w:div>
          </w:divsChild>
        </w:div>
        <w:div w:id="550730508">
          <w:marLeft w:val="0"/>
          <w:marRight w:val="0"/>
          <w:marTop w:val="0"/>
          <w:marBottom w:val="0"/>
          <w:divBdr>
            <w:top w:val="none" w:sz="0" w:space="0" w:color="auto"/>
            <w:left w:val="none" w:sz="0" w:space="0" w:color="auto"/>
            <w:bottom w:val="none" w:sz="0" w:space="0" w:color="auto"/>
            <w:right w:val="none" w:sz="0" w:space="0" w:color="auto"/>
          </w:divBdr>
          <w:divsChild>
            <w:div w:id="2001495208">
              <w:marLeft w:val="0"/>
              <w:marRight w:val="0"/>
              <w:marTop w:val="0"/>
              <w:marBottom w:val="0"/>
              <w:divBdr>
                <w:top w:val="none" w:sz="0" w:space="0" w:color="auto"/>
                <w:left w:val="none" w:sz="0" w:space="0" w:color="auto"/>
                <w:bottom w:val="none" w:sz="0" w:space="0" w:color="auto"/>
                <w:right w:val="none" w:sz="0" w:space="0" w:color="auto"/>
              </w:divBdr>
            </w:div>
          </w:divsChild>
        </w:div>
        <w:div w:id="1634944662">
          <w:marLeft w:val="0"/>
          <w:marRight w:val="0"/>
          <w:marTop w:val="0"/>
          <w:marBottom w:val="0"/>
          <w:divBdr>
            <w:top w:val="none" w:sz="0" w:space="0" w:color="auto"/>
            <w:left w:val="none" w:sz="0" w:space="0" w:color="auto"/>
            <w:bottom w:val="none" w:sz="0" w:space="0" w:color="auto"/>
            <w:right w:val="none" w:sz="0" w:space="0" w:color="auto"/>
          </w:divBdr>
          <w:divsChild>
            <w:div w:id="861434430">
              <w:marLeft w:val="0"/>
              <w:marRight w:val="0"/>
              <w:marTop w:val="0"/>
              <w:marBottom w:val="0"/>
              <w:divBdr>
                <w:top w:val="none" w:sz="0" w:space="0" w:color="auto"/>
                <w:left w:val="none" w:sz="0" w:space="0" w:color="auto"/>
                <w:bottom w:val="none" w:sz="0" w:space="0" w:color="auto"/>
                <w:right w:val="none" w:sz="0" w:space="0" w:color="auto"/>
              </w:divBdr>
            </w:div>
          </w:divsChild>
        </w:div>
        <w:div w:id="555894400">
          <w:marLeft w:val="0"/>
          <w:marRight w:val="0"/>
          <w:marTop w:val="0"/>
          <w:marBottom w:val="0"/>
          <w:divBdr>
            <w:top w:val="none" w:sz="0" w:space="0" w:color="auto"/>
            <w:left w:val="none" w:sz="0" w:space="0" w:color="auto"/>
            <w:bottom w:val="none" w:sz="0" w:space="0" w:color="auto"/>
            <w:right w:val="none" w:sz="0" w:space="0" w:color="auto"/>
          </w:divBdr>
          <w:divsChild>
            <w:div w:id="91366830">
              <w:marLeft w:val="0"/>
              <w:marRight w:val="0"/>
              <w:marTop w:val="0"/>
              <w:marBottom w:val="0"/>
              <w:divBdr>
                <w:top w:val="none" w:sz="0" w:space="0" w:color="auto"/>
                <w:left w:val="none" w:sz="0" w:space="0" w:color="auto"/>
                <w:bottom w:val="none" w:sz="0" w:space="0" w:color="auto"/>
                <w:right w:val="none" w:sz="0" w:space="0" w:color="auto"/>
              </w:divBdr>
            </w:div>
          </w:divsChild>
        </w:div>
        <w:div w:id="727218503">
          <w:marLeft w:val="0"/>
          <w:marRight w:val="0"/>
          <w:marTop w:val="0"/>
          <w:marBottom w:val="0"/>
          <w:divBdr>
            <w:top w:val="none" w:sz="0" w:space="0" w:color="auto"/>
            <w:left w:val="none" w:sz="0" w:space="0" w:color="auto"/>
            <w:bottom w:val="none" w:sz="0" w:space="0" w:color="auto"/>
            <w:right w:val="none" w:sz="0" w:space="0" w:color="auto"/>
          </w:divBdr>
          <w:divsChild>
            <w:div w:id="1087650931">
              <w:marLeft w:val="0"/>
              <w:marRight w:val="0"/>
              <w:marTop w:val="0"/>
              <w:marBottom w:val="0"/>
              <w:divBdr>
                <w:top w:val="none" w:sz="0" w:space="0" w:color="auto"/>
                <w:left w:val="none" w:sz="0" w:space="0" w:color="auto"/>
                <w:bottom w:val="none" w:sz="0" w:space="0" w:color="auto"/>
                <w:right w:val="none" w:sz="0" w:space="0" w:color="auto"/>
              </w:divBdr>
            </w:div>
          </w:divsChild>
        </w:div>
        <w:div w:id="282734356">
          <w:marLeft w:val="0"/>
          <w:marRight w:val="0"/>
          <w:marTop w:val="0"/>
          <w:marBottom w:val="0"/>
          <w:divBdr>
            <w:top w:val="none" w:sz="0" w:space="0" w:color="auto"/>
            <w:left w:val="none" w:sz="0" w:space="0" w:color="auto"/>
            <w:bottom w:val="none" w:sz="0" w:space="0" w:color="auto"/>
            <w:right w:val="none" w:sz="0" w:space="0" w:color="auto"/>
          </w:divBdr>
          <w:divsChild>
            <w:div w:id="954480317">
              <w:marLeft w:val="0"/>
              <w:marRight w:val="0"/>
              <w:marTop w:val="0"/>
              <w:marBottom w:val="0"/>
              <w:divBdr>
                <w:top w:val="none" w:sz="0" w:space="0" w:color="auto"/>
                <w:left w:val="none" w:sz="0" w:space="0" w:color="auto"/>
                <w:bottom w:val="none" w:sz="0" w:space="0" w:color="auto"/>
                <w:right w:val="none" w:sz="0" w:space="0" w:color="auto"/>
              </w:divBdr>
            </w:div>
          </w:divsChild>
        </w:div>
        <w:div w:id="1107459592">
          <w:marLeft w:val="0"/>
          <w:marRight w:val="0"/>
          <w:marTop w:val="0"/>
          <w:marBottom w:val="0"/>
          <w:divBdr>
            <w:top w:val="none" w:sz="0" w:space="0" w:color="auto"/>
            <w:left w:val="none" w:sz="0" w:space="0" w:color="auto"/>
            <w:bottom w:val="none" w:sz="0" w:space="0" w:color="auto"/>
            <w:right w:val="none" w:sz="0" w:space="0" w:color="auto"/>
          </w:divBdr>
          <w:divsChild>
            <w:div w:id="895899846">
              <w:marLeft w:val="0"/>
              <w:marRight w:val="0"/>
              <w:marTop w:val="0"/>
              <w:marBottom w:val="0"/>
              <w:divBdr>
                <w:top w:val="none" w:sz="0" w:space="0" w:color="auto"/>
                <w:left w:val="none" w:sz="0" w:space="0" w:color="auto"/>
                <w:bottom w:val="none" w:sz="0" w:space="0" w:color="auto"/>
                <w:right w:val="none" w:sz="0" w:space="0" w:color="auto"/>
              </w:divBdr>
            </w:div>
          </w:divsChild>
        </w:div>
        <w:div w:id="2005863273">
          <w:marLeft w:val="0"/>
          <w:marRight w:val="0"/>
          <w:marTop w:val="0"/>
          <w:marBottom w:val="0"/>
          <w:divBdr>
            <w:top w:val="none" w:sz="0" w:space="0" w:color="auto"/>
            <w:left w:val="none" w:sz="0" w:space="0" w:color="auto"/>
            <w:bottom w:val="none" w:sz="0" w:space="0" w:color="auto"/>
            <w:right w:val="none" w:sz="0" w:space="0" w:color="auto"/>
          </w:divBdr>
          <w:divsChild>
            <w:div w:id="540942308">
              <w:marLeft w:val="0"/>
              <w:marRight w:val="0"/>
              <w:marTop w:val="0"/>
              <w:marBottom w:val="0"/>
              <w:divBdr>
                <w:top w:val="none" w:sz="0" w:space="0" w:color="auto"/>
                <w:left w:val="none" w:sz="0" w:space="0" w:color="auto"/>
                <w:bottom w:val="none" w:sz="0" w:space="0" w:color="auto"/>
                <w:right w:val="none" w:sz="0" w:space="0" w:color="auto"/>
              </w:divBdr>
            </w:div>
          </w:divsChild>
        </w:div>
        <w:div w:id="331495948">
          <w:marLeft w:val="0"/>
          <w:marRight w:val="0"/>
          <w:marTop w:val="0"/>
          <w:marBottom w:val="0"/>
          <w:divBdr>
            <w:top w:val="none" w:sz="0" w:space="0" w:color="auto"/>
            <w:left w:val="none" w:sz="0" w:space="0" w:color="auto"/>
            <w:bottom w:val="none" w:sz="0" w:space="0" w:color="auto"/>
            <w:right w:val="none" w:sz="0" w:space="0" w:color="auto"/>
          </w:divBdr>
          <w:divsChild>
            <w:div w:id="1181159816">
              <w:marLeft w:val="0"/>
              <w:marRight w:val="0"/>
              <w:marTop w:val="0"/>
              <w:marBottom w:val="0"/>
              <w:divBdr>
                <w:top w:val="none" w:sz="0" w:space="0" w:color="auto"/>
                <w:left w:val="none" w:sz="0" w:space="0" w:color="auto"/>
                <w:bottom w:val="none" w:sz="0" w:space="0" w:color="auto"/>
                <w:right w:val="none" w:sz="0" w:space="0" w:color="auto"/>
              </w:divBdr>
            </w:div>
          </w:divsChild>
        </w:div>
        <w:div w:id="169031908">
          <w:marLeft w:val="0"/>
          <w:marRight w:val="0"/>
          <w:marTop w:val="0"/>
          <w:marBottom w:val="0"/>
          <w:divBdr>
            <w:top w:val="none" w:sz="0" w:space="0" w:color="auto"/>
            <w:left w:val="none" w:sz="0" w:space="0" w:color="auto"/>
            <w:bottom w:val="none" w:sz="0" w:space="0" w:color="auto"/>
            <w:right w:val="none" w:sz="0" w:space="0" w:color="auto"/>
          </w:divBdr>
          <w:divsChild>
            <w:div w:id="101002924">
              <w:marLeft w:val="0"/>
              <w:marRight w:val="0"/>
              <w:marTop w:val="0"/>
              <w:marBottom w:val="0"/>
              <w:divBdr>
                <w:top w:val="none" w:sz="0" w:space="0" w:color="auto"/>
                <w:left w:val="none" w:sz="0" w:space="0" w:color="auto"/>
                <w:bottom w:val="none" w:sz="0" w:space="0" w:color="auto"/>
                <w:right w:val="none" w:sz="0" w:space="0" w:color="auto"/>
              </w:divBdr>
            </w:div>
          </w:divsChild>
        </w:div>
        <w:div w:id="1304042254">
          <w:marLeft w:val="0"/>
          <w:marRight w:val="0"/>
          <w:marTop w:val="0"/>
          <w:marBottom w:val="0"/>
          <w:divBdr>
            <w:top w:val="none" w:sz="0" w:space="0" w:color="auto"/>
            <w:left w:val="none" w:sz="0" w:space="0" w:color="auto"/>
            <w:bottom w:val="none" w:sz="0" w:space="0" w:color="auto"/>
            <w:right w:val="none" w:sz="0" w:space="0" w:color="auto"/>
          </w:divBdr>
          <w:divsChild>
            <w:div w:id="386026540">
              <w:marLeft w:val="0"/>
              <w:marRight w:val="0"/>
              <w:marTop w:val="0"/>
              <w:marBottom w:val="0"/>
              <w:divBdr>
                <w:top w:val="none" w:sz="0" w:space="0" w:color="auto"/>
                <w:left w:val="none" w:sz="0" w:space="0" w:color="auto"/>
                <w:bottom w:val="none" w:sz="0" w:space="0" w:color="auto"/>
                <w:right w:val="none" w:sz="0" w:space="0" w:color="auto"/>
              </w:divBdr>
            </w:div>
          </w:divsChild>
        </w:div>
        <w:div w:id="1928536414">
          <w:marLeft w:val="0"/>
          <w:marRight w:val="0"/>
          <w:marTop w:val="0"/>
          <w:marBottom w:val="0"/>
          <w:divBdr>
            <w:top w:val="none" w:sz="0" w:space="0" w:color="auto"/>
            <w:left w:val="none" w:sz="0" w:space="0" w:color="auto"/>
            <w:bottom w:val="none" w:sz="0" w:space="0" w:color="auto"/>
            <w:right w:val="none" w:sz="0" w:space="0" w:color="auto"/>
          </w:divBdr>
          <w:divsChild>
            <w:div w:id="1908612645">
              <w:marLeft w:val="0"/>
              <w:marRight w:val="0"/>
              <w:marTop w:val="0"/>
              <w:marBottom w:val="0"/>
              <w:divBdr>
                <w:top w:val="none" w:sz="0" w:space="0" w:color="auto"/>
                <w:left w:val="none" w:sz="0" w:space="0" w:color="auto"/>
                <w:bottom w:val="none" w:sz="0" w:space="0" w:color="auto"/>
                <w:right w:val="none" w:sz="0" w:space="0" w:color="auto"/>
              </w:divBdr>
            </w:div>
          </w:divsChild>
        </w:div>
        <w:div w:id="1659453184">
          <w:marLeft w:val="0"/>
          <w:marRight w:val="0"/>
          <w:marTop w:val="0"/>
          <w:marBottom w:val="0"/>
          <w:divBdr>
            <w:top w:val="none" w:sz="0" w:space="0" w:color="auto"/>
            <w:left w:val="none" w:sz="0" w:space="0" w:color="auto"/>
            <w:bottom w:val="none" w:sz="0" w:space="0" w:color="auto"/>
            <w:right w:val="none" w:sz="0" w:space="0" w:color="auto"/>
          </w:divBdr>
          <w:divsChild>
            <w:div w:id="546572665">
              <w:marLeft w:val="0"/>
              <w:marRight w:val="0"/>
              <w:marTop w:val="0"/>
              <w:marBottom w:val="0"/>
              <w:divBdr>
                <w:top w:val="none" w:sz="0" w:space="0" w:color="auto"/>
                <w:left w:val="none" w:sz="0" w:space="0" w:color="auto"/>
                <w:bottom w:val="none" w:sz="0" w:space="0" w:color="auto"/>
                <w:right w:val="none" w:sz="0" w:space="0" w:color="auto"/>
              </w:divBdr>
            </w:div>
          </w:divsChild>
        </w:div>
        <w:div w:id="1230769708">
          <w:marLeft w:val="0"/>
          <w:marRight w:val="0"/>
          <w:marTop w:val="0"/>
          <w:marBottom w:val="0"/>
          <w:divBdr>
            <w:top w:val="none" w:sz="0" w:space="0" w:color="auto"/>
            <w:left w:val="none" w:sz="0" w:space="0" w:color="auto"/>
            <w:bottom w:val="none" w:sz="0" w:space="0" w:color="auto"/>
            <w:right w:val="none" w:sz="0" w:space="0" w:color="auto"/>
          </w:divBdr>
          <w:divsChild>
            <w:div w:id="33695952">
              <w:marLeft w:val="0"/>
              <w:marRight w:val="0"/>
              <w:marTop w:val="0"/>
              <w:marBottom w:val="0"/>
              <w:divBdr>
                <w:top w:val="none" w:sz="0" w:space="0" w:color="auto"/>
                <w:left w:val="none" w:sz="0" w:space="0" w:color="auto"/>
                <w:bottom w:val="none" w:sz="0" w:space="0" w:color="auto"/>
                <w:right w:val="none" w:sz="0" w:space="0" w:color="auto"/>
              </w:divBdr>
            </w:div>
          </w:divsChild>
        </w:div>
        <w:div w:id="1897425227">
          <w:marLeft w:val="0"/>
          <w:marRight w:val="0"/>
          <w:marTop w:val="0"/>
          <w:marBottom w:val="0"/>
          <w:divBdr>
            <w:top w:val="none" w:sz="0" w:space="0" w:color="auto"/>
            <w:left w:val="none" w:sz="0" w:space="0" w:color="auto"/>
            <w:bottom w:val="none" w:sz="0" w:space="0" w:color="auto"/>
            <w:right w:val="none" w:sz="0" w:space="0" w:color="auto"/>
          </w:divBdr>
          <w:divsChild>
            <w:div w:id="752512651">
              <w:marLeft w:val="0"/>
              <w:marRight w:val="0"/>
              <w:marTop w:val="0"/>
              <w:marBottom w:val="0"/>
              <w:divBdr>
                <w:top w:val="none" w:sz="0" w:space="0" w:color="auto"/>
                <w:left w:val="none" w:sz="0" w:space="0" w:color="auto"/>
                <w:bottom w:val="none" w:sz="0" w:space="0" w:color="auto"/>
                <w:right w:val="none" w:sz="0" w:space="0" w:color="auto"/>
              </w:divBdr>
            </w:div>
          </w:divsChild>
        </w:div>
        <w:div w:id="286007769">
          <w:marLeft w:val="0"/>
          <w:marRight w:val="0"/>
          <w:marTop w:val="0"/>
          <w:marBottom w:val="0"/>
          <w:divBdr>
            <w:top w:val="none" w:sz="0" w:space="0" w:color="auto"/>
            <w:left w:val="none" w:sz="0" w:space="0" w:color="auto"/>
            <w:bottom w:val="none" w:sz="0" w:space="0" w:color="auto"/>
            <w:right w:val="none" w:sz="0" w:space="0" w:color="auto"/>
          </w:divBdr>
          <w:divsChild>
            <w:div w:id="33505035">
              <w:marLeft w:val="0"/>
              <w:marRight w:val="0"/>
              <w:marTop w:val="0"/>
              <w:marBottom w:val="0"/>
              <w:divBdr>
                <w:top w:val="none" w:sz="0" w:space="0" w:color="auto"/>
                <w:left w:val="none" w:sz="0" w:space="0" w:color="auto"/>
                <w:bottom w:val="none" w:sz="0" w:space="0" w:color="auto"/>
                <w:right w:val="none" w:sz="0" w:space="0" w:color="auto"/>
              </w:divBdr>
            </w:div>
          </w:divsChild>
        </w:div>
        <w:div w:id="1543979650">
          <w:marLeft w:val="0"/>
          <w:marRight w:val="0"/>
          <w:marTop w:val="0"/>
          <w:marBottom w:val="0"/>
          <w:divBdr>
            <w:top w:val="none" w:sz="0" w:space="0" w:color="auto"/>
            <w:left w:val="none" w:sz="0" w:space="0" w:color="auto"/>
            <w:bottom w:val="none" w:sz="0" w:space="0" w:color="auto"/>
            <w:right w:val="none" w:sz="0" w:space="0" w:color="auto"/>
          </w:divBdr>
          <w:divsChild>
            <w:div w:id="542062962">
              <w:marLeft w:val="0"/>
              <w:marRight w:val="0"/>
              <w:marTop w:val="0"/>
              <w:marBottom w:val="0"/>
              <w:divBdr>
                <w:top w:val="none" w:sz="0" w:space="0" w:color="auto"/>
                <w:left w:val="none" w:sz="0" w:space="0" w:color="auto"/>
                <w:bottom w:val="none" w:sz="0" w:space="0" w:color="auto"/>
                <w:right w:val="none" w:sz="0" w:space="0" w:color="auto"/>
              </w:divBdr>
            </w:div>
          </w:divsChild>
        </w:div>
        <w:div w:id="1683898344">
          <w:marLeft w:val="0"/>
          <w:marRight w:val="0"/>
          <w:marTop w:val="0"/>
          <w:marBottom w:val="0"/>
          <w:divBdr>
            <w:top w:val="none" w:sz="0" w:space="0" w:color="auto"/>
            <w:left w:val="none" w:sz="0" w:space="0" w:color="auto"/>
            <w:bottom w:val="none" w:sz="0" w:space="0" w:color="auto"/>
            <w:right w:val="none" w:sz="0" w:space="0" w:color="auto"/>
          </w:divBdr>
          <w:divsChild>
            <w:div w:id="197082566">
              <w:marLeft w:val="0"/>
              <w:marRight w:val="0"/>
              <w:marTop w:val="0"/>
              <w:marBottom w:val="0"/>
              <w:divBdr>
                <w:top w:val="none" w:sz="0" w:space="0" w:color="auto"/>
                <w:left w:val="none" w:sz="0" w:space="0" w:color="auto"/>
                <w:bottom w:val="none" w:sz="0" w:space="0" w:color="auto"/>
                <w:right w:val="none" w:sz="0" w:space="0" w:color="auto"/>
              </w:divBdr>
            </w:div>
          </w:divsChild>
        </w:div>
        <w:div w:id="405418959">
          <w:marLeft w:val="0"/>
          <w:marRight w:val="0"/>
          <w:marTop w:val="0"/>
          <w:marBottom w:val="0"/>
          <w:divBdr>
            <w:top w:val="none" w:sz="0" w:space="0" w:color="auto"/>
            <w:left w:val="none" w:sz="0" w:space="0" w:color="auto"/>
            <w:bottom w:val="none" w:sz="0" w:space="0" w:color="auto"/>
            <w:right w:val="none" w:sz="0" w:space="0" w:color="auto"/>
          </w:divBdr>
          <w:divsChild>
            <w:div w:id="1261258657">
              <w:marLeft w:val="0"/>
              <w:marRight w:val="0"/>
              <w:marTop w:val="0"/>
              <w:marBottom w:val="0"/>
              <w:divBdr>
                <w:top w:val="none" w:sz="0" w:space="0" w:color="auto"/>
                <w:left w:val="none" w:sz="0" w:space="0" w:color="auto"/>
                <w:bottom w:val="none" w:sz="0" w:space="0" w:color="auto"/>
                <w:right w:val="none" w:sz="0" w:space="0" w:color="auto"/>
              </w:divBdr>
            </w:div>
          </w:divsChild>
        </w:div>
        <w:div w:id="1579362766">
          <w:marLeft w:val="0"/>
          <w:marRight w:val="0"/>
          <w:marTop w:val="0"/>
          <w:marBottom w:val="0"/>
          <w:divBdr>
            <w:top w:val="none" w:sz="0" w:space="0" w:color="auto"/>
            <w:left w:val="none" w:sz="0" w:space="0" w:color="auto"/>
            <w:bottom w:val="none" w:sz="0" w:space="0" w:color="auto"/>
            <w:right w:val="none" w:sz="0" w:space="0" w:color="auto"/>
          </w:divBdr>
          <w:divsChild>
            <w:div w:id="870649032">
              <w:marLeft w:val="0"/>
              <w:marRight w:val="0"/>
              <w:marTop w:val="0"/>
              <w:marBottom w:val="0"/>
              <w:divBdr>
                <w:top w:val="none" w:sz="0" w:space="0" w:color="auto"/>
                <w:left w:val="none" w:sz="0" w:space="0" w:color="auto"/>
                <w:bottom w:val="none" w:sz="0" w:space="0" w:color="auto"/>
                <w:right w:val="none" w:sz="0" w:space="0" w:color="auto"/>
              </w:divBdr>
            </w:div>
          </w:divsChild>
        </w:div>
        <w:div w:id="513958312">
          <w:marLeft w:val="0"/>
          <w:marRight w:val="0"/>
          <w:marTop w:val="0"/>
          <w:marBottom w:val="0"/>
          <w:divBdr>
            <w:top w:val="none" w:sz="0" w:space="0" w:color="auto"/>
            <w:left w:val="none" w:sz="0" w:space="0" w:color="auto"/>
            <w:bottom w:val="none" w:sz="0" w:space="0" w:color="auto"/>
            <w:right w:val="none" w:sz="0" w:space="0" w:color="auto"/>
          </w:divBdr>
          <w:divsChild>
            <w:div w:id="1671327476">
              <w:marLeft w:val="0"/>
              <w:marRight w:val="0"/>
              <w:marTop w:val="0"/>
              <w:marBottom w:val="0"/>
              <w:divBdr>
                <w:top w:val="none" w:sz="0" w:space="0" w:color="auto"/>
                <w:left w:val="none" w:sz="0" w:space="0" w:color="auto"/>
                <w:bottom w:val="none" w:sz="0" w:space="0" w:color="auto"/>
                <w:right w:val="none" w:sz="0" w:space="0" w:color="auto"/>
              </w:divBdr>
            </w:div>
          </w:divsChild>
        </w:div>
        <w:div w:id="547686025">
          <w:marLeft w:val="0"/>
          <w:marRight w:val="0"/>
          <w:marTop w:val="0"/>
          <w:marBottom w:val="0"/>
          <w:divBdr>
            <w:top w:val="none" w:sz="0" w:space="0" w:color="auto"/>
            <w:left w:val="none" w:sz="0" w:space="0" w:color="auto"/>
            <w:bottom w:val="none" w:sz="0" w:space="0" w:color="auto"/>
            <w:right w:val="none" w:sz="0" w:space="0" w:color="auto"/>
          </w:divBdr>
          <w:divsChild>
            <w:div w:id="267733578">
              <w:marLeft w:val="0"/>
              <w:marRight w:val="0"/>
              <w:marTop w:val="0"/>
              <w:marBottom w:val="0"/>
              <w:divBdr>
                <w:top w:val="none" w:sz="0" w:space="0" w:color="auto"/>
                <w:left w:val="none" w:sz="0" w:space="0" w:color="auto"/>
                <w:bottom w:val="none" w:sz="0" w:space="0" w:color="auto"/>
                <w:right w:val="none" w:sz="0" w:space="0" w:color="auto"/>
              </w:divBdr>
            </w:div>
          </w:divsChild>
        </w:div>
        <w:div w:id="1883596260">
          <w:marLeft w:val="0"/>
          <w:marRight w:val="0"/>
          <w:marTop w:val="0"/>
          <w:marBottom w:val="0"/>
          <w:divBdr>
            <w:top w:val="none" w:sz="0" w:space="0" w:color="auto"/>
            <w:left w:val="none" w:sz="0" w:space="0" w:color="auto"/>
            <w:bottom w:val="none" w:sz="0" w:space="0" w:color="auto"/>
            <w:right w:val="none" w:sz="0" w:space="0" w:color="auto"/>
          </w:divBdr>
          <w:divsChild>
            <w:div w:id="911744295">
              <w:marLeft w:val="0"/>
              <w:marRight w:val="0"/>
              <w:marTop w:val="0"/>
              <w:marBottom w:val="0"/>
              <w:divBdr>
                <w:top w:val="none" w:sz="0" w:space="0" w:color="auto"/>
                <w:left w:val="none" w:sz="0" w:space="0" w:color="auto"/>
                <w:bottom w:val="none" w:sz="0" w:space="0" w:color="auto"/>
                <w:right w:val="none" w:sz="0" w:space="0" w:color="auto"/>
              </w:divBdr>
            </w:div>
          </w:divsChild>
        </w:div>
        <w:div w:id="1120681543">
          <w:marLeft w:val="0"/>
          <w:marRight w:val="0"/>
          <w:marTop w:val="0"/>
          <w:marBottom w:val="0"/>
          <w:divBdr>
            <w:top w:val="none" w:sz="0" w:space="0" w:color="auto"/>
            <w:left w:val="none" w:sz="0" w:space="0" w:color="auto"/>
            <w:bottom w:val="none" w:sz="0" w:space="0" w:color="auto"/>
            <w:right w:val="none" w:sz="0" w:space="0" w:color="auto"/>
          </w:divBdr>
          <w:divsChild>
            <w:div w:id="334963693">
              <w:marLeft w:val="0"/>
              <w:marRight w:val="0"/>
              <w:marTop w:val="0"/>
              <w:marBottom w:val="0"/>
              <w:divBdr>
                <w:top w:val="none" w:sz="0" w:space="0" w:color="auto"/>
                <w:left w:val="none" w:sz="0" w:space="0" w:color="auto"/>
                <w:bottom w:val="none" w:sz="0" w:space="0" w:color="auto"/>
                <w:right w:val="none" w:sz="0" w:space="0" w:color="auto"/>
              </w:divBdr>
            </w:div>
          </w:divsChild>
        </w:div>
        <w:div w:id="135336695">
          <w:marLeft w:val="0"/>
          <w:marRight w:val="0"/>
          <w:marTop w:val="0"/>
          <w:marBottom w:val="0"/>
          <w:divBdr>
            <w:top w:val="none" w:sz="0" w:space="0" w:color="auto"/>
            <w:left w:val="none" w:sz="0" w:space="0" w:color="auto"/>
            <w:bottom w:val="none" w:sz="0" w:space="0" w:color="auto"/>
            <w:right w:val="none" w:sz="0" w:space="0" w:color="auto"/>
          </w:divBdr>
          <w:divsChild>
            <w:div w:id="1092968161">
              <w:marLeft w:val="0"/>
              <w:marRight w:val="0"/>
              <w:marTop w:val="0"/>
              <w:marBottom w:val="0"/>
              <w:divBdr>
                <w:top w:val="none" w:sz="0" w:space="0" w:color="auto"/>
                <w:left w:val="none" w:sz="0" w:space="0" w:color="auto"/>
                <w:bottom w:val="none" w:sz="0" w:space="0" w:color="auto"/>
                <w:right w:val="none" w:sz="0" w:space="0" w:color="auto"/>
              </w:divBdr>
            </w:div>
          </w:divsChild>
        </w:div>
        <w:div w:id="1809592422">
          <w:marLeft w:val="0"/>
          <w:marRight w:val="0"/>
          <w:marTop w:val="0"/>
          <w:marBottom w:val="0"/>
          <w:divBdr>
            <w:top w:val="none" w:sz="0" w:space="0" w:color="auto"/>
            <w:left w:val="none" w:sz="0" w:space="0" w:color="auto"/>
            <w:bottom w:val="none" w:sz="0" w:space="0" w:color="auto"/>
            <w:right w:val="none" w:sz="0" w:space="0" w:color="auto"/>
          </w:divBdr>
          <w:divsChild>
            <w:div w:id="251090489">
              <w:marLeft w:val="0"/>
              <w:marRight w:val="0"/>
              <w:marTop w:val="0"/>
              <w:marBottom w:val="0"/>
              <w:divBdr>
                <w:top w:val="none" w:sz="0" w:space="0" w:color="auto"/>
                <w:left w:val="none" w:sz="0" w:space="0" w:color="auto"/>
                <w:bottom w:val="none" w:sz="0" w:space="0" w:color="auto"/>
                <w:right w:val="none" w:sz="0" w:space="0" w:color="auto"/>
              </w:divBdr>
            </w:div>
          </w:divsChild>
        </w:div>
        <w:div w:id="644428066">
          <w:marLeft w:val="0"/>
          <w:marRight w:val="0"/>
          <w:marTop w:val="0"/>
          <w:marBottom w:val="0"/>
          <w:divBdr>
            <w:top w:val="none" w:sz="0" w:space="0" w:color="auto"/>
            <w:left w:val="none" w:sz="0" w:space="0" w:color="auto"/>
            <w:bottom w:val="none" w:sz="0" w:space="0" w:color="auto"/>
            <w:right w:val="none" w:sz="0" w:space="0" w:color="auto"/>
          </w:divBdr>
          <w:divsChild>
            <w:div w:id="1308050237">
              <w:marLeft w:val="0"/>
              <w:marRight w:val="0"/>
              <w:marTop w:val="0"/>
              <w:marBottom w:val="0"/>
              <w:divBdr>
                <w:top w:val="none" w:sz="0" w:space="0" w:color="auto"/>
                <w:left w:val="none" w:sz="0" w:space="0" w:color="auto"/>
                <w:bottom w:val="none" w:sz="0" w:space="0" w:color="auto"/>
                <w:right w:val="none" w:sz="0" w:space="0" w:color="auto"/>
              </w:divBdr>
            </w:div>
          </w:divsChild>
        </w:div>
        <w:div w:id="1177963396">
          <w:marLeft w:val="0"/>
          <w:marRight w:val="0"/>
          <w:marTop w:val="0"/>
          <w:marBottom w:val="0"/>
          <w:divBdr>
            <w:top w:val="none" w:sz="0" w:space="0" w:color="auto"/>
            <w:left w:val="none" w:sz="0" w:space="0" w:color="auto"/>
            <w:bottom w:val="none" w:sz="0" w:space="0" w:color="auto"/>
            <w:right w:val="none" w:sz="0" w:space="0" w:color="auto"/>
          </w:divBdr>
          <w:divsChild>
            <w:div w:id="1911694687">
              <w:marLeft w:val="0"/>
              <w:marRight w:val="0"/>
              <w:marTop w:val="0"/>
              <w:marBottom w:val="0"/>
              <w:divBdr>
                <w:top w:val="none" w:sz="0" w:space="0" w:color="auto"/>
                <w:left w:val="none" w:sz="0" w:space="0" w:color="auto"/>
                <w:bottom w:val="none" w:sz="0" w:space="0" w:color="auto"/>
                <w:right w:val="none" w:sz="0" w:space="0" w:color="auto"/>
              </w:divBdr>
            </w:div>
          </w:divsChild>
        </w:div>
        <w:div w:id="324211210">
          <w:marLeft w:val="0"/>
          <w:marRight w:val="0"/>
          <w:marTop w:val="0"/>
          <w:marBottom w:val="0"/>
          <w:divBdr>
            <w:top w:val="none" w:sz="0" w:space="0" w:color="auto"/>
            <w:left w:val="none" w:sz="0" w:space="0" w:color="auto"/>
            <w:bottom w:val="none" w:sz="0" w:space="0" w:color="auto"/>
            <w:right w:val="none" w:sz="0" w:space="0" w:color="auto"/>
          </w:divBdr>
          <w:divsChild>
            <w:div w:id="721250595">
              <w:marLeft w:val="0"/>
              <w:marRight w:val="0"/>
              <w:marTop w:val="0"/>
              <w:marBottom w:val="0"/>
              <w:divBdr>
                <w:top w:val="none" w:sz="0" w:space="0" w:color="auto"/>
                <w:left w:val="none" w:sz="0" w:space="0" w:color="auto"/>
                <w:bottom w:val="none" w:sz="0" w:space="0" w:color="auto"/>
                <w:right w:val="none" w:sz="0" w:space="0" w:color="auto"/>
              </w:divBdr>
            </w:div>
          </w:divsChild>
        </w:div>
        <w:div w:id="1921258537">
          <w:marLeft w:val="0"/>
          <w:marRight w:val="0"/>
          <w:marTop w:val="0"/>
          <w:marBottom w:val="0"/>
          <w:divBdr>
            <w:top w:val="none" w:sz="0" w:space="0" w:color="auto"/>
            <w:left w:val="none" w:sz="0" w:space="0" w:color="auto"/>
            <w:bottom w:val="none" w:sz="0" w:space="0" w:color="auto"/>
            <w:right w:val="none" w:sz="0" w:space="0" w:color="auto"/>
          </w:divBdr>
          <w:divsChild>
            <w:div w:id="143860488">
              <w:marLeft w:val="0"/>
              <w:marRight w:val="0"/>
              <w:marTop w:val="0"/>
              <w:marBottom w:val="0"/>
              <w:divBdr>
                <w:top w:val="none" w:sz="0" w:space="0" w:color="auto"/>
                <w:left w:val="none" w:sz="0" w:space="0" w:color="auto"/>
                <w:bottom w:val="none" w:sz="0" w:space="0" w:color="auto"/>
                <w:right w:val="none" w:sz="0" w:space="0" w:color="auto"/>
              </w:divBdr>
            </w:div>
          </w:divsChild>
        </w:div>
        <w:div w:id="1057168419">
          <w:marLeft w:val="0"/>
          <w:marRight w:val="0"/>
          <w:marTop w:val="0"/>
          <w:marBottom w:val="0"/>
          <w:divBdr>
            <w:top w:val="none" w:sz="0" w:space="0" w:color="auto"/>
            <w:left w:val="none" w:sz="0" w:space="0" w:color="auto"/>
            <w:bottom w:val="none" w:sz="0" w:space="0" w:color="auto"/>
            <w:right w:val="none" w:sz="0" w:space="0" w:color="auto"/>
          </w:divBdr>
          <w:divsChild>
            <w:div w:id="1785922849">
              <w:marLeft w:val="0"/>
              <w:marRight w:val="0"/>
              <w:marTop w:val="0"/>
              <w:marBottom w:val="0"/>
              <w:divBdr>
                <w:top w:val="none" w:sz="0" w:space="0" w:color="auto"/>
                <w:left w:val="none" w:sz="0" w:space="0" w:color="auto"/>
                <w:bottom w:val="none" w:sz="0" w:space="0" w:color="auto"/>
                <w:right w:val="none" w:sz="0" w:space="0" w:color="auto"/>
              </w:divBdr>
            </w:div>
          </w:divsChild>
        </w:div>
        <w:div w:id="1760171957">
          <w:marLeft w:val="0"/>
          <w:marRight w:val="0"/>
          <w:marTop w:val="0"/>
          <w:marBottom w:val="0"/>
          <w:divBdr>
            <w:top w:val="none" w:sz="0" w:space="0" w:color="auto"/>
            <w:left w:val="none" w:sz="0" w:space="0" w:color="auto"/>
            <w:bottom w:val="none" w:sz="0" w:space="0" w:color="auto"/>
            <w:right w:val="none" w:sz="0" w:space="0" w:color="auto"/>
          </w:divBdr>
          <w:divsChild>
            <w:div w:id="102657041">
              <w:marLeft w:val="0"/>
              <w:marRight w:val="0"/>
              <w:marTop w:val="0"/>
              <w:marBottom w:val="0"/>
              <w:divBdr>
                <w:top w:val="none" w:sz="0" w:space="0" w:color="auto"/>
                <w:left w:val="none" w:sz="0" w:space="0" w:color="auto"/>
                <w:bottom w:val="none" w:sz="0" w:space="0" w:color="auto"/>
                <w:right w:val="none" w:sz="0" w:space="0" w:color="auto"/>
              </w:divBdr>
            </w:div>
          </w:divsChild>
        </w:div>
        <w:div w:id="1736659225">
          <w:marLeft w:val="0"/>
          <w:marRight w:val="0"/>
          <w:marTop w:val="0"/>
          <w:marBottom w:val="0"/>
          <w:divBdr>
            <w:top w:val="none" w:sz="0" w:space="0" w:color="auto"/>
            <w:left w:val="none" w:sz="0" w:space="0" w:color="auto"/>
            <w:bottom w:val="none" w:sz="0" w:space="0" w:color="auto"/>
            <w:right w:val="none" w:sz="0" w:space="0" w:color="auto"/>
          </w:divBdr>
          <w:divsChild>
            <w:div w:id="2004966529">
              <w:marLeft w:val="0"/>
              <w:marRight w:val="0"/>
              <w:marTop w:val="0"/>
              <w:marBottom w:val="0"/>
              <w:divBdr>
                <w:top w:val="none" w:sz="0" w:space="0" w:color="auto"/>
                <w:left w:val="none" w:sz="0" w:space="0" w:color="auto"/>
                <w:bottom w:val="none" w:sz="0" w:space="0" w:color="auto"/>
                <w:right w:val="none" w:sz="0" w:space="0" w:color="auto"/>
              </w:divBdr>
            </w:div>
          </w:divsChild>
        </w:div>
        <w:div w:id="1067385619">
          <w:marLeft w:val="0"/>
          <w:marRight w:val="0"/>
          <w:marTop w:val="0"/>
          <w:marBottom w:val="0"/>
          <w:divBdr>
            <w:top w:val="none" w:sz="0" w:space="0" w:color="auto"/>
            <w:left w:val="none" w:sz="0" w:space="0" w:color="auto"/>
            <w:bottom w:val="none" w:sz="0" w:space="0" w:color="auto"/>
            <w:right w:val="none" w:sz="0" w:space="0" w:color="auto"/>
          </w:divBdr>
          <w:divsChild>
            <w:div w:id="1365592311">
              <w:marLeft w:val="0"/>
              <w:marRight w:val="0"/>
              <w:marTop w:val="0"/>
              <w:marBottom w:val="0"/>
              <w:divBdr>
                <w:top w:val="none" w:sz="0" w:space="0" w:color="auto"/>
                <w:left w:val="none" w:sz="0" w:space="0" w:color="auto"/>
                <w:bottom w:val="none" w:sz="0" w:space="0" w:color="auto"/>
                <w:right w:val="none" w:sz="0" w:space="0" w:color="auto"/>
              </w:divBdr>
            </w:div>
          </w:divsChild>
        </w:div>
        <w:div w:id="157891395">
          <w:marLeft w:val="0"/>
          <w:marRight w:val="0"/>
          <w:marTop w:val="0"/>
          <w:marBottom w:val="0"/>
          <w:divBdr>
            <w:top w:val="none" w:sz="0" w:space="0" w:color="auto"/>
            <w:left w:val="none" w:sz="0" w:space="0" w:color="auto"/>
            <w:bottom w:val="none" w:sz="0" w:space="0" w:color="auto"/>
            <w:right w:val="none" w:sz="0" w:space="0" w:color="auto"/>
          </w:divBdr>
          <w:divsChild>
            <w:div w:id="2103336983">
              <w:marLeft w:val="0"/>
              <w:marRight w:val="0"/>
              <w:marTop w:val="0"/>
              <w:marBottom w:val="0"/>
              <w:divBdr>
                <w:top w:val="none" w:sz="0" w:space="0" w:color="auto"/>
                <w:left w:val="none" w:sz="0" w:space="0" w:color="auto"/>
                <w:bottom w:val="none" w:sz="0" w:space="0" w:color="auto"/>
                <w:right w:val="none" w:sz="0" w:space="0" w:color="auto"/>
              </w:divBdr>
            </w:div>
          </w:divsChild>
        </w:div>
        <w:div w:id="285360122">
          <w:marLeft w:val="0"/>
          <w:marRight w:val="0"/>
          <w:marTop w:val="0"/>
          <w:marBottom w:val="0"/>
          <w:divBdr>
            <w:top w:val="none" w:sz="0" w:space="0" w:color="auto"/>
            <w:left w:val="none" w:sz="0" w:space="0" w:color="auto"/>
            <w:bottom w:val="none" w:sz="0" w:space="0" w:color="auto"/>
            <w:right w:val="none" w:sz="0" w:space="0" w:color="auto"/>
          </w:divBdr>
          <w:divsChild>
            <w:div w:id="377320256">
              <w:marLeft w:val="0"/>
              <w:marRight w:val="0"/>
              <w:marTop w:val="0"/>
              <w:marBottom w:val="0"/>
              <w:divBdr>
                <w:top w:val="none" w:sz="0" w:space="0" w:color="auto"/>
                <w:left w:val="none" w:sz="0" w:space="0" w:color="auto"/>
                <w:bottom w:val="none" w:sz="0" w:space="0" w:color="auto"/>
                <w:right w:val="none" w:sz="0" w:space="0" w:color="auto"/>
              </w:divBdr>
            </w:div>
          </w:divsChild>
        </w:div>
        <w:div w:id="2091348084">
          <w:marLeft w:val="0"/>
          <w:marRight w:val="0"/>
          <w:marTop w:val="0"/>
          <w:marBottom w:val="0"/>
          <w:divBdr>
            <w:top w:val="none" w:sz="0" w:space="0" w:color="auto"/>
            <w:left w:val="none" w:sz="0" w:space="0" w:color="auto"/>
            <w:bottom w:val="none" w:sz="0" w:space="0" w:color="auto"/>
            <w:right w:val="none" w:sz="0" w:space="0" w:color="auto"/>
          </w:divBdr>
          <w:divsChild>
            <w:div w:id="1705903658">
              <w:marLeft w:val="0"/>
              <w:marRight w:val="0"/>
              <w:marTop w:val="0"/>
              <w:marBottom w:val="0"/>
              <w:divBdr>
                <w:top w:val="none" w:sz="0" w:space="0" w:color="auto"/>
                <w:left w:val="none" w:sz="0" w:space="0" w:color="auto"/>
                <w:bottom w:val="none" w:sz="0" w:space="0" w:color="auto"/>
                <w:right w:val="none" w:sz="0" w:space="0" w:color="auto"/>
              </w:divBdr>
            </w:div>
          </w:divsChild>
        </w:div>
        <w:div w:id="1926837740">
          <w:marLeft w:val="0"/>
          <w:marRight w:val="0"/>
          <w:marTop w:val="0"/>
          <w:marBottom w:val="0"/>
          <w:divBdr>
            <w:top w:val="none" w:sz="0" w:space="0" w:color="auto"/>
            <w:left w:val="none" w:sz="0" w:space="0" w:color="auto"/>
            <w:bottom w:val="none" w:sz="0" w:space="0" w:color="auto"/>
            <w:right w:val="none" w:sz="0" w:space="0" w:color="auto"/>
          </w:divBdr>
          <w:divsChild>
            <w:div w:id="830944976">
              <w:marLeft w:val="0"/>
              <w:marRight w:val="0"/>
              <w:marTop w:val="0"/>
              <w:marBottom w:val="0"/>
              <w:divBdr>
                <w:top w:val="none" w:sz="0" w:space="0" w:color="auto"/>
                <w:left w:val="none" w:sz="0" w:space="0" w:color="auto"/>
                <w:bottom w:val="none" w:sz="0" w:space="0" w:color="auto"/>
                <w:right w:val="none" w:sz="0" w:space="0" w:color="auto"/>
              </w:divBdr>
            </w:div>
          </w:divsChild>
        </w:div>
        <w:div w:id="1819954418">
          <w:marLeft w:val="0"/>
          <w:marRight w:val="0"/>
          <w:marTop w:val="0"/>
          <w:marBottom w:val="0"/>
          <w:divBdr>
            <w:top w:val="none" w:sz="0" w:space="0" w:color="auto"/>
            <w:left w:val="none" w:sz="0" w:space="0" w:color="auto"/>
            <w:bottom w:val="none" w:sz="0" w:space="0" w:color="auto"/>
            <w:right w:val="none" w:sz="0" w:space="0" w:color="auto"/>
          </w:divBdr>
          <w:divsChild>
            <w:div w:id="795414265">
              <w:marLeft w:val="0"/>
              <w:marRight w:val="0"/>
              <w:marTop w:val="0"/>
              <w:marBottom w:val="0"/>
              <w:divBdr>
                <w:top w:val="none" w:sz="0" w:space="0" w:color="auto"/>
                <w:left w:val="none" w:sz="0" w:space="0" w:color="auto"/>
                <w:bottom w:val="none" w:sz="0" w:space="0" w:color="auto"/>
                <w:right w:val="none" w:sz="0" w:space="0" w:color="auto"/>
              </w:divBdr>
            </w:div>
          </w:divsChild>
        </w:div>
        <w:div w:id="202404125">
          <w:marLeft w:val="0"/>
          <w:marRight w:val="0"/>
          <w:marTop w:val="0"/>
          <w:marBottom w:val="0"/>
          <w:divBdr>
            <w:top w:val="none" w:sz="0" w:space="0" w:color="auto"/>
            <w:left w:val="none" w:sz="0" w:space="0" w:color="auto"/>
            <w:bottom w:val="none" w:sz="0" w:space="0" w:color="auto"/>
            <w:right w:val="none" w:sz="0" w:space="0" w:color="auto"/>
          </w:divBdr>
          <w:divsChild>
            <w:div w:id="122235297">
              <w:marLeft w:val="0"/>
              <w:marRight w:val="0"/>
              <w:marTop w:val="0"/>
              <w:marBottom w:val="0"/>
              <w:divBdr>
                <w:top w:val="none" w:sz="0" w:space="0" w:color="auto"/>
                <w:left w:val="none" w:sz="0" w:space="0" w:color="auto"/>
                <w:bottom w:val="none" w:sz="0" w:space="0" w:color="auto"/>
                <w:right w:val="none" w:sz="0" w:space="0" w:color="auto"/>
              </w:divBdr>
            </w:div>
          </w:divsChild>
        </w:div>
        <w:div w:id="1774200440">
          <w:marLeft w:val="0"/>
          <w:marRight w:val="0"/>
          <w:marTop w:val="0"/>
          <w:marBottom w:val="0"/>
          <w:divBdr>
            <w:top w:val="none" w:sz="0" w:space="0" w:color="auto"/>
            <w:left w:val="none" w:sz="0" w:space="0" w:color="auto"/>
            <w:bottom w:val="none" w:sz="0" w:space="0" w:color="auto"/>
            <w:right w:val="none" w:sz="0" w:space="0" w:color="auto"/>
          </w:divBdr>
          <w:divsChild>
            <w:div w:id="408311620">
              <w:marLeft w:val="0"/>
              <w:marRight w:val="0"/>
              <w:marTop w:val="0"/>
              <w:marBottom w:val="0"/>
              <w:divBdr>
                <w:top w:val="none" w:sz="0" w:space="0" w:color="auto"/>
                <w:left w:val="none" w:sz="0" w:space="0" w:color="auto"/>
                <w:bottom w:val="none" w:sz="0" w:space="0" w:color="auto"/>
                <w:right w:val="none" w:sz="0" w:space="0" w:color="auto"/>
              </w:divBdr>
            </w:div>
          </w:divsChild>
        </w:div>
        <w:div w:id="338582606">
          <w:marLeft w:val="0"/>
          <w:marRight w:val="0"/>
          <w:marTop w:val="0"/>
          <w:marBottom w:val="0"/>
          <w:divBdr>
            <w:top w:val="none" w:sz="0" w:space="0" w:color="auto"/>
            <w:left w:val="none" w:sz="0" w:space="0" w:color="auto"/>
            <w:bottom w:val="none" w:sz="0" w:space="0" w:color="auto"/>
            <w:right w:val="none" w:sz="0" w:space="0" w:color="auto"/>
          </w:divBdr>
          <w:divsChild>
            <w:div w:id="1321468922">
              <w:marLeft w:val="0"/>
              <w:marRight w:val="0"/>
              <w:marTop w:val="0"/>
              <w:marBottom w:val="0"/>
              <w:divBdr>
                <w:top w:val="none" w:sz="0" w:space="0" w:color="auto"/>
                <w:left w:val="none" w:sz="0" w:space="0" w:color="auto"/>
                <w:bottom w:val="none" w:sz="0" w:space="0" w:color="auto"/>
                <w:right w:val="none" w:sz="0" w:space="0" w:color="auto"/>
              </w:divBdr>
            </w:div>
          </w:divsChild>
        </w:div>
        <w:div w:id="1761289228">
          <w:marLeft w:val="0"/>
          <w:marRight w:val="0"/>
          <w:marTop w:val="0"/>
          <w:marBottom w:val="0"/>
          <w:divBdr>
            <w:top w:val="none" w:sz="0" w:space="0" w:color="auto"/>
            <w:left w:val="none" w:sz="0" w:space="0" w:color="auto"/>
            <w:bottom w:val="none" w:sz="0" w:space="0" w:color="auto"/>
            <w:right w:val="none" w:sz="0" w:space="0" w:color="auto"/>
          </w:divBdr>
          <w:divsChild>
            <w:div w:id="756050217">
              <w:marLeft w:val="0"/>
              <w:marRight w:val="0"/>
              <w:marTop w:val="0"/>
              <w:marBottom w:val="0"/>
              <w:divBdr>
                <w:top w:val="none" w:sz="0" w:space="0" w:color="auto"/>
                <w:left w:val="none" w:sz="0" w:space="0" w:color="auto"/>
                <w:bottom w:val="none" w:sz="0" w:space="0" w:color="auto"/>
                <w:right w:val="none" w:sz="0" w:space="0" w:color="auto"/>
              </w:divBdr>
            </w:div>
          </w:divsChild>
        </w:div>
        <w:div w:id="1706522038">
          <w:marLeft w:val="0"/>
          <w:marRight w:val="0"/>
          <w:marTop w:val="0"/>
          <w:marBottom w:val="0"/>
          <w:divBdr>
            <w:top w:val="none" w:sz="0" w:space="0" w:color="auto"/>
            <w:left w:val="none" w:sz="0" w:space="0" w:color="auto"/>
            <w:bottom w:val="none" w:sz="0" w:space="0" w:color="auto"/>
            <w:right w:val="none" w:sz="0" w:space="0" w:color="auto"/>
          </w:divBdr>
          <w:divsChild>
            <w:div w:id="34624347">
              <w:marLeft w:val="0"/>
              <w:marRight w:val="0"/>
              <w:marTop w:val="0"/>
              <w:marBottom w:val="0"/>
              <w:divBdr>
                <w:top w:val="none" w:sz="0" w:space="0" w:color="auto"/>
                <w:left w:val="none" w:sz="0" w:space="0" w:color="auto"/>
                <w:bottom w:val="none" w:sz="0" w:space="0" w:color="auto"/>
                <w:right w:val="none" w:sz="0" w:space="0" w:color="auto"/>
              </w:divBdr>
            </w:div>
          </w:divsChild>
        </w:div>
        <w:div w:id="2019765958">
          <w:marLeft w:val="0"/>
          <w:marRight w:val="0"/>
          <w:marTop w:val="0"/>
          <w:marBottom w:val="0"/>
          <w:divBdr>
            <w:top w:val="none" w:sz="0" w:space="0" w:color="auto"/>
            <w:left w:val="none" w:sz="0" w:space="0" w:color="auto"/>
            <w:bottom w:val="none" w:sz="0" w:space="0" w:color="auto"/>
            <w:right w:val="none" w:sz="0" w:space="0" w:color="auto"/>
          </w:divBdr>
          <w:divsChild>
            <w:div w:id="1676495540">
              <w:marLeft w:val="0"/>
              <w:marRight w:val="0"/>
              <w:marTop w:val="0"/>
              <w:marBottom w:val="0"/>
              <w:divBdr>
                <w:top w:val="none" w:sz="0" w:space="0" w:color="auto"/>
                <w:left w:val="none" w:sz="0" w:space="0" w:color="auto"/>
                <w:bottom w:val="none" w:sz="0" w:space="0" w:color="auto"/>
                <w:right w:val="none" w:sz="0" w:space="0" w:color="auto"/>
              </w:divBdr>
            </w:div>
          </w:divsChild>
        </w:div>
        <w:div w:id="701899328">
          <w:marLeft w:val="0"/>
          <w:marRight w:val="0"/>
          <w:marTop w:val="0"/>
          <w:marBottom w:val="0"/>
          <w:divBdr>
            <w:top w:val="none" w:sz="0" w:space="0" w:color="auto"/>
            <w:left w:val="none" w:sz="0" w:space="0" w:color="auto"/>
            <w:bottom w:val="none" w:sz="0" w:space="0" w:color="auto"/>
            <w:right w:val="none" w:sz="0" w:space="0" w:color="auto"/>
          </w:divBdr>
          <w:divsChild>
            <w:div w:id="2092509515">
              <w:marLeft w:val="0"/>
              <w:marRight w:val="0"/>
              <w:marTop w:val="0"/>
              <w:marBottom w:val="0"/>
              <w:divBdr>
                <w:top w:val="none" w:sz="0" w:space="0" w:color="auto"/>
                <w:left w:val="none" w:sz="0" w:space="0" w:color="auto"/>
                <w:bottom w:val="none" w:sz="0" w:space="0" w:color="auto"/>
                <w:right w:val="none" w:sz="0" w:space="0" w:color="auto"/>
              </w:divBdr>
            </w:div>
          </w:divsChild>
        </w:div>
        <w:div w:id="1048720915">
          <w:marLeft w:val="0"/>
          <w:marRight w:val="0"/>
          <w:marTop w:val="0"/>
          <w:marBottom w:val="0"/>
          <w:divBdr>
            <w:top w:val="none" w:sz="0" w:space="0" w:color="auto"/>
            <w:left w:val="none" w:sz="0" w:space="0" w:color="auto"/>
            <w:bottom w:val="none" w:sz="0" w:space="0" w:color="auto"/>
            <w:right w:val="none" w:sz="0" w:space="0" w:color="auto"/>
          </w:divBdr>
          <w:divsChild>
            <w:div w:id="65500730">
              <w:marLeft w:val="0"/>
              <w:marRight w:val="0"/>
              <w:marTop w:val="0"/>
              <w:marBottom w:val="0"/>
              <w:divBdr>
                <w:top w:val="none" w:sz="0" w:space="0" w:color="auto"/>
                <w:left w:val="none" w:sz="0" w:space="0" w:color="auto"/>
                <w:bottom w:val="none" w:sz="0" w:space="0" w:color="auto"/>
                <w:right w:val="none" w:sz="0" w:space="0" w:color="auto"/>
              </w:divBdr>
            </w:div>
          </w:divsChild>
        </w:div>
        <w:div w:id="1003554955">
          <w:marLeft w:val="0"/>
          <w:marRight w:val="0"/>
          <w:marTop w:val="0"/>
          <w:marBottom w:val="0"/>
          <w:divBdr>
            <w:top w:val="none" w:sz="0" w:space="0" w:color="auto"/>
            <w:left w:val="none" w:sz="0" w:space="0" w:color="auto"/>
            <w:bottom w:val="none" w:sz="0" w:space="0" w:color="auto"/>
            <w:right w:val="none" w:sz="0" w:space="0" w:color="auto"/>
          </w:divBdr>
          <w:divsChild>
            <w:div w:id="290281603">
              <w:marLeft w:val="0"/>
              <w:marRight w:val="0"/>
              <w:marTop w:val="0"/>
              <w:marBottom w:val="0"/>
              <w:divBdr>
                <w:top w:val="none" w:sz="0" w:space="0" w:color="auto"/>
                <w:left w:val="none" w:sz="0" w:space="0" w:color="auto"/>
                <w:bottom w:val="none" w:sz="0" w:space="0" w:color="auto"/>
                <w:right w:val="none" w:sz="0" w:space="0" w:color="auto"/>
              </w:divBdr>
            </w:div>
          </w:divsChild>
        </w:div>
        <w:div w:id="2123261891">
          <w:marLeft w:val="0"/>
          <w:marRight w:val="0"/>
          <w:marTop w:val="0"/>
          <w:marBottom w:val="0"/>
          <w:divBdr>
            <w:top w:val="none" w:sz="0" w:space="0" w:color="auto"/>
            <w:left w:val="none" w:sz="0" w:space="0" w:color="auto"/>
            <w:bottom w:val="none" w:sz="0" w:space="0" w:color="auto"/>
            <w:right w:val="none" w:sz="0" w:space="0" w:color="auto"/>
          </w:divBdr>
          <w:divsChild>
            <w:div w:id="1037201829">
              <w:marLeft w:val="0"/>
              <w:marRight w:val="0"/>
              <w:marTop w:val="0"/>
              <w:marBottom w:val="0"/>
              <w:divBdr>
                <w:top w:val="none" w:sz="0" w:space="0" w:color="auto"/>
                <w:left w:val="none" w:sz="0" w:space="0" w:color="auto"/>
                <w:bottom w:val="none" w:sz="0" w:space="0" w:color="auto"/>
                <w:right w:val="none" w:sz="0" w:space="0" w:color="auto"/>
              </w:divBdr>
            </w:div>
          </w:divsChild>
        </w:div>
        <w:div w:id="2077627287">
          <w:marLeft w:val="0"/>
          <w:marRight w:val="0"/>
          <w:marTop w:val="0"/>
          <w:marBottom w:val="0"/>
          <w:divBdr>
            <w:top w:val="none" w:sz="0" w:space="0" w:color="auto"/>
            <w:left w:val="none" w:sz="0" w:space="0" w:color="auto"/>
            <w:bottom w:val="none" w:sz="0" w:space="0" w:color="auto"/>
            <w:right w:val="none" w:sz="0" w:space="0" w:color="auto"/>
          </w:divBdr>
          <w:divsChild>
            <w:div w:id="1164515223">
              <w:marLeft w:val="0"/>
              <w:marRight w:val="0"/>
              <w:marTop w:val="0"/>
              <w:marBottom w:val="0"/>
              <w:divBdr>
                <w:top w:val="none" w:sz="0" w:space="0" w:color="auto"/>
                <w:left w:val="none" w:sz="0" w:space="0" w:color="auto"/>
                <w:bottom w:val="none" w:sz="0" w:space="0" w:color="auto"/>
                <w:right w:val="none" w:sz="0" w:space="0" w:color="auto"/>
              </w:divBdr>
            </w:div>
          </w:divsChild>
        </w:div>
        <w:div w:id="1765568656">
          <w:marLeft w:val="0"/>
          <w:marRight w:val="0"/>
          <w:marTop w:val="0"/>
          <w:marBottom w:val="0"/>
          <w:divBdr>
            <w:top w:val="none" w:sz="0" w:space="0" w:color="auto"/>
            <w:left w:val="none" w:sz="0" w:space="0" w:color="auto"/>
            <w:bottom w:val="none" w:sz="0" w:space="0" w:color="auto"/>
            <w:right w:val="none" w:sz="0" w:space="0" w:color="auto"/>
          </w:divBdr>
          <w:divsChild>
            <w:div w:id="263920881">
              <w:marLeft w:val="0"/>
              <w:marRight w:val="0"/>
              <w:marTop w:val="0"/>
              <w:marBottom w:val="0"/>
              <w:divBdr>
                <w:top w:val="none" w:sz="0" w:space="0" w:color="auto"/>
                <w:left w:val="none" w:sz="0" w:space="0" w:color="auto"/>
                <w:bottom w:val="none" w:sz="0" w:space="0" w:color="auto"/>
                <w:right w:val="none" w:sz="0" w:space="0" w:color="auto"/>
              </w:divBdr>
            </w:div>
          </w:divsChild>
        </w:div>
        <w:div w:id="939264381">
          <w:marLeft w:val="0"/>
          <w:marRight w:val="0"/>
          <w:marTop w:val="0"/>
          <w:marBottom w:val="0"/>
          <w:divBdr>
            <w:top w:val="none" w:sz="0" w:space="0" w:color="auto"/>
            <w:left w:val="none" w:sz="0" w:space="0" w:color="auto"/>
            <w:bottom w:val="none" w:sz="0" w:space="0" w:color="auto"/>
            <w:right w:val="none" w:sz="0" w:space="0" w:color="auto"/>
          </w:divBdr>
          <w:divsChild>
            <w:div w:id="1632516705">
              <w:marLeft w:val="0"/>
              <w:marRight w:val="0"/>
              <w:marTop w:val="0"/>
              <w:marBottom w:val="0"/>
              <w:divBdr>
                <w:top w:val="none" w:sz="0" w:space="0" w:color="auto"/>
                <w:left w:val="none" w:sz="0" w:space="0" w:color="auto"/>
                <w:bottom w:val="none" w:sz="0" w:space="0" w:color="auto"/>
                <w:right w:val="none" w:sz="0" w:space="0" w:color="auto"/>
              </w:divBdr>
            </w:div>
          </w:divsChild>
        </w:div>
        <w:div w:id="2065255624">
          <w:marLeft w:val="0"/>
          <w:marRight w:val="0"/>
          <w:marTop w:val="0"/>
          <w:marBottom w:val="0"/>
          <w:divBdr>
            <w:top w:val="none" w:sz="0" w:space="0" w:color="auto"/>
            <w:left w:val="none" w:sz="0" w:space="0" w:color="auto"/>
            <w:bottom w:val="none" w:sz="0" w:space="0" w:color="auto"/>
            <w:right w:val="none" w:sz="0" w:space="0" w:color="auto"/>
          </w:divBdr>
          <w:divsChild>
            <w:div w:id="461536902">
              <w:marLeft w:val="0"/>
              <w:marRight w:val="0"/>
              <w:marTop w:val="0"/>
              <w:marBottom w:val="0"/>
              <w:divBdr>
                <w:top w:val="none" w:sz="0" w:space="0" w:color="auto"/>
                <w:left w:val="none" w:sz="0" w:space="0" w:color="auto"/>
                <w:bottom w:val="none" w:sz="0" w:space="0" w:color="auto"/>
                <w:right w:val="none" w:sz="0" w:space="0" w:color="auto"/>
              </w:divBdr>
            </w:div>
          </w:divsChild>
        </w:div>
        <w:div w:id="1253395002">
          <w:marLeft w:val="0"/>
          <w:marRight w:val="0"/>
          <w:marTop w:val="0"/>
          <w:marBottom w:val="0"/>
          <w:divBdr>
            <w:top w:val="none" w:sz="0" w:space="0" w:color="auto"/>
            <w:left w:val="none" w:sz="0" w:space="0" w:color="auto"/>
            <w:bottom w:val="none" w:sz="0" w:space="0" w:color="auto"/>
            <w:right w:val="none" w:sz="0" w:space="0" w:color="auto"/>
          </w:divBdr>
          <w:divsChild>
            <w:div w:id="914507836">
              <w:marLeft w:val="0"/>
              <w:marRight w:val="0"/>
              <w:marTop w:val="0"/>
              <w:marBottom w:val="0"/>
              <w:divBdr>
                <w:top w:val="none" w:sz="0" w:space="0" w:color="auto"/>
                <w:left w:val="none" w:sz="0" w:space="0" w:color="auto"/>
                <w:bottom w:val="none" w:sz="0" w:space="0" w:color="auto"/>
                <w:right w:val="none" w:sz="0" w:space="0" w:color="auto"/>
              </w:divBdr>
            </w:div>
          </w:divsChild>
        </w:div>
        <w:div w:id="2067796472">
          <w:marLeft w:val="0"/>
          <w:marRight w:val="0"/>
          <w:marTop w:val="0"/>
          <w:marBottom w:val="0"/>
          <w:divBdr>
            <w:top w:val="none" w:sz="0" w:space="0" w:color="auto"/>
            <w:left w:val="none" w:sz="0" w:space="0" w:color="auto"/>
            <w:bottom w:val="none" w:sz="0" w:space="0" w:color="auto"/>
            <w:right w:val="none" w:sz="0" w:space="0" w:color="auto"/>
          </w:divBdr>
          <w:divsChild>
            <w:div w:id="1035735892">
              <w:marLeft w:val="0"/>
              <w:marRight w:val="0"/>
              <w:marTop w:val="0"/>
              <w:marBottom w:val="0"/>
              <w:divBdr>
                <w:top w:val="none" w:sz="0" w:space="0" w:color="auto"/>
                <w:left w:val="none" w:sz="0" w:space="0" w:color="auto"/>
                <w:bottom w:val="none" w:sz="0" w:space="0" w:color="auto"/>
                <w:right w:val="none" w:sz="0" w:space="0" w:color="auto"/>
              </w:divBdr>
            </w:div>
          </w:divsChild>
        </w:div>
        <w:div w:id="1402488407">
          <w:marLeft w:val="0"/>
          <w:marRight w:val="0"/>
          <w:marTop w:val="0"/>
          <w:marBottom w:val="0"/>
          <w:divBdr>
            <w:top w:val="none" w:sz="0" w:space="0" w:color="auto"/>
            <w:left w:val="none" w:sz="0" w:space="0" w:color="auto"/>
            <w:bottom w:val="none" w:sz="0" w:space="0" w:color="auto"/>
            <w:right w:val="none" w:sz="0" w:space="0" w:color="auto"/>
          </w:divBdr>
          <w:divsChild>
            <w:div w:id="1765760883">
              <w:marLeft w:val="0"/>
              <w:marRight w:val="0"/>
              <w:marTop w:val="0"/>
              <w:marBottom w:val="0"/>
              <w:divBdr>
                <w:top w:val="none" w:sz="0" w:space="0" w:color="auto"/>
                <w:left w:val="none" w:sz="0" w:space="0" w:color="auto"/>
                <w:bottom w:val="none" w:sz="0" w:space="0" w:color="auto"/>
                <w:right w:val="none" w:sz="0" w:space="0" w:color="auto"/>
              </w:divBdr>
            </w:div>
          </w:divsChild>
        </w:div>
        <w:div w:id="334191923">
          <w:marLeft w:val="0"/>
          <w:marRight w:val="0"/>
          <w:marTop w:val="0"/>
          <w:marBottom w:val="0"/>
          <w:divBdr>
            <w:top w:val="none" w:sz="0" w:space="0" w:color="auto"/>
            <w:left w:val="none" w:sz="0" w:space="0" w:color="auto"/>
            <w:bottom w:val="none" w:sz="0" w:space="0" w:color="auto"/>
            <w:right w:val="none" w:sz="0" w:space="0" w:color="auto"/>
          </w:divBdr>
          <w:divsChild>
            <w:div w:id="186721193">
              <w:marLeft w:val="0"/>
              <w:marRight w:val="0"/>
              <w:marTop w:val="0"/>
              <w:marBottom w:val="0"/>
              <w:divBdr>
                <w:top w:val="none" w:sz="0" w:space="0" w:color="auto"/>
                <w:left w:val="none" w:sz="0" w:space="0" w:color="auto"/>
                <w:bottom w:val="none" w:sz="0" w:space="0" w:color="auto"/>
                <w:right w:val="none" w:sz="0" w:space="0" w:color="auto"/>
              </w:divBdr>
            </w:div>
          </w:divsChild>
        </w:div>
        <w:div w:id="758872979">
          <w:marLeft w:val="0"/>
          <w:marRight w:val="0"/>
          <w:marTop w:val="0"/>
          <w:marBottom w:val="0"/>
          <w:divBdr>
            <w:top w:val="none" w:sz="0" w:space="0" w:color="auto"/>
            <w:left w:val="none" w:sz="0" w:space="0" w:color="auto"/>
            <w:bottom w:val="none" w:sz="0" w:space="0" w:color="auto"/>
            <w:right w:val="none" w:sz="0" w:space="0" w:color="auto"/>
          </w:divBdr>
          <w:divsChild>
            <w:div w:id="333194177">
              <w:marLeft w:val="0"/>
              <w:marRight w:val="0"/>
              <w:marTop w:val="0"/>
              <w:marBottom w:val="0"/>
              <w:divBdr>
                <w:top w:val="none" w:sz="0" w:space="0" w:color="auto"/>
                <w:left w:val="none" w:sz="0" w:space="0" w:color="auto"/>
                <w:bottom w:val="none" w:sz="0" w:space="0" w:color="auto"/>
                <w:right w:val="none" w:sz="0" w:space="0" w:color="auto"/>
              </w:divBdr>
            </w:div>
          </w:divsChild>
        </w:div>
        <w:div w:id="2016615003">
          <w:marLeft w:val="0"/>
          <w:marRight w:val="0"/>
          <w:marTop w:val="0"/>
          <w:marBottom w:val="0"/>
          <w:divBdr>
            <w:top w:val="none" w:sz="0" w:space="0" w:color="auto"/>
            <w:left w:val="none" w:sz="0" w:space="0" w:color="auto"/>
            <w:bottom w:val="none" w:sz="0" w:space="0" w:color="auto"/>
            <w:right w:val="none" w:sz="0" w:space="0" w:color="auto"/>
          </w:divBdr>
          <w:divsChild>
            <w:div w:id="1938557932">
              <w:marLeft w:val="0"/>
              <w:marRight w:val="0"/>
              <w:marTop w:val="0"/>
              <w:marBottom w:val="0"/>
              <w:divBdr>
                <w:top w:val="none" w:sz="0" w:space="0" w:color="auto"/>
                <w:left w:val="none" w:sz="0" w:space="0" w:color="auto"/>
                <w:bottom w:val="none" w:sz="0" w:space="0" w:color="auto"/>
                <w:right w:val="none" w:sz="0" w:space="0" w:color="auto"/>
              </w:divBdr>
            </w:div>
          </w:divsChild>
        </w:div>
        <w:div w:id="37707461">
          <w:marLeft w:val="0"/>
          <w:marRight w:val="0"/>
          <w:marTop w:val="0"/>
          <w:marBottom w:val="0"/>
          <w:divBdr>
            <w:top w:val="none" w:sz="0" w:space="0" w:color="auto"/>
            <w:left w:val="none" w:sz="0" w:space="0" w:color="auto"/>
            <w:bottom w:val="none" w:sz="0" w:space="0" w:color="auto"/>
            <w:right w:val="none" w:sz="0" w:space="0" w:color="auto"/>
          </w:divBdr>
          <w:divsChild>
            <w:div w:id="583805825">
              <w:marLeft w:val="0"/>
              <w:marRight w:val="0"/>
              <w:marTop w:val="0"/>
              <w:marBottom w:val="0"/>
              <w:divBdr>
                <w:top w:val="none" w:sz="0" w:space="0" w:color="auto"/>
                <w:left w:val="none" w:sz="0" w:space="0" w:color="auto"/>
                <w:bottom w:val="none" w:sz="0" w:space="0" w:color="auto"/>
                <w:right w:val="none" w:sz="0" w:space="0" w:color="auto"/>
              </w:divBdr>
            </w:div>
          </w:divsChild>
        </w:div>
        <w:div w:id="1030381351">
          <w:marLeft w:val="0"/>
          <w:marRight w:val="0"/>
          <w:marTop w:val="0"/>
          <w:marBottom w:val="0"/>
          <w:divBdr>
            <w:top w:val="none" w:sz="0" w:space="0" w:color="auto"/>
            <w:left w:val="none" w:sz="0" w:space="0" w:color="auto"/>
            <w:bottom w:val="none" w:sz="0" w:space="0" w:color="auto"/>
            <w:right w:val="none" w:sz="0" w:space="0" w:color="auto"/>
          </w:divBdr>
          <w:divsChild>
            <w:div w:id="1280259881">
              <w:marLeft w:val="0"/>
              <w:marRight w:val="0"/>
              <w:marTop w:val="0"/>
              <w:marBottom w:val="0"/>
              <w:divBdr>
                <w:top w:val="none" w:sz="0" w:space="0" w:color="auto"/>
                <w:left w:val="none" w:sz="0" w:space="0" w:color="auto"/>
                <w:bottom w:val="none" w:sz="0" w:space="0" w:color="auto"/>
                <w:right w:val="none" w:sz="0" w:space="0" w:color="auto"/>
              </w:divBdr>
            </w:div>
          </w:divsChild>
        </w:div>
        <w:div w:id="1588344404">
          <w:marLeft w:val="0"/>
          <w:marRight w:val="0"/>
          <w:marTop w:val="0"/>
          <w:marBottom w:val="0"/>
          <w:divBdr>
            <w:top w:val="none" w:sz="0" w:space="0" w:color="auto"/>
            <w:left w:val="none" w:sz="0" w:space="0" w:color="auto"/>
            <w:bottom w:val="none" w:sz="0" w:space="0" w:color="auto"/>
            <w:right w:val="none" w:sz="0" w:space="0" w:color="auto"/>
          </w:divBdr>
          <w:divsChild>
            <w:div w:id="2055807691">
              <w:marLeft w:val="0"/>
              <w:marRight w:val="0"/>
              <w:marTop w:val="0"/>
              <w:marBottom w:val="0"/>
              <w:divBdr>
                <w:top w:val="none" w:sz="0" w:space="0" w:color="auto"/>
                <w:left w:val="none" w:sz="0" w:space="0" w:color="auto"/>
                <w:bottom w:val="none" w:sz="0" w:space="0" w:color="auto"/>
                <w:right w:val="none" w:sz="0" w:space="0" w:color="auto"/>
              </w:divBdr>
            </w:div>
          </w:divsChild>
        </w:div>
        <w:div w:id="1609393067">
          <w:marLeft w:val="0"/>
          <w:marRight w:val="0"/>
          <w:marTop w:val="0"/>
          <w:marBottom w:val="0"/>
          <w:divBdr>
            <w:top w:val="none" w:sz="0" w:space="0" w:color="auto"/>
            <w:left w:val="none" w:sz="0" w:space="0" w:color="auto"/>
            <w:bottom w:val="none" w:sz="0" w:space="0" w:color="auto"/>
            <w:right w:val="none" w:sz="0" w:space="0" w:color="auto"/>
          </w:divBdr>
          <w:divsChild>
            <w:div w:id="1141195032">
              <w:marLeft w:val="0"/>
              <w:marRight w:val="0"/>
              <w:marTop w:val="0"/>
              <w:marBottom w:val="0"/>
              <w:divBdr>
                <w:top w:val="none" w:sz="0" w:space="0" w:color="auto"/>
                <w:left w:val="none" w:sz="0" w:space="0" w:color="auto"/>
                <w:bottom w:val="none" w:sz="0" w:space="0" w:color="auto"/>
                <w:right w:val="none" w:sz="0" w:space="0" w:color="auto"/>
              </w:divBdr>
            </w:div>
          </w:divsChild>
        </w:div>
        <w:div w:id="1699506522">
          <w:marLeft w:val="0"/>
          <w:marRight w:val="0"/>
          <w:marTop w:val="0"/>
          <w:marBottom w:val="0"/>
          <w:divBdr>
            <w:top w:val="none" w:sz="0" w:space="0" w:color="auto"/>
            <w:left w:val="none" w:sz="0" w:space="0" w:color="auto"/>
            <w:bottom w:val="none" w:sz="0" w:space="0" w:color="auto"/>
            <w:right w:val="none" w:sz="0" w:space="0" w:color="auto"/>
          </w:divBdr>
          <w:divsChild>
            <w:div w:id="1197737326">
              <w:marLeft w:val="0"/>
              <w:marRight w:val="0"/>
              <w:marTop w:val="0"/>
              <w:marBottom w:val="0"/>
              <w:divBdr>
                <w:top w:val="none" w:sz="0" w:space="0" w:color="auto"/>
                <w:left w:val="none" w:sz="0" w:space="0" w:color="auto"/>
                <w:bottom w:val="none" w:sz="0" w:space="0" w:color="auto"/>
                <w:right w:val="none" w:sz="0" w:space="0" w:color="auto"/>
              </w:divBdr>
            </w:div>
          </w:divsChild>
        </w:div>
        <w:div w:id="1302148626">
          <w:marLeft w:val="0"/>
          <w:marRight w:val="0"/>
          <w:marTop w:val="0"/>
          <w:marBottom w:val="0"/>
          <w:divBdr>
            <w:top w:val="none" w:sz="0" w:space="0" w:color="auto"/>
            <w:left w:val="none" w:sz="0" w:space="0" w:color="auto"/>
            <w:bottom w:val="none" w:sz="0" w:space="0" w:color="auto"/>
            <w:right w:val="none" w:sz="0" w:space="0" w:color="auto"/>
          </w:divBdr>
          <w:divsChild>
            <w:div w:id="912349022">
              <w:marLeft w:val="0"/>
              <w:marRight w:val="0"/>
              <w:marTop w:val="0"/>
              <w:marBottom w:val="0"/>
              <w:divBdr>
                <w:top w:val="none" w:sz="0" w:space="0" w:color="auto"/>
                <w:left w:val="none" w:sz="0" w:space="0" w:color="auto"/>
                <w:bottom w:val="none" w:sz="0" w:space="0" w:color="auto"/>
                <w:right w:val="none" w:sz="0" w:space="0" w:color="auto"/>
              </w:divBdr>
            </w:div>
          </w:divsChild>
        </w:div>
        <w:div w:id="707602675">
          <w:marLeft w:val="0"/>
          <w:marRight w:val="0"/>
          <w:marTop w:val="0"/>
          <w:marBottom w:val="0"/>
          <w:divBdr>
            <w:top w:val="none" w:sz="0" w:space="0" w:color="auto"/>
            <w:left w:val="none" w:sz="0" w:space="0" w:color="auto"/>
            <w:bottom w:val="none" w:sz="0" w:space="0" w:color="auto"/>
            <w:right w:val="none" w:sz="0" w:space="0" w:color="auto"/>
          </w:divBdr>
          <w:divsChild>
            <w:div w:id="2022851379">
              <w:marLeft w:val="0"/>
              <w:marRight w:val="0"/>
              <w:marTop w:val="0"/>
              <w:marBottom w:val="0"/>
              <w:divBdr>
                <w:top w:val="none" w:sz="0" w:space="0" w:color="auto"/>
                <w:left w:val="none" w:sz="0" w:space="0" w:color="auto"/>
                <w:bottom w:val="none" w:sz="0" w:space="0" w:color="auto"/>
                <w:right w:val="none" w:sz="0" w:space="0" w:color="auto"/>
              </w:divBdr>
            </w:div>
          </w:divsChild>
        </w:div>
        <w:div w:id="1407998719">
          <w:marLeft w:val="0"/>
          <w:marRight w:val="0"/>
          <w:marTop w:val="0"/>
          <w:marBottom w:val="0"/>
          <w:divBdr>
            <w:top w:val="none" w:sz="0" w:space="0" w:color="auto"/>
            <w:left w:val="none" w:sz="0" w:space="0" w:color="auto"/>
            <w:bottom w:val="none" w:sz="0" w:space="0" w:color="auto"/>
            <w:right w:val="none" w:sz="0" w:space="0" w:color="auto"/>
          </w:divBdr>
          <w:divsChild>
            <w:div w:id="20709765">
              <w:marLeft w:val="0"/>
              <w:marRight w:val="0"/>
              <w:marTop w:val="0"/>
              <w:marBottom w:val="0"/>
              <w:divBdr>
                <w:top w:val="none" w:sz="0" w:space="0" w:color="auto"/>
                <w:left w:val="none" w:sz="0" w:space="0" w:color="auto"/>
                <w:bottom w:val="none" w:sz="0" w:space="0" w:color="auto"/>
                <w:right w:val="none" w:sz="0" w:space="0" w:color="auto"/>
              </w:divBdr>
            </w:div>
          </w:divsChild>
        </w:div>
        <w:div w:id="1550461120">
          <w:marLeft w:val="0"/>
          <w:marRight w:val="0"/>
          <w:marTop w:val="0"/>
          <w:marBottom w:val="0"/>
          <w:divBdr>
            <w:top w:val="none" w:sz="0" w:space="0" w:color="auto"/>
            <w:left w:val="none" w:sz="0" w:space="0" w:color="auto"/>
            <w:bottom w:val="none" w:sz="0" w:space="0" w:color="auto"/>
            <w:right w:val="none" w:sz="0" w:space="0" w:color="auto"/>
          </w:divBdr>
          <w:divsChild>
            <w:div w:id="476076147">
              <w:marLeft w:val="0"/>
              <w:marRight w:val="0"/>
              <w:marTop w:val="0"/>
              <w:marBottom w:val="0"/>
              <w:divBdr>
                <w:top w:val="none" w:sz="0" w:space="0" w:color="auto"/>
                <w:left w:val="none" w:sz="0" w:space="0" w:color="auto"/>
                <w:bottom w:val="none" w:sz="0" w:space="0" w:color="auto"/>
                <w:right w:val="none" w:sz="0" w:space="0" w:color="auto"/>
              </w:divBdr>
            </w:div>
          </w:divsChild>
        </w:div>
        <w:div w:id="1503813839">
          <w:marLeft w:val="0"/>
          <w:marRight w:val="0"/>
          <w:marTop w:val="0"/>
          <w:marBottom w:val="0"/>
          <w:divBdr>
            <w:top w:val="none" w:sz="0" w:space="0" w:color="auto"/>
            <w:left w:val="none" w:sz="0" w:space="0" w:color="auto"/>
            <w:bottom w:val="none" w:sz="0" w:space="0" w:color="auto"/>
            <w:right w:val="none" w:sz="0" w:space="0" w:color="auto"/>
          </w:divBdr>
          <w:divsChild>
            <w:div w:id="1522158609">
              <w:marLeft w:val="0"/>
              <w:marRight w:val="0"/>
              <w:marTop w:val="0"/>
              <w:marBottom w:val="0"/>
              <w:divBdr>
                <w:top w:val="none" w:sz="0" w:space="0" w:color="auto"/>
                <w:left w:val="none" w:sz="0" w:space="0" w:color="auto"/>
                <w:bottom w:val="none" w:sz="0" w:space="0" w:color="auto"/>
                <w:right w:val="none" w:sz="0" w:space="0" w:color="auto"/>
              </w:divBdr>
            </w:div>
          </w:divsChild>
        </w:div>
        <w:div w:id="1907758410">
          <w:marLeft w:val="0"/>
          <w:marRight w:val="0"/>
          <w:marTop w:val="0"/>
          <w:marBottom w:val="0"/>
          <w:divBdr>
            <w:top w:val="none" w:sz="0" w:space="0" w:color="auto"/>
            <w:left w:val="none" w:sz="0" w:space="0" w:color="auto"/>
            <w:bottom w:val="none" w:sz="0" w:space="0" w:color="auto"/>
            <w:right w:val="none" w:sz="0" w:space="0" w:color="auto"/>
          </w:divBdr>
          <w:divsChild>
            <w:div w:id="2018648803">
              <w:marLeft w:val="0"/>
              <w:marRight w:val="0"/>
              <w:marTop w:val="0"/>
              <w:marBottom w:val="0"/>
              <w:divBdr>
                <w:top w:val="none" w:sz="0" w:space="0" w:color="auto"/>
                <w:left w:val="none" w:sz="0" w:space="0" w:color="auto"/>
                <w:bottom w:val="none" w:sz="0" w:space="0" w:color="auto"/>
                <w:right w:val="none" w:sz="0" w:space="0" w:color="auto"/>
              </w:divBdr>
            </w:div>
          </w:divsChild>
        </w:div>
        <w:div w:id="135536859">
          <w:marLeft w:val="0"/>
          <w:marRight w:val="0"/>
          <w:marTop w:val="0"/>
          <w:marBottom w:val="0"/>
          <w:divBdr>
            <w:top w:val="none" w:sz="0" w:space="0" w:color="auto"/>
            <w:left w:val="none" w:sz="0" w:space="0" w:color="auto"/>
            <w:bottom w:val="none" w:sz="0" w:space="0" w:color="auto"/>
            <w:right w:val="none" w:sz="0" w:space="0" w:color="auto"/>
          </w:divBdr>
          <w:divsChild>
            <w:div w:id="1482381482">
              <w:marLeft w:val="0"/>
              <w:marRight w:val="0"/>
              <w:marTop w:val="0"/>
              <w:marBottom w:val="0"/>
              <w:divBdr>
                <w:top w:val="none" w:sz="0" w:space="0" w:color="auto"/>
                <w:left w:val="none" w:sz="0" w:space="0" w:color="auto"/>
                <w:bottom w:val="none" w:sz="0" w:space="0" w:color="auto"/>
                <w:right w:val="none" w:sz="0" w:space="0" w:color="auto"/>
              </w:divBdr>
            </w:div>
          </w:divsChild>
        </w:div>
        <w:div w:id="228731255">
          <w:marLeft w:val="0"/>
          <w:marRight w:val="0"/>
          <w:marTop w:val="0"/>
          <w:marBottom w:val="0"/>
          <w:divBdr>
            <w:top w:val="none" w:sz="0" w:space="0" w:color="auto"/>
            <w:left w:val="none" w:sz="0" w:space="0" w:color="auto"/>
            <w:bottom w:val="none" w:sz="0" w:space="0" w:color="auto"/>
            <w:right w:val="none" w:sz="0" w:space="0" w:color="auto"/>
          </w:divBdr>
          <w:divsChild>
            <w:div w:id="2146116737">
              <w:marLeft w:val="0"/>
              <w:marRight w:val="0"/>
              <w:marTop w:val="0"/>
              <w:marBottom w:val="0"/>
              <w:divBdr>
                <w:top w:val="none" w:sz="0" w:space="0" w:color="auto"/>
                <w:left w:val="none" w:sz="0" w:space="0" w:color="auto"/>
                <w:bottom w:val="none" w:sz="0" w:space="0" w:color="auto"/>
                <w:right w:val="none" w:sz="0" w:space="0" w:color="auto"/>
              </w:divBdr>
            </w:div>
          </w:divsChild>
        </w:div>
        <w:div w:id="1252351592">
          <w:marLeft w:val="0"/>
          <w:marRight w:val="0"/>
          <w:marTop w:val="0"/>
          <w:marBottom w:val="0"/>
          <w:divBdr>
            <w:top w:val="none" w:sz="0" w:space="0" w:color="auto"/>
            <w:left w:val="none" w:sz="0" w:space="0" w:color="auto"/>
            <w:bottom w:val="none" w:sz="0" w:space="0" w:color="auto"/>
            <w:right w:val="none" w:sz="0" w:space="0" w:color="auto"/>
          </w:divBdr>
          <w:divsChild>
            <w:div w:id="1547446253">
              <w:marLeft w:val="0"/>
              <w:marRight w:val="0"/>
              <w:marTop w:val="0"/>
              <w:marBottom w:val="0"/>
              <w:divBdr>
                <w:top w:val="none" w:sz="0" w:space="0" w:color="auto"/>
                <w:left w:val="none" w:sz="0" w:space="0" w:color="auto"/>
                <w:bottom w:val="none" w:sz="0" w:space="0" w:color="auto"/>
                <w:right w:val="none" w:sz="0" w:space="0" w:color="auto"/>
              </w:divBdr>
            </w:div>
          </w:divsChild>
        </w:div>
        <w:div w:id="1785072521">
          <w:marLeft w:val="0"/>
          <w:marRight w:val="0"/>
          <w:marTop w:val="0"/>
          <w:marBottom w:val="0"/>
          <w:divBdr>
            <w:top w:val="none" w:sz="0" w:space="0" w:color="auto"/>
            <w:left w:val="none" w:sz="0" w:space="0" w:color="auto"/>
            <w:bottom w:val="none" w:sz="0" w:space="0" w:color="auto"/>
            <w:right w:val="none" w:sz="0" w:space="0" w:color="auto"/>
          </w:divBdr>
          <w:divsChild>
            <w:div w:id="1867408671">
              <w:marLeft w:val="0"/>
              <w:marRight w:val="0"/>
              <w:marTop w:val="0"/>
              <w:marBottom w:val="0"/>
              <w:divBdr>
                <w:top w:val="none" w:sz="0" w:space="0" w:color="auto"/>
                <w:left w:val="none" w:sz="0" w:space="0" w:color="auto"/>
                <w:bottom w:val="none" w:sz="0" w:space="0" w:color="auto"/>
                <w:right w:val="none" w:sz="0" w:space="0" w:color="auto"/>
              </w:divBdr>
            </w:div>
          </w:divsChild>
        </w:div>
        <w:div w:id="1213542530">
          <w:marLeft w:val="0"/>
          <w:marRight w:val="0"/>
          <w:marTop w:val="0"/>
          <w:marBottom w:val="0"/>
          <w:divBdr>
            <w:top w:val="none" w:sz="0" w:space="0" w:color="auto"/>
            <w:left w:val="none" w:sz="0" w:space="0" w:color="auto"/>
            <w:bottom w:val="none" w:sz="0" w:space="0" w:color="auto"/>
            <w:right w:val="none" w:sz="0" w:space="0" w:color="auto"/>
          </w:divBdr>
          <w:divsChild>
            <w:div w:id="207449888">
              <w:marLeft w:val="0"/>
              <w:marRight w:val="0"/>
              <w:marTop w:val="0"/>
              <w:marBottom w:val="0"/>
              <w:divBdr>
                <w:top w:val="none" w:sz="0" w:space="0" w:color="auto"/>
                <w:left w:val="none" w:sz="0" w:space="0" w:color="auto"/>
                <w:bottom w:val="none" w:sz="0" w:space="0" w:color="auto"/>
                <w:right w:val="none" w:sz="0" w:space="0" w:color="auto"/>
              </w:divBdr>
            </w:div>
          </w:divsChild>
        </w:div>
        <w:div w:id="950017751">
          <w:marLeft w:val="0"/>
          <w:marRight w:val="0"/>
          <w:marTop w:val="0"/>
          <w:marBottom w:val="0"/>
          <w:divBdr>
            <w:top w:val="none" w:sz="0" w:space="0" w:color="auto"/>
            <w:left w:val="none" w:sz="0" w:space="0" w:color="auto"/>
            <w:bottom w:val="none" w:sz="0" w:space="0" w:color="auto"/>
            <w:right w:val="none" w:sz="0" w:space="0" w:color="auto"/>
          </w:divBdr>
          <w:divsChild>
            <w:div w:id="1926572633">
              <w:marLeft w:val="0"/>
              <w:marRight w:val="0"/>
              <w:marTop w:val="0"/>
              <w:marBottom w:val="0"/>
              <w:divBdr>
                <w:top w:val="none" w:sz="0" w:space="0" w:color="auto"/>
                <w:left w:val="none" w:sz="0" w:space="0" w:color="auto"/>
                <w:bottom w:val="none" w:sz="0" w:space="0" w:color="auto"/>
                <w:right w:val="none" w:sz="0" w:space="0" w:color="auto"/>
              </w:divBdr>
            </w:div>
          </w:divsChild>
        </w:div>
        <w:div w:id="478113832">
          <w:marLeft w:val="0"/>
          <w:marRight w:val="0"/>
          <w:marTop w:val="0"/>
          <w:marBottom w:val="0"/>
          <w:divBdr>
            <w:top w:val="none" w:sz="0" w:space="0" w:color="auto"/>
            <w:left w:val="none" w:sz="0" w:space="0" w:color="auto"/>
            <w:bottom w:val="none" w:sz="0" w:space="0" w:color="auto"/>
            <w:right w:val="none" w:sz="0" w:space="0" w:color="auto"/>
          </w:divBdr>
          <w:divsChild>
            <w:div w:id="857697265">
              <w:marLeft w:val="0"/>
              <w:marRight w:val="0"/>
              <w:marTop w:val="0"/>
              <w:marBottom w:val="0"/>
              <w:divBdr>
                <w:top w:val="none" w:sz="0" w:space="0" w:color="auto"/>
                <w:left w:val="none" w:sz="0" w:space="0" w:color="auto"/>
                <w:bottom w:val="none" w:sz="0" w:space="0" w:color="auto"/>
                <w:right w:val="none" w:sz="0" w:space="0" w:color="auto"/>
              </w:divBdr>
            </w:div>
          </w:divsChild>
        </w:div>
        <w:div w:id="1675113093">
          <w:marLeft w:val="0"/>
          <w:marRight w:val="0"/>
          <w:marTop w:val="0"/>
          <w:marBottom w:val="0"/>
          <w:divBdr>
            <w:top w:val="none" w:sz="0" w:space="0" w:color="auto"/>
            <w:left w:val="none" w:sz="0" w:space="0" w:color="auto"/>
            <w:bottom w:val="none" w:sz="0" w:space="0" w:color="auto"/>
            <w:right w:val="none" w:sz="0" w:space="0" w:color="auto"/>
          </w:divBdr>
          <w:divsChild>
            <w:div w:id="1689873164">
              <w:marLeft w:val="0"/>
              <w:marRight w:val="0"/>
              <w:marTop w:val="0"/>
              <w:marBottom w:val="0"/>
              <w:divBdr>
                <w:top w:val="none" w:sz="0" w:space="0" w:color="auto"/>
                <w:left w:val="none" w:sz="0" w:space="0" w:color="auto"/>
                <w:bottom w:val="none" w:sz="0" w:space="0" w:color="auto"/>
                <w:right w:val="none" w:sz="0" w:space="0" w:color="auto"/>
              </w:divBdr>
            </w:div>
          </w:divsChild>
        </w:div>
        <w:div w:id="904682247">
          <w:marLeft w:val="0"/>
          <w:marRight w:val="0"/>
          <w:marTop w:val="0"/>
          <w:marBottom w:val="0"/>
          <w:divBdr>
            <w:top w:val="none" w:sz="0" w:space="0" w:color="auto"/>
            <w:left w:val="none" w:sz="0" w:space="0" w:color="auto"/>
            <w:bottom w:val="none" w:sz="0" w:space="0" w:color="auto"/>
            <w:right w:val="none" w:sz="0" w:space="0" w:color="auto"/>
          </w:divBdr>
          <w:divsChild>
            <w:div w:id="1115490970">
              <w:marLeft w:val="0"/>
              <w:marRight w:val="0"/>
              <w:marTop w:val="0"/>
              <w:marBottom w:val="0"/>
              <w:divBdr>
                <w:top w:val="none" w:sz="0" w:space="0" w:color="auto"/>
                <w:left w:val="none" w:sz="0" w:space="0" w:color="auto"/>
                <w:bottom w:val="none" w:sz="0" w:space="0" w:color="auto"/>
                <w:right w:val="none" w:sz="0" w:space="0" w:color="auto"/>
              </w:divBdr>
            </w:div>
          </w:divsChild>
        </w:div>
        <w:div w:id="546331851">
          <w:marLeft w:val="0"/>
          <w:marRight w:val="0"/>
          <w:marTop w:val="0"/>
          <w:marBottom w:val="0"/>
          <w:divBdr>
            <w:top w:val="none" w:sz="0" w:space="0" w:color="auto"/>
            <w:left w:val="none" w:sz="0" w:space="0" w:color="auto"/>
            <w:bottom w:val="none" w:sz="0" w:space="0" w:color="auto"/>
            <w:right w:val="none" w:sz="0" w:space="0" w:color="auto"/>
          </w:divBdr>
          <w:divsChild>
            <w:div w:id="1151292212">
              <w:marLeft w:val="0"/>
              <w:marRight w:val="0"/>
              <w:marTop w:val="0"/>
              <w:marBottom w:val="0"/>
              <w:divBdr>
                <w:top w:val="none" w:sz="0" w:space="0" w:color="auto"/>
                <w:left w:val="none" w:sz="0" w:space="0" w:color="auto"/>
                <w:bottom w:val="none" w:sz="0" w:space="0" w:color="auto"/>
                <w:right w:val="none" w:sz="0" w:space="0" w:color="auto"/>
              </w:divBdr>
            </w:div>
          </w:divsChild>
        </w:div>
        <w:div w:id="1607351196">
          <w:marLeft w:val="0"/>
          <w:marRight w:val="0"/>
          <w:marTop w:val="0"/>
          <w:marBottom w:val="0"/>
          <w:divBdr>
            <w:top w:val="none" w:sz="0" w:space="0" w:color="auto"/>
            <w:left w:val="none" w:sz="0" w:space="0" w:color="auto"/>
            <w:bottom w:val="none" w:sz="0" w:space="0" w:color="auto"/>
            <w:right w:val="none" w:sz="0" w:space="0" w:color="auto"/>
          </w:divBdr>
          <w:divsChild>
            <w:div w:id="2060546068">
              <w:marLeft w:val="0"/>
              <w:marRight w:val="0"/>
              <w:marTop w:val="0"/>
              <w:marBottom w:val="0"/>
              <w:divBdr>
                <w:top w:val="none" w:sz="0" w:space="0" w:color="auto"/>
                <w:left w:val="none" w:sz="0" w:space="0" w:color="auto"/>
                <w:bottom w:val="none" w:sz="0" w:space="0" w:color="auto"/>
                <w:right w:val="none" w:sz="0" w:space="0" w:color="auto"/>
              </w:divBdr>
            </w:div>
          </w:divsChild>
        </w:div>
        <w:div w:id="2129930048">
          <w:marLeft w:val="0"/>
          <w:marRight w:val="0"/>
          <w:marTop w:val="0"/>
          <w:marBottom w:val="0"/>
          <w:divBdr>
            <w:top w:val="none" w:sz="0" w:space="0" w:color="auto"/>
            <w:left w:val="none" w:sz="0" w:space="0" w:color="auto"/>
            <w:bottom w:val="none" w:sz="0" w:space="0" w:color="auto"/>
            <w:right w:val="none" w:sz="0" w:space="0" w:color="auto"/>
          </w:divBdr>
          <w:divsChild>
            <w:div w:id="2009866359">
              <w:marLeft w:val="0"/>
              <w:marRight w:val="0"/>
              <w:marTop w:val="0"/>
              <w:marBottom w:val="0"/>
              <w:divBdr>
                <w:top w:val="none" w:sz="0" w:space="0" w:color="auto"/>
                <w:left w:val="none" w:sz="0" w:space="0" w:color="auto"/>
                <w:bottom w:val="none" w:sz="0" w:space="0" w:color="auto"/>
                <w:right w:val="none" w:sz="0" w:space="0" w:color="auto"/>
              </w:divBdr>
            </w:div>
          </w:divsChild>
        </w:div>
        <w:div w:id="1745952529">
          <w:marLeft w:val="0"/>
          <w:marRight w:val="0"/>
          <w:marTop w:val="0"/>
          <w:marBottom w:val="0"/>
          <w:divBdr>
            <w:top w:val="none" w:sz="0" w:space="0" w:color="auto"/>
            <w:left w:val="none" w:sz="0" w:space="0" w:color="auto"/>
            <w:bottom w:val="none" w:sz="0" w:space="0" w:color="auto"/>
            <w:right w:val="none" w:sz="0" w:space="0" w:color="auto"/>
          </w:divBdr>
          <w:divsChild>
            <w:div w:id="1384065707">
              <w:marLeft w:val="0"/>
              <w:marRight w:val="0"/>
              <w:marTop w:val="0"/>
              <w:marBottom w:val="0"/>
              <w:divBdr>
                <w:top w:val="none" w:sz="0" w:space="0" w:color="auto"/>
                <w:left w:val="none" w:sz="0" w:space="0" w:color="auto"/>
                <w:bottom w:val="none" w:sz="0" w:space="0" w:color="auto"/>
                <w:right w:val="none" w:sz="0" w:space="0" w:color="auto"/>
              </w:divBdr>
            </w:div>
          </w:divsChild>
        </w:div>
        <w:div w:id="2086761561">
          <w:marLeft w:val="0"/>
          <w:marRight w:val="0"/>
          <w:marTop w:val="0"/>
          <w:marBottom w:val="0"/>
          <w:divBdr>
            <w:top w:val="none" w:sz="0" w:space="0" w:color="auto"/>
            <w:left w:val="none" w:sz="0" w:space="0" w:color="auto"/>
            <w:bottom w:val="none" w:sz="0" w:space="0" w:color="auto"/>
            <w:right w:val="none" w:sz="0" w:space="0" w:color="auto"/>
          </w:divBdr>
          <w:divsChild>
            <w:div w:id="1307978435">
              <w:marLeft w:val="0"/>
              <w:marRight w:val="0"/>
              <w:marTop w:val="0"/>
              <w:marBottom w:val="0"/>
              <w:divBdr>
                <w:top w:val="none" w:sz="0" w:space="0" w:color="auto"/>
                <w:left w:val="none" w:sz="0" w:space="0" w:color="auto"/>
                <w:bottom w:val="none" w:sz="0" w:space="0" w:color="auto"/>
                <w:right w:val="none" w:sz="0" w:space="0" w:color="auto"/>
              </w:divBdr>
            </w:div>
          </w:divsChild>
        </w:div>
        <w:div w:id="2113747363">
          <w:marLeft w:val="0"/>
          <w:marRight w:val="0"/>
          <w:marTop w:val="0"/>
          <w:marBottom w:val="0"/>
          <w:divBdr>
            <w:top w:val="none" w:sz="0" w:space="0" w:color="auto"/>
            <w:left w:val="none" w:sz="0" w:space="0" w:color="auto"/>
            <w:bottom w:val="none" w:sz="0" w:space="0" w:color="auto"/>
            <w:right w:val="none" w:sz="0" w:space="0" w:color="auto"/>
          </w:divBdr>
          <w:divsChild>
            <w:div w:id="858274003">
              <w:marLeft w:val="0"/>
              <w:marRight w:val="0"/>
              <w:marTop w:val="0"/>
              <w:marBottom w:val="0"/>
              <w:divBdr>
                <w:top w:val="none" w:sz="0" w:space="0" w:color="auto"/>
                <w:left w:val="none" w:sz="0" w:space="0" w:color="auto"/>
                <w:bottom w:val="none" w:sz="0" w:space="0" w:color="auto"/>
                <w:right w:val="none" w:sz="0" w:space="0" w:color="auto"/>
              </w:divBdr>
            </w:div>
          </w:divsChild>
        </w:div>
        <w:div w:id="2014644499">
          <w:marLeft w:val="0"/>
          <w:marRight w:val="0"/>
          <w:marTop w:val="0"/>
          <w:marBottom w:val="0"/>
          <w:divBdr>
            <w:top w:val="none" w:sz="0" w:space="0" w:color="auto"/>
            <w:left w:val="none" w:sz="0" w:space="0" w:color="auto"/>
            <w:bottom w:val="none" w:sz="0" w:space="0" w:color="auto"/>
            <w:right w:val="none" w:sz="0" w:space="0" w:color="auto"/>
          </w:divBdr>
          <w:divsChild>
            <w:div w:id="983775222">
              <w:marLeft w:val="0"/>
              <w:marRight w:val="0"/>
              <w:marTop w:val="0"/>
              <w:marBottom w:val="0"/>
              <w:divBdr>
                <w:top w:val="none" w:sz="0" w:space="0" w:color="auto"/>
                <w:left w:val="none" w:sz="0" w:space="0" w:color="auto"/>
                <w:bottom w:val="none" w:sz="0" w:space="0" w:color="auto"/>
                <w:right w:val="none" w:sz="0" w:space="0" w:color="auto"/>
              </w:divBdr>
            </w:div>
          </w:divsChild>
        </w:div>
        <w:div w:id="453794049">
          <w:marLeft w:val="0"/>
          <w:marRight w:val="0"/>
          <w:marTop w:val="0"/>
          <w:marBottom w:val="0"/>
          <w:divBdr>
            <w:top w:val="none" w:sz="0" w:space="0" w:color="auto"/>
            <w:left w:val="none" w:sz="0" w:space="0" w:color="auto"/>
            <w:bottom w:val="none" w:sz="0" w:space="0" w:color="auto"/>
            <w:right w:val="none" w:sz="0" w:space="0" w:color="auto"/>
          </w:divBdr>
          <w:divsChild>
            <w:div w:id="696272054">
              <w:marLeft w:val="0"/>
              <w:marRight w:val="0"/>
              <w:marTop w:val="0"/>
              <w:marBottom w:val="0"/>
              <w:divBdr>
                <w:top w:val="none" w:sz="0" w:space="0" w:color="auto"/>
                <w:left w:val="none" w:sz="0" w:space="0" w:color="auto"/>
                <w:bottom w:val="none" w:sz="0" w:space="0" w:color="auto"/>
                <w:right w:val="none" w:sz="0" w:space="0" w:color="auto"/>
              </w:divBdr>
            </w:div>
          </w:divsChild>
        </w:div>
        <w:div w:id="1439913972">
          <w:marLeft w:val="0"/>
          <w:marRight w:val="0"/>
          <w:marTop w:val="0"/>
          <w:marBottom w:val="0"/>
          <w:divBdr>
            <w:top w:val="none" w:sz="0" w:space="0" w:color="auto"/>
            <w:left w:val="none" w:sz="0" w:space="0" w:color="auto"/>
            <w:bottom w:val="none" w:sz="0" w:space="0" w:color="auto"/>
            <w:right w:val="none" w:sz="0" w:space="0" w:color="auto"/>
          </w:divBdr>
          <w:divsChild>
            <w:div w:id="815877588">
              <w:marLeft w:val="0"/>
              <w:marRight w:val="0"/>
              <w:marTop w:val="0"/>
              <w:marBottom w:val="0"/>
              <w:divBdr>
                <w:top w:val="none" w:sz="0" w:space="0" w:color="auto"/>
                <w:left w:val="none" w:sz="0" w:space="0" w:color="auto"/>
                <w:bottom w:val="none" w:sz="0" w:space="0" w:color="auto"/>
                <w:right w:val="none" w:sz="0" w:space="0" w:color="auto"/>
              </w:divBdr>
            </w:div>
          </w:divsChild>
        </w:div>
        <w:div w:id="466751505">
          <w:marLeft w:val="0"/>
          <w:marRight w:val="0"/>
          <w:marTop w:val="0"/>
          <w:marBottom w:val="0"/>
          <w:divBdr>
            <w:top w:val="none" w:sz="0" w:space="0" w:color="auto"/>
            <w:left w:val="none" w:sz="0" w:space="0" w:color="auto"/>
            <w:bottom w:val="none" w:sz="0" w:space="0" w:color="auto"/>
            <w:right w:val="none" w:sz="0" w:space="0" w:color="auto"/>
          </w:divBdr>
          <w:divsChild>
            <w:div w:id="1303924672">
              <w:marLeft w:val="0"/>
              <w:marRight w:val="0"/>
              <w:marTop w:val="0"/>
              <w:marBottom w:val="0"/>
              <w:divBdr>
                <w:top w:val="none" w:sz="0" w:space="0" w:color="auto"/>
                <w:left w:val="none" w:sz="0" w:space="0" w:color="auto"/>
                <w:bottom w:val="none" w:sz="0" w:space="0" w:color="auto"/>
                <w:right w:val="none" w:sz="0" w:space="0" w:color="auto"/>
              </w:divBdr>
            </w:div>
          </w:divsChild>
        </w:div>
        <w:div w:id="389503124">
          <w:marLeft w:val="0"/>
          <w:marRight w:val="0"/>
          <w:marTop w:val="0"/>
          <w:marBottom w:val="0"/>
          <w:divBdr>
            <w:top w:val="none" w:sz="0" w:space="0" w:color="auto"/>
            <w:left w:val="none" w:sz="0" w:space="0" w:color="auto"/>
            <w:bottom w:val="none" w:sz="0" w:space="0" w:color="auto"/>
            <w:right w:val="none" w:sz="0" w:space="0" w:color="auto"/>
          </w:divBdr>
          <w:divsChild>
            <w:div w:id="1573734372">
              <w:marLeft w:val="0"/>
              <w:marRight w:val="0"/>
              <w:marTop w:val="0"/>
              <w:marBottom w:val="0"/>
              <w:divBdr>
                <w:top w:val="none" w:sz="0" w:space="0" w:color="auto"/>
                <w:left w:val="none" w:sz="0" w:space="0" w:color="auto"/>
                <w:bottom w:val="none" w:sz="0" w:space="0" w:color="auto"/>
                <w:right w:val="none" w:sz="0" w:space="0" w:color="auto"/>
              </w:divBdr>
            </w:div>
          </w:divsChild>
        </w:div>
        <w:div w:id="354774337">
          <w:marLeft w:val="0"/>
          <w:marRight w:val="0"/>
          <w:marTop w:val="0"/>
          <w:marBottom w:val="0"/>
          <w:divBdr>
            <w:top w:val="none" w:sz="0" w:space="0" w:color="auto"/>
            <w:left w:val="none" w:sz="0" w:space="0" w:color="auto"/>
            <w:bottom w:val="none" w:sz="0" w:space="0" w:color="auto"/>
            <w:right w:val="none" w:sz="0" w:space="0" w:color="auto"/>
          </w:divBdr>
          <w:divsChild>
            <w:div w:id="1186601693">
              <w:marLeft w:val="0"/>
              <w:marRight w:val="0"/>
              <w:marTop w:val="0"/>
              <w:marBottom w:val="0"/>
              <w:divBdr>
                <w:top w:val="none" w:sz="0" w:space="0" w:color="auto"/>
                <w:left w:val="none" w:sz="0" w:space="0" w:color="auto"/>
                <w:bottom w:val="none" w:sz="0" w:space="0" w:color="auto"/>
                <w:right w:val="none" w:sz="0" w:space="0" w:color="auto"/>
              </w:divBdr>
            </w:div>
          </w:divsChild>
        </w:div>
        <w:div w:id="2070035867">
          <w:marLeft w:val="0"/>
          <w:marRight w:val="0"/>
          <w:marTop w:val="0"/>
          <w:marBottom w:val="0"/>
          <w:divBdr>
            <w:top w:val="none" w:sz="0" w:space="0" w:color="auto"/>
            <w:left w:val="none" w:sz="0" w:space="0" w:color="auto"/>
            <w:bottom w:val="none" w:sz="0" w:space="0" w:color="auto"/>
            <w:right w:val="none" w:sz="0" w:space="0" w:color="auto"/>
          </w:divBdr>
          <w:divsChild>
            <w:div w:id="109128570">
              <w:marLeft w:val="0"/>
              <w:marRight w:val="0"/>
              <w:marTop w:val="0"/>
              <w:marBottom w:val="0"/>
              <w:divBdr>
                <w:top w:val="none" w:sz="0" w:space="0" w:color="auto"/>
                <w:left w:val="none" w:sz="0" w:space="0" w:color="auto"/>
                <w:bottom w:val="none" w:sz="0" w:space="0" w:color="auto"/>
                <w:right w:val="none" w:sz="0" w:space="0" w:color="auto"/>
              </w:divBdr>
            </w:div>
          </w:divsChild>
        </w:div>
        <w:div w:id="1230310804">
          <w:marLeft w:val="0"/>
          <w:marRight w:val="0"/>
          <w:marTop w:val="0"/>
          <w:marBottom w:val="0"/>
          <w:divBdr>
            <w:top w:val="none" w:sz="0" w:space="0" w:color="auto"/>
            <w:left w:val="none" w:sz="0" w:space="0" w:color="auto"/>
            <w:bottom w:val="none" w:sz="0" w:space="0" w:color="auto"/>
            <w:right w:val="none" w:sz="0" w:space="0" w:color="auto"/>
          </w:divBdr>
          <w:divsChild>
            <w:div w:id="1789276309">
              <w:marLeft w:val="0"/>
              <w:marRight w:val="0"/>
              <w:marTop w:val="0"/>
              <w:marBottom w:val="0"/>
              <w:divBdr>
                <w:top w:val="none" w:sz="0" w:space="0" w:color="auto"/>
                <w:left w:val="none" w:sz="0" w:space="0" w:color="auto"/>
                <w:bottom w:val="none" w:sz="0" w:space="0" w:color="auto"/>
                <w:right w:val="none" w:sz="0" w:space="0" w:color="auto"/>
              </w:divBdr>
            </w:div>
          </w:divsChild>
        </w:div>
        <w:div w:id="1890846449">
          <w:marLeft w:val="0"/>
          <w:marRight w:val="0"/>
          <w:marTop w:val="0"/>
          <w:marBottom w:val="0"/>
          <w:divBdr>
            <w:top w:val="none" w:sz="0" w:space="0" w:color="auto"/>
            <w:left w:val="none" w:sz="0" w:space="0" w:color="auto"/>
            <w:bottom w:val="none" w:sz="0" w:space="0" w:color="auto"/>
            <w:right w:val="none" w:sz="0" w:space="0" w:color="auto"/>
          </w:divBdr>
          <w:divsChild>
            <w:div w:id="1802069052">
              <w:marLeft w:val="0"/>
              <w:marRight w:val="0"/>
              <w:marTop w:val="0"/>
              <w:marBottom w:val="0"/>
              <w:divBdr>
                <w:top w:val="none" w:sz="0" w:space="0" w:color="auto"/>
                <w:left w:val="none" w:sz="0" w:space="0" w:color="auto"/>
                <w:bottom w:val="none" w:sz="0" w:space="0" w:color="auto"/>
                <w:right w:val="none" w:sz="0" w:space="0" w:color="auto"/>
              </w:divBdr>
            </w:div>
          </w:divsChild>
        </w:div>
        <w:div w:id="704331879">
          <w:marLeft w:val="0"/>
          <w:marRight w:val="0"/>
          <w:marTop w:val="0"/>
          <w:marBottom w:val="0"/>
          <w:divBdr>
            <w:top w:val="none" w:sz="0" w:space="0" w:color="auto"/>
            <w:left w:val="none" w:sz="0" w:space="0" w:color="auto"/>
            <w:bottom w:val="none" w:sz="0" w:space="0" w:color="auto"/>
            <w:right w:val="none" w:sz="0" w:space="0" w:color="auto"/>
          </w:divBdr>
          <w:divsChild>
            <w:div w:id="1118724657">
              <w:marLeft w:val="0"/>
              <w:marRight w:val="0"/>
              <w:marTop w:val="0"/>
              <w:marBottom w:val="0"/>
              <w:divBdr>
                <w:top w:val="none" w:sz="0" w:space="0" w:color="auto"/>
                <w:left w:val="none" w:sz="0" w:space="0" w:color="auto"/>
                <w:bottom w:val="none" w:sz="0" w:space="0" w:color="auto"/>
                <w:right w:val="none" w:sz="0" w:space="0" w:color="auto"/>
              </w:divBdr>
            </w:div>
          </w:divsChild>
        </w:div>
        <w:div w:id="170416589">
          <w:marLeft w:val="0"/>
          <w:marRight w:val="0"/>
          <w:marTop w:val="0"/>
          <w:marBottom w:val="0"/>
          <w:divBdr>
            <w:top w:val="none" w:sz="0" w:space="0" w:color="auto"/>
            <w:left w:val="none" w:sz="0" w:space="0" w:color="auto"/>
            <w:bottom w:val="none" w:sz="0" w:space="0" w:color="auto"/>
            <w:right w:val="none" w:sz="0" w:space="0" w:color="auto"/>
          </w:divBdr>
          <w:divsChild>
            <w:div w:id="949167831">
              <w:marLeft w:val="0"/>
              <w:marRight w:val="0"/>
              <w:marTop w:val="0"/>
              <w:marBottom w:val="0"/>
              <w:divBdr>
                <w:top w:val="none" w:sz="0" w:space="0" w:color="auto"/>
                <w:left w:val="none" w:sz="0" w:space="0" w:color="auto"/>
                <w:bottom w:val="none" w:sz="0" w:space="0" w:color="auto"/>
                <w:right w:val="none" w:sz="0" w:space="0" w:color="auto"/>
              </w:divBdr>
            </w:div>
          </w:divsChild>
        </w:div>
        <w:div w:id="821190384">
          <w:marLeft w:val="0"/>
          <w:marRight w:val="0"/>
          <w:marTop w:val="0"/>
          <w:marBottom w:val="0"/>
          <w:divBdr>
            <w:top w:val="none" w:sz="0" w:space="0" w:color="auto"/>
            <w:left w:val="none" w:sz="0" w:space="0" w:color="auto"/>
            <w:bottom w:val="none" w:sz="0" w:space="0" w:color="auto"/>
            <w:right w:val="none" w:sz="0" w:space="0" w:color="auto"/>
          </w:divBdr>
          <w:divsChild>
            <w:div w:id="1106995726">
              <w:marLeft w:val="0"/>
              <w:marRight w:val="0"/>
              <w:marTop w:val="0"/>
              <w:marBottom w:val="0"/>
              <w:divBdr>
                <w:top w:val="none" w:sz="0" w:space="0" w:color="auto"/>
                <w:left w:val="none" w:sz="0" w:space="0" w:color="auto"/>
                <w:bottom w:val="none" w:sz="0" w:space="0" w:color="auto"/>
                <w:right w:val="none" w:sz="0" w:space="0" w:color="auto"/>
              </w:divBdr>
            </w:div>
          </w:divsChild>
        </w:div>
        <w:div w:id="84885724">
          <w:marLeft w:val="0"/>
          <w:marRight w:val="0"/>
          <w:marTop w:val="0"/>
          <w:marBottom w:val="0"/>
          <w:divBdr>
            <w:top w:val="none" w:sz="0" w:space="0" w:color="auto"/>
            <w:left w:val="none" w:sz="0" w:space="0" w:color="auto"/>
            <w:bottom w:val="none" w:sz="0" w:space="0" w:color="auto"/>
            <w:right w:val="none" w:sz="0" w:space="0" w:color="auto"/>
          </w:divBdr>
          <w:divsChild>
            <w:div w:id="938369868">
              <w:marLeft w:val="0"/>
              <w:marRight w:val="0"/>
              <w:marTop w:val="0"/>
              <w:marBottom w:val="0"/>
              <w:divBdr>
                <w:top w:val="none" w:sz="0" w:space="0" w:color="auto"/>
                <w:left w:val="none" w:sz="0" w:space="0" w:color="auto"/>
                <w:bottom w:val="none" w:sz="0" w:space="0" w:color="auto"/>
                <w:right w:val="none" w:sz="0" w:space="0" w:color="auto"/>
              </w:divBdr>
            </w:div>
          </w:divsChild>
        </w:div>
        <w:div w:id="161818172">
          <w:marLeft w:val="0"/>
          <w:marRight w:val="0"/>
          <w:marTop w:val="0"/>
          <w:marBottom w:val="0"/>
          <w:divBdr>
            <w:top w:val="none" w:sz="0" w:space="0" w:color="auto"/>
            <w:left w:val="none" w:sz="0" w:space="0" w:color="auto"/>
            <w:bottom w:val="none" w:sz="0" w:space="0" w:color="auto"/>
            <w:right w:val="none" w:sz="0" w:space="0" w:color="auto"/>
          </w:divBdr>
          <w:divsChild>
            <w:div w:id="1088502638">
              <w:marLeft w:val="0"/>
              <w:marRight w:val="0"/>
              <w:marTop w:val="0"/>
              <w:marBottom w:val="0"/>
              <w:divBdr>
                <w:top w:val="none" w:sz="0" w:space="0" w:color="auto"/>
                <w:left w:val="none" w:sz="0" w:space="0" w:color="auto"/>
                <w:bottom w:val="none" w:sz="0" w:space="0" w:color="auto"/>
                <w:right w:val="none" w:sz="0" w:space="0" w:color="auto"/>
              </w:divBdr>
            </w:div>
          </w:divsChild>
        </w:div>
        <w:div w:id="1385833114">
          <w:marLeft w:val="0"/>
          <w:marRight w:val="0"/>
          <w:marTop w:val="0"/>
          <w:marBottom w:val="0"/>
          <w:divBdr>
            <w:top w:val="none" w:sz="0" w:space="0" w:color="auto"/>
            <w:left w:val="none" w:sz="0" w:space="0" w:color="auto"/>
            <w:bottom w:val="none" w:sz="0" w:space="0" w:color="auto"/>
            <w:right w:val="none" w:sz="0" w:space="0" w:color="auto"/>
          </w:divBdr>
          <w:divsChild>
            <w:div w:id="1813281799">
              <w:marLeft w:val="0"/>
              <w:marRight w:val="0"/>
              <w:marTop w:val="0"/>
              <w:marBottom w:val="0"/>
              <w:divBdr>
                <w:top w:val="none" w:sz="0" w:space="0" w:color="auto"/>
                <w:left w:val="none" w:sz="0" w:space="0" w:color="auto"/>
                <w:bottom w:val="none" w:sz="0" w:space="0" w:color="auto"/>
                <w:right w:val="none" w:sz="0" w:space="0" w:color="auto"/>
              </w:divBdr>
            </w:div>
          </w:divsChild>
        </w:div>
        <w:div w:id="282078001">
          <w:marLeft w:val="0"/>
          <w:marRight w:val="0"/>
          <w:marTop w:val="0"/>
          <w:marBottom w:val="0"/>
          <w:divBdr>
            <w:top w:val="none" w:sz="0" w:space="0" w:color="auto"/>
            <w:left w:val="none" w:sz="0" w:space="0" w:color="auto"/>
            <w:bottom w:val="none" w:sz="0" w:space="0" w:color="auto"/>
            <w:right w:val="none" w:sz="0" w:space="0" w:color="auto"/>
          </w:divBdr>
          <w:divsChild>
            <w:div w:id="1841772218">
              <w:marLeft w:val="0"/>
              <w:marRight w:val="0"/>
              <w:marTop w:val="0"/>
              <w:marBottom w:val="0"/>
              <w:divBdr>
                <w:top w:val="none" w:sz="0" w:space="0" w:color="auto"/>
                <w:left w:val="none" w:sz="0" w:space="0" w:color="auto"/>
                <w:bottom w:val="none" w:sz="0" w:space="0" w:color="auto"/>
                <w:right w:val="none" w:sz="0" w:space="0" w:color="auto"/>
              </w:divBdr>
            </w:div>
          </w:divsChild>
        </w:div>
        <w:div w:id="301496421">
          <w:marLeft w:val="0"/>
          <w:marRight w:val="0"/>
          <w:marTop w:val="0"/>
          <w:marBottom w:val="0"/>
          <w:divBdr>
            <w:top w:val="none" w:sz="0" w:space="0" w:color="auto"/>
            <w:left w:val="none" w:sz="0" w:space="0" w:color="auto"/>
            <w:bottom w:val="none" w:sz="0" w:space="0" w:color="auto"/>
            <w:right w:val="none" w:sz="0" w:space="0" w:color="auto"/>
          </w:divBdr>
          <w:divsChild>
            <w:div w:id="429277549">
              <w:marLeft w:val="0"/>
              <w:marRight w:val="0"/>
              <w:marTop w:val="0"/>
              <w:marBottom w:val="0"/>
              <w:divBdr>
                <w:top w:val="none" w:sz="0" w:space="0" w:color="auto"/>
                <w:left w:val="none" w:sz="0" w:space="0" w:color="auto"/>
                <w:bottom w:val="none" w:sz="0" w:space="0" w:color="auto"/>
                <w:right w:val="none" w:sz="0" w:space="0" w:color="auto"/>
              </w:divBdr>
            </w:div>
          </w:divsChild>
        </w:div>
        <w:div w:id="378170515">
          <w:marLeft w:val="0"/>
          <w:marRight w:val="0"/>
          <w:marTop w:val="0"/>
          <w:marBottom w:val="0"/>
          <w:divBdr>
            <w:top w:val="none" w:sz="0" w:space="0" w:color="auto"/>
            <w:left w:val="none" w:sz="0" w:space="0" w:color="auto"/>
            <w:bottom w:val="none" w:sz="0" w:space="0" w:color="auto"/>
            <w:right w:val="none" w:sz="0" w:space="0" w:color="auto"/>
          </w:divBdr>
          <w:divsChild>
            <w:div w:id="1522666597">
              <w:marLeft w:val="0"/>
              <w:marRight w:val="0"/>
              <w:marTop w:val="0"/>
              <w:marBottom w:val="0"/>
              <w:divBdr>
                <w:top w:val="none" w:sz="0" w:space="0" w:color="auto"/>
                <w:left w:val="none" w:sz="0" w:space="0" w:color="auto"/>
                <w:bottom w:val="none" w:sz="0" w:space="0" w:color="auto"/>
                <w:right w:val="none" w:sz="0" w:space="0" w:color="auto"/>
              </w:divBdr>
            </w:div>
          </w:divsChild>
        </w:div>
        <w:div w:id="486212422">
          <w:marLeft w:val="0"/>
          <w:marRight w:val="0"/>
          <w:marTop w:val="0"/>
          <w:marBottom w:val="0"/>
          <w:divBdr>
            <w:top w:val="none" w:sz="0" w:space="0" w:color="auto"/>
            <w:left w:val="none" w:sz="0" w:space="0" w:color="auto"/>
            <w:bottom w:val="none" w:sz="0" w:space="0" w:color="auto"/>
            <w:right w:val="none" w:sz="0" w:space="0" w:color="auto"/>
          </w:divBdr>
          <w:divsChild>
            <w:div w:id="1502086532">
              <w:marLeft w:val="0"/>
              <w:marRight w:val="0"/>
              <w:marTop w:val="0"/>
              <w:marBottom w:val="0"/>
              <w:divBdr>
                <w:top w:val="none" w:sz="0" w:space="0" w:color="auto"/>
                <w:left w:val="none" w:sz="0" w:space="0" w:color="auto"/>
                <w:bottom w:val="none" w:sz="0" w:space="0" w:color="auto"/>
                <w:right w:val="none" w:sz="0" w:space="0" w:color="auto"/>
              </w:divBdr>
            </w:div>
          </w:divsChild>
        </w:div>
        <w:div w:id="2132359563">
          <w:marLeft w:val="0"/>
          <w:marRight w:val="0"/>
          <w:marTop w:val="0"/>
          <w:marBottom w:val="0"/>
          <w:divBdr>
            <w:top w:val="none" w:sz="0" w:space="0" w:color="auto"/>
            <w:left w:val="none" w:sz="0" w:space="0" w:color="auto"/>
            <w:bottom w:val="none" w:sz="0" w:space="0" w:color="auto"/>
            <w:right w:val="none" w:sz="0" w:space="0" w:color="auto"/>
          </w:divBdr>
          <w:divsChild>
            <w:div w:id="383329799">
              <w:marLeft w:val="0"/>
              <w:marRight w:val="0"/>
              <w:marTop w:val="0"/>
              <w:marBottom w:val="0"/>
              <w:divBdr>
                <w:top w:val="none" w:sz="0" w:space="0" w:color="auto"/>
                <w:left w:val="none" w:sz="0" w:space="0" w:color="auto"/>
                <w:bottom w:val="none" w:sz="0" w:space="0" w:color="auto"/>
                <w:right w:val="none" w:sz="0" w:space="0" w:color="auto"/>
              </w:divBdr>
            </w:div>
          </w:divsChild>
        </w:div>
        <w:div w:id="1842699278">
          <w:marLeft w:val="0"/>
          <w:marRight w:val="0"/>
          <w:marTop w:val="0"/>
          <w:marBottom w:val="0"/>
          <w:divBdr>
            <w:top w:val="none" w:sz="0" w:space="0" w:color="auto"/>
            <w:left w:val="none" w:sz="0" w:space="0" w:color="auto"/>
            <w:bottom w:val="none" w:sz="0" w:space="0" w:color="auto"/>
            <w:right w:val="none" w:sz="0" w:space="0" w:color="auto"/>
          </w:divBdr>
          <w:divsChild>
            <w:div w:id="483426002">
              <w:marLeft w:val="0"/>
              <w:marRight w:val="0"/>
              <w:marTop w:val="0"/>
              <w:marBottom w:val="0"/>
              <w:divBdr>
                <w:top w:val="none" w:sz="0" w:space="0" w:color="auto"/>
                <w:left w:val="none" w:sz="0" w:space="0" w:color="auto"/>
                <w:bottom w:val="none" w:sz="0" w:space="0" w:color="auto"/>
                <w:right w:val="none" w:sz="0" w:space="0" w:color="auto"/>
              </w:divBdr>
            </w:div>
          </w:divsChild>
        </w:div>
        <w:div w:id="99179274">
          <w:marLeft w:val="0"/>
          <w:marRight w:val="0"/>
          <w:marTop w:val="0"/>
          <w:marBottom w:val="0"/>
          <w:divBdr>
            <w:top w:val="none" w:sz="0" w:space="0" w:color="auto"/>
            <w:left w:val="none" w:sz="0" w:space="0" w:color="auto"/>
            <w:bottom w:val="none" w:sz="0" w:space="0" w:color="auto"/>
            <w:right w:val="none" w:sz="0" w:space="0" w:color="auto"/>
          </w:divBdr>
          <w:divsChild>
            <w:div w:id="580480598">
              <w:marLeft w:val="0"/>
              <w:marRight w:val="0"/>
              <w:marTop w:val="0"/>
              <w:marBottom w:val="0"/>
              <w:divBdr>
                <w:top w:val="none" w:sz="0" w:space="0" w:color="auto"/>
                <w:left w:val="none" w:sz="0" w:space="0" w:color="auto"/>
                <w:bottom w:val="none" w:sz="0" w:space="0" w:color="auto"/>
                <w:right w:val="none" w:sz="0" w:space="0" w:color="auto"/>
              </w:divBdr>
            </w:div>
          </w:divsChild>
        </w:div>
        <w:div w:id="669479996">
          <w:marLeft w:val="0"/>
          <w:marRight w:val="0"/>
          <w:marTop w:val="0"/>
          <w:marBottom w:val="0"/>
          <w:divBdr>
            <w:top w:val="none" w:sz="0" w:space="0" w:color="auto"/>
            <w:left w:val="none" w:sz="0" w:space="0" w:color="auto"/>
            <w:bottom w:val="none" w:sz="0" w:space="0" w:color="auto"/>
            <w:right w:val="none" w:sz="0" w:space="0" w:color="auto"/>
          </w:divBdr>
          <w:divsChild>
            <w:div w:id="1136144492">
              <w:marLeft w:val="0"/>
              <w:marRight w:val="0"/>
              <w:marTop w:val="0"/>
              <w:marBottom w:val="0"/>
              <w:divBdr>
                <w:top w:val="none" w:sz="0" w:space="0" w:color="auto"/>
                <w:left w:val="none" w:sz="0" w:space="0" w:color="auto"/>
                <w:bottom w:val="none" w:sz="0" w:space="0" w:color="auto"/>
                <w:right w:val="none" w:sz="0" w:space="0" w:color="auto"/>
              </w:divBdr>
            </w:div>
          </w:divsChild>
        </w:div>
        <w:div w:id="369844262">
          <w:marLeft w:val="0"/>
          <w:marRight w:val="0"/>
          <w:marTop w:val="0"/>
          <w:marBottom w:val="0"/>
          <w:divBdr>
            <w:top w:val="none" w:sz="0" w:space="0" w:color="auto"/>
            <w:left w:val="none" w:sz="0" w:space="0" w:color="auto"/>
            <w:bottom w:val="none" w:sz="0" w:space="0" w:color="auto"/>
            <w:right w:val="none" w:sz="0" w:space="0" w:color="auto"/>
          </w:divBdr>
          <w:divsChild>
            <w:div w:id="1529181927">
              <w:marLeft w:val="0"/>
              <w:marRight w:val="0"/>
              <w:marTop w:val="0"/>
              <w:marBottom w:val="0"/>
              <w:divBdr>
                <w:top w:val="none" w:sz="0" w:space="0" w:color="auto"/>
                <w:left w:val="none" w:sz="0" w:space="0" w:color="auto"/>
                <w:bottom w:val="none" w:sz="0" w:space="0" w:color="auto"/>
                <w:right w:val="none" w:sz="0" w:space="0" w:color="auto"/>
              </w:divBdr>
            </w:div>
          </w:divsChild>
        </w:div>
        <w:div w:id="59135757">
          <w:marLeft w:val="0"/>
          <w:marRight w:val="0"/>
          <w:marTop w:val="0"/>
          <w:marBottom w:val="0"/>
          <w:divBdr>
            <w:top w:val="none" w:sz="0" w:space="0" w:color="auto"/>
            <w:left w:val="none" w:sz="0" w:space="0" w:color="auto"/>
            <w:bottom w:val="none" w:sz="0" w:space="0" w:color="auto"/>
            <w:right w:val="none" w:sz="0" w:space="0" w:color="auto"/>
          </w:divBdr>
          <w:divsChild>
            <w:div w:id="630356674">
              <w:marLeft w:val="0"/>
              <w:marRight w:val="0"/>
              <w:marTop w:val="0"/>
              <w:marBottom w:val="0"/>
              <w:divBdr>
                <w:top w:val="none" w:sz="0" w:space="0" w:color="auto"/>
                <w:left w:val="none" w:sz="0" w:space="0" w:color="auto"/>
                <w:bottom w:val="none" w:sz="0" w:space="0" w:color="auto"/>
                <w:right w:val="none" w:sz="0" w:space="0" w:color="auto"/>
              </w:divBdr>
            </w:div>
          </w:divsChild>
        </w:div>
        <w:div w:id="2074085452">
          <w:marLeft w:val="0"/>
          <w:marRight w:val="0"/>
          <w:marTop w:val="0"/>
          <w:marBottom w:val="0"/>
          <w:divBdr>
            <w:top w:val="none" w:sz="0" w:space="0" w:color="auto"/>
            <w:left w:val="none" w:sz="0" w:space="0" w:color="auto"/>
            <w:bottom w:val="none" w:sz="0" w:space="0" w:color="auto"/>
            <w:right w:val="none" w:sz="0" w:space="0" w:color="auto"/>
          </w:divBdr>
          <w:divsChild>
            <w:div w:id="722876396">
              <w:marLeft w:val="0"/>
              <w:marRight w:val="0"/>
              <w:marTop w:val="0"/>
              <w:marBottom w:val="0"/>
              <w:divBdr>
                <w:top w:val="none" w:sz="0" w:space="0" w:color="auto"/>
                <w:left w:val="none" w:sz="0" w:space="0" w:color="auto"/>
                <w:bottom w:val="none" w:sz="0" w:space="0" w:color="auto"/>
                <w:right w:val="none" w:sz="0" w:space="0" w:color="auto"/>
              </w:divBdr>
            </w:div>
          </w:divsChild>
        </w:div>
        <w:div w:id="766271644">
          <w:marLeft w:val="0"/>
          <w:marRight w:val="0"/>
          <w:marTop w:val="0"/>
          <w:marBottom w:val="0"/>
          <w:divBdr>
            <w:top w:val="none" w:sz="0" w:space="0" w:color="auto"/>
            <w:left w:val="none" w:sz="0" w:space="0" w:color="auto"/>
            <w:bottom w:val="none" w:sz="0" w:space="0" w:color="auto"/>
            <w:right w:val="none" w:sz="0" w:space="0" w:color="auto"/>
          </w:divBdr>
          <w:divsChild>
            <w:div w:id="1626043681">
              <w:marLeft w:val="0"/>
              <w:marRight w:val="0"/>
              <w:marTop w:val="0"/>
              <w:marBottom w:val="0"/>
              <w:divBdr>
                <w:top w:val="none" w:sz="0" w:space="0" w:color="auto"/>
                <w:left w:val="none" w:sz="0" w:space="0" w:color="auto"/>
                <w:bottom w:val="none" w:sz="0" w:space="0" w:color="auto"/>
                <w:right w:val="none" w:sz="0" w:space="0" w:color="auto"/>
              </w:divBdr>
            </w:div>
          </w:divsChild>
        </w:div>
        <w:div w:id="84889507">
          <w:marLeft w:val="0"/>
          <w:marRight w:val="0"/>
          <w:marTop w:val="0"/>
          <w:marBottom w:val="0"/>
          <w:divBdr>
            <w:top w:val="none" w:sz="0" w:space="0" w:color="auto"/>
            <w:left w:val="none" w:sz="0" w:space="0" w:color="auto"/>
            <w:bottom w:val="none" w:sz="0" w:space="0" w:color="auto"/>
            <w:right w:val="none" w:sz="0" w:space="0" w:color="auto"/>
          </w:divBdr>
          <w:divsChild>
            <w:div w:id="1886334169">
              <w:marLeft w:val="0"/>
              <w:marRight w:val="0"/>
              <w:marTop w:val="0"/>
              <w:marBottom w:val="0"/>
              <w:divBdr>
                <w:top w:val="none" w:sz="0" w:space="0" w:color="auto"/>
                <w:left w:val="none" w:sz="0" w:space="0" w:color="auto"/>
                <w:bottom w:val="none" w:sz="0" w:space="0" w:color="auto"/>
                <w:right w:val="none" w:sz="0" w:space="0" w:color="auto"/>
              </w:divBdr>
            </w:div>
          </w:divsChild>
        </w:div>
        <w:div w:id="621305646">
          <w:marLeft w:val="0"/>
          <w:marRight w:val="0"/>
          <w:marTop w:val="0"/>
          <w:marBottom w:val="0"/>
          <w:divBdr>
            <w:top w:val="none" w:sz="0" w:space="0" w:color="auto"/>
            <w:left w:val="none" w:sz="0" w:space="0" w:color="auto"/>
            <w:bottom w:val="none" w:sz="0" w:space="0" w:color="auto"/>
            <w:right w:val="none" w:sz="0" w:space="0" w:color="auto"/>
          </w:divBdr>
          <w:divsChild>
            <w:div w:id="1301686933">
              <w:marLeft w:val="0"/>
              <w:marRight w:val="0"/>
              <w:marTop w:val="0"/>
              <w:marBottom w:val="0"/>
              <w:divBdr>
                <w:top w:val="none" w:sz="0" w:space="0" w:color="auto"/>
                <w:left w:val="none" w:sz="0" w:space="0" w:color="auto"/>
                <w:bottom w:val="none" w:sz="0" w:space="0" w:color="auto"/>
                <w:right w:val="none" w:sz="0" w:space="0" w:color="auto"/>
              </w:divBdr>
            </w:div>
          </w:divsChild>
        </w:div>
        <w:div w:id="53816731">
          <w:marLeft w:val="0"/>
          <w:marRight w:val="0"/>
          <w:marTop w:val="0"/>
          <w:marBottom w:val="0"/>
          <w:divBdr>
            <w:top w:val="none" w:sz="0" w:space="0" w:color="auto"/>
            <w:left w:val="none" w:sz="0" w:space="0" w:color="auto"/>
            <w:bottom w:val="none" w:sz="0" w:space="0" w:color="auto"/>
            <w:right w:val="none" w:sz="0" w:space="0" w:color="auto"/>
          </w:divBdr>
          <w:divsChild>
            <w:div w:id="51853086">
              <w:marLeft w:val="0"/>
              <w:marRight w:val="0"/>
              <w:marTop w:val="0"/>
              <w:marBottom w:val="0"/>
              <w:divBdr>
                <w:top w:val="none" w:sz="0" w:space="0" w:color="auto"/>
                <w:left w:val="none" w:sz="0" w:space="0" w:color="auto"/>
                <w:bottom w:val="none" w:sz="0" w:space="0" w:color="auto"/>
                <w:right w:val="none" w:sz="0" w:space="0" w:color="auto"/>
              </w:divBdr>
            </w:div>
          </w:divsChild>
        </w:div>
        <w:div w:id="1875194248">
          <w:marLeft w:val="0"/>
          <w:marRight w:val="0"/>
          <w:marTop w:val="0"/>
          <w:marBottom w:val="0"/>
          <w:divBdr>
            <w:top w:val="none" w:sz="0" w:space="0" w:color="auto"/>
            <w:left w:val="none" w:sz="0" w:space="0" w:color="auto"/>
            <w:bottom w:val="none" w:sz="0" w:space="0" w:color="auto"/>
            <w:right w:val="none" w:sz="0" w:space="0" w:color="auto"/>
          </w:divBdr>
          <w:divsChild>
            <w:div w:id="912928944">
              <w:marLeft w:val="0"/>
              <w:marRight w:val="0"/>
              <w:marTop w:val="0"/>
              <w:marBottom w:val="0"/>
              <w:divBdr>
                <w:top w:val="none" w:sz="0" w:space="0" w:color="auto"/>
                <w:left w:val="none" w:sz="0" w:space="0" w:color="auto"/>
                <w:bottom w:val="none" w:sz="0" w:space="0" w:color="auto"/>
                <w:right w:val="none" w:sz="0" w:space="0" w:color="auto"/>
              </w:divBdr>
            </w:div>
          </w:divsChild>
        </w:div>
        <w:div w:id="557595958">
          <w:marLeft w:val="0"/>
          <w:marRight w:val="0"/>
          <w:marTop w:val="0"/>
          <w:marBottom w:val="0"/>
          <w:divBdr>
            <w:top w:val="none" w:sz="0" w:space="0" w:color="auto"/>
            <w:left w:val="none" w:sz="0" w:space="0" w:color="auto"/>
            <w:bottom w:val="none" w:sz="0" w:space="0" w:color="auto"/>
            <w:right w:val="none" w:sz="0" w:space="0" w:color="auto"/>
          </w:divBdr>
          <w:divsChild>
            <w:div w:id="884223484">
              <w:marLeft w:val="0"/>
              <w:marRight w:val="0"/>
              <w:marTop w:val="0"/>
              <w:marBottom w:val="0"/>
              <w:divBdr>
                <w:top w:val="none" w:sz="0" w:space="0" w:color="auto"/>
                <w:left w:val="none" w:sz="0" w:space="0" w:color="auto"/>
                <w:bottom w:val="none" w:sz="0" w:space="0" w:color="auto"/>
                <w:right w:val="none" w:sz="0" w:space="0" w:color="auto"/>
              </w:divBdr>
            </w:div>
          </w:divsChild>
        </w:div>
        <w:div w:id="1376002943">
          <w:marLeft w:val="0"/>
          <w:marRight w:val="0"/>
          <w:marTop w:val="0"/>
          <w:marBottom w:val="0"/>
          <w:divBdr>
            <w:top w:val="none" w:sz="0" w:space="0" w:color="auto"/>
            <w:left w:val="none" w:sz="0" w:space="0" w:color="auto"/>
            <w:bottom w:val="none" w:sz="0" w:space="0" w:color="auto"/>
            <w:right w:val="none" w:sz="0" w:space="0" w:color="auto"/>
          </w:divBdr>
          <w:divsChild>
            <w:div w:id="1483233772">
              <w:marLeft w:val="0"/>
              <w:marRight w:val="0"/>
              <w:marTop w:val="0"/>
              <w:marBottom w:val="0"/>
              <w:divBdr>
                <w:top w:val="none" w:sz="0" w:space="0" w:color="auto"/>
                <w:left w:val="none" w:sz="0" w:space="0" w:color="auto"/>
                <w:bottom w:val="none" w:sz="0" w:space="0" w:color="auto"/>
                <w:right w:val="none" w:sz="0" w:space="0" w:color="auto"/>
              </w:divBdr>
            </w:div>
          </w:divsChild>
        </w:div>
        <w:div w:id="1281104430">
          <w:marLeft w:val="0"/>
          <w:marRight w:val="0"/>
          <w:marTop w:val="0"/>
          <w:marBottom w:val="0"/>
          <w:divBdr>
            <w:top w:val="none" w:sz="0" w:space="0" w:color="auto"/>
            <w:left w:val="none" w:sz="0" w:space="0" w:color="auto"/>
            <w:bottom w:val="none" w:sz="0" w:space="0" w:color="auto"/>
            <w:right w:val="none" w:sz="0" w:space="0" w:color="auto"/>
          </w:divBdr>
          <w:divsChild>
            <w:div w:id="1478035475">
              <w:marLeft w:val="0"/>
              <w:marRight w:val="0"/>
              <w:marTop w:val="0"/>
              <w:marBottom w:val="0"/>
              <w:divBdr>
                <w:top w:val="none" w:sz="0" w:space="0" w:color="auto"/>
                <w:left w:val="none" w:sz="0" w:space="0" w:color="auto"/>
                <w:bottom w:val="none" w:sz="0" w:space="0" w:color="auto"/>
                <w:right w:val="none" w:sz="0" w:space="0" w:color="auto"/>
              </w:divBdr>
            </w:div>
          </w:divsChild>
        </w:div>
        <w:div w:id="1345746552">
          <w:marLeft w:val="0"/>
          <w:marRight w:val="0"/>
          <w:marTop w:val="0"/>
          <w:marBottom w:val="0"/>
          <w:divBdr>
            <w:top w:val="none" w:sz="0" w:space="0" w:color="auto"/>
            <w:left w:val="none" w:sz="0" w:space="0" w:color="auto"/>
            <w:bottom w:val="none" w:sz="0" w:space="0" w:color="auto"/>
            <w:right w:val="none" w:sz="0" w:space="0" w:color="auto"/>
          </w:divBdr>
          <w:divsChild>
            <w:div w:id="1509326502">
              <w:marLeft w:val="0"/>
              <w:marRight w:val="0"/>
              <w:marTop w:val="0"/>
              <w:marBottom w:val="0"/>
              <w:divBdr>
                <w:top w:val="none" w:sz="0" w:space="0" w:color="auto"/>
                <w:left w:val="none" w:sz="0" w:space="0" w:color="auto"/>
                <w:bottom w:val="none" w:sz="0" w:space="0" w:color="auto"/>
                <w:right w:val="none" w:sz="0" w:space="0" w:color="auto"/>
              </w:divBdr>
            </w:div>
          </w:divsChild>
        </w:div>
        <w:div w:id="2097089021">
          <w:marLeft w:val="0"/>
          <w:marRight w:val="0"/>
          <w:marTop w:val="0"/>
          <w:marBottom w:val="0"/>
          <w:divBdr>
            <w:top w:val="none" w:sz="0" w:space="0" w:color="auto"/>
            <w:left w:val="none" w:sz="0" w:space="0" w:color="auto"/>
            <w:bottom w:val="none" w:sz="0" w:space="0" w:color="auto"/>
            <w:right w:val="none" w:sz="0" w:space="0" w:color="auto"/>
          </w:divBdr>
          <w:divsChild>
            <w:div w:id="177819423">
              <w:marLeft w:val="0"/>
              <w:marRight w:val="0"/>
              <w:marTop w:val="0"/>
              <w:marBottom w:val="0"/>
              <w:divBdr>
                <w:top w:val="none" w:sz="0" w:space="0" w:color="auto"/>
                <w:left w:val="none" w:sz="0" w:space="0" w:color="auto"/>
                <w:bottom w:val="none" w:sz="0" w:space="0" w:color="auto"/>
                <w:right w:val="none" w:sz="0" w:space="0" w:color="auto"/>
              </w:divBdr>
            </w:div>
          </w:divsChild>
        </w:div>
        <w:div w:id="532228597">
          <w:marLeft w:val="0"/>
          <w:marRight w:val="0"/>
          <w:marTop w:val="0"/>
          <w:marBottom w:val="0"/>
          <w:divBdr>
            <w:top w:val="none" w:sz="0" w:space="0" w:color="auto"/>
            <w:left w:val="none" w:sz="0" w:space="0" w:color="auto"/>
            <w:bottom w:val="none" w:sz="0" w:space="0" w:color="auto"/>
            <w:right w:val="none" w:sz="0" w:space="0" w:color="auto"/>
          </w:divBdr>
          <w:divsChild>
            <w:div w:id="1242332430">
              <w:marLeft w:val="0"/>
              <w:marRight w:val="0"/>
              <w:marTop w:val="0"/>
              <w:marBottom w:val="0"/>
              <w:divBdr>
                <w:top w:val="none" w:sz="0" w:space="0" w:color="auto"/>
                <w:left w:val="none" w:sz="0" w:space="0" w:color="auto"/>
                <w:bottom w:val="none" w:sz="0" w:space="0" w:color="auto"/>
                <w:right w:val="none" w:sz="0" w:space="0" w:color="auto"/>
              </w:divBdr>
            </w:div>
          </w:divsChild>
        </w:div>
        <w:div w:id="983049171">
          <w:marLeft w:val="0"/>
          <w:marRight w:val="0"/>
          <w:marTop w:val="0"/>
          <w:marBottom w:val="0"/>
          <w:divBdr>
            <w:top w:val="none" w:sz="0" w:space="0" w:color="auto"/>
            <w:left w:val="none" w:sz="0" w:space="0" w:color="auto"/>
            <w:bottom w:val="none" w:sz="0" w:space="0" w:color="auto"/>
            <w:right w:val="none" w:sz="0" w:space="0" w:color="auto"/>
          </w:divBdr>
          <w:divsChild>
            <w:div w:id="706759033">
              <w:marLeft w:val="0"/>
              <w:marRight w:val="0"/>
              <w:marTop w:val="0"/>
              <w:marBottom w:val="0"/>
              <w:divBdr>
                <w:top w:val="none" w:sz="0" w:space="0" w:color="auto"/>
                <w:left w:val="none" w:sz="0" w:space="0" w:color="auto"/>
                <w:bottom w:val="none" w:sz="0" w:space="0" w:color="auto"/>
                <w:right w:val="none" w:sz="0" w:space="0" w:color="auto"/>
              </w:divBdr>
            </w:div>
          </w:divsChild>
        </w:div>
        <w:div w:id="118761589">
          <w:marLeft w:val="0"/>
          <w:marRight w:val="0"/>
          <w:marTop w:val="0"/>
          <w:marBottom w:val="0"/>
          <w:divBdr>
            <w:top w:val="none" w:sz="0" w:space="0" w:color="auto"/>
            <w:left w:val="none" w:sz="0" w:space="0" w:color="auto"/>
            <w:bottom w:val="none" w:sz="0" w:space="0" w:color="auto"/>
            <w:right w:val="none" w:sz="0" w:space="0" w:color="auto"/>
          </w:divBdr>
          <w:divsChild>
            <w:div w:id="1754008687">
              <w:marLeft w:val="0"/>
              <w:marRight w:val="0"/>
              <w:marTop w:val="0"/>
              <w:marBottom w:val="0"/>
              <w:divBdr>
                <w:top w:val="none" w:sz="0" w:space="0" w:color="auto"/>
                <w:left w:val="none" w:sz="0" w:space="0" w:color="auto"/>
                <w:bottom w:val="none" w:sz="0" w:space="0" w:color="auto"/>
                <w:right w:val="none" w:sz="0" w:space="0" w:color="auto"/>
              </w:divBdr>
            </w:div>
          </w:divsChild>
        </w:div>
        <w:div w:id="1534608951">
          <w:marLeft w:val="0"/>
          <w:marRight w:val="0"/>
          <w:marTop w:val="0"/>
          <w:marBottom w:val="0"/>
          <w:divBdr>
            <w:top w:val="none" w:sz="0" w:space="0" w:color="auto"/>
            <w:left w:val="none" w:sz="0" w:space="0" w:color="auto"/>
            <w:bottom w:val="none" w:sz="0" w:space="0" w:color="auto"/>
            <w:right w:val="none" w:sz="0" w:space="0" w:color="auto"/>
          </w:divBdr>
          <w:divsChild>
            <w:div w:id="671881337">
              <w:marLeft w:val="0"/>
              <w:marRight w:val="0"/>
              <w:marTop w:val="0"/>
              <w:marBottom w:val="0"/>
              <w:divBdr>
                <w:top w:val="none" w:sz="0" w:space="0" w:color="auto"/>
                <w:left w:val="none" w:sz="0" w:space="0" w:color="auto"/>
                <w:bottom w:val="none" w:sz="0" w:space="0" w:color="auto"/>
                <w:right w:val="none" w:sz="0" w:space="0" w:color="auto"/>
              </w:divBdr>
            </w:div>
          </w:divsChild>
        </w:div>
        <w:div w:id="626932224">
          <w:marLeft w:val="0"/>
          <w:marRight w:val="0"/>
          <w:marTop w:val="0"/>
          <w:marBottom w:val="0"/>
          <w:divBdr>
            <w:top w:val="none" w:sz="0" w:space="0" w:color="auto"/>
            <w:left w:val="none" w:sz="0" w:space="0" w:color="auto"/>
            <w:bottom w:val="none" w:sz="0" w:space="0" w:color="auto"/>
            <w:right w:val="none" w:sz="0" w:space="0" w:color="auto"/>
          </w:divBdr>
          <w:divsChild>
            <w:div w:id="1243098570">
              <w:marLeft w:val="0"/>
              <w:marRight w:val="0"/>
              <w:marTop w:val="0"/>
              <w:marBottom w:val="0"/>
              <w:divBdr>
                <w:top w:val="none" w:sz="0" w:space="0" w:color="auto"/>
                <w:left w:val="none" w:sz="0" w:space="0" w:color="auto"/>
                <w:bottom w:val="none" w:sz="0" w:space="0" w:color="auto"/>
                <w:right w:val="none" w:sz="0" w:space="0" w:color="auto"/>
              </w:divBdr>
            </w:div>
          </w:divsChild>
        </w:div>
        <w:div w:id="159976790">
          <w:marLeft w:val="0"/>
          <w:marRight w:val="0"/>
          <w:marTop w:val="0"/>
          <w:marBottom w:val="0"/>
          <w:divBdr>
            <w:top w:val="none" w:sz="0" w:space="0" w:color="auto"/>
            <w:left w:val="none" w:sz="0" w:space="0" w:color="auto"/>
            <w:bottom w:val="none" w:sz="0" w:space="0" w:color="auto"/>
            <w:right w:val="none" w:sz="0" w:space="0" w:color="auto"/>
          </w:divBdr>
          <w:divsChild>
            <w:div w:id="662507468">
              <w:marLeft w:val="0"/>
              <w:marRight w:val="0"/>
              <w:marTop w:val="0"/>
              <w:marBottom w:val="0"/>
              <w:divBdr>
                <w:top w:val="none" w:sz="0" w:space="0" w:color="auto"/>
                <w:left w:val="none" w:sz="0" w:space="0" w:color="auto"/>
                <w:bottom w:val="none" w:sz="0" w:space="0" w:color="auto"/>
                <w:right w:val="none" w:sz="0" w:space="0" w:color="auto"/>
              </w:divBdr>
            </w:div>
          </w:divsChild>
        </w:div>
        <w:div w:id="1805997587">
          <w:marLeft w:val="0"/>
          <w:marRight w:val="0"/>
          <w:marTop w:val="0"/>
          <w:marBottom w:val="0"/>
          <w:divBdr>
            <w:top w:val="none" w:sz="0" w:space="0" w:color="auto"/>
            <w:left w:val="none" w:sz="0" w:space="0" w:color="auto"/>
            <w:bottom w:val="none" w:sz="0" w:space="0" w:color="auto"/>
            <w:right w:val="none" w:sz="0" w:space="0" w:color="auto"/>
          </w:divBdr>
          <w:divsChild>
            <w:div w:id="454567464">
              <w:marLeft w:val="0"/>
              <w:marRight w:val="0"/>
              <w:marTop w:val="0"/>
              <w:marBottom w:val="0"/>
              <w:divBdr>
                <w:top w:val="none" w:sz="0" w:space="0" w:color="auto"/>
                <w:left w:val="none" w:sz="0" w:space="0" w:color="auto"/>
                <w:bottom w:val="none" w:sz="0" w:space="0" w:color="auto"/>
                <w:right w:val="none" w:sz="0" w:space="0" w:color="auto"/>
              </w:divBdr>
            </w:div>
          </w:divsChild>
        </w:div>
        <w:div w:id="1298678232">
          <w:marLeft w:val="0"/>
          <w:marRight w:val="0"/>
          <w:marTop w:val="0"/>
          <w:marBottom w:val="0"/>
          <w:divBdr>
            <w:top w:val="none" w:sz="0" w:space="0" w:color="auto"/>
            <w:left w:val="none" w:sz="0" w:space="0" w:color="auto"/>
            <w:bottom w:val="none" w:sz="0" w:space="0" w:color="auto"/>
            <w:right w:val="none" w:sz="0" w:space="0" w:color="auto"/>
          </w:divBdr>
          <w:divsChild>
            <w:div w:id="786192889">
              <w:marLeft w:val="0"/>
              <w:marRight w:val="0"/>
              <w:marTop w:val="0"/>
              <w:marBottom w:val="0"/>
              <w:divBdr>
                <w:top w:val="none" w:sz="0" w:space="0" w:color="auto"/>
                <w:left w:val="none" w:sz="0" w:space="0" w:color="auto"/>
                <w:bottom w:val="none" w:sz="0" w:space="0" w:color="auto"/>
                <w:right w:val="none" w:sz="0" w:space="0" w:color="auto"/>
              </w:divBdr>
            </w:div>
          </w:divsChild>
        </w:div>
        <w:div w:id="238948878">
          <w:marLeft w:val="0"/>
          <w:marRight w:val="0"/>
          <w:marTop w:val="0"/>
          <w:marBottom w:val="0"/>
          <w:divBdr>
            <w:top w:val="none" w:sz="0" w:space="0" w:color="auto"/>
            <w:left w:val="none" w:sz="0" w:space="0" w:color="auto"/>
            <w:bottom w:val="none" w:sz="0" w:space="0" w:color="auto"/>
            <w:right w:val="none" w:sz="0" w:space="0" w:color="auto"/>
          </w:divBdr>
          <w:divsChild>
            <w:div w:id="85659145">
              <w:marLeft w:val="0"/>
              <w:marRight w:val="0"/>
              <w:marTop w:val="0"/>
              <w:marBottom w:val="0"/>
              <w:divBdr>
                <w:top w:val="none" w:sz="0" w:space="0" w:color="auto"/>
                <w:left w:val="none" w:sz="0" w:space="0" w:color="auto"/>
                <w:bottom w:val="none" w:sz="0" w:space="0" w:color="auto"/>
                <w:right w:val="none" w:sz="0" w:space="0" w:color="auto"/>
              </w:divBdr>
            </w:div>
          </w:divsChild>
        </w:div>
        <w:div w:id="1702130250">
          <w:marLeft w:val="0"/>
          <w:marRight w:val="0"/>
          <w:marTop w:val="0"/>
          <w:marBottom w:val="0"/>
          <w:divBdr>
            <w:top w:val="none" w:sz="0" w:space="0" w:color="auto"/>
            <w:left w:val="none" w:sz="0" w:space="0" w:color="auto"/>
            <w:bottom w:val="none" w:sz="0" w:space="0" w:color="auto"/>
            <w:right w:val="none" w:sz="0" w:space="0" w:color="auto"/>
          </w:divBdr>
          <w:divsChild>
            <w:div w:id="689915177">
              <w:marLeft w:val="0"/>
              <w:marRight w:val="0"/>
              <w:marTop w:val="0"/>
              <w:marBottom w:val="0"/>
              <w:divBdr>
                <w:top w:val="none" w:sz="0" w:space="0" w:color="auto"/>
                <w:left w:val="none" w:sz="0" w:space="0" w:color="auto"/>
                <w:bottom w:val="none" w:sz="0" w:space="0" w:color="auto"/>
                <w:right w:val="none" w:sz="0" w:space="0" w:color="auto"/>
              </w:divBdr>
            </w:div>
          </w:divsChild>
        </w:div>
        <w:div w:id="729615085">
          <w:marLeft w:val="0"/>
          <w:marRight w:val="0"/>
          <w:marTop w:val="0"/>
          <w:marBottom w:val="0"/>
          <w:divBdr>
            <w:top w:val="none" w:sz="0" w:space="0" w:color="auto"/>
            <w:left w:val="none" w:sz="0" w:space="0" w:color="auto"/>
            <w:bottom w:val="none" w:sz="0" w:space="0" w:color="auto"/>
            <w:right w:val="none" w:sz="0" w:space="0" w:color="auto"/>
          </w:divBdr>
          <w:divsChild>
            <w:div w:id="676926063">
              <w:marLeft w:val="0"/>
              <w:marRight w:val="0"/>
              <w:marTop w:val="0"/>
              <w:marBottom w:val="0"/>
              <w:divBdr>
                <w:top w:val="none" w:sz="0" w:space="0" w:color="auto"/>
                <w:left w:val="none" w:sz="0" w:space="0" w:color="auto"/>
                <w:bottom w:val="none" w:sz="0" w:space="0" w:color="auto"/>
                <w:right w:val="none" w:sz="0" w:space="0" w:color="auto"/>
              </w:divBdr>
            </w:div>
          </w:divsChild>
        </w:div>
        <w:div w:id="405305662">
          <w:marLeft w:val="0"/>
          <w:marRight w:val="0"/>
          <w:marTop w:val="0"/>
          <w:marBottom w:val="0"/>
          <w:divBdr>
            <w:top w:val="none" w:sz="0" w:space="0" w:color="auto"/>
            <w:left w:val="none" w:sz="0" w:space="0" w:color="auto"/>
            <w:bottom w:val="none" w:sz="0" w:space="0" w:color="auto"/>
            <w:right w:val="none" w:sz="0" w:space="0" w:color="auto"/>
          </w:divBdr>
          <w:divsChild>
            <w:div w:id="869493655">
              <w:marLeft w:val="0"/>
              <w:marRight w:val="0"/>
              <w:marTop w:val="0"/>
              <w:marBottom w:val="0"/>
              <w:divBdr>
                <w:top w:val="none" w:sz="0" w:space="0" w:color="auto"/>
                <w:left w:val="none" w:sz="0" w:space="0" w:color="auto"/>
                <w:bottom w:val="none" w:sz="0" w:space="0" w:color="auto"/>
                <w:right w:val="none" w:sz="0" w:space="0" w:color="auto"/>
              </w:divBdr>
            </w:div>
          </w:divsChild>
        </w:div>
        <w:div w:id="1241257323">
          <w:marLeft w:val="0"/>
          <w:marRight w:val="0"/>
          <w:marTop w:val="0"/>
          <w:marBottom w:val="0"/>
          <w:divBdr>
            <w:top w:val="none" w:sz="0" w:space="0" w:color="auto"/>
            <w:left w:val="none" w:sz="0" w:space="0" w:color="auto"/>
            <w:bottom w:val="none" w:sz="0" w:space="0" w:color="auto"/>
            <w:right w:val="none" w:sz="0" w:space="0" w:color="auto"/>
          </w:divBdr>
          <w:divsChild>
            <w:div w:id="1876575335">
              <w:marLeft w:val="0"/>
              <w:marRight w:val="0"/>
              <w:marTop w:val="0"/>
              <w:marBottom w:val="0"/>
              <w:divBdr>
                <w:top w:val="none" w:sz="0" w:space="0" w:color="auto"/>
                <w:left w:val="none" w:sz="0" w:space="0" w:color="auto"/>
                <w:bottom w:val="none" w:sz="0" w:space="0" w:color="auto"/>
                <w:right w:val="none" w:sz="0" w:space="0" w:color="auto"/>
              </w:divBdr>
            </w:div>
          </w:divsChild>
        </w:div>
        <w:div w:id="1823890787">
          <w:marLeft w:val="0"/>
          <w:marRight w:val="0"/>
          <w:marTop w:val="0"/>
          <w:marBottom w:val="0"/>
          <w:divBdr>
            <w:top w:val="none" w:sz="0" w:space="0" w:color="auto"/>
            <w:left w:val="none" w:sz="0" w:space="0" w:color="auto"/>
            <w:bottom w:val="none" w:sz="0" w:space="0" w:color="auto"/>
            <w:right w:val="none" w:sz="0" w:space="0" w:color="auto"/>
          </w:divBdr>
          <w:divsChild>
            <w:div w:id="922837896">
              <w:marLeft w:val="0"/>
              <w:marRight w:val="0"/>
              <w:marTop w:val="0"/>
              <w:marBottom w:val="0"/>
              <w:divBdr>
                <w:top w:val="none" w:sz="0" w:space="0" w:color="auto"/>
                <w:left w:val="none" w:sz="0" w:space="0" w:color="auto"/>
                <w:bottom w:val="none" w:sz="0" w:space="0" w:color="auto"/>
                <w:right w:val="none" w:sz="0" w:space="0" w:color="auto"/>
              </w:divBdr>
            </w:div>
          </w:divsChild>
        </w:div>
        <w:div w:id="1799059071">
          <w:marLeft w:val="0"/>
          <w:marRight w:val="0"/>
          <w:marTop w:val="0"/>
          <w:marBottom w:val="0"/>
          <w:divBdr>
            <w:top w:val="none" w:sz="0" w:space="0" w:color="auto"/>
            <w:left w:val="none" w:sz="0" w:space="0" w:color="auto"/>
            <w:bottom w:val="none" w:sz="0" w:space="0" w:color="auto"/>
            <w:right w:val="none" w:sz="0" w:space="0" w:color="auto"/>
          </w:divBdr>
          <w:divsChild>
            <w:div w:id="1306351621">
              <w:marLeft w:val="0"/>
              <w:marRight w:val="0"/>
              <w:marTop w:val="0"/>
              <w:marBottom w:val="0"/>
              <w:divBdr>
                <w:top w:val="none" w:sz="0" w:space="0" w:color="auto"/>
                <w:left w:val="none" w:sz="0" w:space="0" w:color="auto"/>
                <w:bottom w:val="none" w:sz="0" w:space="0" w:color="auto"/>
                <w:right w:val="none" w:sz="0" w:space="0" w:color="auto"/>
              </w:divBdr>
            </w:div>
          </w:divsChild>
        </w:div>
        <w:div w:id="1056471032">
          <w:marLeft w:val="0"/>
          <w:marRight w:val="0"/>
          <w:marTop w:val="0"/>
          <w:marBottom w:val="0"/>
          <w:divBdr>
            <w:top w:val="none" w:sz="0" w:space="0" w:color="auto"/>
            <w:left w:val="none" w:sz="0" w:space="0" w:color="auto"/>
            <w:bottom w:val="none" w:sz="0" w:space="0" w:color="auto"/>
            <w:right w:val="none" w:sz="0" w:space="0" w:color="auto"/>
          </w:divBdr>
          <w:divsChild>
            <w:div w:id="126047973">
              <w:marLeft w:val="0"/>
              <w:marRight w:val="0"/>
              <w:marTop w:val="0"/>
              <w:marBottom w:val="0"/>
              <w:divBdr>
                <w:top w:val="none" w:sz="0" w:space="0" w:color="auto"/>
                <w:left w:val="none" w:sz="0" w:space="0" w:color="auto"/>
                <w:bottom w:val="none" w:sz="0" w:space="0" w:color="auto"/>
                <w:right w:val="none" w:sz="0" w:space="0" w:color="auto"/>
              </w:divBdr>
            </w:div>
          </w:divsChild>
        </w:div>
        <w:div w:id="1478062159">
          <w:marLeft w:val="0"/>
          <w:marRight w:val="0"/>
          <w:marTop w:val="0"/>
          <w:marBottom w:val="0"/>
          <w:divBdr>
            <w:top w:val="none" w:sz="0" w:space="0" w:color="auto"/>
            <w:left w:val="none" w:sz="0" w:space="0" w:color="auto"/>
            <w:bottom w:val="none" w:sz="0" w:space="0" w:color="auto"/>
            <w:right w:val="none" w:sz="0" w:space="0" w:color="auto"/>
          </w:divBdr>
          <w:divsChild>
            <w:div w:id="382102835">
              <w:marLeft w:val="0"/>
              <w:marRight w:val="0"/>
              <w:marTop w:val="0"/>
              <w:marBottom w:val="0"/>
              <w:divBdr>
                <w:top w:val="none" w:sz="0" w:space="0" w:color="auto"/>
                <w:left w:val="none" w:sz="0" w:space="0" w:color="auto"/>
                <w:bottom w:val="none" w:sz="0" w:space="0" w:color="auto"/>
                <w:right w:val="none" w:sz="0" w:space="0" w:color="auto"/>
              </w:divBdr>
            </w:div>
          </w:divsChild>
        </w:div>
        <w:div w:id="1023826693">
          <w:marLeft w:val="0"/>
          <w:marRight w:val="0"/>
          <w:marTop w:val="0"/>
          <w:marBottom w:val="0"/>
          <w:divBdr>
            <w:top w:val="none" w:sz="0" w:space="0" w:color="auto"/>
            <w:left w:val="none" w:sz="0" w:space="0" w:color="auto"/>
            <w:bottom w:val="none" w:sz="0" w:space="0" w:color="auto"/>
            <w:right w:val="none" w:sz="0" w:space="0" w:color="auto"/>
          </w:divBdr>
          <w:divsChild>
            <w:div w:id="680931430">
              <w:marLeft w:val="0"/>
              <w:marRight w:val="0"/>
              <w:marTop w:val="0"/>
              <w:marBottom w:val="0"/>
              <w:divBdr>
                <w:top w:val="none" w:sz="0" w:space="0" w:color="auto"/>
                <w:left w:val="none" w:sz="0" w:space="0" w:color="auto"/>
                <w:bottom w:val="none" w:sz="0" w:space="0" w:color="auto"/>
                <w:right w:val="none" w:sz="0" w:space="0" w:color="auto"/>
              </w:divBdr>
            </w:div>
          </w:divsChild>
        </w:div>
        <w:div w:id="748381661">
          <w:marLeft w:val="0"/>
          <w:marRight w:val="0"/>
          <w:marTop w:val="0"/>
          <w:marBottom w:val="0"/>
          <w:divBdr>
            <w:top w:val="none" w:sz="0" w:space="0" w:color="auto"/>
            <w:left w:val="none" w:sz="0" w:space="0" w:color="auto"/>
            <w:bottom w:val="none" w:sz="0" w:space="0" w:color="auto"/>
            <w:right w:val="none" w:sz="0" w:space="0" w:color="auto"/>
          </w:divBdr>
          <w:divsChild>
            <w:div w:id="1743336593">
              <w:marLeft w:val="0"/>
              <w:marRight w:val="0"/>
              <w:marTop w:val="0"/>
              <w:marBottom w:val="0"/>
              <w:divBdr>
                <w:top w:val="none" w:sz="0" w:space="0" w:color="auto"/>
                <w:left w:val="none" w:sz="0" w:space="0" w:color="auto"/>
                <w:bottom w:val="none" w:sz="0" w:space="0" w:color="auto"/>
                <w:right w:val="none" w:sz="0" w:space="0" w:color="auto"/>
              </w:divBdr>
            </w:div>
          </w:divsChild>
        </w:div>
        <w:div w:id="1404372414">
          <w:marLeft w:val="0"/>
          <w:marRight w:val="0"/>
          <w:marTop w:val="0"/>
          <w:marBottom w:val="0"/>
          <w:divBdr>
            <w:top w:val="none" w:sz="0" w:space="0" w:color="auto"/>
            <w:left w:val="none" w:sz="0" w:space="0" w:color="auto"/>
            <w:bottom w:val="none" w:sz="0" w:space="0" w:color="auto"/>
            <w:right w:val="none" w:sz="0" w:space="0" w:color="auto"/>
          </w:divBdr>
          <w:divsChild>
            <w:div w:id="2063017255">
              <w:marLeft w:val="0"/>
              <w:marRight w:val="0"/>
              <w:marTop w:val="0"/>
              <w:marBottom w:val="0"/>
              <w:divBdr>
                <w:top w:val="none" w:sz="0" w:space="0" w:color="auto"/>
                <w:left w:val="none" w:sz="0" w:space="0" w:color="auto"/>
                <w:bottom w:val="none" w:sz="0" w:space="0" w:color="auto"/>
                <w:right w:val="none" w:sz="0" w:space="0" w:color="auto"/>
              </w:divBdr>
            </w:div>
          </w:divsChild>
        </w:div>
        <w:div w:id="7173061">
          <w:marLeft w:val="0"/>
          <w:marRight w:val="0"/>
          <w:marTop w:val="0"/>
          <w:marBottom w:val="0"/>
          <w:divBdr>
            <w:top w:val="none" w:sz="0" w:space="0" w:color="auto"/>
            <w:left w:val="none" w:sz="0" w:space="0" w:color="auto"/>
            <w:bottom w:val="none" w:sz="0" w:space="0" w:color="auto"/>
            <w:right w:val="none" w:sz="0" w:space="0" w:color="auto"/>
          </w:divBdr>
          <w:divsChild>
            <w:div w:id="1231230394">
              <w:marLeft w:val="0"/>
              <w:marRight w:val="0"/>
              <w:marTop w:val="0"/>
              <w:marBottom w:val="0"/>
              <w:divBdr>
                <w:top w:val="none" w:sz="0" w:space="0" w:color="auto"/>
                <w:left w:val="none" w:sz="0" w:space="0" w:color="auto"/>
                <w:bottom w:val="none" w:sz="0" w:space="0" w:color="auto"/>
                <w:right w:val="none" w:sz="0" w:space="0" w:color="auto"/>
              </w:divBdr>
            </w:div>
          </w:divsChild>
        </w:div>
        <w:div w:id="720133009">
          <w:marLeft w:val="0"/>
          <w:marRight w:val="0"/>
          <w:marTop w:val="0"/>
          <w:marBottom w:val="0"/>
          <w:divBdr>
            <w:top w:val="none" w:sz="0" w:space="0" w:color="auto"/>
            <w:left w:val="none" w:sz="0" w:space="0" w:color="auto"/>
            <w:bottom w:val="none" w:sz="0" w:space="0" w:color="auto"/>
            <w:right w:val="none" w:sz="0" w:space="0" w:color="auto"/>
          </w:divBdr>
          <w:divsChild>
            <w:div w:id="139080882">
              <w:marLeft w:val="0"/>
              <w:marRight w:val="0"/>
              <w:marTop w:val="0"/>
              <w:marBottom w:val="0"/>
              <w:divBdr>
                <w:top w:val="none" w:sz="0" w:space="0" w:color="auto"/>
                <w:left w:val="none" w:sz="0" w:space="0" w:color="auto"/>
                <w:bottom w:val="none" w:sz="0" w:space="0" w:color="auto"/>
                <w:right w:val="none" w:sz="0" w:space="0" w:color="auto"/>
              </w:divBdr>
            </w:div>
          </w:divsChild>
        </w:div>
        <w:div w:id="1015233055">
          <w:marLeft w:val="0"/>
          <w:marRight w:val="0"/>
          <w:marTop w:val="0"/>
          <w:marBottom w:val="0"/>
          <w:divBdr>
            <w:top w:val="none" w:sz="0" w:space="0" w:color="auto"/>
            <w:left w:val="none" w:sz="0" w:space="0" w:color="auto"/>
            <w:bottom w:val="none" w:sz="0" w:space="0" w:color="auto"/>
            <w:right w:val="none" w:sz="0" w:space="0" w:color="auto"/>
          </w:divBdr>
          <w:divsChild>
            <w:div w:id="1779986928">
              <w:marLeft w:val="0"/>
              <w:marRight w:val="0"/>
              <w:marTop w:val="0"/>
              <w:marBottom w:val="0"/>
              <w:divBdr>
                <w:top w:val="none" w:sz="0" w:space="0" w:color="auto"/>
                <w:left w:val="none" w:sz="0" w:space="0" w:color="auto"/>
                <w:bottom w:val="none" w:sz="0" w:space="0" w:color="auto"/>
                <w:right w:val="none" w:sz="0" w:space="0" w:color="auto"/>
              </w:divBdr>
            </w:div>
          </w:divsChild>
        </w:div>
        <w:div w:id="2144495400">
          <w:marLeft w:val="0"/>
          <w:marRight w:val="0"/>
          <w:marTop w:val="0"/>
          <w:marBottom w:val="0"/>
          <w:divBdr>
            <w:top w:val="none" w:sz="0" w:space="0" w:color="auto"/>
            <w:left w:val="none" w:sz="0" w:space="0" w:color="auto"/>
            <w:bottom w:val="none" w:sz="0" w:space="0" w:color="auto"/>
            <w:right w:val="none" w:sz="0" w:space="0" w:color="auto"/>
          </w:divBdr>
          <w:divsChild>
            <w:div w:id="1318732354">
              <w:marLeft w:val="0"/>
              <w:marRight w:val="0"/>
              <w:marTop w:val="0"/>
              <w:marBottom w:val="0"/>
              <w:divBdr>
                <w:top w:val="none" w:sz="0" w:space="0" w:color="auto"/>
                <w:left w:val="none" w:sz="0" w:space="0" w:color="auto"/>
                <w:bottom w:val="none" w:sz="0" w:space="0" w:color="auto"/>
                <w:right w:val="none" w:sz="0" w:space="0" w:color="auto"/>
              </w:divBdr>
            </w:div>
          </w:divsChild>
        </w:div>
        <w:div w:id="630329510">
          <w:marLeft w:val="0"/>
          <w:marRight w:val="0"/>
          <w:marTop w:val="0"/>
          <w:marBottom w:val="0"/>
          <w:divBdr>
            <w:top w:val="none" w:sz="0" w:space="0" w:color="auto"/>
            <w:left w:val="none" w:sz="0" w:space="0" w:color="auto"/>
            <w:bottom w:val="none" w:sz="0" w:space="0" w:color="auto"/>
            <w:right w:val="none" w:sz="0" w:space="0" w:color="auto"/>
          </w:divBdr>
          <w:divsChild>
            <w:div w:id="260726027">
              <w:marLeft w:val="0"/>
              <w:marRight w:val="0"/>
              <w:marTop w:val="0"/>
              <w:marBottom w:val="0"/>
              <w:divBdr>
                <w:top w:val="none" w:sz="0" w:space="0" w:color="auto"/>
                <w:left w:val="none" w:sz="0" w:space="0" w:color="auto"/>
                <w:bottom w:val="none" w:sz="0" w:space="0" w:color="auto"/>
                <w:right w:val="none" w:sz="0" w:space="0" w:color="auto"/>
              </w:divBdr>
            </w:div>
          </w:divsChild>
        </w:div>
        <w:div w:id="2112816739">
          <w:marLeft w:val="0"/>
          <w:marRight w:val="0"/>
          <w:marTop w:val="0"/>
          <w:marBottom w:val="0"/>
          <w:divBdr>
            <w:top w:val="none" w:sz="0" w:space="0" w:color="auto"/>
            <w:left w:val="none" w:sz="0" w:space="0" w:color="auto"/>
            <w:bottom w:val="none" w:sz="0" w:space="0" w:color="auto"/>
            <w:right w:val="none" w:sz="0" w:space="0" w:color="auto"/>
          </w:divBdr>
          <w:divsChild>
            <w:div w:id="878131728">
              <w:marLeft w:val="0"/>
              <w:marRight w:val="0"/>
              <w:marTop w:val="0"/>
              <w:marBottom w:val="0"/>
              <w:divBdr>
                <w:top w:val="none" w:sz="0" w:space="0" w:color="auto"/>
                <w:left w:val="none" w:sz="0" w:space="0" w:color="auto"/>
                <w:bottom w:val="none" w:sz="0" w:space="0" w:color="auto"/>
                <w:right w:val="none" w:sz="0" w:space="0" w:color="auto"/>
              </w:divBdr>
            </w:div>
          </w:divsChild>
        </w:div>
        <w:div w:id="195192900">
          <w:marLeft w:val="0"/>
          <w:marRight w:val="0"/>
          <w:marTop w:val="0"/>
          <w:marBottom w:val="0"/>
          <w:divBdr>
            <w:top w:val="none" w:sz="0" w:space="0" w:color="auto"/>
            <w:left w:val="none" w:sz="0" w:space="0" w:color="auto"/>
            <w:bottom w:val="none" w:sz="0" w:space="0" w:color="auto"/>
            <w:right w:val="none" w:sz="0" w:space="0" w:color="auto"/>
          </w:divBdr>
          <w:divsChild>
            <w:div w:id="210307950">
              <w:marLeft w:val="0"/>
              <w:marRight w:val="0"/>
              <w:marTop w:val="0"/>
              <w:marBottom w:val="0"/>
              <w:divBdr>
                <w:top w:val="none" w:sz="0" w:space="0" w:color="auto"/>
                <w:left w:val="none" w:sz="0" w:space="0" w:color="auto"/>
                <w:bottom w:val="none" w:sz="0" w:space="0" w:color="auto"/>
                <w:right w:val="none" w:sz="0" w:space="0" w:color="auto"/>
              </w:divBdr>
            </w:div>
          </w:divsChild>
        </w:div>
        <w:div w:id="1615599660">
          <w:marLeft w:val="0"/>
          <w:marRight w:val="0"/>
          <w:marTop w:val="0"/>
          <w:marBottom w:val="0"/>
          <w:divBdr>
            <w:top w:val="none" w:sz="0" w:space="0" w:color="auto"/>
            <w:left w:val="none" w:sz="0" w:space="0" w:color="auto"/>
            <w:bottom w:val="none" w:sz="0" w:space="0" w:color="auto"/>
            <w:right w:val="none" w:sz="0" w:space="0" w:color="auto"/>
          </w:divBdr>
          <w:divsChild>
            <w:div w:id="332146369">
              <w:marLeft w:val="0"/>
              <w:marRight w:val="0"/>
              <w:marTop w:val="0"/>
              <w:marBottom w:val="0"/>
              <w:divBdr>
                <w:top w:val="none" w:sz="0" w:space="0" w:color="auto"/>
                <w:left w:val="none" w:sz="0" w:space="0" w:color="auto"/>
                <w:bottom w:val="none" w:sz="0" w:space="0" w:color="auto"/>
                <w:right w:val="none" w:sz="0" w:space="0" w:color="auto"/>
              </w:divBdr>
            </w:div>
          </w:divsChild>
        </w:div>
        <w:div w:id="221529176">
          <w:marLeft w:val="0"/>
          <w:marRight w:val="0"/>
          <w:marTop w:val="0"/>
          <w:marBottom w:val="0"/>
          <w:divBdr>
            <w:top w:val="none" w:sz="0" w:space="0" w:color="auto"/>
            <w:left w:val="none" w:sz="0" w:space="0" w:color="auto"/>
            <w:bottom w:val="none" w:sz="0" w:space="0" w:color="auto"/>
            <w:right w:val="none" w:sz="0" w:space="0" w:color="auto"/>
          </w:divBdr>
          <w:divsChild>
            <w:div w:id="1273631662">
              <w:marLeft w:val="0"/>
              <w:marRight w:val="0"/>
              <w:marTop w:val="0"/>
              <w:marBottom w:val="0"/>
              <w:divBdr>
                <w:top w:val="none" w:sz="0" w:space="0" w:color="auto"/>
                <w:left w:val="none" w:sz="0" w:space="0" w:color="auto"/>
                <w:bottom w:val="none" w:sz="0" w:space="0" w:color="auto"/>
                <w:right w:val="none" w:sz="0" w:space="0" w:color="auto"/>
              </w:divBdr>
            </w:div>
          </w:divsChild>
        </w:div>
        <w:div w:id="246616125">
          <w:marLeft w:val="0"/>
          <w:marRight w:val="0"/>
          <w:marTop w:val="0"/>
          <w:marBottom w:val="0"/>
          <w:divBdr>
            <w:top w:val="none" w:sz="0" w:space="0" w:color="auto"/>
            <w:left w:val="none" w:sz="0" w:space="0" w:color="auto"/>
            <w:bottom w:val="none" w:sz="0" w:space="0" w:color="auto"/>
            <w:right w:val="none" w:sz="0" w:space="0" w:color="auto"/>
          </w:divBdr>
          <w:divsChild>
            <w:div w:id="246352974">
              <w:marLeft w:val="0"/>
              <w:marRight w:val="0"/>
              <w:marTop w:val="0"/>
              <w:marBottom w:val="0"/>
              <w:divBdr>
                <w:top w:val="none" w:sz="0" w:space="0" w:color="auto"/>
                <w:left w:val="none" w:sz="0" w:space="0" w:color="auto"/>
                <w:bottom w:val="none" w:sz="0" w:space="0" w:color="auto"/>
                <w:right w:val="none" w:sz="0" w:space="0" w:color="auto"/>
              </w:divBdr>
            </w:div>
          </w:divsChild>
        </w:div>
        <w:div w:id="1692565452">
          <w:marLeft w:val="0"/>
          <w:marRight w:val="0"/>
          <w:marTop w:val="0"/>
          <w:marBottom w:val="0"/>
          <w:divBdr>
            <w:top w:val="none" w:sz="0" w:space="0" w:color="auto"/>
            <w:left w:val="none" w:sz="0" w:space="0" w:color="auto"/>
            <w:bottom w:val="none" w:sz="0" w:space="0" w:color="auto"/>
            <w:right w:val="none" w:sz="0" w:space="0" w:color="auto"/>
          </w:divBdr>
          <w:divsChild>
            <w:div w:id="1780835">
              <w:marLeft w:val="0"/>
              <w:marRight w:val="0"/>
              <w:marTop w:val="0"/>
              <w:marBottom w:val="0"/>
              <w:divBdr>
                <w:top w:val="none" w:sz="0" w:space="0" w:color="auto"/>
                <w:left w:val="none" w:sz="0" w:space="0" w:color="auto"/>
                <w:bottom w:val="none" w:sz="0" w:space="0" w:color="auto"/>
                <w:right w:val="none" w:sz="0" w:space="0" w:color="auto"/>
              </w:divBdr>
            </w:div>
          </w:divsChild>
        </w:div>
        <w:div w:id="386874608">
          <w:marLeft w:val="0"/>
          <w:marRight w:val="0"/>
          <w:marTop w:val="0"/>
          <w:marBottom w:val="0"/>
          <w:divBdr>
            <w:top w:val="none" w:sz="0" w:space="0" w:color="auto"/>
            <w:left w:val="none" w:sz="0" w:space="0" w:color="auto"/>
            <w:bottom w:val="none" w:sz="0" w:space="0" w:color="auto"/>
            <w:right w:val="none" w:sz="0" w:space="0" w:color="auto"/>
          </w:divBdr>
          <w:divsChild>
            <w:div w:id="1771315266">
              <w:marLeft w:val="0"/>
              <w:marRight w:val="0"/>
              <w:marTop w:val="0"/>
              <w:marBottom w:val="0"/>
              <w:divBdr>
                <w:top w:val="none" w:sz="0" w:space="0" w:color="auto"/>
                <w:left w:val="none" w:sz="0" w:space="0" w:color="auto"/>
                <w:bottom w:val="none" w:sz="0" w:space="0" w:color="auto"/>
                <w:right w:val="none" w:sz="0" w:space="0" w:color="auto"/>
              </w:divBdr>
            </w:div>
          </w:divsChild>
        </w:div>
        <w:div w:id="1758332615">
          <w:marLeft w:val="0"/>
          <w:marRight w:val="0"/>
          <w:marTop w:val="0"/>
          <w:marBottom w:val="0"/>
          <w:divBdr>
            <w:top w:val="none" w:sz="0" w:space="0" w:color="auto"/>
            <w:left w:val="none" w:sz="0" w:space="0" w:color="auto"/>
            <w:bottom w:val="none" w:sz="0" w:space="0" w:color="auto"/>
            <w:right w:val="none" w:sz="0" w:space="0" w:color="auto"/>
          </w:divBdr>
          <w:divsChild>
            <w:div w:id="1538350516">
              <w:marLeft w:val="0"/>
              <w:marRight w:val="0"/>
              <w:marTop w:val="0"/>
              <w:marBottom w:val="0"/>
              <w:divBdr>
                <w:top w:val="none" w:sz="0" w:space="0" w:color="auto"/>
                <w:left w:val="none" w:sz="0" w:space="0" w:color="auto"/>
                <w:bottom w:val="none" w:sz="0" w:space="0" w:color="auto"/>
                <w:right w:val="none" w:sz="0" w:space="0" w:color="auto"/>
              </w:divBdr>
            </w:div>
          </w:divsChild>
        </w:div>
        <w:div w:id="1553037709">
          <w:marLeft w:val="0"/>
          <w:marRight w:val="0"/>
          <w:marTop w:val="0"/>
          <w:marBottom w:val="0"/>
          <w:divBdr>
            <w:top w:val="none" w:sz="0" w:space="0" w:color="auto"/>
            <w:left w:val="none" w:sz="0" w:space="0" w:color="auto"/>
            <w:bottom w:val="none" w:sz="0" w:space="0" w:color="auto"/>
            <w:right w:val="none" w:sz="0" w:space="0" w:color="auto"/>
          </w:divBdr>
          <w:divsChild>
            <w:div w:id="277299404">
              <w:marLeft w:val="0"/>
              <w:marRight w:val="0"/>
              <w:marTop w:val="0"/>
              <w:marBottom w:val="0"/>
              <w:divBdr>
                <w:top w:val="none" w:sz="0" w:space="0" w:color="auto"/>
                <w:left w:val="none" w:sz="0" w:space="0" w:color="auto"/>
                <w:bottom w:val="none" w:sz="0" w:space="0" w:color="auto"/>
                <w:right w:val="none" w:sz="0" w:space="0" w:color="auto"/>
              </w:divBdr>
            </w:div>
          </w:divsChild>
        </w:div>
        <w:div w:id="1888910844">
          <w:marLeft w:val="0"/>
          <w:marRight w:val="0"/>
          <w:marTop w:val="0"/>
          <w:marBottom w:val="0"/>
          <w:divBdr>
            <w:top w:val="none" w:sz="0" w:space="0" w:color="auto"/>
            <w:left w:val="none" w:sz="0" w:space="0" w:color="auto"/>
            <w:bottom w:val="none" w:sz="0" w:space="0" w:color="auto"/>
            <w:right w:val="none" w:sz="0" w:space="0" w:color="auto"/>
          </w:divBdr>
          <w:divsChild>
            <w:div w:id="1312097120">
              <w:marLeft w:val="0"/>
              <w:marRight w:val="0"/>
              <w:marTop w:val="0"/>
              <w:marBottom w:val="0"/>
              <w:divBdr>
                <w:top w:val="none" w:sz="0" w:space="0" w:color="auto"/>
                <w:left w:val="none" w:sz="0" w:space="0" w:color="auto"/>
                <w:bottom w:val="none" w:sz="0" w:space="0" w:color="auto"/>
                <w:right w:val="none" w:sz="0" w:space="0" w:color="auto"/>
              </w:divBdr>
            </w:div>
          </w:divsChild>
        </w:div>
        <w:div w:id="95297975">
          <w:marLeft w:val="0"/>
          <w:marRight w:val="0"/>
          <w:marTop w:val="0"/>
          <w:marBottom w:val="0"/>
          <w:divBdr>
            <w:top w:val="none" w:sz="0" w:space="0" w:color="auto"/>
            <w:left w:val="none" w:sz="0" w:space="0" w:color="auto"/>
            <w:bottom w:val="none" w:sz="0" w:space="0" w:color="auto"/>
            <w:right w:val="none" w:sz="0" w:space="0" w:color="auto"/>
          </w:divBdr>
          <w:divsChild>
            <w:div w:id="1286766494">
              <w:marLeft w:val="0"/>
              <w:marRight w:val="0"/>
              <w:marTop w:val="0"/>
              <w:marBottom w:val="0"/>
              <w:divBdr>
                <w:top w:val="none" w:sz="0" w:space="0" w:color="auto"/>
                <w:left w:val="none" w:sz="0" w:space="0" w:color="auto"/>
                <w:bottom w:val="none" w:sz="0" w:space="0" w:color="auto"/>
                <w:right w:val="none" w:sz="0" w:space="0" w:color="auto"/>
              </w:divBdr>
            </w:div>
          </w:divsChild>
        </w:div>
        <w:div w:id="312952342">
          <w:marLeft w:val="0"/>
          <w:marRight w:val="0"/>
          <w:marTop w:val="0"/>
          <w:marBottom w:val="0"/>
          <w:divBdr>
            <w:top w:val="none" w:sz="0" w:space="0" w:color="auto"/>
            <w:left w:val="none" w:sz="0" w:space="0" w:color="auto"/>
            <w:bottom w:val="none" w:sz="0" w:space="0" w:color="auto"/>
            <w:right w:val="none" w:sz="0" w:space="0" w:color="auto"/>
          </w:divBdr>
          <w:divsChild>
            <w:div w:id="2145733227">
              <w:marLeft w:val="0"/>
              <w:marRight w:val="0"/>
              <w:marTop w:val="0"/>
              <w:marBottom w:val="0"/>
              <w:divBdr>
                <w:top w:val="none" w:sz="0" w:space="0" w:color="auto"/>
                <w:left w:val="none" w:sz="0" w:space="0" w:color="auto"/>
                <w:bottom w:val="none" w:sz="0" w:space="0" w:color="auto"/>
                <w:right w:val="none" w:sz="0" w:space="0" w:color="auto"/>
              </w:divBdr>
            </w:div>
          </w:divsChild>
        </w:div>
        <w:div w:id="1940603658">
          <w:marLeft w:val="0"/>
          <w:marRight w:val="0"/>
          <w:marTop w:val="0"/>
          <w:marBottom w:val="0"/>
          <w:divBdr>
            <w:top w:val="none" w:sz="0" w:space="0" w:color="auto"/>
            <w:left w:val="none" w:sz="0" w:space="0" w:color="auto"/>
            <w:bottom w:val="none" w:sz="0" w:space="0" w:color="auto"/>
            <w:right w:val="none" w:sz="0" w:space="0" w:color="auto"/>
          </w:divBdr>
          <w:divsChild>
            <w:div w:id="1206596818">
              <w:marLeft w:val="0"/>
              <w:marRight w:val="0"/>
              <w:marTop w:val="0"/>
              <w:marBottom w:val="0"/>
              <w:divBdr>
                <w:top w:val="none" w:sz="0" w:space="0" w:color="auto"/>
                <w:left w:val="none" w:sz="0" w:space="0" w:color="auto"/>
                <w:bottom w:val="none" w:sz="0" w:space="0" w:color="auto"/>
                <w:right w:val="none" w:sz="0" w:space="0" w:color="auto"/>
              </w:divBdr>
            </w:div>
          </w:divsChild>
        </w:div>
        <w:div w:id="150409385">
          <w:marLeft w:val="0"/>
          <w:marRight w:val="0"/>
          <w:marTop w:val="0"/>
          <w:marBottom w:val="0"/>
          <w:divBdr>
            <w:top w:val="none" w:sz="0" w:space="0" w:color="auto"/>
            <w:left w:val="none" w:sz="0" w:space="0" w:color="auto"/>
            <w:bottom w:val="none" w:sz="0" w:space="0" w:color="auto"/>
            <w:right w:val="none" w:sz="0" w:space="0" w:color="auto"/>
          </w:divBdr>
          <w:divsChild>
            <w:div w:id="1830053331">
              <w:marLeft w:val="0"/>
              <w:marRight w:val="0"/>
              <w:marTop w:val="0"/>
              <w:marBottom w:val="0"/>
              <w:divBdr>
                <w:top w:val="none" w:sz="0" w:space="0" w:color="auto"/>
                <w:left w:val="none" w:sz="0" w:space="0" w:color="auto"/>
                <w:bottom w:val="none" w:sz="0" w:space="0" w:color="auto"/>
                <w:right w:val="none" w:sz="0" w:space="0" w:color="auto"/>
              </w:divBdr>
            </w:div>
          </w:divsChild>
        </w:div>
        <w:div w:id="1997565447">
          <w:marLeft w:val="0"/>
          <w:marRight w:val="0"/>
          <w:marTop w:val="0"/>
          <w:marBottom w:val="0"/>
          <w:divBdr>
            <w:top w:val="none" w:sz="0" w:space="0" w:color="auto"/>
            <w:left w:val="none" w:sz="0" w:space="0" w:color="auto"/>
            <w:bottom w:val="none" w:sz="0" w:space="0" w:color="auto"/>
            <w:right w:val="none" w:sz="0" w:space="0" w:color="auto"/>
          </w:divBdr>
          <w:divsChild>
            <w:div w:id="972104509">
              <w:marLeft w:val="0"/>
              <w:marRight w:val="0"/>
              <w:marTop w:val="0"/>
              <w:marBottom w:val="0"/>
              <w:divBdr>
                <w:top w:val="none" w:sz="0" w:space="0" w:color="auto"/>
                <w:left w:val="none" w:sz="0" w:space="0" w:color="auto"/>
                <w:bottom w:val="none" w:sz="0" w:space="0" w:color="auto"/>
                <w:right w:val="none" w:sz="0" w:space="0" w:color="auto"/>
              </w:divBdr>
            </w:div>
          </w:divsChild>
        </w:div>
        <w:div w:id="2120682884">
          <w:marLeft w:val="0"/>
          <w:marRight w:val="0"/>
          <w:marTop w:val="0"/>
          <w:marBottom w:val="0"/>
          <w:divBdr>
            <w:top w:val="none" w:sz="0" w:space="0" w:color="auto"/>
            <w:left w:val="none" w:sz="0" w:space="0" w:color="auto"/>
            <w:bottom w:val="none" w:sz="0" w:space="0" w:color="auto"/>
            <w:right w:val="none" w:sz="0" w:space="0" w:color="auto"/>
          </w:divBdr>
          <w:divsChild>
            <w:div w:id="875502831">
              <w:marLeft w:val="0"/>
              <w:marRight w:val="0"/>
              <w:marTop w:val="0"/>
              <w:marBottom w:val="0"/>
              <w:divBdr>
                <w:top w:val="none" w:sz="0" w:space="0" w:color="auto"/>
                <w:left w:val="none" w:sz="0" w:space="0" w:color="auto"/>
                <w:bottom w:val="none" w:sz="0" w:space="0" w:color="auto"/>
                <w:right w:val="none" w:sz="0" w:space="0" w:color="auto"/>
              </w:divBdr>
            </w:div>
          </w:divsChild>
        </w:div>
        <w:div w:id="1582789424">
          <w:marLeft w:val="0"/>
          <w:marRight w:val="0"/>
          <w:marTop w:val="0"/>
          <w:marBottom w:val="0"/>
          <w:divBdr>
            <w:top w:val="none" w:sz="0" w:space="0" w:color="auto"/>
            <w:left w:val="none" w:sz="0" w:space="0" w:color="auto"/>
            <w:bottom w:val="none" w:sz="0" w:space="0" w:color="auto"/>
            <w:right w:val="none" w:sz="0" w:space="0" w:color="auto"/>
          </w:divBdr>
          <w:divsChild>
            <w:div w:id="2106802249">
              <w:marLeft w:val="0"/>
              <w:marRight w:val="0"/>
              <w:marTop w:val="0"/>
              <w:marBottom w:val="0"/>
              <w:divBdr>
                <w:top w:val="none" w:sz="0" w:space="0" w:color="auto"/>
                <w:left w:val="none" w:sz="0" w:space="0" w:color="auto"/>
                <w:bottom w:val="none" w:sz="0" w:space="0" w:color="auto"/>
                <w:right w:val="none" w:sz="0" w:space="0" w:color="auto"/>
              </w:divBdr>
            </w:div>
          </w:divsChild>
        </w:div>
        <w:div w:id="526649601">
          <w:marLeft w:val="0"/>
          <w:marRight w:val="0"/>
          <w:marTop w:val="0"/>
          <w:marBottom w:val="0"/>
          <w:divBdr>
            <w:top w:val="none" w:sz="0" w:space="0" w:color="auto"/>
            <w:left w:val="none" w:sz="0" w:space="0" w:color="auto"/>
            <w:bottom w:val="none" w:sz="0" w:space="0" w:color="auto"/>
            <w:right w:val="none" w:sz="0" w:space="0" w:color="auto"/>
          </w:divBdr>
          <w:divsChild>
            <w:div w:id="894395440">
              <w:marLeft w:val="0"/>
              <w:marRight w:val="0"/>
              <w:marTop w:val="0"/>
              <w:marBottom w:val="0"/>
              <w:divBdr>
                <w:top w:val="none" w:sz="0" w:space="0" w:color="auto"/>
                <w:left w:val="none" w:sz="0" w:space="0" w:color="auto"/>
                <w:bottom w:val="none" w:sz="0" w:space="0" w:color="auto"/>
                <w:right w:val="none" w:sz="0" w:space="0" w:color="auto"/>
              </w:divBdr>
            </w:div>
          </w:divsChild>
        </w:div>
        <w:div w:id="598828106">
          <w:marLeft w:val="0"/>
          <w:marRight w:val="0"/>
          <w:marTop w:val="0"/>
          <w:marBottom w:val="0"/>
          <w:divBdr>
            <w:top w:val="none" w:sz="0" w:space="0" w:color="auto"/>
            <w:left w:val="none" w:sz="0" w:space="0" w:color="auto"/>
            <w:bottom w:val="none" w:sz="0" w:space="0" w:color="auto"/>
            <w:right w:val="none" w:sz="0" w:space="0" w:color="auto"/>
          </w:divBdr>
          <w:divsChild>
            <w:div w:id="39943558">
              <w:marLeft w:val="0"/>
              <w:marRight w:val="0"/>
              <w:marTop w:val="0"/>
              <w:marBottom w:val="0"/>
              <w:divBdr>
                <w:top w:val="none" w:sz="0" w:space="0" w:color="auto"/>
                <w:left w:val="none" w:sz="0" w:space="0" w:color="auto"/>
                <w:bottom w:val="none" w:sz="0" w:space="0" w:color="auto"/>
                <w:right w:val="none" w:sz="0" w:space="0" w:color="auto"/>
              </w:divBdr>
            </w:div>
          </w:divsChild>
        </w:div>
        <w:div w:id="518616860">
          <w:marLeft w:val="0"/>
          <w:marRight w:val="0"/>
          <w:marTop w:val="0"/>
          <w:marBottom w:val="0"/>
          <w:divBdr>
            <w:top w:val="none" w:sz="0" w:space="0" w:color="auto"/>
            <w:left w:val="none" w:sz="0" w:space="0" w:color="auto"/>
            <w:bottom w:val="none" w:sz="0" w:space="0" w:color="auto"/>
            <w:right w:val="none" w:sz="0" w:space="0" w:color="auto"/>
          </w:divBdr>
          <w:divsChild>
            <w:div w:id="33969165">
              <w:marLeft w:val="0"/>
              <w:marRight w:val="0"/>
              <w:marTop w:val="0"/>
              <w:marBottom w:val="0"/>
              <w:divBdr>
                <w:top w:val="none" w:sz="0" w:space="0" w:color="auto"/>
                <w:left w:val="none" w:sz="0" w:space="0" w:color="auto"/>
                <w:bottom w:val="none" w:sz="0" w:space="0" w:color="auto"/>
                <w:right w:val="none" w:sz="0" w:space="0" w:color="auto"/>
              </w:divBdr>
            </w:div>
          </w:divsChild>
        </w:div>
        <w:div w:id="1465854796">
          <w:marLeft w:val="0"/>
          <w:marRight w:val="0"/>
          <w:marTop w:val="0"/>
          <w:marBottom w:val="0"/>
          <w:divBdr>
            <w:top w:val="none" w:sz="0" w:space="0" w:color="auto"/>
            <w:left w:val="none" w:sz="0" w:space="0" w:color="auto"/>
            <w:bottom w:val="none" w:sz="0" w:space="0" w:color="auto"/>
            <w:right w:val="none" w:sz="0" w:space="0" w:color="auto"/>
          </w:divBdr>
          <w:divsChild>
            <w:div w:id="486675713">
              <w:marLeft w:val="0"/>
              <w:marRight w:val="0"/>
              <w:marTop w:val="0"/>
              <w:marBottom w:val="0"/>
              <w:divBdr>
                <w:top w:val="none" w:sz="0" w:space="0" w:color="auto"/>
                <w:left w:val="none" w:sz="0" w:space="0" w:color="auto"/>
                <w:bottom w:val="none" w:sz="0" w:space="0" w:color="auto"/>
                <w:right w:val="none" w:sz="0" w:space="0" w:color="auto"/>
              </w:divBdr>
            </w:div>
          </w:divsChild>
        </w:div>
        <w:div w:id="192576949">
          <w:marLeft w:val="0"/>
          <w:marRight w:val="0"/>
          <w:marTop w:val="0"/>
          <w:marBottom w:val="0"/>
          <w:divBdr>
            <w:top w:val="none" w:sz="0" w:space="0" w:color="auto"/>
            <w:left w:val="none" w:sz="0" w:space="0" w:color="auto"/>
            <w:bottom w:val="none" w:sz="0" w:space="0" w:color="auto"/>
            <w:right w:val="none" w:sz="0" w:space="0" w:color="auto"/>
          </w:divBdr>
          <w:divsChild>
            <w:div w:id="706177579">
              <w:marLeft w:val="0"/>
              <w:marRight w:val="0"/>
              <w:marTop w:val="0"/>
              <w:marBottom w:val="0"/>
              <w:divBdr>
                <w:top w:val="none" w:sz="0" w:space="0" w:color="auto"/>
                <w:left w:val="none" w:sz="0" w:space="0" w:color="auto"/>
                <w:bottom w:val="none" w:sz="0" w:space="0" w:color="auto"/>
                <w:right w:val="none" w:sz="0" w:space="0" w:color="auto"/>
              </w:divBdr>
            </w:div>
          </w:divsChild>
        </w:div>
        <w:div w:id="336739364">
          <w:marLeft w:val="0"/>
          <w:marRight w:val="0"/>
          <w:marTop w:val="0"/>
          <w:marBottom w:val="0"/>
          <w:divBdr>
            <w:top w:val="none" w:sz="0" w:space="0" w:color="auto"/>
            <w:left w:val="none" w:sz="0" w:space="0" w:color="auto"/>
            <w:bottom w:val="none" w:sz="0" w:space="0" w:color="auto"/>
            <w:right w:val="none" w:sz="0" w:space="0" w:color="auto"/>
          </w:divBdr>
          <w:divsChild>
            <w:div w:id="1001078342">
              <w:marLeft w:val="0"/>
              <w:marRight w:val="0"/>
              <w:marTop w:val="0"/>
              <w:marBottom w:val="0"/>
              <w:divBdr>
                <w:top w:val="none" w:sz="0" w:space="0" w:color="auto"/>
                <w:left w:val="none" w:sz="0" w:space="0" w:color="auto"/>
                <w:bottom w:val="none" w:sz="0" w:space="0" w:color="auto"/>
                <w:right w:val="none" w:sz="0" w:space="0" w:color="auto"/>
              </w:divBdr>
            </w:div>
          </w:divsChild>
        </w:div>
        <w:div w:id="73356485">
          <w:marLeft w:val="0"/>
          <w:marRight w:val="0"/>
          <w:marTop w:val="0"/>
          <w:marBottom w:val="0"/>
          <w:divBdr>
            <w:top w:val="none" w:sz="0" w:space="0" w:color="auto"/>
            <w:left w:val="none" w:sz="0" w:space="0" w:color="auto"/>
            <w:bottom w:val="none" w:sz="0" w:space="0" w:color="auto"/>
            <w:right w:val="none" w:sz="0" w:space="0" w:color="auto"/>
          </w:divBdr>
          <w:divsChild>
            <w:div w:id="1342197352">
              <w:marLeft w:val="0"/>
              <w:marRight w:val="0"/>
              <w:marTop w:val="0"/>
              <w:marBottom w:val="0"/>
              <w:divBdr>
                <w:top w:val="none" w:sz="0" w:space="0" w:color="auto"/>
                <w:left w:val="none" w:sz="0" w:space="0" w:color="auto"/>
                <w:bottom w:val="none" w:sz="0" w:space="0" w:color="auto"/>
                <w:right w:val="none" w:sz="0" w:space="0" w:color="auto"/>
              </w:divBdr>
            </w:div>
          </w:divsChild>
        </w:div>
        <w:div w:id="726534387">
          <w:marLeft w:val="0"/>
          <w:marRight w:val="0"/>
          <w:marTop w:val="0"/>
          <w:marBottom w:val="0"/>
          <w:divBdr>
            <w:top w:val="none" w:sz="0" w:space="0" w:color="auto"/>
            <w:left w:val="none" w:sz="0" w:space="0" w:color="auto"/>
            <w:bottom w:val="none" w:sz="0" w:space="0" w:color="auto"/>
            <w:right w:val="none" w:sz="0" w:space="0" w:color="auto"/>
          </w:divBdr>
          <w:divsChild>
            <w:div w:id="421754562">
              <w:marLeft w:val="0"/>
              <w:marRight w:val="0"/>
              <w:marTop w:val="0"/>
              <w:marBottom w:val="0"/>
              <w:divBdr>
                <w:top w:val="none" w:sz="0" w:space="0" w:color="auto"/>
                <w:left w:val="none" w:sz="0" w:space="0" w:color="auto"/>
                <w:bottom w:val="none" w:sz="0" w:space="0" w:color="auto"/>
                <w:right w:val="none" w:sz="0" w:space="0" w:color="auto"/>
              </w:divBdr>
            </w:div>
          </w:divsChild>
        </w:div>
        <w:div w:id="138693856">
          <w:marLeft w:val="0"/>
          <w:marRight w:val="0"/>
          <w:marTop w:val="0"/>
          <w:marBottom w:val="0"/>
          <w:divBdr>
            <w:top w:val="none" w:sz="0" w:space="0" w:color="auto"/>
            <w:left w:val="none" w:sz="0" w:space="0" w:color="auto"/>
            <w:bottom w:val="none" w:sz="0" w:space="0" w:color="auto"/>
            <w:right w:val="none" w:sz="0" w:space="0" w:color="auto"/>
          </w:divBdr>
          <w:divsChild>
            <w:div w:id="1764374015">
              <w:marLeft w:val="0"/>
              <w:marRight w:val="0"/>
              <w:marTop w:val="0"/>
              <w:marBottom w:val="0"/>
              <w:divBdr>
                <w:top w:val="none" w:sz="0" w:space="0" w:color="auto"/>
                <w:left w:val="none" w:sz="0" w:space="0" w:color="auto"/>
                <w:bottom w:val="none" w:sz="0" w:space="0" w:color="auto"/>
                <w:right w:val="none" w:sz="0" w:space="0" w:color="auto"/>
              </w:divBdr>
            </w:div>
          </w:divsChild>
        </w:div>
        <w:div w:id="597367661">
          <w:marLeft w:val="0"/>
          <w:marRight w:val="0"/>
          <w:marTop w:val="0"/>
          <w:marBottom w:val="0"/>
          <w:divBdr>
            <w:top w:val="none" w:sz="0" w:space="0" w:color="auto"/>
            <w:left w:val="none" w:sz="0" w:space="0" w:color="auto"/>
            <w:bottom w:val="none" w:sz="0" w:space="0" w:color="auto"/>
            <w:right w:val="none" w:sz="0" w:space="0" w:color="auto"/>
          </w:divBdr>
          <w:divsChild>
            <w:div w:id="1416589127">
              <w:marLeft w:val="0"/>
              <w:marRight w:val="0"/>
              <w:marTop w:val="0"/>
              <w:marBottom w:val="0"/>
              <w:divBdr>
                <w:top w:val="none" w:sz="0" w:space="0" w:color="auto"/>
                <w:left w:val="none" w:sz="0" w:space="0" w:color="auto"/>
                <w:bottom w:val="none" w:sz="0" w:space="0" w:color="auto"/>
                <w:right w:val="none" w:sz="0" w:space="0" w:color="auto"/>
              </w:divBdr>
            </w:div>
          </w:divsChild>
        </w:div>
        <w:div w:id="1307122628">
          <w:marLeft w:val="0"/>
          <w:marRight w:val="0"/>
          <w:marTop w:val="0"/>
          <w:marBottom w:val="0"/>
          <w:divBdr>
            <w:top w:val="none" w:sz="0" w:space="0" w:color="auto"/>
            <w:left w:val="none" w:sz="0" w:space="0" w:color="auto"/>
            <w:bottom w:val="none" w:sz="0" w:space="0" w:color="auto"/>
            <w:right w:val="none" w:sz="0" w:space="0" w:color="auto"/>
          </w:divBdr>
          <w:divsChild>
            <w:div w:id="1202547057">
              <w:marLeft w:val="0"/>
              <w:marRight w:val="0"/>
              <w:marTop w:val="0"/>
              <w:marBottom w:val="0"/>
              <w:divBdr>
                <w:top w:val="none" w:sz="0" w:space="0" w:color="auto"/>
                <w:left w:val="none" w:sz="0" w:space="0" w:color="auto"/>
                <w:bottom w:val="none" w:sz="0" w:space="0" w:color="auto"/>
                <w:right w:val="none" w:sz="0" w:space="0" w:color="auto"/>
              </w:divBdr>
            </w:div>
          </w:divsChild>
        </w:div>
        <w:div w:id="1014725037">
          <w:marLeft w:val="0"/>
          <w:marRight w:val="0"/>
          <w:marTop w:val="0"/>
          <w:marBottom w:val="0"/>
          <w:divBdr>
            <w:top w:val="none" w:sz="0" w:space="0" w:color="auto"/>
            <w:left w:val="none" w:sz="0" w:space="0" w:color="auto"/>
            <w:bottom w:val="none" w:sz="0" w:space="0" w:color="auto"/>
            <w:right w:val="none" w:sz="0" w:space="0" w:color="auto"/>
          </w:divBdr>
          <w:divsChild>
            <w:div w:id="749471102">
              <w:marLeft w:val="0"/>
              <w:marRight w:val="0"/>
              <w:marTop w:val="0"/>
              <w:marBottom w:val="0"/>
              <w:divBdr>
                <w:top w:val="none" w:sz="0" w:space="0" w:color="auto"/>
                <w:left w:val="none" w:sz="0" w:space="0" w:color="auto"/>
                <w:bottom w:val="none" w:sz="0" w:space="0" w:color="auto"/>
                <w:right w:val="none" w:sz="0" w:space="0" w:color="auto"/>
              </w:divBdr>
            </w:div>
          </w:divsChild>
        </w:div>
        <w:div w:id="1091855603">
          <w:marLeft w:val="0"/>
          <w:marRight w:val="0"/>
          <w:marTop w:val="0"/>
          <w:marBottom w:val="0"/>
          <w:divBdr>
            <w:top w:val="none" w:sz="0" w:space="0" w:color="auto"/>
            <w:left w:val="none" w:sz="0" w:space="0" w:color="auto"/>
            <w:bottom w:val="none" w:sz="0" w:space="0" w:color="auto"/>
            <w:right w:val="none" w:sz="0" w:space="0" w:color="auto"/>
          </w:divBdr>
          <w:divsChild>
            <w:div w:id="456339411">
              <w:marLeft w:val="0"/>
              <w:marRight w:val="0"/>
              <w:marTop w:val="0"/>
              <w:marBottom w:val="0"/>
              <w:divBdr>
                <w:top w:val="none" w:sz="0" w:space="0" w:color="auto"/>
                <w:left w:val="none" w:sz="0" w:space="0" w:color="auto"/>
                <w:bottom w:val="none" w:sz="0" w:space="0" w:color="auto"/>
                <w:right w:val="none" w:sz="0" w:space="0" w:color="auto"/>
              </w:divBdr>
            </w:div>
          </w:divsChild>
        </w:div>
        <w:div w:id="854615980">
          <w:marLeft w:val="0"/>
          <w:marRight w:val="0"/>
          <w:marTop w:val="0"/>
          <w:marBottom w:val="0"/>
          <w:divBdr>
            <w:top w:val="none" w:sz="0" w:space="0" w:color="auto"/>
            <w:left w:val="none" w:sz="0" w:space="0" w:color="auto"/>
            <w:bottom w:val="none" w:sz="0" w:space="0" w:color="auto"/>
            <w:right w:val="none" w:sz="0" w:space="0" w:color="auto"/>
          </w:divBdr>
          <w:divsChild>
            <w:div w:id="1979257535">
              <w:marLeft w:val="0"/>
              <w:marRight w:val="0"/>
              <w:marTop w:val="0"/>
              <w:marBottom w:val="0"/>
              <w:divBdr>
                <w:top w:val="none" w:sz="0" w:space="0" w:color="auto"/>
                <w:left w:val="none" w:sz="0" w:space="0" w:color="auto"/>
                <w:bottom w:val="none" w:sz="0" w:space="0" w:color="auto"/>
                <w:right w:val="none" w:sz="0" w:space="0" w:color="auto"/>
              </w:divBdr>
            </w:div>
          </w:divsChild>
        </w:div>
        <w:div w:id="254822043">
          <w:marLeft w:val="0"/>
          <w:marRight w:val="0"/>
          <w:marTop w:val="0"/>
          <w:marBottom w:val="0"/>
          <w:divBdr>
            <w:top w:val="none" w:sz="0" w:space="0" w:color="auto"/>
            <w:left w:val="none" w:sz="0" w:space="0" w:color="auto"/>
            <w:bottom w:val="none" w:sz="0" w:space="0" w:color="auto"/>
            <w:right w:val="none" w:sz="0" w:space="0" w:color="auto"/>
          </w:divBdr>
          <w:divsChild>
            <w:div w:id="1359811929">
              <w:marLeft w:val="0"/>
              <w:marRight w:val="0"/>
              <w:marTop w:val="0"/>
              <w:marBottom w:val="0"/>
              <w:divBdr>
                <w:top w:val="none" w:sz="0" w:space="0" w:color="auto"/>
                <w:left w:val="none" w:sz="0" w:space="0" w:color="auto"/>
                <w:bottom w:val="none" w:sz="0" w:space="0" w:color="auto"/>
                <w:right w:val="none" w:sz="0" w:space="0" w:color="auto"/>
              </w:divBdr>
            </w:div>
          </w:divsChild>
        </w:div>
        <w:div w:id="873930665">
          <w:marLeft w:val="0"/>
          <w:marRight w:val="0"/>
          <w:marTop w:val="0"/>
          <w:marBottom w:val="0"/>
          <w:divBdr>
            <w:top w:val="none" w:sz="0" w:space="0" w:color="auto"/>
            <w:left w:val="none" w:sz="0" w:space="0" w:color="auto"/>
            <w:bottom w:val="none" w:sz="0" w:space="0" w:color="auto"/>
            <w:right w:val="none" w:sz="0" w:space="0" w:color="auto"/>
          </w:divBdr>
          <w:divsChild>
            <w:div w:id="909266163">
              <w:marLeft w:val="0"/>
              <w:marRight w:val="0"/>
              <w:marTop w:val="0"/>
              <w:marBottom w:val="0"/>
              <w:divBdr>
                <w:top w:val="none" w:sz="0" w:space="0" w:color="auto"/>
                <w:left w:val="none" w:sz="0" w:space="0" w:color="auto"/>
                <w:bottom w:val="none" w:sz="0" w:space="0" w:color="auto"/>
                <w:right w:val="none" w:sz="0" w:space="0" w:color="auto"/>
              </w:divBdr>
            </w:div>
          </w:divsChild>
        </w:div>
        <w:div w:id="1937471783">
          <w:marLeft w:val="0"/>
          <w:marRight w:val="0"/>
          <w:marTop w:val="0"/>
          <w:marBottom w:val="0"/>
          <w:divBdr>
            <w:top w:val="none" w:sz="0" w:space="0" w:color="auto"/>
            <w:left w:val="none" w:sz="0" w:space="0" w:color="auto"/>
            <w:bottom w:val="none" w:sz="0" w:space="0" w:color="auto"/>
            <w:right w:val="none" w:sz="0" w:space="0" w:color="auto"/>
          </w:divBdr>
          <w:divsChild>
            <w:div w:id="556935117">
              <w:marLeft w:val="0"/>
              <w:marRight w:val="0"/>
              <w:marTop w:val="0"/>
              <w:marBottom w:val="0"/>
              <w:divBdr>
                <w:top w:val="none" w:sz="0" w:space="0" w:color="auto"/>
                <w:left w:val="none" w:sz="0" w:space="0" w:color="auto"/>
                <w:bottom w:val="none" w:sz="0" w:space="0" w:color="auto"/>
                <w:right w:val="none" w:sz="0" w:space="0" w:color="auto"/>
              </w:divBdr>
            </w:div>
          </w:divsChild>
        </w:div>
        <w:div w:id="7191">
          <w:marLeft w:val="0"/>
          <w:marRight w:val="0"/>
          <w:marTop w:val="0"/>
          <w:marBottom w:val="0"/>
          <w:divBdr>
            <w:top w:val="none" w:sz="0" w:space="0" w:color="auto"/>
            <w:left w:val="none" w:sz="0" w:space="0" w:color="auto"/>
            <w:bottom w:val="none" w:sz="0" w:space="0" w:color="auto"/>
            <w:right w:val="none" w:sz="0" w:space="0" w:color="auto"/>
          </w:divBdr>
          <w:divsChild>
            <w:div w:id="40640154">
              <w:marLeft w:val="0"/>
              <w:marRight w:val="0"/>
              <w:marTop w:val="0"/>
              <w:marBottom w:val="0"/>
              <w:divBdr>
                <w:top w:val="none" w:sz="0" w:space="0" w:color="auto"/>
                <w:left w:val="none" w:sz="0" w:space="0" w:color="auto"/>
                <w:bottom w:val="none" w:sz="0" w:space="0" w:color="auto"/>
                <w:right w:val="none" w:sz="0" w:space="0" w:color="auto"/>
              </w:divBdr>
            </w:div>
          </w:divsChild>
        </w:div>
        <w:div w:id="1334409582">
          <w:marLeft w:val="0"/>
          <w:marRight w:val="0"/>
          <w:marTop w:val="0"/>
          <w:marBottom w:val="0"/>
          <w:divBdr>
            <w:top w:val="none" w:sz="0" w:space="0" w:color="auto"/>
            <w:left w:val="none" w:sz="0" w:space="0" w:color="auto"/>
            <w:bottom w:val="none" w:sz="0" w:space="0" w:color="auto"/>
            <w:right w:val="none" w:sz="0" w:space="0" w:color="auto"/>
          </w:divBdr>
          <w:divsChild>
            <w:div w:id="966819447">
              <w:marLeft w:val="0"/>
              <w:marRight w:val="0"/>
              <w:marTop w:val="0"/>
              <w:marBottom w:val="0"/>
              <w:divBdr>
                <w:top w:val="none" w:sz="0" w:space="0" w:color="auto"/>
                <w:left w:val="none" w:sz="0" w:space="0" w:color="auto"/>
                <w:bottom w:val="none" w:sz="0" w:space="0" w:color="auto"/>
                <w:right w:val="none" w:sz="0" w:space="0" w:color="auto"/>
              </w:divBdr>
            </w:div>
          </w:divsChild>
        </w:div>
        <w:div w:id="483861411">
          <w:marLeft w:val="0"/>
          <w:marRight w:val="0"/>
          <w:marTop w:val="0"/>
          <w:marBottom w:val="0"/>
          <w:divBdr>
            <w:top w:val="none" w:sz="0" w:space="0" w:color="auto"/>
            <w:left w:val="none" w:sz="0" w:space="0" w:color="auto"/>
            <w:bottom w:val="none" w:sz="0" w:space="0" w:color="auto"/>
            <w:right w:val="none" w:sz="0" w:space="0" w:color="auto"/>
          </w:divBdr>
          <w:divsChild>
            <w:div w:id="331103097">
              <w:marLeft w:val="0"/>
              <w:marRight w:val="0"/>
              <w:marTop w:val="0"/>
              <w:marBottom w:val="0"/>
              <w:divBdr>
                <w:top w:val="none" w:sz="0" w:space="0" w:color="auto"/>
                <w:left w:val="none" w:sz="0" w:space="0" w:color="auto"/>
                <w:bottom w:val="none" w:sz="0" w:space="0" w:color="auto"/>
                <w:right w:val="none" w:sz="0" w:space="0" w:color="auto"/>
              </w:divBdr>
            </w:div>
          </w:divsChild>
        </w:div>
        <w:div w:id="2051177681">
          <w:marLeft w:val="0"/>
          <w:marRight w:val="0"/>
          <w:marTop w:val="0"/>
          <w:marBottom w:val="0"/>
          <w:divBdr>
            <w:top w:val="none" w:sz="0" w:space="0" w:color="auto"/>
            <w:left w:val="none" w:sz="0" w:space="0" w:color="auto"/>
            <w:bottom w:val="none" w:sz="0" w:space="0" w:color="auto"/>
            <w:right w:val="none" w:sz="0" w:space="0" w:color="auto"/>
          </w:divBdr>
          <w:divsChild>
            <w:div w:id="827403974">
              <w:marLeft w:val="0"/>
              <w:marRight w:val="0"/>
              <w:marTop w:val="0"/>
              <w:marBottom w:val="0"/>
              <w:divBdr>
                <w:top w:val="none" w:sz="0" w:space="0" w:color="auto"/>
                <w:left w:val="none" w:sz="0" w:space="0" w:color="auto"/>
                <w:bottom w:val="none" w:sz="0" w:space="0" w:color="auto"/>
                <w:right w:val="none" w:sz="0" w:space="0" w:color="auto"/>
              </w:divBdr>
            </w:div>
          </w:divsChild>
        </w:div>
        <w:div w:id="695738678">
          <w:marLeft w:val="0"/>
          <w:marRight w:val="0"/>
          <w:marTop w:val="0"/>
          <w:marBottom w:val="0"/>
          <w:divBdr>
            <w:top w:val="none" w:sz="0" w:space="0" w:color="auto"/>
            <w:left w:val="none" w:sz="0" w:space="0" w:color="auto"/>
            <w:bottom w:val="none" w:sz="0" w:space="0" w:color="auto"/>
            <w:right w:val="none" w:sz="0" w:space="0" w:color="auto"/>
          </w:divBdr>
          <w:divsChild>
            <w:div w:id="388236613">
              <w:marLeft w:val="0"/>
              <w:marRight w:val="0"/>
              <w:marTop w:val="0"/>
              <w:marBottom w:val="0"/>
              <w:divBdr>
                <w:top w:val="none" w:sz="0" w:space="0" w:color="auto"/>
                <w:left w:val="none" w:sz="0" w:space="0" w:color="auto"/>
                <w:bottom w:val="none" w:sz="0" w:space="0" w:color="auto"/>
                <w:right w:val="none" w:sz="0" w:space="0" w:color="auto"/>
              </w:divBdr>
            </w:div>
          </w:divsChild>
        </w:div>
        <w:div w:id="1154377086">
          <w:marLeft w:val="0"/>
          <w:marRight w:val="0"/>
          <w:marTop w:val="0"/>
          <w:marBottom w:val="0"/>
          <w:divBdr>
            <w:top w:val="none" w:sz="0" w:space="0" w:color="auto"/>
            <w:left w:val="none" w:sz="0" w:space="0" w:color="auto"/>
            <w:bottom w:val="none" w:sz="0" w:space="0" w:color="auto"/>
            <w:right w:val="none" w:sz="0" w:space="0" w:color="auto"/>
          </w:divBdr>
          <w:divsChild>
            <w:div w:id="595679070">
              <w:marLeft w:val="0"/>
              <w:marRight w:val="0"/>
              <w:marTop w:val="0"/>
              <w:marBottom w:val="0"/>
              <w:divBdr>
                <w:top w:val="none" w:sz="0" w:space="0" w:color="auto"/>
                <w:left w:val="none" w:sz="0" w:space="0" w:color="auto"/>
                <w:bottom w:val="none" w:sz="0" w:space="0" w:color="auto"/>
                <w:right w:val="none" w:sz="0" w:space="0" w:color="auto"/>
              </w:divBdr>
            </w:div>
          </w:divsChild>
        </w:div>
        <w:div w:id="1871911470">
          <w:marLeft w:val="0"/>
          <w:marRight w:val="0"/>
          <w:marTop w:val="0"/>
          <w:marBottom w:val="0"/>
          <w:divBdr>
            <w:top w:val="none" w:sz="0" w:space="0" w:color="auto"/>
            <w:left w:val="none" w:sz="0" w:space="0" w:color="auto"/>
            <w:bottom w:val="none" w:sz="0" w:space="0" w:color="auto"/>
            <w:right w:val="none" w:sz="0" w:space="0" w:color="auto"/>
          </w:divBdr>
          <w:divsChild>
            <w:div w:id="637032844">
              <w:marLeft w:val="0"/>
              <w:marRight w:val="0"/>
              <w:marTop w:val="0"/>
              <w:marBottom w:val="0"/>
              <w:divBdr>
                <w:top w:val="none" w:sz="0" w:space="0" w:color="auto"/>
                <w:left w:val="none" w:sz="0" w:space="0" w:color="auto"/>
                <w:bottom w:val="none" w:sz="0" w:space="0" w:color="auto"/>
                <w:right w:val="none" w:sz="0" w:space="0" w:color="auto"/>
              </w:divBdr>
            </w:div>
          </w:divsChild>
        </w:div>
        <w:div w:id="98182744">
          <w:marLeft w:val="0"/>
          <w:marRight w:val="0"/>
          <w:marTop w:val="0"/>
          <w:marBottom w:val="0"/>
          <w:divBdr>
            <w:top w:val="none" w:sz="0" w:space="0" w:color="auto"/>
            <w:left w:val="none" w:sz="0" w:space="0" w:color="auto"/>
            <w:bottom w:val="none" w:sz="0" w:space="0" w:color="auto"/>
            <w:right w:val="none" w:sz="0" w:space="0" w:color="auto"/>
          </w:divBdr>
          <w:divsChild>
            <w:div w:id="1906648944">
              <w:marLeft w:val="0"/>
              <w:marRight w:val="0"/>
              <w:marTop w:val="0"/>
              <w:marBottom w:val="0"/>
              <w:divBdr>
                <w:top w:val="none" w:sz="0" w:space="0" w:color="auto"/>
                <w:left w:val="none" w:sz="0" w:space="0" w:color="auto"/>
                <w:bottom w:val="none" w:sz="0" w:space="0" w:color="auto"/>
                <w:right w:val="none" w:sz="0" w:space="0" w:color="auto"/>
              </w:divBdr>
            </w:div>
          </w:divsChild>
        </w:div>
        <w:div w:id="2100641060">
          <w:marLeft w:val="0"/>
          <w:marRight w:val="0"/>
          <w:marTop w:val="0"/>
          <w:marBottom w:val="0"/>
          <w:divBdr>
            <w:top w:val="none" w:sz="0" w:space="0" w:color="auto"/>
            <w:left w:val="none" w:sz="0" w:space="0" w:color="auto"/>
            <w:bottom w:val="none" w:sz="0" w:space="0" w:color="auto"/>
            <w:right w:val="none" w:sz="0" w:space="0" w:color="auto"/>
          </w:divBdr>
          <w:divsChild>
            <w:div w:id="144905918">
              <w:marLeft w:val="0"/>
              <w:marRight w:val="0"/>
              <w:marTop w:val="0"/>
              <w:marBottom w:val="0"/>
              <w:divBdr>
                <w:top w:val="none" w:sz="0" w:space="0" w:color="auto"/>
                <w:left w:val="none" w:sz="0" w:space="0" w:color="auto"/>
                <w:bottom w:val="none" w:sz="0" w:space="0" w:color="auto"/>
                <w:right w:val="none" w:sz="0" w:space="0" w:color="auto"/>
              </w:divBdr>
            </w:div>
          </w:divsChild>
        </w:div>
        <w:div w:id="1546793669">
          <w:marLeft w:val="0"/>
          <w:marRight w:val="0"/>
          <w:marTop w:val="0"/>
          <w:marBottom w:val="0"/>
          <w:divBdr>
            <w:top w:val="none" w:sz="0" w:space="0" w:color="auto"/>
            <w:left w:val="none" w:sz="0" w:space="0" w:color="auto"/>
            <w:bottom w:val="none" w:sz="0" w:space="0" w:color="auto"/>
            <w:right w:val="none" w:sz="0" w:space="0" w:color="auto"/>
          </w:divBdr>
          <w:divsChild>
            <w:div w:id="785193471">
              <w:marLeft w:val="0"/>
              <w:marRight w:val="0"/>
              <w:marTop w:val="0"/>
              <w:marBottom w:val="0"/>
              <w:divBdr>
                <w:top w:val="none" w:sz="0" w:space="0" w:color="auto"/>
                <w:left w:val="none" w:sz="0" w:space="0" w:color="auto"/>
                <w:bottom w:val="none" w:sz="0" w:space="0" w:color="auto"/>
                <w:right w:val="none" w:sz="0" w:space="0" w:color="auto"/>
              </w:divBdr>
            </w:div>
          </w:divsChild>
        </w:div>
        <w:div w:id="102500390">
          <w:marLeft w:val="0"/>
          <w:marRight w:val="0"/>
          <w:marTop w:val="0"/>
          <w:marBottom w:val="0"/>
          <w:divBdr>
            <w:top w:val="none" w:sz="0" w:space="0" w:color="auto"/>
            <w:left w:val="none" w:sz="0" w:space="0" w:color="auto"/>
            <w:bottom w:val="none" w:sz="0" w:space="0" w:color="auto"/>
            <w:right w:val="none" w:sz="0" w:space="0" w:color="auto"/>
          </w:divBdr>
          <w:divsChild>
            <w:div w:id="1468545035">
              <w:marLeft w:val="0"/>
              <w:marRight w:val="0"/>
              <w:marTop w:val="0"/>
              <w:marBottom w:val="0"/>
              <w:divBdr>
                <w:top w:val="none" w:sz="0" w:space="0" w:color="auto"/>
                <w:left w:val="none" w:sz="0" w:space="0" w:color="auto"/>
                <w:bottom w:val="none" w:sz="0" w:space="0" w:color="auto"/>
                <w:right w:val="none" w:sz="0" w:space="0" w:color="auto"/>
              </w:divBdr>
            </w:div>
          </w:divsChild>
        </w:div>
        <w:div w:id="562182923">
          <w:marLeft w:val="0"/>
          <w:marRight w:val="0"/>
          <w:marTop w:val="0"/>
          <w:marBottom w:val="0"/>
          <w:divBdr>
            <w:top w:val="none" w:sz="0" w:space="0" w:color="auto"/>
            <w:left w:val="none" w:sz="0" w:space="0" w:color="auto"/>
            <w:bottom w:val="none" w:sz="0" w:space="0" w:color="auto"/>
            <w:right w:val="none" w:sz="0" w:space="0" w:color="auto"/>
          </w:divBdr>
          <w:divsChild>
            <w:div w:id="826634792">
              <w:marLeft w:val="0"/>
              <w:marRight w:val="0"/>
              <w:marTop w:val="0"/>
              <w:marBottom w:val="0"/>
              <w:divBdr>
                <w:top w:val="none" w:sz="0" w:space="0" w:color="auto"/>
                <w:left w:val="none" w:sz="0" w:space="0" w:color="auto"/>
                <w:bottom w:val="none" w:sz="0" w:space="0" w:color="auto"/>
                <w:right w:val="none" w:sz="0" w:space="0" w:color="auto"/>
              </w:divBdr>
            </w:div>
          </w:divsChild>
        </w:div>
        <w:div w:id="91518016">
          <w:marLeft w:val="0"/>
          <w:marRight w:val="0"/>
          <w:marTop w:val="0"/>
          <w:marBottom w:val="0"/>
          <w:divBdr>
            <w:top w:val="none" w:sz="0" w:space="0" w:color="auto"/>
            <w:left w:val="none" w:sz="0" w:space="0" w:color="auto"/>
            <w:bottom w:val="none" w:sz="0" w:space="0" w:color="auto"/>
            <w:right w:val="none" w:sz="0" w:space="0" w:color="auto"/>
          </w:divBdr>
          <w:divsChild>
            <w:div w:id="628436909">
              <w:marLeft w:val="0"/>
              <w:marRight w:val="0"/>
              <w:marTop w:val="0"/>
              <w:marBottom w:val="0"/>
              <w:divBdr>
                <w:top w:val="none" w:sz="0" w:space="0" w:color="auto"/>
                <w:left w:val="none" w:sz="0" w:space="0" w:color="auto"/>
                <w:bottom w:val="none" w:sz="0" w:space="0" w:color="auto"/>
                <w:right w:val="none" w:sz="0" w:space="0" w:color="auto"/>
              </w:divBdr>
            </w:div>
          </w:divsChild>
        </w:div>
        <w:div w:id="1605111041">
          <w:marLeft w:val="0"/>
          <w:marRight w:val="0"/>
          <w:marTop w:val="0"/>
          <w:marBottom w:val="0"/>
          <w:divBdr>
            <w:top w:val="none" w:sz="0" w:space="0" w:color="auto"/>
            <w:left w:val="none" w:sz="0" w:space="0" w:color="auto"/>
            <w:bottom w:val="none" w:sz="0" w:space="0" w:color="auto"/>
            <w:right w:val="none" w:sz="0" w:space="0" w:color="auto"/>
          </w:divBdr>
          <w:divsChild>
            <w:div w:id="1602183851">
              <w:marLeft w:val="0"/>
              <w:marRight w:val="0"/>
              <w:marTop w:val="0"/>
              <w:marBottom w:val="0"/>
              <w:divBdr>
                <w:top w:val="none" w:sz="0" w:space="0" w:color="auto"/>
                <w:left w:val="none" w:sz="0" w:space="0" w:color="auto"/>
                <w:bottom w:val="none" w:sz="0" w:space="0" w:color="auto"/>
                <w:right w:val="none" w:sz="0" w:space="0" w:color="auto"/>
              </w:divBdr>
            </w:div>
          </w:divsChild>
        </w:div>
        <w:div w:id="1133477883">
          <w:marLeft w:val="0"/>
          <w:marRight w:val="0"/>
          <w:marTop w:val="0"/>
          <w:marBottom w:val="0"/>
          <w:divBdr>
            <w:top w:val="none" w:sz="0" w:space="0" w:color="auto"/>
            <w:left w:val="none" w:sz="0" w:space="0" w:color="auto"/>
            <w:bottom w:val="none" w:sz="0" w:space="0" w:color="auto"/>
            <w:right w:val="none" w:sz="0" w:space="0" w:color="auto"/>
          </w:divBdr>
          <w:divsChild>
            <w:div w:id="1694457804">
              <w:marLeft w:val="0"/>
              <w:marRight w:val="0"/>
              <w:marTop w:val="0"/>
              <w:marBottom w:val="0"/>
              <w:divBdr>
                <w:top w:val="none" w:sz="0" w:space="0" w:color="auto"/>
                <w:left w:val="none" w:sz="0" w:space="0" w:color="auto"/>
                <w:bottom w:val="none" w:sz="0" w:space="0" w:color="auto"/>
                <w:right w:val="none" w:sz="0" w:space="0" w:color="auto"/>
              </w:divBdr>
            </w:div>
          </w:divsChild>
        </w:div>
        <w:div w:id="507017582">
          <w:marLeft w:val="0"/>
          <w:marRight w:val="0"/>
          <w:marTop w:val="0"/>
          <w:marBottom w:val="0"/>
          <w:divBdr>
            <w:top w:val="none" w:sz="0" w:space="0" w:color="auto"/>
            <w:left w:val="none" w:sz="0" w:space="0" w:color="auto"/>
            <w:bottom w:val="none" w:sz="0" w:space="0" w:color="auto"/>
            <w:right w:val="none" w:sz="0" w:space="0" w:color="auto"/>
          </w:divBdr>
          <w:divsChild>
            <w:div w:id="1856386326">
              <w:marLeft w:val="0"/>
              <w:marRight w:val="0"/>
              <w:marTop w:val="0"/>
              <w:marBottom w:val="0"/>
              <w:divBdr>
                <w:top w:val="none" w:sz="0" w:space="0" w:color="auto"/>
                <w:left w:val="none" w:sz="0" w:space="0" w:color="auto"/>
                <w:bottom w:val="none" w:sz="0" w:space="0" w:color="auto"/>
                <w:right w:val="none" w:sz="0" w:space="0" w:color="auto"/>
              </w:divBdr>
            </w:div>
          </w:divsChild>
        </w:div>
        <w:div w:id="464081634">
          <w:marLeft w:val="0"/>
          <w:marRight w:val="0"/>
          <w:marTop w:val="0"/>
          <w:marBottom w:val="0"/>
          <w:divBdr>
            <w:top w:val="none" w:sz="0" w:space="0" w:color="auto"/>
            <w:left w:val="none" w:sz="0" w:space="0" w:color="auto"/>
            <w:bottom w:val="none" w:sz="0" w:space="0" w:color="auto"/>
            <w:right w:val="none" w:sz="0" w:space="0" w:color="auto"/>
          </w:divBdr>
          <w:divsChild>
            <w:div w:id="580987951">
              <w:marLeft w:val="0"/>
              <w:marRight w:val="0"/>
              <w:marTop w:val="0"/>
              <w:marBottom w:val="0"/>
              <w:divBdr>
                <w:top w:val="none" w:sz="0" w:space="0" w:color="auto"/>
                <w:left w:val="none" w:sz="0" w:space="0" w:color="auto"/>
                <w:bottom w:val="none" w:sz="0" w:space="0" w:color="auto"/>
                <w:right w:val="none" w:sz="0" w:space="0" w:color="auto"/>
              </w:divBdr>
            </w:div>
          </w:divsChild>
        </w:div>
        <w:div w:id="214705932">
          <w:marLeft w:val="0"/>
          <w:marRight w:val="0"/>
          <w:marTop w:val="0"/>
          <w:marBottom w:val="0"/>
          <w:divBdr>
            <w:top w:val="none" w:sz="0" w:space="0" w:color="auto"/>
            <w:left w:val="none" w:sz="0" w:space="0" w:color="auto"/>
            <w:bottom w:val="none" w:sz="0" w:space="0" w:color="auto"/>
            <w:right w:val="none" w:sz="0" w:space="0" w:color="auto"/>
          </w:divBdr>
          <w:divsChild>
            <w:div w:id="1155954533">
              <w:marLeft w:val="0"/>
              <w:marRight w:val="0"/>
              <w:marTop w:val="0"/>
              <w:marBottom w:val="0"/>
              <w:divBdr>
                <w:top w:val="none" w:sz="0" w:space="0" w:color="auto"/>
                <w:left w:val="none" w:sz="0" w:space="0" w:color="auto"/>
                <w:bottom w:val="none" w:sz="0" w:space="0" w:color="auto"/>
                <w:right w:val="none" w:sz="0" w:space="0" w:color="auto"/>
              </w:divBdr>
            </w:div>
          </w:divsChild>
        </w:div>
        <w:div w:id="248004969">
          <w:marLeft w:val="0"/>
          <w:marRight w:val="0"/>
          <w:marTop w:val="0"/>
          <w:marBottom w:val="0"/>
          <w:divBdr>
            <w:top w:val="none" w:sz="0" w:space="0" w:color="auto"/>
            <w:left w:val="none" w:sz="0" w:space="0" w:color="auto"/>
            <w:bottom w:val="none" w:sz="0" w:space="0" w:color="auto"/>
            <w:right w:val="none" w:sz="0" w:space="0" w:color="auto"/>
          </w:divBdr>
          <w:divsChild>
            <w:div w:id="2059431854">
              <w:marLeft w:val="0"/>
              <w:marRight w:val="0"/>
              <w:marTop w:val="0"/>
              <w:marBottom w:val="0"/>
              <w:divBdr>
                <w:top w:val="none" w:sz="0" w:space="0" w:color="auto"/>
                <w:left w:val="none" w:sz="0" w:space="0" w:color="auto"/>
                <w:bottom w:val="none" w:sz="0" w:space="0" w:color="auto"/>
                <w:right w:val="none" w:sz="0" w:space="0" w:color="auto"/>
              </w:divBdr>
            </w:div>
          </w:divsChild>
        </w:div>
        <w:div w:id="1254049269">
          <w:marLeft w:val="0"/>
          <w:marRight w:val="0"/>
          <w:marTop w:val="0"/>
          <w:marBottom w:val="0"/>
          <w:divBdr>
            <w:top w:val="none" w:sz="0" w:space="0" w:color="auto"/>
            <w:left w:val="none" w:sz="0" w:space="0" w:color="auto"/>
            <w:bottom w:val="none" w:sz="0" w:space="0" w:color="auto"/>
            <w:right w:val="none" w:sz="0" w:space="0" w:color="auto"/>
          </w:divBdr>
          <w:divsChild>
            <w:div w:id="1709332204">
              <w:marLeft w:val="0"/>
              <w:marRight w:val="0"/>
              <w:marTop w:val="0"/>
              <w:marBottom w:val="0"/>
              <w:divBdr>
                <w:top w:val="none" w:sz="0" w:space="0" w:color="auto"/>
                <w:left w:val="none" w:sz="0" w:space="0" w:color="auto"/>
                <w:bottom w:val="none" w:sz="0" w:space="0" w:color="auto"/>
                <w:right w:val="none" w:sz="0" w:space="0" w:color="auto"/>
              </w:divBdr>
            </w:div>
          </w:divsChild>
        </w:div>
        <w:div w:id="1668440228">
          <w:marLeft w:val="0"/>
          <w:marRight w:val="0"/>
          <w:marTop w:val="0"/>
          <w:marBottom w:val="0"/>
          <w:divBdr>
            <w:top w:val="none" w:sz="0" w:space="0" w:color="auto"/>
            <w:left w:val="none" w:sz="0" w:space="0" w:color="auto"/>
            <w:bottom w:val="none" w:sz="0" w:space="0" w:color="auto"/>
            <w:right w:val="none" w:sz="0" w:space="0" w:color="auto"/>
          </w:divBdr>
          <w:divsChild>
            <w:div w:id="2005283129">
              <w:marLeft w:val="0"/>
              <w:marRight w:val="0"/>
              <w:marTop w:val="0"/>
              <w:marBottom w:val="0"/>
              <w:divBdr>
                <w:top w:val="none" w:sz="0" w:space="0" w:color="auto"/>
                <w:left w:val="none" w:sz="0" w:space="0" w:color="auto"/>
                <w:bottom w:val="none" w:sz="0" w:space="0" w:color="auto"/>
                <w:right w:val="none" w:sz="0" w:space="0" w:color="auto"/>
              </w:divBdr>
            </w:div>
          </w:divsChild>
        </w:div>
        <w:div w:id="549651363">
          <w:marLeft w:val="0"/>
          <w:marRight w:val="0"/>
          <w:marTop w:val="0"/>
          <w:marBottom w:val="0"/>
          <w:divBdr>
            <w:top w:val="none" w:sz="0" w:space="0" w:color="auto"/>
            <w:left w:val="none" w:sz="0" w:space="0" w:color="auto"/>
            <w:bottom w:val="none" w:sz="0" w:space="0" w:color="auto"/>
            <w:right w:val="none" w:sz="0" w:space="0" w:color="auto"/>
          </w:divBdr>
          <w:divsChild>
            <w:div w:id="208154895">
              <w:marLeft w:val="0"/>
              <w:marRight w:val="0"/>
              <w:marTop w:val="0"/>
              <w:marBottom w:val="0"/>
              <w:divBdr>
                <w:top w:val="none" w:sz="0" w:space="0" w:color="auto"/>
                <w:left w:val="none" w:sz="0" w:space="0" w:color="auto"/>
                <w:bottom w:val="none" w:sz="0" w:space="0" w:color="auto"/>
                <w:right w:val="none" w:sz="0" w:space="0" w:color="auto"/>
              </w:divBdr>
            </w:div>
          </w:divsChild>
        </w:div>
        <w:div w:id="493764383">
          <w:marLeft w:val="0"/>
          <w:marRight w:val="0"/>
          <w:marTop w:val="0"/>
          <w:marBottom w:val="0"/>
          <w:divBdr>
            <w:top w:val="none" w:sz="0" w:space="0" w:color="auto"/>
            <w:left w:val="none" w:sz="0" w:space="0" w:color="auto"/>
            <w:bottom w:val="none" w:sz="0" w:space="0" w:color="auto"/>
            <w:right w:val="none" w:sz="0" w:space="0" w:color="auto"/>
          </w:divBdr>
          <w:divsChild>
            <w:div w:id="361324091">
              <w:marLeft w:val="0"/>
              <w:marRight w:val="0"/>
              <w:marTop w:val="0"/>
              <w:marBottom w:val="0"/>
              <w:divBdr>
                <w:top w:val="none" w:sz="0" w:space="0" w:color="auto"/>
                <w:left w:val="none" w:sz="0" w:space="0" w:color="auto"/>
                <w:bottom w:val="none" w:sz="0" w:space="0" w:color="auto"/>
                <w:right w:val="none" w:sz="0" w:space="0" w:color="auto"/>
              </w:divBdr>
            </w:div>
          </w:divsChild>
        </w:div>
        <w:div w:id="1018777895">
          <w:marLeft w:val="0"/>
          <w:marRight w:val="0"/>
          <w:marTop w:val="0"/>
          <w:marBottom w:val="0"/>
          <w:divBdr>
            <w:top w:val="none" w:sz="0" w:space="0" w:color="auto"/>
            <w:left w:val="none" w:sz="0" w:space="0" w:color="auto"/>
            <w:bottom w:val="none" w:sz="0" w:space="0" w:color="auto"/>
            <w:right w:val="none" w:sz="0" w:space="0" w:color="auto"/>
          </w:divBdr>
          <w:divsChild>
            <w:div w:id="658777616">
              <w:marLeft w:val="0"/>
              <w:marRight w:val="0"/>
              <w:marTop w:val="0"/>
              <w:marBottom w:val="0"/>
              <w:divBdr>
                <w:top w:val="none" w:sz="0" w:space="0" w:color="auto"/>
                <w:left w:val="none" w:sz="0" w:space="0" w:color="auto"/>
                <w:bottom w:val="none" w:sz="0" w:space="0" w:color="auto"/>
                <w:right w:val="none" w:sz="0" w:space="0" w:color="auto"/>
              </w:divBdr>
            </w:div>
          </w:divsChild>
        </w:div>
        <w:div w:id="1273367121">
          <w:marLeft w:val="0"/>
          <w:marRight w:val="0"/>
          <w:marTop w:val="0"/>
          <w:marBottom w:val="0"/>
          <w:divBdr>
            <w:top w:val="none" w:sz="0" w:space="0" w:color="auto"/>
            <w:left w:val="none" w:sz="0" w:space="0" w:color="auto"/>
            <w:bottom w:val="none" w:sz="0" w:space="0" w:color="auto"/>
            <w:right w:val="none" w:sz="0" w:space="0" w:color="auto"/>
          </w:divBdr>
          <w:divsChild>
            <w:div w:id="1894348553">
              <w:marLeft w:val="0"/>
              <w:marRight w:val="0"/>
              <w:marTop w:val="0"/>
              <w:marBottom w:val="0"/>
              <w:divBdr>
                <w:top w:val="none" w:sz="0" w:space="0" w:color="auto"/>
                <w:left w:val="none" w:sz="0" w:space="0" w:color="auto"/>
                <w:bottom w:val="none" w:sz="0" w:space="0" w:color="auto"/>
                <w:right w:val="none" w:sz="0" w:space="0" w:color="auto"/>
              </w:divBdr>
            </w:div>
          </w:divsChild>
        </w:div>
        <w:div w:id="198788247">
          <w:marLeft w:val="0"/>
          <w:marRight w:val="0"/>
          <w:marTop w:val="0"/>
          <w:marBottom w:val="0"/>
          <w:divBdr>
            <w:top w:val="none" w:sz="0" w:space="0" w:color="auto"/>
            <w:left w:val="none" w:sz="0" w:space="0" w:color="auto"/>
            <w:bottom w:val="none" w:sz="0" w:space="0" w:color="auto"/>
            <w:right w:val="none" w:sz="0" w:space="0" w:color="auto"/>
          </w:divBdr>
          <w:divsChild>
            <w:div w:id="1412652312">
              <w:marLeft w:val="0"/>
              <w:marRight w:val="0"/>
              <w:marTop w:val="0"/>
              <w:marBottom w:val="0"/>
              <w:divBdr>
                <w:top w:val="none" w:sz="0" w:space="0" w:color="auto"/>
                <w:left w:val="none" w:sz="0" w:space="0" w:color="auto"/>
                <w:bottom w:val="none" w:sz="0" w:space="0" w:color="auto"/>
                <w:right w:val="none" w:sz="0" w:space="0" w:color="auto"/>
              </w:divBdr>
            </w:div>
          </w:divsChild>
        </w:div>
        <w:div w:id="1928994842">
          <w:marLeft w:val="0"/>
          <w:marRight w:val="0"/>
          <w:marTop w:val="0"/>
          <w:marBottom w:val="0"/>
          <w:divBdr>
            <w:top w:val="none" w:sz="0" w:space="0" w:color="auto"/>
            <w:left w:val="none" w:sz="0" w:space="0" w:color="auto"/>
            <w:bottom w:val="none" w:sz="0" w:space="0" w:color="auto"/>
            <w:right w:val="none" w:sz="0" w:space="0" w:color="auto"/>
          </w:divBdr>
          <w:divsChild>
            <w:div w:id="19210842">
              <w:marLeft w:val="0"/>
              <w:marRight w:val="0"/>
              <w:marTop w:val="0"/>
              <w:marBottom w:val="0"/>
              <w:divBdr>
                <w:top w:val="none" w:sz="0" w:space="0" w:color="auto"/>
                <w:left w:val="none" w:sz="0" w:space="0" w:color="auto"/>
                <w:bottom w:val="none" w:sz="0" w:space="0" w:color="auto"/>
                <w:right w:val="none" w:sz="0" w:space="0" w:color="auto"/>
              </w:divBdr>
            </w:div>
          </w:divsChild>
        </w:div>
        <w:div w:id="570624422">
          <w:marLeft w:val="0"/>
          <w:marRight w:val="0"/>
          <w:marTop w:val="0"/>
          <w:marBottom w:val="0"/>
          <w:divBdr>
            <w:top w:val="none" w:sz="0" w:space="0" w:color="auto"/>
            <w:left w:val="none" w:sz="0" w:space="0" w:color="auto"/>
            <w:bottom w:val="none" w:sz="0" w:space="0" w:color="auto"/>
            <w:right w:val="none" w:sz="0" w:space="0" w:color="auto"/>
          </w:divBdr>
          <w:divsChild>
            <w:div w:id="361320398">
              <w:marLeft w:val="0"/>
              <w:marRight w:val="0"/>
              <w:marTop w:val="0"/>
              <w:marBottom w:val="0"/>
              <w:divBdr>
                <w:top w:val="none" w:sz="0" w:space="0" w:color="auto"/>
                <w:left w:val="none" w:sz="0" w:space="0" w:color="auto"/>
                <w:bottom w:val="none" w:sz="0" w:space="0" w:color="auto"/>
                <w:right w:val="none" w:sz="0" w:space="0" w:color="auto"/>
              </w:divBdr>
            </w:div>
          </w:divsChild>
        </w:div>
        <w:div w:id="1365473096">
          <w:marLeft w:val="0"/>
          <w:marRight w:val="0"/>
          <w:marTop w:val="0"/>
          <w:marBottom w:val="0"/>
          <w:divBdr>
            <w:top w:val="none" w:sz="0" w:space="0" w:color="auto"/>
            <w:left w:val="none" w:sz="0" w:space="0" w:color="auto"/>
            <w:bottom w:val="none" w:sz="0" w:space="0" w:color="auto"/>
            <w:right w:val="none" w:sz="0" w:space="0" w:color="auto"/>
          </w:divBdr>
          <w:divsChild>
            <w:div w:id="774862758">
              <w:marLeft w:val="0"/>
              <w:marRight w:val="0"/>
              <w:marTop w:val="0"/>
              <w:marBottom w:val="0"/>
              <w:divBdr>
                <w:top w:val="none" w:sz="0" w:space="0" w:color="auto"/>
                <w:left w:val="none" w:sz="0" w:space="0" w:color="auto"/>
                <w:bottom w:val="none" w:sz="0" w:space="0" w:color="auto"/>
                <w:right w:val="none" w:sz="0" w:space="0" w:color="auto"/>
              </w:divBdr>
            </w:div>
          </w:divsChild>
        </w:div>
        <w:div w:id="251817112">
          <w:marLeft w:val="0"/>
          <w:marRight w:val="0"/>
          <w:marTop w:val="0"/>
          <w:marBottom w:val="0"/>
          <w:divBdr>
            <w:top w:val="none" w:sz="0" w:space="0" w:color="auto"/>
            <w:left w:val="none" w:sz="0" w:space="0" w:color="auto"/>
            <w:bottom w:val="none" w:sz="0" w:space="0" w:color="auto"/>
            <w:right w:val="none" w:sz="0" w:space="0" w:color="auto"/>
          </w:divBdr>
          <w:divsChild>
            <w:div w:id="758404012">
              <w:marLeft w:val="0"/>
              <w:marRight w:val="0"/>
              <w:marTop w:val="0"/>
              <w:marBottom w:val="0"/>
              <w:divBdr>
                <w:top w:val="none" w:sz="0" w:space="0" w:color="auto"/>
                <w:left w:val="none" w:sz="0" w:space="0" w:color="auto"/>
                <w:bottom w:val="none" w:sz="0" w:space="0" w:color="auto"/>
                <w:right w:val="none" w:sz="0" w:space="0" w:color="auto"/>
              </w:divBdr>
            </w:div>
          </w:divsChild>
        </w:div>
        <w:div w:id="1449859361">
          <w:marLeft w:val="0"/>
          <w:marRight w:val="0"/>
          <w:marTop w:val="0"/>
          <w:marBottom w:val="0"/>
          <w:divBdr>
            <w:top w:val="none" w:sz="0" w:space="0" w:color="auto"/>
            <w:left w:val="none" w:sz="0" w:space="0" w:color="auto"/>
            <w:bottom w:val="none" w:sz="0" w:space="0" w:color="auto"/>
            <w:right w:val="none" w:sz="0" w:space="0" w:color="auto"/>
          </w:divBdr>
          <w:divsChild>
            <w:div w:id="805128670">
              <w:marLeft w:val="0"/>
              <w:marRight w:val="0"/>
              <w:marTop w:val="0"/>
              <w:marBottom w:val="0"/>
              <w:divBdr>
                <w:top w:val="none" w:sz="0" w:space="0" w:color="auto"/>
                <w:left w:val="none" w:sz="0" w:space="0" w:color="auto"/>
                <w:bottom w:val="none" w:sz="0" w:space="0" w:color="auto"/>
                <w:right w:val="none" w:sz="0" w:space="0" w:color="auto"/>
              </w:divBdr>
            </w:div>
          </w:divsChild>
        </w:div>
        <w:div w:id="2021154340">
          <w:marLeft w:val="0"/>
          <w:marRight w:val="0"/>
          <w:marTop w:val="0"/>
          <w:marBottom w:val="0"/>
          <w:divBdr>
            <w:top w:val="none" w:sz="0" w:space="0" w:color="auto"/>
            <w:left w:val="none" w:sz="0" w:space="0" w:color="auto"/>
            <w:bottom w:val="none" w:sz="0" w:space="0" w:color="auto"/>
            <w:right w:val="none" w:sz="0" w:space="0" w:color="auto"/>
          </w:divBdr>
          <w:divsChild>
            <w:div w:id="244800345">
              <w:marLeft w:val="0"/>
              <w:marRight w:val="0"/>
              <w:marTop w:val="0"/>
              <w:marBottom w:val="0"/>
              <w:divBdr>
                <w:top w:val="none" w:sz="0" w:space="0" w:color="auto"/>
                <w:left w:val="none" w:sz="0" w:space="0" w:color="auto"/>
                <w:bottom w:val="none" w:sz="0" w:space="0" w:color="auto"/>
                <w:right w:val="none" w:sz="0" w:space="0" w:color="auto"/>
              </w:divBdr>
            </w:div>
          </w:divsChild>
        </w:div>
        <w:div w:id="1162507131">
          <w:marLeft w:val="0"/>
          <w:marRight w:val="0"/>
          <w:marTop w:val="0"/>
          <w:marBottom w:val="0"/>
          <w:divBdr>
            <w:top w:val="none" w:sz="0" w:space="0" w:color="auto"/>
            <w:left w:val="none" w:sz="0" w:space="0" w:color="auto"/>
            <w:bottom w:val="none" w:sz="0" w:space="0" w:color="auto"/>
            <w:right w:val="none" w:sz="0" w:space="0" w:color="auto"/>
          </w:divBdr>
          <w:divsChild>
            <w:div w:id="618729158">
              <w:marLeft w:val="0"/>
              <w:marRight w:val="0"/>
              <w:marTop w:val="0"/>
              <w:marBottom w:val="0"/>
              <w:divBdr>
                <w:top w:val="none" w:sz="0" w:space="0" w:color="auto"/>
                <w:left w:val="none" w:sz="0" w:space="0" w:color="auto"/>
                <w:bottom w:val="none" w:sz="0" w:space="0" w:color="auto"/>
                <w:right w:val="none" w:sz="0" w:space="0" w:color="auto"/>
              </w:divBdr>
            </w:div>
          </w:divsChild>
        </w:div>
        <w:div w:id="1979678665">
          <w:marLeft w:val="0"/>
          <w:marRight w:val="0"/>
          <w:marTop w:val="0"/>
          <w:marBottom w:val="0"/>
          <w:divBdr>
            <w:top w:val="none" w:sz="0" w:space="0" w:color="auto"/>
            <w:left w:val="none" w:sz="0" w:space="0" w:color="auto"/>
            <w:bottom w:val="none" w:sz="0" w:space="0" w:color="auto"/>
            <w:right w:val="none" w:sz="0" w:space="0" w:color="auto"/>
          </w:divBdr>
          <w:divsChild>
            <w:div w:id="1734311424">
              <w:marLeft w:val="0"/>
              <w:marRight w:val="0"/>
              <w:marTop w:val="0"/>
              <w:marBottom w:val="0"/>
              <w:divBdr>
                <w:top w:val="none" w:sz="0" w:space="0" w:color="auto"/>
                <w:left w:val="none" w:sz="0" w:space="0" w:color="auto"/>
                <w:bottom w:val="none" w:sz="0" w:space="0" w:color="auto"/>
                <w:right w:val="none" w:sz="0" w:space="0" w:color="auto"/>
              </w:divBdr>
            </w:div>
          </w:divsChild>
        </w:div>
        <w:div w:id="1266157951">
          <w:marLeft w:val="0"/>
          <w:marRight w:val="0"/>
          <w:marTop w:val="0"/>
          <w:marBottom w:val="0"/>
          <w:divBdr>
            <w:top w:val="none" w:sz="0" w:space="0" w:color="auto"/>
            <w:left w:val="none" w:sz="0" w:space="0" w:color="auto"/>
            <w:bottom w:val="none" w:sz="0" w:space="0" w:color="auto"/>
            <w:right w:val="none" w:sz="0" w:space="0" w:color="auto"/>
          </w:divBdr>
          <w:divsChild>
            <w:div w:id="1993832358">
              <w:marLeft w:val="0"/>
              <w:marRight w:val="0"/>
              <w:marTop w:val="0"/>
              <w:marBottom w:val="0"/>
              <w:divBdr>
                <w:top w:val="none" w:sz="0" w:space="0" w:color="auto"/>
                <w:left w:val="none" w:sz="0" w:space="0" w:color="auto"/>
                <w:bottom w:val="none" w:sz="0" w:space="0" w:color="auto"/>
                <w:right w:val="none" w:sz="0" w:space="0" w:color="auto"/>
              </w:divBdr>
            </w:div>
          </w:divsChild>
        </w:div>
        <w:div w:id="1389307356">
          <w:marLeft w:val="0"/>
          <w:marRight w:val="0"/>
          <w:marTop w:val="0"/>
          <w:marBottom w:val="0"/>
          <w:divBdr>
            <w:top w:val="none" w:sz="0" w:space="0" w:color="auto"/>
            <w:left w:val="none" w:sz="0" w:space="0" w:color="auto"/>
            <w:bottom w:val="none" w:sz="0" w:space="0" w:color="auto"/>
            <w:right w:val="none" w:sz="0" w:space="0" w:color="auto"/>
          </w:divBdr>
          <w:divsChild>
            <w:div w:id="1603565435">
              <w:marLeft w:val="0"/>
              <w:marRight w:val="0"/>
              <w:marTop w:val="0"/>
              <w:marBottom w:val="0"/>
              <w:divBdr>
                <w:top w:val="none" w:sz="0" w:space="0" w:color="auto"/>
                <w:left w:val="none" w:sz="0" w:space="0" w:color="auto"/>
                <w:bottom w:val="none" w:sz="0" w:space="0" w:color="auto"/>
                <w:right w:val="none" w:sz="0" w:space="0" w:color="auto"/>
              </w:divBdr>
            </w:div>
          </w:divsChild>
        </w:div>
        <w:div w:id="1761177567">
          <w:marLeft w:val="0"/>
          <w:marRight w:val="0"/>
          <w:marTop w:val="0"/>
          <w:marBottom w:val="0"/>
          <w:divBdr>
            <w:top w:val="none" w:sz="0" w:space="0" w:color="auto"/>
            <w:left w:val="none" w:sz="0" w:space="0" w:color="auto"/>
            <w:bottom w:val="none" w:sz="0" w:space="0" w:color="auto"/>
            <w:right w:val="none" w:sz="0" w:space="0" w:color="auto"/>
          </w:divBdr>
          <w:divsChild>
            <w:div w:id="1921209613">
              <w:marLeft w:val="0"/>
              <w:marRight w:val="0"/>
              <w:marTop w:val="0"/>
              <w:marBottom w:val="0"/>
              <w:divBdr>
                <w:top w:val="none" w:sz="0" w:space="0" w:color="auto"/>
                <w:left w:val="none" w:sz="0" w:space="0" w:color="auto"/>
                <w:bottom w:val="none" w:sz="0" w:space="0" w:color="auto"/>
                <w:right w:val="none" w:sz="0" w:space="0" w:color="auto"/>
              </w:divBdr>
            </w:div>
          </w:divsChild>
        </w:div>
        <w:div w:id="756445738">
          <w:marLeft w:val="0"/>
          <w:marRight w:val="0"/>
          <w:marTop w:val="0"/>
          <w:marBottom w:val="0"/>
          <w:divBdr>
            <w:top w:val="none" w:sz="0" w:space="0" w:color="auto"/>
            <w:left w:val="none" w:sz="0" w:space="0" w:color="auto"/>
            <w:bottom w:val="none" w:sz="0" w:space="0" w:color="auto"/>
            <w:right w:val="none" w:sz="0" w:space="0" w:color="auto"/>
          </w:divBdr>
          <w:divsChild>
            <w:div w:id="1976838525">
              <w:marLeft w:val="0"/>
              <w:marRight w:val="0"/>
              <w:marTop w:val="0"/>
              <w:marBottom w:val="0"/>
              <w:divBdr>
                <w:top w:val="none" w:sz="0" w:space="0" w:color="auto"/>
                <w:left w:val="none" w:sz="0" w:space="0" w:color="auto"/>
                <w:bottom w:val="none" w:sz="0" w:space="0" w:color="auto"/>
                <w:right w:val="none" w:sz="0" w:space="0" w:color="auto"/>
              </w:divBdr>
            </w:div>
          </w:divsChild>
        </w:div>
        <w:div w:id="1977176882">
          <w:marLeft w:val="0"/>
          <w:marRight w:val="0"/>
          <w:marTop w:val="0"/>
          <w:marBottom w:val="0"/>
          <w:divBdr>
            <w:top w:val="none" w:sz="0" w:space="0" w:color="auto"/>
            <w:left w:val="none" w:sz="0" w:space="0" w:color="auto"/>
            <w:bottom w:val="none" w:sz="0" w:space="0" w:color="auto"/>
            <w:right w:val="none" w:sz="0" w:space="0" w:color="auto"/>
          </w:divBdr>
          <w:divsChild>
            <w:div w:id="1682319773">
              <w:marLeft w:val="0"/>
              <w:marRight w:val="0"/>
              <w:marTop w:val="0"/>
              <w:marBottom w:val="0"/>
              <w:divBdr>
                <w:top w:val="none" w:sz="0" w:space="0" w:color="auto"/>
                <w:left w:val="none" w:sz="0" w:space="0" w:color="auto"/>
                <w:bottom w:val="none" w:sz="0" w:space="0" w:color="auto"/>
                <w:right w:val="none" w:sz="0" w:space="0" w:color="auto"/>
              </w:divBdr>
            </w:div>
          </w:divsChild>
        </w:div>
        <w:div w:id="2120446790">
          <w:marLeft w:val="0"/>
          <w:marRight w:val="0"/>
          <w:marTop w:val="0"/>
          <w:marBottom w:val="0"/>
          <w:divBdr>
            <w:top w:val="none" w:sz="0" w:space="0" w:color="auto"/>
            <w:left w:val="none" w:sz="0" w:space="0" w:color="auto"/>
            <w:bottom w:val="none" w:sz="0" w:space="0" w:color="auto"/>
            <w:right w:val="none" w:sz="0" w:space="0" w:color="auto"/>
          </w:divBdr>
          <w:divsChild>
            <w:div w:id="1425807034">
              <w:marLeft w:val="0"/>
              <w:marRight w:val="0"/>
              <w:marTop w:val="0"/>
              <w:marBottom w:val="0"/>
              <w:divBdr>
                <w:top w:val="none" w:sz="0" w:space="0" w:color="auto"/>
                <w:left w:val="none" w:sz="0" w:space="0" w:color="auto"/>
                <w:bottom w:val="none" w:sz="0" w:space="0" w:color="auto"/>
                <w:right w:val="none" w:sz="0" w:space="0" w:color="auto"/>
              </w:divBdr>
            </w:div>
          </w:divsChild>
        </w:div>
        <w:div w:id="2079399589">
          <w:marLeft w:val="0"/>
          <w:marRight w:val="0"/>
          <w:marTop w:val="0"/>
          <w:marBottom w:val="0"/>
          <w:divBdr>
            <w:top w:val="none" w:sz="0" w:space="0" w:color="auto"/>
            <w:left w:val="none" w:sz="0" w:space="0" w:color="auto"/>
            <w:bottom w:val="none" w:sz="0" w:space="0" w:color="auto"/>
            <w:right w:val="none" w:sz="0" w:space="0" w:color="auto"/>
          </w:divBdr>
          <w:divsChild>
            <w:div w:id="1655067730">
              <w:marLeft w:val="0"/>
              <w:marRight w:val="0"/>
              <w:marTop w:val="0"/>
              <w:marBottom w:val="0"/>
              <w:divBdr>
                <w:top w:val="none" w:sz="0" w:space="0" w:color="auto"/>
                <w:left w:val="none" w:sz="0" w:space="0" w:color="auto"/>
                <w:bottom w:val="none" w:sz="0" w:space="0" w:color="auto"/>
                <w:right w:val="none" w:sz="0" w:space="0" w:color="auto"/>
              </w:divBdr>
            </w:div>
          </w:divsChild>
        </w:div>
        <w:div w:id="1761216032">
          <w:marLeft w:val="0"/>
          <w:marRight w:val="0"/>
          <w:marTop w:val="0"/>
          <w:marBottom w:val="0"/>
          <w:divBdr>
            <w:top w:val="none" w:sz="0" w:space="0" w:color="auto"/>
            <w:left w:val="none" w:sz="0" w:space="0" w:color="auto"/>
            <w:bottom w:val="none" w:sz="0" w:space="0" w:color="auto"/>
            <w:right w:val="none" w:sz="0" w:space="0" w:color="auto"/>
          </w:divBdr>
          <w:divsChild>
            <w:div w:id="760836060">
              <w:marLeft w:val="0"/>
              <w:marRight w:val="0"/>
              <w:marTop w:val="0"/>
              <w:marBottom w:val="0"/>
              <w:divBdr>
                <w:top w:val="none" w:sz="0" w:space="0" w:color="auto"/>
                <w:left w:val="none" w:sz="0" w:space="0" w:color="auto"/>
                <w:bottom w:val="none" w:sz="0" w:space="0" w:color="auto"/>
                <w:right w:val="none" w:sz="0" w:space="0" w:color="auto"/>
              </w:divBdr>
            </w:div>
          </w:divsChild>
        </w:div>
        <w:div w:id="531306375">
          <w:marLeft w:val="0"/>
          <w:marRight w:val="0"/>
          <w:marTop w:val="0"/>
          <w:marBottom w:val="0"/>
          <w:divBdr>
            <w:top w:val="none" w:sz="0" w:space="0" w:color="auto"/>
            <w:left w:val="none" w:sz="0" w:space="0" w:color="auto"/>
            <w:bottom w:val="none" w:sz="0" w:space="0" w:color="auto"/>
            <w:right w:val="none" w:sz="0" w:space="0" w:color="auto"/>
          </w:divBdr>
          <w:divsChild>
            <w:div w:id="2064253412">
              <w:marLeft w:val="0"/>
              <w:marRight w:val="0"/>
              <w:marTop w:val="0"/>
              <w:marBottom w:val="0"/>
              <w:divBdr>
                <w:top w:val="none" w:sz="0" w:space="0" w:color="auto"/>
                <w:left w:val="none" w:sz="0" w:space="0" w:color="auto"/>
                <w:bottom w:val="none" w:sz="0" w:space="0" w:color="auto"/>
                <w:right w:val="none" w:sz="0" w:space="0" w:color="auto"/>
              </w:divBdr>
            </w:div>
          </w:divsChild>
        </w:div>
        <w:div w:id="962855801">
          <w:marLeft w:val="0"/>
          <w:marRight w:val="0"/>
          <w:marTop w:val="0"/>
          <w:marBottom w:val="0"/>
          <w:divBdr>
            <w:top w:val="none" w:sz="0" w:space="0" w:color="auto"/>
            <w:left w:val="none" w:sz="0" w:space="0" w:color="auto"/>
            <w:bottom w:val="none" w:sz="0" w:space="0" w:color="auto"/>
            <w:right w:val="none" w:sz="0" w:space="0" w:color="auto"/>
          </w:divBdr>
          <w:divsChild>
            <w:div w:id="817379116">
              <w:marLeft w:val="0"/>
              <w:marRight w:val="0"/>
              <w:marTop w:val="0"/>
              <w:marBottom w:val="0"/>
              <w:divBdr>
                <w:top w:val="none" w:sz="0" w:space="0" w:color="auto"/>
                <w:left w:val="none" w:sz="0" w:space="0" w:color="auto"/>
                <w:bottom w:val="none" w:sz="0" w:space="0" w:color="auto"/>
                <w:right w:val="none" w:sz="0" w:space="0" w:color="auto"/>
              </w:divBdr>
            </w:div>
          </w:divsChild>
        </w:div>
        <w:div w:id="325792215">
          <w:marLeft w:val="0"/>
          <w:marRight w:val="0"/>
          <w:marTop w:val="0"/>
          <w:marBottom w:val="0"/>
          <w:divBdr>
            <w:top w:val="none" w:sz="0" w:space="0" w:color="auto"/>
            <w:left w:val="none" w:sz="0" w:space="0" w:color="auto"/>
            <w:bottom w:val="none" w:sz="0" w:space="0" w:color="auto"/>
            <w:right w:val="none" w:sz="0" w:space="0" w:color="auto"/>
          </w:divBdr>
          <w:divsChild>
            <w:div w:id="1113863806">
              <w:marLeft w:val="0"/>
              <w:marRight w:val="0"/>
              <w:marTop w:val="0"/>
              <w:marBottom w:val="0"/>
              <w:divBdr>
                <w:top w:val="none" w:sz="0" w:space="0" w:color="auto"/>
                <w:left w:val="none" w:sz="0" w:space="0" w:color="auto"/>
                <w:bottom w:val="none" w:sz="0" w:space="0" w:color="auto"/>
                <w:right w:val="none" w:sz="0" w:space="0" w:color="auto"/>
              </w:divBdr>
            </w:div>
          </w:divsChild>
        </w:div>
        <w:div w:id="581063747">
          <w:marLeft w:val="0"/>
          <w:marRight w:val="0"/>
          <w:marTop w:val="0"/>
          <w:marBottom w:val="0"/>
          <w:divBdr>
            <w:top w:val="none" w:sz="0" w:space="0" w:color="auto"/>
            <w:left w:val="none" w:sz="0" w:space="0" w:color="auto"/>
            <w:bottom w:val="none" w:sz="0" w:space="0" w:color="auto"/>
            <w:right w:val="none" w:sz="0" w:space="0" w:color="auto"/>
          </w:divBdr>
          <w:divsChild>
            <w:div w:id="361902127">
              <w:marLeft w:val="0"/>
              <w:marRight w:val="0"/>
              <w:marTop w:val="0"/>
              <w:marBottom w:val="0"/>
              <w:divBdr>
                <w:top w:val="none" w:sz="0" w:space="0" w:color="auto"/>
                <w:left w:val="none" w:sz="0" w:space="0" w:color="auto"/>
                <w:bottom w:val="none" w:sz="0" w:space="0" w:color="auto"/>
                <w:right w:val="none" w:sz="0" w:space="0" w:color="auto"/>
              </w:divBdr>
            </w:div>
          </w:divsChild>
        </w:div>
        <w:div w:id="661398208">
          <w:marLeft w:val="0"/>
          <w:marRight w:val="0"/>
          <w:marTop w:val="0"/>
          <w:marBottom w:val="0"/>
          <w:divBdr>
            <w:top w:val="none" w:sz="0" w:space="0" w:color="auto"/>
            <w:left w:val="none" w:sz="0" w:space="0" w:color="auto"/>
            <w:bottom w:val="none" w:sz="0" w:space="0" w:color="auto"/>
            <w:right w:val="none" w:sz="0" w:space="0" w:color="auto"/>
          </w:divBdr>
          <w:divsChild>
            <w:div w:id="536699885">
              <w:marLeft w:val="0"/>
              <w:marRight w:val="0"/>
              <w:marTop w:val="0"/>
              <w:marBottom w:val="0"/>
              <w:divBdr>
                <w:top w:val="none" w:sz="0" w:space="0" w:color="auto"/>
                <w:left w:val="none" w:sz="0" w:space="0" w:color="auto"/>
                <w:bottom w:val="none" w:sz="0" w:space="0" w:color="auto"/>
                <w:right w:val="none" w:sz="0" w:space="0" w:color="auto"/>
              </w:divBdr>
            </w:div>
          </w:divsChild>
        </w:div>
        <w:div w:id="318845595">
          <w:marLeft w:val="0"/>
          <w:marRight w:val="0"/>
          <w:marTop w:val="0"/>
          <w:marBottom w:val="0"/>
          <w:divBdr>
            <w:top w:val="none" w:sz="0" w:space="0" w:color="auto"/>
            <w:left w:val="none" w:sz="0" w:space="0" w:color="auto"/>
            <w:bottom w:val="none" w:sz="0" w:space="0" w:color="auto"/>
            <w:right w:val="none" w:sz="0" w:space="0" w:color="auto"/>
          </w:divBdr>
          <w:divsChild>
            <w:div w:id="723335009">
              <w:marLeft w:val="0"/>
              <w:marRight w:val="0"/>
              <w:marTop w:val="0"/>
              <w:marBottom w:val="0"/>
              <w:divBdr>
                <w:top w:val="none" w:sz="0" w:space="0" w:color="auto"/>
                <w:left w:val="none" w:sz="0" w:space="0" w:color="auto"/>
                <w:bottom w:val="none" w:sz="0" w:space="0" w:color="auto"/>
                <w:right w:val="none" w:sz="0" w:space="0" w:color="auto"/>
              </w:divBdr>
            </w:div>
          </w:divsChild>
        </w:div>
        <w:div w:id="910429736">
          <w:marLeft w:val="0"/>
          <w:marRight w:val="0"/>
          <w:marTop w:val="0"/>
          <w:marBottom w:val="0"/>
          <w:divBdr>
            <w:top w:val="none" w:sz="0" w:space="0" w:color="auto"/>
            <w:left w:val="none" w:sz="0" w:space="0" w:color="auto"/>
            <w:bottom w:val="none" w:sz="0" w:space="0" w:color="auto"/>
            <w:right w:val="none" w:sz="0" w:space="0" w:color="auto"/>
          </w:divBdr>
          <w:divsChild>
            <w:div w:id="172384471">
              <w:marLeft w:val="0"/>
              <w:marRight w:val="0"/>
              <w:marTop w:val="0"/>
              <w:marBottom w:val="0"/>
              <w:divBdr>
                <w:top w:val="none" w:sz="0" w:space="0" w:color="auto"/>
                <w:left w:val="none" w:sz="0" w:space="0" w:color="auto"/>
                <w:bottom w:val="none" w:sz="0" w:space="0" w:color="auto"/>
                <w:right w:val="none" w:sz="0" w:space="0" w:color="auto"/>
              </w:divBdr>
            </w:div>
          </w:divsChild>
        </w:div>
        <w:div w:id="1706560363">
          <w:marLeft w:val="0"/>
          <w:marRight w:val="0"/>
          <w:marTop w:val="0"/>
          <w:marBottom w:val="0"/>
          <w:divBdr>
            <w:top w:val="none" w:sz="0" w:space="0" w:color="auto"/>
            <w:left w:val="none" w:sz="0" w:space="0" w:color="auto"/>
            <w:bottom w:val="none" w:sz="0" w:space="0" w:color="auto"/>
            <w:right w:val="none" w:sz="0" w:space="0" w:color="auto"/>
          </w:divBdr>
          <w:divsChild>
            <w:div w:id="449396526">
              <w:marLeft w:val="0"/>
              <w:marRight w:val="0"/>
              <w:marTop w:val="0"/>
              <w:marBottom w:val="0"/>
              <w:divBdr>
                <w:top w:val="none" w:sz="0" w:space="0" w:color="auto"/>
                <w:left w:val="none" w:sz="0" w:space="0" w:color="auto"/>
                <w:bottom w:val="none" w:sz="0" w:space="0" w:color="auto"/>
                <w:right w:val="none" w:sz="0" w:space="0" w:color="auto"/>
              </w:divBdr>
            </w:div>
          </w:divsChild>
        </w:div>
        <w:div w:id="1497384982">
          <w:marLeft w:val="0"/>
          <w:marRight w:val="0"/>
          <w:marTop w:val="0"/>
          <w:marBottom w:val="0"/>
          <w:divBdr>
            <w:top w:val="none" w:sz="0" w:space="0" w:color="auto"/>
            <w:left w:val="none" w:sz="0" w:space="0" w:color="auto"/>
            <w:bottom w:val="none" w:sz="0" w:space="0" w:color="auto"/>
            <w:right w:val="none" w:sz="0" w:space="0" w:color="auto"/>
          </w:divBdr>
          <w:divsChild>
            <w:div w:id="525561846">
              <w:marLeft w:val="0"/>
              <w:marRight w:val="0"/>
              <w:marTop w:val="0"/>
              <w:marBottom w:val="0"/>
              <w:divBdr>
                <w:top w:val="none" w:sz="0" w:space="0" w:color="auto"/>
                <w:left w:val="none" w:sz="0" w:space="0" w:color="auto"/>
                <w:bottom w:val="none" w:sz="0" w:space="0" w:color="auto"/>
                <w:right w:val="none" w:sz="0" w:space="0" w:color="auto"/>
              </w:divBdr>
            </w:div>
          </w:divsChild>
        </w:div>
        <w:div w:id="389813031">
          <w:marLeft w:val="0"/>
          <w:marRight w:val="0"/>
          <w:marTop w:val="0"/>
          <w:marBottom w:val="0"/>
          <w:divBdr>
            <w:top w:val="none" w:sz="0" w:space="0" w:color="auto"/>
            <w:left w:val="none" w:sz="0" w:space="0" w:color="auto"/>
            <w:bottom w:val="none" w:sz="0" w:space="0" w:color="auto"/>
            <w:right w:val="none" w:sz="0" w:space="0" w:color="auto"/>
          </w:divBdr>
          <w:divsChild>
            <w:div w:id="460658156">
              <w:marLeft w:val="0"/>
              <w:marRight w:val="0"/>
              <w:marTop w:val="0"/>
              <w:marBottom w:val="0"/>
              <w:divBdr>
                <w:top w:val="none" w:sz="0" w:space="0" w:color="auto"/>
                <w:left w:val="none" w:sz="0" w:space="0" w:color="auto"/>
                <w:bottom w:val="none" w:sz="0" w:space="0" w:color="auto"/>
                <w:right w:val="none" w:sz="0" w:space="0" w:color="auto"/>
              </w:divBdr>
            </w:div>
          </w:divsChild>
        </w:div>
        <w:div w:id="620497084">
          <w:marLeft w:val="0"/>
          <w:marRight w:val="0"/>
          <w:marTop w:val="0"/>
          <w:marBottom w:val="0"/>
          <w:divBdr>
            <w:top w:val="none" w:sz="0" w:space="0" w:color="auto"/>
            <w:left w:val="none" w:sz="0" w:space="0" w:color="auto"/>
            <w:bottom w:val="none" w:sz="0" w:space="0" w:color="auto"/>
            <w:right w:val="none" w:sz="0" w:space="0" w:color="auto"/>
          </w:divBdr>
          <w:divsChild>
            <w:div w:id="969436412">
              <w:marLeft w:val="0"/>
              <w:marRight w:val="0"/>
              <w:marTop w:val="0"/>
              <w:marBottom w:val="0"/>
              <w:divBdr>
                <w:top w:val="none" w:sz="0" w:space="0" w:color="auto"/>
                <w:left w:val="none" w:sz="0" w:space="0" w:color="auto"/>
                <w:bottom w:val="none" w:sz="0" w:space="0" w:color="auto"/>
                <w:right w:val="none" w:sz="0" w:space="0" w:color="auto"/>
              </w:divBdr>
            </w:div>
          </w:divsChild>
        </w:div>
        <w:div w:id="592665302">
          <w:marLeft w:val="0"/>
          <w:marRight w:val="0"/>
          <w:marTop w:val="0"/>
          <w:marBottom w:val="0"/>
          <w:divBdr>
            <w:top w:val="none" w:sz="0" w:space="0" w:color="auto"/>
            <w:left w:val="none" w:sz="0" w:space="0" w:color="auto"/>
            <w:bottom w:val="none" w:sz="0" w:space="0" w:color="auto"/>
            <w:right w:val="none" w:sz="0" w:space="0" w:color="auto"/>
          </w:divBdr>
          <w:divsChild>
            <w:div w:id="517889588">
              <w:marLeft w:val="0"/>
              <w:marRight w:val="0"/>
              <w:marTop w:val="0"/>
              <w:marBottom w:val="0"/>
              <w:divBdr>
                <w:top w:val="none" w:sz="0" w:space="0" w:color="auto"/>
                <w:left w:val="none" w:sz="0" w:space="0" w:color="auto"/>
                <w:bottom w:val="none" w:sz="0" w:space="0" w:color="auto"/>
                <w:right w:val="none" w:sz="0" w:space="0" w:color="auto"/>
              </w:divBdr>
            </w:div>
          </w:divsChild>
        </w:div>
        <w:div w:id="210194878">
          <w:marLeft w:val="0"/>
          <w:marRight w:val="0"/>
          <w:marTop w:val="0"/>
          <w:marBottom w:val="0"/>
          <w:divBdr>
            <w:top w:val="none" w:sz="0" w:space="0" w:color="auto"/>
            <w:left w:val="none" w:sz="0" w:space="0" w:color="auto"/>
            <w:bottom w:val="none" w:sz="0" w:space="0" w:color="auto"/>
            <w:right w:val="none" w:sz="0" w:space="0" w:color="auto"/>
          </w:divBdr>
          <w:divsChild>
            <w:div w:id="1958176018">
              <w:marLeft w:val="0"/>
              <w:marRight w:val="0"/>
              <w:marTop w:val="0"/>
              <w:marBottom w:val="0"/>
              <w:divBdr>
                <w:top w:val="none" w:sz="0" w:space="0" w:color="auto"/>
                <w:left w:val="none" w:sz="0" w:space="0" w:color="auto"/>
                <w:bottom w:val="none" w:sz="0" w:space="0" w:color="auto"/>
                <w:right w:val="none" w:sz="0" w:space="0" w:color="auto"/>
              </w:divBdr>
            </w:div>
          </w:divsChild>
        </w:div>
        <w:div w:id="540827986">
          <w:marLeft w:val="0"/>
          <w:marRight w:val="0"/>
          <w:marTop w:val="0"/>
          <w:marBottom w:val="0"/>
          <w:divBdr>
            <w:top w:val="none" w:sz="0" w:space="0" w:color="auto"/>
            <w:left w:val="none" w:sz="0" w:space="0" w:color="auto"/>
            <w:bottom w:val="none" w:sz="0" w:space="0" w:color="auto"/>
            <w:right w:val="none" w:sz="0" w:space="0" w:color="auto"/>
          </w:divBdr>
          <w:divsChild>
            <w:div w:id="74474524">
              <w:marLeft w:val="0"/>
              <w:marRight w:val="0"/>
              <w:marTop w:val="0"/>
              <w:marBottom w:val="0"/>
              <w:divBdr>
                <w:top w:val="none" w:sz="0" w:space="0" w:color="auto"/>
                <w:left w:val="none" w:sz="0" w:space="0" w:color="auto"/>
                <w:bottom w:val="none" w:sz="0" w:space="0" w:color="auto"/>
                <w:right w:val="none" w:sz="0" w:space="0" w:color="auto"/>
              </w:divBdr>
            </w:div>
          </w:divsChild>
        </w:div>
        <w:div w:id="534853023">
          <w:marLeft w:val="0"/>
          <w:marRight w:val="0"/>
          <w:marTop w:val="0"/>
          <w:marBottom w:val="0"/>
          <w:divBdr>
            <w:top w:val="none" w:sz="0" w:space="0" w:color="auto"/>
            <w:left w:val="none" w:sz="0" w:space="0" w:color="auto"/>
            <w:bottom w:val="none" w:sz="0" w:space="0" w:color="auto"/>
            <w:right w:val="none" w:sz="0" w:space="0" w:color="auto"/>
          </w:divBdr>
          <w:divsChild>
            <w:div w:id="708528758">
              <w:marLeft w:val="0"/>
              <w:marRight w:val="0"/>
              <w:marTop w:val="0"/>
              <w:marBottom w:val="0"/>
              <w:divBdr>
                <w:top w:val="none" w:sz="0" w:space="0" w:color="auto"/>
                <w:left w:val="none" w:sz="0" w:space="0" w:color="auto"/>
                <w:bottom w:val="none" w:sz="0" w:space="0" w:color="auto"/>
                <w:right w:val="none" w:sz="0" w:space="0" w:color="auto"/>
              </w:divBdr>
            </w:div>
          </w:divsChild>
        </w:div>
        <w:div w:id="1233470153">
          <w:marLeft w:val="0"/>
          <w:marRight w:val="0"/>
          <w:marTop w:val="0"/>
          <w:marBottom w:val="0"/>
          <w:divBdr>
            <w:top w:val="none" w:sz="0" w:space="0" w:color="auto"/>
            <w:left w:val="none" w:sz="0" w:space="0" w:color="auto"/>
            <w:bottom w:val="none" w:sz="0" w:space="0" w:color="auto"/>
            <w:right w:val="none" w:sz="0" w:space="0" w:color="auto"/>
          </w:divBdr>
          <w:divsChild>
            <w:div w:id="768887295">
              <w:marLeft w:val="0"/>
              <w:marRight w:val="0"/>
              <w:marTop w:val="0"/>
              <w:marBottom w:val="0"/>
              <w:divBdr>
                <w:top w:val="none" w:sz="0" w:space="0" w:color="auto"/>
                <w:left w:val="none" w:sz="0" w:space="0" w:color="auto"/>
                <w:bottom w:val="none" w:sz="0" w:space="0" w:color="auto"/>
                <w:right w:val="none" w:sz="0" w:space="0" w:color="auto"/>
              </w:divBdr>
            </w:div>
          </w:divsChild>
        </w:div>
        <w:div w:id="2131118934">
          <w:marLeft w:val="0"/>
          <w:marRight w:val="0"/>
          <w:marTop w:val="0"/>
          <w:marBottom w:val="0"/>
          <w:divBdr>
            <w:top w:val="none" w:sz="0" w:space="0" w:color="auto"/>
            <w:left w:val="none" w:sz="0" w:space="0" w:color="auto"/>
            <w:bottom w:val="none" w:sz="0" w:space="0" w:color="auto"/>
            <w:right w:val="none" w:sz="0" w:space="0" w:color="auto"/>
          </w:divBdr>
          <w:divsChild>
            <w:div w:id="1088966758">
              <w:marLeft w:val="0"/>
              <w:marRight w:val="0"/>
              <w:marTop w:val="0"/>
              <w:marBottom w:val="0"/>
              <w:divBdr>
                <w:top w:val="none" w:sz="0" w:space="0" w:color="auto"/>
                <w:left w:val="none" w:sz="0" w:space="0" w:color="auto"/>
                <w:bottom w:val="none" w:sz="0" w:space="0" w:color="auto"/>
                <w:right w:val="none" w:sz="0" w:space="0" w:color="auto"/>
              </w:divBdr>
            </w:div>
          </w:divsChild>
        </w:div>
        <w:div w:id="1913200466">
          <w:marLeft w:val="0"/>
          <w:marRight w:val="0"/>
          <w:marTop w:val="0"/>
          <w:marBottom w:val="0"/>
          <w:divBdr>
            <w:top w:val="none" w:sz="0" w:space="0" w:color="auto"/>
            <w:left w:val="none" w:sz="0" w:space="0" w:color="auto"/>
            <w:bottom w:val="none" w:sz="0" w:space="0" w:color="auto"/>
            <w:right w:val="none" w:sz="0" w:space="0" w:color="auto"/>
          </w:divBdr>
          <w:divsChild>
            <w:div w:id="993946921">
              <w:marLeft w:val="0"/>
              <w:marRight w:val="0"/>
              <w:marTop w:val="0"/>
              <w:marBottom w:val="0"/>
              <w:divBdr>
                <w:top w:val="none" w:sz="0" w:space="0" w:color="auto"/>
                <w:left w:val="none" w:sz="0" w:space="0" w:color="auto"/>
                <w:bottom w:val="none" w:sz="0" w:space="0" w:color="auto"/>
                <w:right w:val="none" w:sz="0" w:space="0" w:color="auto"/>
              </w:divBdr>
            </w:div>
          </w:divsChild>
        </w:div>
        <w:div w:id="485442205">
          <w:marLeft w:val="0"/>
          <w:marRight w:val="0"/>
          <w:marTop w:val="0"/>
          <w:marBottom w:val="0"/>
          <w:divBdr>
            <w:top w:val="none" w:sz="0" w:space="0" w:color="auto"/>
            <w:left w:val="none" w:sz="0" w:space="0" w:color="auto"/>
            <w:bottom w:val="none" w:sz="0" w:space="0" w:color="auto"/>
            <w:right w:val="none" w:sz="0" w:space="0" w:color="auto"/>
          </w:divBdr>
          <w:divsChild>
            <w:div w:id="263535781">
              <w:marLeft w:val="0"/>
              <w:marRight w:val="0"/>
              <w:marTop w:val="0"/>
              <w:marBottom w:val="0"/>
              <w:divBdr>
                <w:top w:val="none" w:sz="0" w:space="0" w:color="auto"/>
                <w:left w:val="none" w:sz="0" w:space="0" w:color="auto"/>
                <w:bottom w:val="none" w:sz="0" w:space="0" w:color="auto"/>
                <w:right w:val="none" w:sz="0" w:space="0" w:color="auto"/>
              </w:divBdr>
            </w:div>
          </w:divsChild>
        </w:div>
        <w:div w:id="2139371238">
          <w:marLeft w:val="0"/>
          <w:marRight w:val="0"/>
          <w:marTop w:val="0"/>
          <w:marBottom w:val="0"/>
          <w:divBdr>
            <w:top w:val="none" w:sz="0" w:space="0" w:color="auto"/>
            <w:left w:val="none" w:sz="0" w:space="0" w:color="auto"/>
            <w:bottom w:val="none" w:sz="0" w:space="0" w:color="auto"/>
            <w:right w:val="none" w:sz="0" w:space="0" w:color="auto"/>
          </w:divBdr>
          <w:divsChild>
            <w:div w:id="792404661">
              <w:marLeft w:val="0"/>
              <w:marRight w:val="0"/>
              <w:marTop w:val="0"/>
              <w:marBottom w:val="0"/>
              <w:divBdr>
                <w:top w:val="none" w:sz="0" w:space="0" w:color="auto"/>
                <w:left w:val="none" w:sz="0" w:space="0" w:color="auto"/>
                <w:bottom w:val="none" w:sz="0" w:space="0" w:color="auto"/>
                <w:right w:val="none" w:sz="0" w:space="0" w:color="auto"/>
              </w:divBdr>
            </w:div>
          </w:divsChild>
        </w:div>
        <w:div w:id="252328049">
          <w:marLeft w:val="0"/>
          <w:marRight w:val="0"/>
          <w:marTop w:val="0"/>
          <w:marBottom w:val="0"/>
          <w:divBdr>
            <w:top w:val="none" w:sz="0" w:space="0" w:color="auto"/>
            <w:left w:val="none" w:sz="0" w:space="0" w:color="auto"/>
            <w:bottom w:val="none" w:sz="0" w:space="0" w:color="auto"/>
            <w:right w:val="none" w:sz="0" w:space="0" w:color="auto"/>
          </w:divBdr>
          <w:divsChild>
            <w:div w:id="871767619">
              <w:marLeft w:val="0"/>
              <w:marRight w:val="0"/>
              <w:marTop w:val="0"/>
              <w:marBottom w:val="0"/>
              <w:divBdr>
                <w:top w:val="none" w:sz="0" w:space="0" w:color="auto"/>
                <w:left w:val="none" w:sz="0" w:space="0" w:color="auto"/>
                <w:bottom w:val="none" w:sz="0" w:space="0" w:color="auto"/>
                <w:right w:val="none" w:sz="0" w:space="0" w:color="auto"/>
              </w:divBdr>
            </w:div>
          </w:divsChild>
        </w:div>
        <w:div w:id="1940023834">
          <w:marLeft w:val="0"/>
          <w:marRight w:val="0"/>
          <w:marTop w:val="0"/>
          <w:marBottom w:val="0"/>
          <w:divBdr>
            <w:top w:val="none" w:sz="0" w:space="0" w:color="auto"/>
            <w:left w:val="none" w:sz="0" w:space="0" w:color="auto"/>
            <w:bottom w:val="none" w:sz="0" w:space="0" w:color="auto"/>
            <w:right w:val="none" w:sz="0" w:space="0" w:color="auto"/>
          </w:divBdr>
          <w:divsChild>
            <w:div w:id="1555460857">
              <w:marLeft w:val="0"/>
              <w:marRight w:val="0"/>
              <w:marTop w:val="0"/>
              <w:marBottom w:val="0"/>
              <w:divBdr>
                <w:top w:val="none" w:sz="0" w:space="0" w:color="auto"/>
                <w:left w:val="none" w:sz="0" w:space="0" w:color="auto"/>
                <w:bottom w:val="none" w:sz="0" w:space="0" w:color="auto"/>
                <w:right w:val="none" w:sz="0" w:space="0" w:color="auto"/>
              </w:divBdr>
            </w:div>
          </w:divsChild>
        </w:div>
        <w:div w:id="1699236137">
          <w:marLeft w:val="0"/>
          <w:marRight w:val="0"/>
          <w:marTop w:val="0"/>
          <w:marBottom w:val="0"/>
          <w:divBdr>
            <w:top w:val="none" w:sz="0" w:space="0" w:color="auto"/>
            <w:left w:val="none" w:sz="0" w:space="0" w:color="auto"/>
            <w:bottom w:val="none" w:sz="0" w:space="0" w:color="auto"/>
            <w:right w:val="none" w:sz="0" w:space="0" w:color="auto"/>
          </w:divBdr>
          <w:divsChild>
            <w:div w:id="398359380">
              <w:marLeft w:val="0"/>
              <w:marRight w:val="0"/>
              <w:marTop w:val="0"/>
              <w:marBottom w:val="0"/>
              <w:divBdr>
                <w:top w:val="none" w:sz="0" w:space="0" w:color="auto"/>
                <w:left w:val="none" w:sz="0" w:space="0" w:color="auto"/>
                <w:bottom w:val="none" w:sz="0" w:space="0" w:color="auto"/>
                <w:right w:val="none" w:sz="0" w:space="0" w:color="auto"/>
              </w:divBdr>
            </w:div>
          </w:divsChild>
        </w:div>
        <w:div w:id="285742756">
          <w:marLeft w:val="0"/>
          <w:marRight w:val="0"/>
          <w:marTop w:val="0"/>
          <w:marBottom w:val="0"/>
          <w:divBdr>
            <w:top w:val="none" w:sz="0" w:space="0" w:color="auto"/>
            <w:left w:val="none" w:sz="0" w:space="0" w:color="auto"/>
            <w:bottom w:val="none" w:sz="0" w:space="0" w:color="auto"/>
            <w:right w:val="none" w:sz="0" w:space="0" w:color="auto"/>
          </w:divBdr>
          <w:divsChild>
            <w:div w:id="1507011848">
              <w:marLeft w:val="0"/>
              <w:marRight w:val="0"/>
              <w:marTop w:val="0"/>
              <w:marBottom w:val="0"/>
              <w:divBdr>
                <w:top w:val="none" w:sz="0" w:space="0" w:color="auto"/>
                <w:left w:val="none" w:sz="0" w:space="0" w:color="auto"/>
                <w:bottom w:val="none" w:sz="0" w:space="0" w:color="auto"/>
                <w:right w:val="none" w:sz="0" w:space="0" w:color="auto"/>
              </w:divBdr>
            </w:div>
          </w:divsChild>
        </w:div>
        <w:div w:id="135994519">
          <w:marLeft w:val="0"/>
          <w:marRight w:val="0"/>
          <w:marTop w:val="0"/>
          <w:marBottom w:val="0"/>
          <w:divBdr>
            <w:top w:val="none" w:sz="0" w:space="0" w:color="auto"/>
            <w:left w:val="none" w:sz="0" w:space="0" w:color="auto"/>
            <w:bottom w:val="none" w:sz="0" w:space="0" w:color="auto"/>
            <w:right w:val="none" w:sz="0" w:space="0" w:color="auto"/>
          </w:divBdr>
          <w:divsChild>
            <w:div w:id="590503906">
              <w:marLeft w:val="0"/>
              <w:marRight w:val="0"/>
              <w:marTop w:val="0"/>
              <w:marBottom w:val="0"/>
              <w:divBdr>
                <w:top w:val="none" w:sz="0" w:space="0" w:color="auto"/>
                <w:left w:val="none" w:sz="0" w:space="0" w:color="auto"/>
                <w:bottom w:val="none" w:sz="0" w:space="0" w:color="auto"/>
                <w:right w:val="none" w:sz="0" w:space="0" w:color="auto"/>
              </w:divBdr>
            </w:div>
          </w:divsChild>
        </w:div>
        <w:div w:id="799766757">
          <w:marLeft w:val="0"/>
          <w:marRight w:val="0"/>
          <w:marTop w:val="0"/>
          <w:marBottom w:val="0"/>
          <w:divBdr>
            <w:top w:val="none" w:sz="0" w:space="0" w:color="auto"/>
            <w:left w:val="none" w:sz="0" w:space="0" w:color="auto"/>
            <w:bottom w:val="none" w:sz="0" w:space="0" w:color="auto"/>
            <w:right w:val="none" w:sz="0" w:space="0" w:color="auto"/>
          </w:divBdr>
          <w:divsChild>
            <w:div w:id="1308509964">
              <w:marLeft w:val="0"/>
              <w:marRight w:val="0"/>
              <w:marTop w:val="0"/>
              <w:marBottom w:val="0"/>
              <w:divBdr>
                <w:top w:val="none" w:sz="0" w:space="0" w:color="auto"/>
                <w:left w:val="none" w:sz="0" w:space="0" w:color="auto"/>
                <w:bottom w:val="none" w:sz="0" w:space="0" w:color="auto"/>
                <w:right w:val="none" w:sz="0" w:space="0" w:color="auto"/>
              </w:divBdr>
            </w:div>
          </w:divsChild>
        </w:div>
        <w:div w:id="1464806688">
          <w:marLeft w:val="0"/>
          <w:marRight w:val="0"/>
          <w:marTop w:val="0"/>
          <w:marBottom w:val="0"/>
          <w:divBdr>
            <w:top w:val="none" w:sz="0" w:space="0" w:color="auto"/>
            <w:left w:val="none" w:sz="0" w:space="0" w:color="auto"/>
            <w:bottom w:val="none" w:sz="0" w:space="0" w:color="auto"/>
            <w:right w:val="none" w:sz="0" w:space="0" w:color="auto"/>
          </w:divBdr>
          <w:divsChild>
            <w:div w:id="530919850">
              <w:marLeft w:val="0"/>
              <w:marRight w:val="0"/>
              <w:marTop w:val="0"/>
              <w:marBottom w:val="0"/>
              <w:divBdr>
                <w:top w:val="none" w:sz="0" w:space="0" w:color="auto"/>
                <w:left w:val="none" w:sz="0" w:space="0" w:color="auto"/>
                <w:bottom w:val="none" w:sz="0" w:space="0" w:color="auto"/>
                <w:right w:val="none" w:sz="0" w:space="0" w:color="auto"/>
              </w:divBdr>
            </w:div>
          </w:divsChild>
        </w:div>
        <w:div w:id="851071330">
          <w:marLeft w:val="0"/>
          <w:marRight w:val="0"/>
          <w:marTop w:val="0"/>
          <w:marBottom w:val="0"/>
          <w:divBdr>
            <w:top w:val="none" w:sz="0" w:space="0" w:color="auto"/>
            <w:left w:val="none" w:sz="0" w:space="0" w:color="auto"/>
            <w:bottom w:val="none" w:sz="0" w:space="0" w:color="auto"/>
            <w:right w:val="none" w:sz="0" w:space="0" w:color="auto"/>
          </w:divBdr>
          <w:divsChild>
            <w:div w:id="1233465285">
              <w:marLeft w:val="0"/>
              <w:marRight w:val="0"/>
              <w:marTop w:val="0"/>
              <w:marBottom w:val="0"/>
              <w:divBdr>
                <w:top w:val="none" w:sz="0" w:space="0" w:color="auto"/>
                <w:left w:val="none" w:sz="0" w:space="0" w:color="auto"/>
                <w:bottom w:val="none" w:sz="0" w:space="0" w:color="auto"/>
                <w:right w:val="none" w:sz="0" w:space="0" w:color="auto"/>
              </w:divBdr>
            </w:div>
          </w:divsChild>
        </w:div>
        <w:div w:id="912929141">
          <w:marLeft w:val="0"/>
          <w:marRight w:val="0"/>
          <w:marTop w:val="0"/>
          <w:marBottom w:val="0"/>
          <w:divBdr>
            <w:top w:val="none" w:sz="0" w:space="0" w:color="auto"/>
            <w:left w:val="none" w:sz="0" w:space="0" w:color="auto"/>
            <w:bottom w:val="none" w:sz="0" w:space="0" w:color="auto"/>
            <w:right w:val="none" w:sz="0" w:space="0" w:color="auto"/>
          </w:divBdr>
          <w:divsChild>
            <w:div w:id="1095132522">
              <w:marLeft w:val="0"/>
              <w:marRight w:val="0"/>
              <w:marTop w:val="0"/>
              <w:marBottom w:val="0"/>
              <w:divBdr>
                <w:top w:val="none" w:sz="0" w:space="0" w:color="auto"/>
                <w:left w:val="none" w:sz="0" w:space="0" w:color="auto"/>
                <w:bottom w:val="none" w:sz="0" w:space="0" w:color="auto"/>
                <w:right w:val="none" w:sz="0" w:space="0" w:color="auto"/>
              </w:divBdr>
            </w:div>
          </w:divsChild>
        </w:div>
        <w:div w:id="690881909">
          <w:marLeft w:val="0"/>
          <w:marRight w:val="0"/>
          <w:marTop w:val="0"/>
          <w:marBottom w:val="0"/>
          <w:divBdr>
            <w:top w:val="none" w:sz="0" w:space="0" w:color="auto"/>
            <w:left w:val="none" w:sz="0" w:space="0" w:color="auto"/>
            <w:bottom w:val="none" w:sz="0" w:space="0" w:color="auto"/>
            <w:right w:val="none" w:sz="0" w:space="0" w:color="auto"/>
          </w:divBdr>
          <w:divsChild>
            <w:div w:id="2065912789">
              <w:marLeft w:val="0"/>
              <w:marRight w:val="0"/>
              <w:marTop w:val="0"/>
              <w:marBottom w:val="0"/>
              <w:divBdr>
                <w:top w:val="none" w:sz="0" w:space="0" w:color="auto"/>
                <w:left w:val="none" w:sz="0" w:space="0" w:color="auto"/>
                <w:bottom w:val="none" w:sz="0" w:space="0" w:color="auto"/>
                <w:right w:val="none" w:sz="0" w:space="0" w:color="auto"/>
              </w:divBdr>
            </w:div>
          </w:divsChild>
        </w:div>
        <w:div w:id="1834564234">
          <w:marLeft w:val="0"/>
          <w:marRight w:val="0"/>
          <w:marTop w:val="0"/>
          <w:marBottom w:val="0"/>
          <w:divBdr>
            <w:top w:val="none" w:sz="0" w:space="0" w:color="auto"/>
            <w:left w:val="none" w:sz="0" w:space="0" w:color="auto"/>
            <w:bottom w:val="none" w:sz="0" w:space="0" w:color="auto"/>
            <w:right w:val="none" w:sz="0" w:space="0" w:color="auto"/>
          </w:divBdr>
          <w:divsChild>
            <w:div w:id="1971325051">
              <w:marLeft w:val="0"/>
              <w:marRight w:val="0"/>
              <w:marTop w:val="0"/>
              <w:marBottom w:val="0"/>
              <w:divBdr>
                <w:top w:val="none" w:sz="0" w:space="0" w:color="auto"/>
                <w:left w:val="none" w:sz="0" w:space="0" w:color="auto"/>
                <w:bottom w:val="none" w:sz="0" w:space="0" w:color="auto"/>
                <w:right w:val="none" w:sz="0" w:space="0" w:color="auto"/>
              </w:divBdr>
            </w:div>
          </w:divsChild>
        </w:div>
        <w:div w:id="1839231939">
          <w:marLeft w:val="0"/>
          <w:marRight w:val="0"/>
          <w:marTop w:val="0"/>
          <w:marBottom w:val="0"/>
          <w:divBdr>
            <w:top w:val="none" w:sz="0" w:space="0" w:color="auto"/>
            <w:left w:val="none" w:sz="0" w:space="0" w:color="auto"/>
            <w:bottom w:val="none" w:sz="0" w:space="0" w:color="auto"/>
            <w:right w:val="none" w:sz="0" w:space="0" w:color="auto"/>
          </w:divBdr>
          <w:divsChild>
            <w:div w:id="1683584398">
              <w:marLeft w:val="0"/>
              <w:marRight w:val="0"/>
              <w:marTop w:val="0"/>
              <w:marBottom w:val="0"/>
              <w:divBdr>
                <w:top w:val="none" w:sz="0" w:space="0" w:color="auto"/>
                <w:left w:val="none" w:sz="0" w:space="0" w:color="auto"/>
                <w:bottom w:val="none" w:sz="0" w:space="0" w:color="auto"/>
                <w:right w:val="none" w:sz="0" w:space="0" w:color="auto"/>
              </w:divBdr>
            </w:div>
          </w:divsChild>
        </w:div>
        <w:div w:id="265814259">
          <w:marLeft w:val="0"/>
          <w:marRight w:val="0"/>
          <w:marTop w:val="0"/>
          <w:marBottom w:val="0"/>
          <w:divBdr>
            <w:top w:val="none" w:sz="0" w:space="0" w:color="auto"/>
            <w:left w:val="none" w:sz="0" w:space="0" w:color="auto"/>
            <w:bottom w:val="none" w:sz="0" w:space="0" w:color="auto"/>
            <w:right w:val="none" w:sz="0" w:space="0" w:color="auto"/>
          </w:divBdr>
          <w:divsChild>
            <w:div w:id="1006126876">
              <w:marLeft w:val="0"/>
              <w:marRight w:val="0"/>
              <w:marTop w:val="0"/>
              <w:marBottom w:val="0"/>
              <w:divBdr>
                <w:top w:val="none" w:sz="0" w:space="0" w:color="auto"/>
                <w:left w:val="none" w:sz="0" w:space="0" w:color="auto"/>
                <w:bottom w:val="none" w:sz="0" w:space="0" w:color="auto"/>
                <w:right w:val="none" w:sz="0" w:space="0" w:color="auto"/>
              </w:divBdr>
            </w:div>
          </w:divsChild>
        </w:div>
        <w:div w:id="1916889874">
          <w:marLeft w:val="0"/>
          <w:marRight w:val="0"/>
          <w:marTop w:val="0"/>
          <w:marBottom w:val="0"/>
          <w:divBdr>
            <w:top w:val="none" w:sz="0" w:space="0" w:color="auto"/>
            <w:left w:val="none" w:sz="0" w:space="0" w:color="auto"/>
            <w:bottom w:val="none" w:sz="0" w:space="0" w:color="auto"/>
            <w:right w:val="none" w:sz="0" w:space="0" w:color="auto"/>
          </w:divBdr>
          <w:divsChild>
            <w:div w:id="2126541241">
              <w:marLeft w:val="0"/>
              <w:marRight w:val="0"/>
              <w:marTop w:val="0"/>
              <w:marBottom w:val="0"/>
              <w:divBdr>
                <w:top w:val="none" w:sz="0" w:space="0" w:color="auto"/>
                <w:left w:val="none" w:sz="0" w:space="0" w:color="auto"/>
                <w:bottom w:val="none" w:sz="0" w:space="0" w:color="auto"/>
                <w:right w:val="none" w:sz="0" w:space="0" w:color="auto"/>
              </w:divBdr>
            </w:div>
          </w:divsChild>
        </w:div>
        <w:div w:id="682173377">
          <w:marLeft w:val="0"/>
          <w:marRight w:val="0"/>
          <w:marTop w:val="0"/>
          <w:marBottom w:val="0"/>
          <w:divBdr>
            <w:top w:val="none" w:sz="0" w:space="0" w:color="auto"/>
            <w:left w:val="none" w:sz="0" w:space="0" w:color="auto"/>
            <w:bottom w:val="none" w:sz="0" w:space="0" w:color="auto"/>
            <w:right w:val="none" w:sz="0" w:space="0" w:color="auto"/>
          </w:divBdr>
          <w:divsChild>
            <w:div w:id="741441422">
              <w:marLeft w:val="0"/>
              <w:marRight w:val="0"/>
              <w:marTop w:val="0"/>
              <w:marBottom w:val="0"/>
              <w:divBdr>
                <w:top w:val="none" w:sz="0" w:space="0" w:color="auto"/>
                <w:left w:val="none" w:sz="0" w:space="0" w:color="auto"/>
                <w:bottom w:val="none" w:sz="0" w:space="0" w:color="auto"/>
                <w:right w:val="none" w:sz="0" w:space="0" w:color="auto"/>
              </w:divBdr>
            </w:div>
          </w:divsChild>
        </w:div>
        <w:div w:id="827134365">
          <w:marLeft w:val="0"/>
          <w:marRight w:val="0"/>
          <w:marTop w:val="0"/>
          <w:marBottom w:val="0"/>
          <w:divBdr>
            <w:top w:val="none" w:sz="0" w:space="0" w:color="auto"/>
            <w:left w:val="none" w:sz="0" w:space="0" w:color="auto"/>
            <w:bottom w:val="none" w:sz="0" w:space="0" w:color="auto"/>
            <w:right w:val="none" w:sz="0" w:space="0" w:color="auto"/>
          </w:divBdr>
          <w:divsChild>
            <w:div w:id="673533071">
              <w:marLeft w:val="0"/>
              <w:marRight w:val="0"/>
              <w:marTop w:val="0"/>
              <w:marBottom w:val="0"/>
              <w:divBdr>
                <w:top w:val="none" w:sz="0" w:space="0" w:color="auto"/>
                <w:left w:val="none" w:sz="0" w:space="0" w:color="auto"/>
                <w:bottom w:val="none" w:sz="0" w:space="0" w:color="auto"/>
                <w:right w:val="none" w:sz="0" w:space="0" w:color="auto"/>
              </w:divBdr>
            </w:div>
          </w:divsChild>
        </w:div>
        <w:div w:id="517356402">
          <w:marLeft w:val="0"/>
          <w:marRight w:val="0"/>
          <w:marTop w:val="0"/>
          <w:marBottom w:val="0"/>
          <w:divBdr>
            <w:top w:val="none" w:sz="0" w:space="0" w:color="auto"/>
            <w:left w:val="none" w:sz="0" w:space="0" w:color="auto"/>
            <w:bottom w:val="none" w:sz="0" w:space="0" w:color="auto"/>
            <w:right w:val="none" w:sz="0" w:space="0" w:color="auto"/>
          </w:divBdr>
          <w:divsChild>
            <w:div w:id="945428109">
              <w:marLeft w:val="0"/>
              <w:marRight w:val="0"/>
              <w:marTop w:val="0"/>
              <w:marBottom w:val="0"/>
              <w:divBdr>
                <w:top w:val="none" w:sz="0" w:space="0" w:color="auto"/>
                <w:left w:val="none" w:sz="0" w:space="0" w:color="auto"/>
                <w:bottom w:val="none" w:sz="0" w:space="0" w:color="auto"/>
                <w:right w:val="none" w:sz="0" w:space="0" w:color="auto"/>
              </w:divBdr>
            </w:div>
          </w:divsChild>
        </w:div>
        <w:div w:id="1224757671">
          <w:marLeft w:val="0"/>
          <w:marRight w:val="0"/>
          <w:marTop w:val="0"/>
          <w:marBottom w:val="0"/>
          <w:divBdr>
            <w:top w:val="none" w:sz="0" w:space="0" w:color="auto"/>
            <w:left w:val="none" w:sz="0" w:space="0" w:color="auto"/>
            <w:bottom w:val="none" w:sz="0" w:space="0" w:color="auto"/>
            <w:right w:val="none" w:sz="0" w:space="0" w:color="auto"/>
          </w:divBdr>
          <w:divsChild>
            <w:div w:id="560024380">
              <w:marLeft w:val="0"/>
              <w:marRight w:val="0"/>
              <w:marTop w:val="0"/>
              <w:marBottom w:val="0"/>
              <w:divBdr>
                <w:top w:val="none" w:sz="0" w:space="0" w:color="auto"/>
                <w:left w:val="none" w:sz="0" w:space="0" w:color="auto"/>
                <w:bottom w:val="none" w:sz="0" w:space="0" w:color="auto"/>
                <w:right w:val="none" w:sz="0" w:space="0" w:color="auto"/>
              </w:divBdr>
            </w:div>
          </w:divsChild>
        </w:div>
        <w:div w:id="1703936640">
          <w:marLeft w:val="0"/>
          <w:marRight w:val="0"/>
          <w:marTop w:val="0"/>
          <w:marBottom w:val="0"/>
          <w:divBdr>
            <w:top w:val="none" w:sz="0" w:space="0" w:color="auto"/>
            <w:left w:val="none" w:sz="0" w:space="0" w:color="auto"/>
            <w:bottom w:val="none" w:sz="0" w:space="0" w:color="auto"/>
            <w:right w:val="none" w:sz="0" w:space="0" w:color="auto"/>
          </w:divBdr>
          <w:divsChild>
            <w:div w:id="417099803">
              <w:marLeft w:val="0"/>
              <w:marRight w:val="0"/>
              <w:marTop w:val="0"/>
              <w:marBottom w:val="0"/>
              <w:divBdr>
                <w:top w:val="none" w:sz="0" w:space="0" w:color="auto"/>
                <w:left w:val="none" w:sz="0" w:space="0" w:color="auto"/>
                <w:bottom w:val="none" w:sz="0" w:space="0" w:color="auto"/>
                <w:right w:val="none" w:sz="0" w:space="0" w:color="auto"/>
              </w:divBdr>
            </w:div>
          </w:divsChild>
        </w:div>
        <w:div w:id="785736665">
          <w:marLeft w:val="0"/>
          <w:marRight w:val="0"/>
          <w:marTop w:val="0"/>
          <w:marBottom w:val="0"/>
          <w:divBdr>
            <w:top w:val="none" w:sz="0" w:space="0" w:color="auto"/>
            <w:left w:val="none" w:sz="0" w:space="0" w:color="auto"/>
            <w:bottom w:val="none" w:sz="0" w:space="0" w:color="auto"/>
            <w:right w:val="none" w:sz="0" w:space="0" w:color="auto"/>
          </w:divBdr>
          <w:divsChild>
            <w:div w:id="1760175972">
              <w:marLeft w:val="0"/>
              <w:marRight w:val="0"/>
              <w:marTop w:val="0"/>
              <w:marBottom w:val="0"/>
              <w:divBdr>
                <w:top w:val="none" w:sz="0" w:space="0" w:color="auto"/>
                <w:left w:val="none" w:sz="0" w:space="0" w:color="auto"/>
                <w:bottom w:val="none" w:sz="0" w:space="0" w:color="auto"/>
                <w:right w:val="none" w:sz="0" w:space="0" w:color="auto"/>
              </w:divBdr>
            </w:div>
          </w:divsChild>
        </w:div>
        <w:div w:id="593247774">
          <w:marLeft w:val="0"/>
          <w:marRight w:val="0"/>
          <w:marTop w:val="0"/>
          <w:marBottom w:val="0"/>
          <w:divBdr>
            <w:top w:val="none" w:sz="0" w:space="0" w:color="auto"/>
            <w:left w:val="none" w:sz="0" w:space="0" w:color="auto"/>
            <w:bottom w:val="none" w:sz="0" w:space="0" w:color="auto"/>
            <w:right w:val="none" w:sz="0" w:space="0" w:color="auto"/>
          </w:divBdr>
          <w:divsChild>
            <w:div w:id="847213223">
              <w:marLeft w:val="0"/>
              <w:marRight w:val="0"/>
              <w:marTop w:val="0"/>
              <w:marBottom w:val="0"/>
              <w:divBdr>
                <w:top w:val="none" w:sz="0" w:space="0" w:color="auto"/>
                <w:left w:val="none" w:sz="0" w:space="0" w:color="auto"/>
                <w:bottom w:val="none" w:sz="0" w:space="0" w:color="auto"/>
                <w:right w:val="none" w:sz="0" w:space="0" w:color="auto"/>
              </w:divBdr>
            </w:div>
          </w:divsChild>
        </w:div>
        <w:div w:id="2318280">
          <w:marLeft w:val="0"/>
          <w:marRight w:val="0"/>
          <w:marTop w:val="0"/>
          <w:marBottom w:val="0"/>
          <w:divBdr>
            <w:top w:val="none" w:sz="0" w:space="0" w:color="auto"/>
            <w:left w:val="none" w:sz="0" w:space="0" w:color="auto"/>
            <w:bottom w:val="none" w:sz="0" w:space="0" w:color="auto"/>
            <w:right w:val="none" w:sz="0" w:space="0" w:color="auto"/>
          </w:divBdr>
          <w:divsChild>
            <w:div w:id="427122925">
              <w:marLeft w:val="0"/>
              <w:marRight w:val="0"/>
              <w:marTop w:val="0"/>
              <w:marBottom w:val="0"/>
              <w:divBdr>
                <w:top w:val="none" w:sz="0" w:space="0" w:color="auto"/>
                <w:left w:val="none" w:sz="0" w:space="0" w:color="auto"/>
                <w:bottom w:val="none" w:sz="0" w:space="0" w:color="auto"/>
                <w:right w:val="none" w:sz="0" w:space="0" w:color="auto"/>
              </w:divBdr>
            </w:div>
          </w:divsChild>
        </w:div>
        <w:div w:id="1520242843">
          <w:marLeft w:val="0"/>
          <w:marRight w:val="0"/>
          <w:marTop w:val="0"/>
          <w:marBottom w:val="0"/>
          <w:divBdr>
            <w:top w:val="none" w:sz="0" w:space="0" w:color="auto"/>
            <w:left w:val="none" w:sz="0" w:space="0" w:color="auto"/>
            <w:bottom w:val="none" w:sz="0" w:space="0" w:color="auto"/>
            <w:right w:val="none" w:sz="0" w:space="0" w:color="auto"/>
          </w:divBdr>
          <w:divsChild>
            <w:div w:id="406927213">
              <w:marLeft w:val="0"/>
              <w:marRight w:val="0"/>
              <w:marTop w:val="0"/>
              <w:marBottom w:val="0"/>
              <w:divBdr>
                <w:top w:val="none" w:sz="0" w:space="0" w:color="auto"/>
                <w:left w:val="none" w:sz="0" w:space="0" w:color="auto"/>
                <w:bottom w:val="none" w:sz="0" w:space="0" w:color="auto"/>
                <w:right w:val="none" w:sz="0" w:space="0" w:color="auto"/>
              </w:divBdr>
            </w:div>
          </w:divsChild>
        </w:div>
        <w:div w:id="604196192">
          <w:marLeft w:val="0"/>
          <w:marRight w:val="0"/>
          <w:marTop w:val="0"/>
          <w:marBottom w:val="0"/>
          <w:divBdr>
            <w:top w:val="none" w:sz="0" w:space="0" w:color="auto"/>
            <w:left w:val="none" w:sz="0" w:space="0" w:color="auto"/>
            <w:bottom w:val="none" w:sz="0" w:space="0" w:color="auto"/>
            <w:right w:val="none" w:sz="0" w:space="0" w:color="auto"/>
          </w:divBdr>
          <w:divsChild>
            <w:div w:id="517743009">
              <w:marLeft w:val="0"/>
              <w:marRight w:val="0"/>
              <w:marTop w:val="0"/>
              <w:marBottom w:val="0"/>
              <w:divBdr>
                <w:top w:val="none" w:sz="0" w:space="0" w:color="auto"/>
                <w:left w:val="none" w:sz="0" w:space="0" w:color="auto"/>
                <w:bottom w:val="none" w:sz="0" w:space="0" w:color="auto"/>
                <w:right w:val="none" w:sz="0" w:space="0" w:color="auto"/>
              </w:divBdr>
            </w:div>
          </w:divsChild>
        </w:div>
        <w:div w:id="2145389453">
          <w:marLeft w:val="0"/>
          <w:marRight w:val="0"/>
          <w:marTop w:val="0"/>
          <w:marBottom w:val="0"/>
          <w:divBdr>
            <w:top w:val="none" w:sz="0" w:space="0" w:color="auto"/>
            <w:left w:val="none" w:sz="0" w:space="0" w:color="auto"/>
            <w:bottom w:val="none" w:sz="0" w:space="0" w:color="auto"/>
            <w:right w:val="none" w:sz="0" w:space="0" w:color="auto"/>
          </w:divBdr>
          <w:divsChild>
            <w:div w:id="2090497566">
              <w:marLeft w:val="0"/>
              <w:marRight w:val="0"/>
              <w:marTop w:val="0"/>
              <w:marBottom w:val="0"/>
              <w:divBdr>
                <w:top w:val="none" w:sz="0" w:space="0" w:color="auto"/>
                <w:left w:val="none" w:sz="0" w:space="0" w:color="auto"/>
                <w:bottom w:val="none" w:sz="0" w:space="0" w:color="auto"/>
                <w:right w:val="none" w:sz="0" w:space="0" w:color="auto"/>
              </w:divBdr>
            </w:div>
          </w:divsChild>
        </w:div>
        <w:div w:id="890187520">
          <w:marLeft w:val="0"/>
          <w:marRight w:val="0"/>
          <w:marTop w:val="0"/>
          <w:marBottom w:val="0"/>
          <w:divBdr>
            <w:top w:val="none" w:sz="0" w:space="0" w:color="auto"/>
            <w:left w:val="none" w:sz="0" w:space="0" w:color="auto"/>
            <w:bottom w:val="none" w:sz="0" w:space="0" w:color="auto"/>
            <w:right w:val="none" w:sz="0" w:space="0" w:color="auto"/>
          </w:divBdr>
          <w:divsChild>
            <w:div w:id="745765267">
              <w:marLeft w:val="0"/>
              <w:marRight w:val="0"/>
              <w:marTop w:val="0"/>
              <w:marBottom w:val="0"/>
              <w:divBdr>
                <w:top w:val="none" w:sz="0" w:space="0" w:color="auto"/>
                <w:left w:val="none" w:sz="0" w:space="0" w:color="auto"/>
                <w:bottom w:val="none" w:sz="0" w:space="0" w:color="auto"/>
                <w:right w:val="none" w:sz="0" w:space="0" w:color="auto"/>
              </w:divBdr>
            </w:div>
          </w:divsChild>
        </w:div>
        <w:div w:id="1613050883">
          <w:marLeft w:val="0"/>
          <w:marRight w:val="0"/>
          <w:marTop w:val="0"/>
          <w:marBottom w:val="0"/>
          <w:divBdr>
            <w:top w:val="none" w:sz="0" w:space="0" w:color="auto"/>
            <w:left w:val="none" w:sz="0" w:space="0" w:color="auto"/>
            <w:bottom w:val="none" w:sz="0" w:space="0" w:color="auto"/>
            <w:right w:val="none" w:sz="0" w:space="0" w:color="auto"/>
          </w:divBdr>
          <w:divsChild>
            <w:div w:id="719399758">
              <w:marLeft w:val="0"/>
              <w:marRight w:val="0"/>
              <w:marTop w:val="0"/>
              <w:marBottom w:val="0"/>
              <w:divBdr>
                <w:top w:val="none" w:sz="0" w:space="0" w:color="auto"/>
                <w:left w:val="none" w:sz="0" w:space="0" w:color="auto"/>
                <w:bottom w:val="none" w:sz="0" w:space="0" w:color="auto"/>
                <w:right w:val="none" w:sz="0" w:space="0" w:color="auto"/>
              </w:divBdr>
            </w:div>
          </w:divsChild>
        </w:div>
        <w:div w:id="112292362">
          <w:marLeft w:val="0"/>
          <w:marRight w:val="0"/>
          <w:marTop w:val="0"/>
          <w:marBottom w:val="0"/>
          <w:divBdr>
            <w:top w:val="none" w:sz="0" w:space="0" w:color="auto"/>
            <w:left w:val="none" w:sz="0" w:space="0" w:color="auto"/>
            <w:bottom w:val="none" w:sz="0" w:space="0" w:color="auto"/>
            <w:right w:val="none" w:sz="0" w:space="0" w:color="auto"/>
          </w:divBdr>
          <w:divsChild>
            <w:div w:id="1592928646">
              <w:marLeft w:val="0"/>
              <w:marRight w:val="0"/>
              <w:marTop w:val="0"/>
              <w:marBottom w:val="0"/>
              <w:divBdr>
                <w:top w:val="none" w:sz="0" w:space="0" w:color="auto"/>
                <w:left w:val="none" w:sz="0" w:space="0" w:color="auto"/>
                <w:bottom w:val="none" w:sz="0" w:space="0" w:color="auto"/>
                <w:right w:val="none" w:sz="0" w:space="0" w:color="auto"/>
              </w:divBdr>
            </w:div>
          </w:divsChild>
        </w:div>
        <w:div w:id="946229545">
          <w:marLeft w:val="0"/>
          <w:marRight w:val="0"/>
          <w:marTop w:val="0"/>
          <w:marBottom w:val="0"/>
          <w:divBdr>
            <w:top w:val="none" w:sz="0" w:space="0" w:color="auto"/>
            <w:left w:val="none" w:sz="0" w:space="0" w:color="auto"/>
            <w:bottom w:val="none" w:sz="0" w:space="0" w:color="auto"/>
            <w:right w:val="none" w:sz="0" w:space="0" w:color="auto"/>
          </w:divBdr>
          <w:divsChild>
            <w:div w:id="177933017">
              <w:marLeft w:val="0"/>
              <w:marRight w:val="0"/>
              <w:marTop w:val="0"/>
              <w:marBottom w:val="0"/>
              <w:divBdr>
                <w:top w:val="none" w:sz="0" w:space="0" w:color="auto"/>
                <w:left w:val="none" w:sz="0" w:space="0" w:color="auto"/>
                <w:bottom w:val="none" w:sz="0" w:space="0" w:color="auto"/>
                <w:right w:val="none" w:sz="0" w:space="0" w:color="auto"/>
              </w:divBdr>
            </w:div>
          </w:divsChild>
        </w:div>
        <w:div w:id="984359326">
          <w:marLeft w:val="0"/>
          <w:marRight w:val="0"/>
          <w:marTop w:val="0"/>
          <w:marBottom w:val="0"/>
          <w:divBdr>
            <w:top w:val="none" w:sz="0" w:space="0" w:color="auto"/>
            <w:left w:val="none" w:sz="0" w:space="0" w:color="auto"/>
            <w:bottom w:val="none" w:sz="0" w:space="0" w:color="auto"/>
            <w:right w:val="none" w:sz="0" w:space="0" w:color="auto"/>
          </w:divBdr>
          <w:divsChild>
            <w:div w:id="1080444310">
              <w:marLeft w:val="0"/>
              <w:marRight w:val="0"/>
              <w:marTop w:val="0"/>
              <w:marBottom w:val="0"/>
              <w:divBdr>
                <w:top w:val="none" w:sz="0" w:space="0" w:color="auto"/>
                <w:left w:val="none" w:sz="0" w:space="0" w:color="auto"/>
                <w:bottom w:val="none" w:sz="0" w:space="0" w:color="auto"/>
                <w:right w:val="none" w:sz="0" w:space="0" w:color="auto"/>
              </w:divBdr>
            </w:div>
          </w:divsChild>
        </w:div>
        <w:div w:id="234319729">
          <w:marLeft w:val="0"/>
          <w:marRight w:val="0"/>
          <w:marTop w:val="0"/>
          <w:marBottom w:val="0"/>
          <w:divBdr>
            <w:top w:val="none" w:sz="0" w:space="0" w:color="auto"/>
            <w:left w:val="none" w:sz="0" w:space="0" w:color="auto"/>
            <w:bottom w:val="none" w:sz="0" w:space="0" w:color="auto"/>
            <w:right w:val="none" w:sz="0" w:space="0" w:color="auto"/>
          </w:divBdr>
          <w:divsChild>
            <w:div w:id="1236427757">
              <w:marLeft w:val="0"/>
              <w:marRight w:val="0"/>
              <w:marTop w:val="0"/>
              <w:marBottom w:val="0"/>
              <w:divBdr>
                <w:top w:val="none" w:sz="0" w:space="0" w:color="auto"/>
                <w:left w:val="none" w:sz="0" w:space="0" w:color="auto"/>
                <w:bottom w:val="none" w:sz="0" w:space="0" w:color="auto"/>
                <w:right w:val="none" w:sz="0" w:space="0" w:color="auto"/>
              </w:divBdr>
            </w:div>
          </w:divsChild>
        </w:div>
        <w:div w:id="651525190">
          <w:marLeft w:val="0"/>
          <w:marRight w:val="0"/>
          <w:marTop w:val="0"/>
          <w:marBottom w:val="0"/>
          <w:divBdr>
            <w:top w:val="none" w:sz="0" w:space="0" w:color="auto"/>
            <w:left w:val="none" w:sz="0" w:space="0" w:color="auto"/>
            <w:bottom w:val="none" w:sz="0" w:space="0" w:color="auto"/>
            <w:right w:val="none" w:sz="0" w:space="0" w:color="auto"/>
          </w:divBdr>
          <w:divsChild>
            <w:div w:id="1969625965">
              <w:marLeft w:val="0"/>
              <w:marRight w:val="0"/>
              <w:marTop w:val="0"/>
              <w:marBottom w:val="0"/>
              <w:divBdr>
                <w:top w:val="none" w:sz="0" w:space="0" w:color="auto"/>
                <w:left w:val="none" w:sz="0" w:space="0" w:color="auto"/>
                <w:bottom w:val="none" w:sz="0" w:space="0" w:color="auto"/>
                <w:right w:val="none" w:sz="0" w:space="0" w:color="auto"/>
              </w:divBdr>
            </w:div>
          </w:divsChild>
        </w:div>
        <w:div w:id="1139684104">
          <w:marLeft w:val="0"/>
          <w:marRight w:val="0"/>
          <w:marTop w:val="0"/>
          <w:marBottom w:val="0"/>
          <w:divBdr>
            <w:top w:val="none" w:sz="0" w:space="0" w:color="auto"/>
            <w:left w:val="none" w:sz="0" w:space="0" w:color="auto"/>
            <w:bottom w:val="none" w:sz="0" w:space="0" w:color="auto"/>
            <w:right w:val="none" w:sz="0" w:space="0" w:color="auto"/>
          </w:divBdr>
          <w:divsChild>
            <w:div w:id="977876163">
              <w:marLeft w:val="0"/>
              <w:marRight w:val="0"/>
              <w:marTop w:val="0"/>
              <w:marBottom w:val="0"/>
              <w:divBdr>
                <w:top w:val="none" w:sz="0" w:space="0" w:color="auto"/>
                <w:left w:val="none" w:sz="0" w:space="0" w:color="auto"/>
                <w:bottom w:val="none" w:sz="0" w:space="0" w:color="auto"/>
                <w:right w:val="none" w:sz="0" w:space="0" w:color="auto"/>
              </w:divBdr>
            </w:div>
          </w:divsChild>
        </w:div>
        <w:div w:id="1829663984">
          <w:marLeft w:val="0"/>
          <w:marRight w:val="0"/>
          <w:marTop w:val="0"/>
          <w:marBottom w:val="0"/>
          <w:divBdr>
            <w:top w:val="none" w:sz="0" w:space="0" w:color="auto"/>
            <w:left w:val="none" w:sz="0" w:space="0" w:color="auto"/>
            <w:bottom w:val="none" w:sz="0" w:space="0" w:color="auto"/>
            <w:right w:val="none" w:sz="0" w:space="0" w:color="auto"/>
          </w:divBdr>
          <w:divsChild>
            <w:div w:id="1075973567">
              <w:marLeft w:val="0"/>
              <w:marRight w:val="0"/>
              <w:marTop w:val="0"/>
              <w:marBottom w:val="0"/>
              <w:divBdr>
                <w:top w:val="none" w:sz="0" w:space="0" w:color="auto"/>
                <w:left w:val="none" w:sz="0" w:space="0" w:color="auto"/>
                <w:bottom w:val="none" w:sz="0" w:space="0" w:color="auto"/>
                <w:right w:val="none" w:sz="0" w:space="0" w:color="auto"/>
              </w:divBdr>
            </w:div>
          </w:divsChild>
        </w:div>
        <w:div w:id="395207049">
          <w:marLeft w:val="0"/>
          <w:marRight w:val="0"/>
          <w:marTop w:val="0"/>
          <w:marBottom w:val="0"/>
          <w:divBdr>
            <w:top w:val="none" w:sz="0" w:space="0" w:color="auto"/>
            <w:left w:val="none" w:sz="0" w:space="0" w:color="auto"/>
            <w:bottom w:val="none" w:sz="0" w:space="0" w:color="auto"/>
            <w:right w:val="none" w:sz="0" w:space="0" w:color="auto"/>
          </w:divBdr>
          <w:divsChild>
            <w:div w:id="892959143">
              <w:marLeft w:val="0"/>
              <w:marRight w:val="0"/>
              <w:marTop w:val="0"/>
              <w:marBottom w:val="0"/>
              <w:divBdr>
                <w:top w:val="none" w:sz="0" w:space="0" w:color="auto"/>
                <w:left w:val="none" w:sz="0" w:space="0" w:color="auto"/>
                <w:bottom w:val="none" w:sz="0" w:space="0" w:color="auto"/>
                <w:right w:val="none" w:sz="0" w:space="0" w:color="auto"/>
              </w:divBdr>
            </w:div>
          </w:divsChild>
        </w:div>
        <w:div w:id="1104961418">
          <w:marLeft w:val="0"/>
          <w:marRight w:val="0"/>
          <w:marTop w:val="0"/>
          <w:marBottom w:val="0"/>
          <w:divBdr>
            <w:top w:val="none" w:sz="0" w:space="0" w:color="auto"/>
            <w:left w:val="none" w:sz="0" w:space="0" w:color="auto"/>
            <w:bottom w:val="none" w:sz="0" w:space="0" w:color="auto"/>
            <w:right w:val="none" w:sz="0" w:space="0" w:color="auto"/>
          </w:divBdr>
          <w:divsChild>
            <w:div w:id="1775057996">
              <w:marLeft w:val="0"/>
              <w:marRight w:val="0"/>
              <w:marTop w:val="0"/>
              <w:marBottom w:val="0"/>
              <w:divBdr>
                <w:top w:val="none" w:sz="0" w:space="0" w:color="auto"/>
                <w:left w:val="none" w:sz="0" w:space="0" w:color="auto"/>
                <w:bottom w:val="none" w:sz="0" w:space="0" w:color="auto"/>
                <w:right w:val="none" w:sz="0" w:space="0" w:color="auto"/>
              </w:divBdr>
            </w:div>
          </w:divsChild>
        </w:div>
        <w:div w:id="1694915366">
          <w:marLeft w:val="0"/>
          <w:marRight w:val="0"/>
          <w:marTop w:val="0"/>
          <w:marBottom w:val="0"/>
          <w:divBdr>
            <w:top w:val="none" w:sz="0" w:space="0" w:color="auto"/>
            <w:left w:val="none" w:sz="0" w:space="0" w:color="auto"/>
            <w:bottom w:val="none" w:sz="0" w:space="0" w:color="auto"/>
            <w:right w:val="none" w:sz="0" w:space="0" w:color="auto"/>
          </w:divBdr>
          <w:divsChild>
            <w:div w:id="1287930380">
              <w:marLeft w:val="0"/>
              <w:marRight w:val="0"/>
              <w:marTop w:val="0"/>
              <w:marBottom w:val="0"/>
              <w:divBdr>
                <w:top w:val="none" w:sz="0" w:space="0" w:color="auto"/>
                <w:left w:val="none" w:sz="0" w:space="0" w:color="auto"/>
                <w:bottom w:val="none" w:sz="0" w:space="0" w:color="auto"/>
                <w:right w:val="none" w:sz="0" w:space="0" w:color="auto"/>
              </w:divBdr>
            </w:div>
          </w:divsChild>
        </w:div>
        <w:div w:id="1283535945">
          <w:marLeft w:val="0"/>
          <w:marRight w:val="0"/>
          <w:marTop w:val="0"/>
          <w:marBottom w:val="0"/>
          <w:divBdr>
            <w:top w:val="none" w:sz="0" w:space="0" w:color="auto"/>
            <w:left w:val="none" w:sz="0" w:space="0" w:color="auto"/>
            <w:bottom w:val="none" w:sz="0" w:space="0" w:color="auto"/>
            <w:right w:val="none" w:sz="0" w:space="0" w:color="auto"/>
          </w:divBdr>
          <w:divsChild>
            <w:div w:id="1927956210">
              <w:marLeft w:val="0"/>
              <w:marRight w:val="0"/>
              <w:marTop w:val="0"/>
              <w:marBottom w:val="0"/>
              <w:divBdr>
                <w:top w:val="none" w:sz="0" w:space="0" w:color="auto"/>
                <w:left w:val="none" w:sz="0" w:space="0" w:color="auto"/>
                <w:bottom w:val="none" w:sz="0" w:space="0" w:color="auto"/>
                <w:right w:val="none" w:sz="0" w:space="0" w:color="auto"/>
              </w:divBdr>
            </w:div>
          </w:divsChild>
        </w:div>
        <w:div w:id="1639608203">
          <w:marLeft w:val="0"/>
          <w:marRight w:val="0"/>
          <w:marTop w:val="0"/>
          <w:marBottom w:val="0"/>
          <w:divBdr>
            <w:top w:val="none" w:sz="0" w:space="0" w:color="auto"/>
            <w:left w:val="none" w:sz="0" w:space="0" w:color="auto"/>
            <w:bottom w:val="none" w:sz="0" w:space="0" w:color="auto"/>
            <w:right w:val="none" w:sz="0" w:space="0" w:color="auto"/>
          </w:divBdr>
          <w:divsChild>
            <w:div w:id="2009479648">
              <w:marLeft w:val="0"/>
              <w:marRight w:val="0"/>
              <w:marTop w:val="0"/>
              <w:marBottom w:val="0"/>
              <w:divBdr>
                <w:top w:val="none" w:sz="0" w:space="0" w:color="auto"/>
                <w:left w:val="none" w:sz="0" w:space="0" w:color="auto"/>
                <w:bottom w:val="none" w:sz="0" w:space="0" w:color="auto"/>
                <w:right w:val="none" w:sz="0" w:space="0" w:color="auto"/>
              </w:divBdr>
            </w:div>
          </w:divsChild>
        </w:div>
        <w:div w:id="1976526403">
          <w:marLeft w:val="0"/>
          <w:marRight w:val="0"/>
          <w:marTop w:val="0"/>
          <w:marBottom w:val="0"/>
          <w:divBdr>
            <w:top w:val="none" w:sz="0" w:space="0" w:color="auto"/>
            <w:left w:val="none" w:sz="0" w:space="0" w:color="auto"/>
            <w:bottom w:val="none" w:sz="0" w:space="0" w:color="auto"/>
            <w:right w:val="none" w:sz="0" w:space="0" w:color="auto"/>
          </w:divBdr>
          <w:divsChild>
            <w:div w:id="1242065790">
              <w:marLeft w:val="0"/>
              <w:marRight w:val="0"/>
              <w:marTop w:val="0"/>
              <w:marBottom w:val="0"/>
              <w:divBdr>
                <w:top w:val="none" w:sz="0" w:space="0" w:color="auto"/>
                <w:left w:val="none" w:sz="0" w:space="0" w:color="auto"/>
                <w:bottom w:val="none" w:sz="0" w:space="0" w:color="auto"/>
                <w:right w:val="none" w:sz="0" w:space="0" w:color="auto"/>
              </w:divBdr>
            </w:div>
          </w:divsChild>
        </w:div>
        <w:div w:id="2031026677">
          <w:marLeft w:val="0"/>
          <w:marRight w:val="0"/>
          <w:marTop w:val="0"/>
          <w:marBottom w:val="0"/>
          <w:divBdr>
            <w:top w:val="none" w:sz="0" w:space="0" w:color="auto"/>
            <w:left w:val="none" w:sz="0" w:space="0" w:color="auto"/>
            <w:bottom w:val="none" w:sz="0" w:space="0" w:color="auto"/>
            <w:right w:val="none" w:sz="0" w:space="0" w:color="auto"/>
          </w:divBdr>
          <w:divsChild>
            <w:div w:id="902108488">
              <w:marLeft w:val="0"/>
              <w:marRight w:val="0"/>
              <w:marTop w:val="0"/>
              <w:marBottom w:val="0"/>
              <w:divBdr>
                <w:top w:val="none" w:sz="0" w:space="0" w:color="auto"/>
                <w:left w:val="none" w:sz="0" w:space="0" w:color="auto"/>
                <w:bottom w:val="none" w:sz="0" w:space="0" w:color="auto"/>
                <w:right w:val="none" w:sz="0" w:space="0" w:color="auto"/>
              </w:divBdr>
            </w:div>
          </w:divsChild>
        </w:div>
        <w:div w:id="346831604">
          <w:marLeft w:val="0"/>
          <w:marRight w:val="0"/>
          <w:marTop w:val="0"/>
          <w:marBottom w:val="0"/>
          <w:divBdr>
            <w:top w:val="none" w:sz="0" w:space="0" w:color="auto"/>
            <w:left w:val="none" w:sz="0" w:space="0" w:color="auto"/>
            <w:bottom w:val="none" w:sz="0" w:space="0" w:color="auto"/>
            <w:right w:val="none" w:sz="0" w:space="0" w:color="auto"/>
          </w:divBdr>
          <w:divsChild>
            <w:div w:id="334461504">
              <w:marLeft w:val="0"/>
              <w:marRight w:val="0"/>
              <w:marTop w:val="0"/>
              <w:marBottom w:val="0"/>
              <w:divBdr>
                <w:top w:val="none" w:sz="0" w:space="0" w:color="auto"/>
                <w:left w:val="none" w:sz="0" w:space="0" w:color="auto"/>
                <w:bottom w:val="none" w:sz="0" w:space="0" w:color="auto"/>
                <w:right w:val="none" w:sz="0" w:space="0" w:color="auto"/>
              </w:divBdr>
            </w:div>
          </w:divsChild>
        </w:div>
        <w:div w:id="388724457">
          <w:marLeft w:val="0"/>
          <w:marRight w:val="0"/>
          <w:marTop w:val="0"/>
          <w:marBottom w:val="0"/>
          <w:divBdr>
            <w:top w:val="none" w:sz="0" w:space="0" w:color="auto"/>
            <w:left w:val="none" w:sz="0" w:space="0" w:color="auto"/>
            <w:bottom w:val="none" w:sz="0" w:space="0" w:color="auto"/>
            <w:right w:val="none" w:sz="0" w:space="0" w:color="auto"/>
          </w:divBdr>
          <w:divsChild>
            <w:div w:id="1278173672">
              <w:marLeft w:val="0"/>
              <w:marRight w:val="0"/>
              <w:marTop w:val="0"/>
              <w:marBottom w:val="0"/>
              <w:divBdr>
                <w:top w:val="none" w:sz="0" w:space="0" w:color="auto"/>
                <w:left w:val="none" w:sz="0" w:space="0" w:color="auto"/>
                <w:bottom w:val="none" w:sz="0" w:space="0" w:color="auto"/>
                <w:right w:val="none" w:sz="0" w:space="0" w:color="auto"/>
              </w:divBdr>
            </w:div>
          </w:divsChild>
        </w:div>
        <w:div w:id="489177393">
          <w:marLeft w:val="0"/>
          <w:marRight w:val="0"/>
          <w:marTop w:val="0"/>
          <w:marBottom w:val="0"/>
          <w:divBdr>
            <w:top w:val="none" w:sz="0" w:space="0" w:color="auto"/>
            <w:left w:val="none" w:sz="0" w:space="0" w:color="auto"/>
            <w:bottom w:val="none" w:sz="0" w:space="0" w:color="auto"/>
            <w:right w:val="none" w:sz="0" w:space="0" w:color="auto"/>
          </w:divBdr>
          <w:divsChild>
            <w:div w:id="2038118715">
              <w:marLeft w:val="0"/>
              <w:marRight w:val="0"/>
              <w:marTop w:val="0"/>
              <w:marBottom w:val="0"/>
              <w:divBdr>
                <w:top w:val="none" w:sz="0" w:space="0" w:color="auto"/>
                <w:left w:val="none" w:sz="0" w:space="0" w:color="auto"/>
                <w:bottom w:val="none" w:sz="0" w:space="0" w:color="auto"/>
                <w:right w:val="none" w:sz="0" w:space="0" w:color="auto"/>
              </w:divBdr>
            </w:div>
          </w:divsChild>
        </w:div>
        <w:div w:id="1838766697">
          <w:marLeft w:val="0"/>
          <w:marRight w:val="0"/>
          <w:marTop w:val="0"/>
          <w:marBottom w:val="0"/>
          <w:divBdr>
            <w:top w:val="none" w:sz="0" w:space="0" w:color="auto"/>
            <w:left w:val="none" w:sz="0" w:space="0" w:color="auto"/>
            <w:bottom w:val="none" w:sz="0" w:space="0" w:color="auto"/>
            <w:right w:val="none" w:sz="0" w:space="0" w:color="auto"/>
          </w:divBdr>
          <w:divsChild>
            <w:div w:id="116222346">
              <w:marLeft w:val="0"/>
              <w:marRight w:val="0"/>
              <w:marTop w:val="0"/>
              <w:marBottom w:val="0"/>
              <w:divBdr>
                <w:top w:val="none" w:sz="0" w:space="0" w:color="auto"/>
                <w:left w:val="none" w:sz="0" w:space="0" w:color="auto"/>
                <w:bottom w:val="none" w:sz="0" w:space="0" w:color="auto"/>
                <w:right w:val="none" w:sz="0" w:space="0" w:color="auto"/>
              </w:divBdr>
            </w:div>
          </w:divsChild>
        </w:div>
        <w:div w:id="1942033762">
          <w:marLeft w:val="0"/>
          <w:marRight w:val="0"/>
          <w:marTop w:val="0"/>
          <w:marBottom w:val="0"/>
          <w:divBdr>
            <w:top w:val="none" w:sz="0" w:space="0" w:color="auto"/>
            <w:left w:val="none" w:sz="0" w:space="0" w:color="auto"/>
            <w:bottom w:val="none" w:sz="0" w:space="0" w:color="auto"/>
            <w:right w:val="none" w:sz="0" w:space="0" w:color="auto"/>
          </w:divBdr>
          <w:divsChild>
            <w:div w:id="448817683">
              <w:marLeft w:val="0"/>
              <w:marRight w:val="0"/>
              <w:marTop w:val="0"/>
              <w:marBottom w:val="0"/>
              <w:divBdr>
                <w:top w:val="none" w:sz="0" w:space="0" w:color="auto"/>
                <w:left w:val="none" w:sz="0" w:space="0" w:color="auto"/>
                <w:bottom w:val="none" w:sz="0" w:space="0" w:color="auto"/>
                <w:right w:val="none" w:sz="0" w:space="0" w:color="auto"/>
              </w:divBdr>
            </w:div>
          </w:divsChild>
        </w:div>
        <w:div w:id="1256674222">
          <w:marLeft w:val="0"/>
          <w:marRight w:val="0"/>
          <w:marTop w:val="0"/>
          <w:marBottom w:val="0"/>
          <w:divBdr>
            <w:top w:val="none" w:sz="0" w:space="0" w:color="auto"/>
            <w:left w:val="none" w:sz="0" w:space="0" w:color="auto"/>
            <w:bottom w:val="none" w:sz="0" w:space="0" w:color="auto"/>
            <w:right w:val="none" w:sz="0" w:space="0" w:color="auto"/>
          </w:divBdr>
          <w:divsChild>
            <w:div w:id="1737891881">
              <w:marLeft w:val="0"/>
              <w:marRight w:val="0"/>
              <w:marTop w:val="0"/>
              <w:marBottom w:val="0"/>
              <w:divBdr>
                <w:top w:val="none" w:sz="0" w:space="0" w:color="auto"/>
                <w:left w:val="none" w:sz="0" w:space="0" w:color="auto"/>
                <w:bottom w:val="none" w:sz="0" w:space="0" w:color="auto"/>
                <w:right w:val="none" w:sz="0" w:space="0" w:color="auto"/>
              </w:divBdr>
            </w:div>
          </w:divsChild>
        </w:div>
        <w:div w:id="608589317">
          <w:marLeft w:val="0"/>
          <w:marRight w:val="0"/>
          <w:marTop w:val="0"/>
          <w:marBottom w:val="0"/>
          <w:divBdr>
            <w:top w:val="none" w:sz="0" w:space="0" w:color="auto"/>
            <w:left w:val="none" w:sz="0" w:space="0" w:color="auto"/>
            <w:bottom w:val="none" w:sz="0" w:space="0" w:color="auto"/>
            <w:right w:val="none" w:sz="0" w:space="0" w:color="auto"/>
          </w:divBdr>
          <w:divsChild>
            <w:div w:id="1590115326">
              <w:marLeft w:val="0"/>
              <w:marRight w:val="0"/>
              <w:marTop w:val="0"/>
              <w:marBottom w:val="0"/>
              <w:divBdr>
                <w:top w:val="none" w:sz="0" w:space="0" w:color="auto"/>
                <w:left w:val="none" w:sz="0" w:space="0" w:color="auto"/>
                <w:bottom w:val="none" w:sz="0" w:space="0" w:color="auto"/>
                <w:right w:val="none" w:sz="0" w:space="0" w:color="auto"/>
              </w:divBdr>
            </w:div>
          </w:divsChild>
        </w:div>
        <w:div w:id="1215656945">
          <w:marLeft w:val="0"/>
          <w:marRight w:val="0"/>
          <w:marTop w:val="0"/>
          <w:marBottom w:val="0"/>
          <w:divBdr>
            <w:top w:val="none" w:sz="0" w:space="0" w:color="auto"/>
            <w:left w:val="none" w:sz="0" w:space="0" w:color="auto"/>
            <w:bottom w:val="none" w:sz="0" w:space="0" w:color="auto"/>
            <w:right w:val="none" w:sz="0" w:space="0" w:color="auto"/>
          </w:divBdr>
          <w:divsChild>
            <w:div w:id="664211652">
              <w:marLeft w:val="0"/>
              <w:marRight w:val="0"/>
              <w:marTop w:val="0"/>
              <w:marBottom w:val="0"/>
              <w:divBdr>
                <w:top w:val="none" w:sz="0" w:space="0" w:color="auto"/>
                <w:left w:val="none" w:sz="0" w:space="0" w:color="auto"/>
                <w:bottom w:val="none" w:sz="0" w:space="0" w:color="auto"/>
                <w:right w:val="none" w:sz="0" w:space="0" w:color="auto"/>
              </w:divBdr>
            </w:div>
          </w:divsChild>
        </w:div>
        <w:div w:id="263851456">
          <w:marLeft w:val="0"/>
          <w:marRight w:val="0"/>
          <w:marTop w:val="0"/>
          <w:marBottom w:val="0"/>
          <w:divBdr>
            <w:top w:val="none" w:sz="0" w:space="0" w:color="auto"/>
            <w:left w:val="none" w:sz="0" w:space="0" w:color="auto"/>
            <w:bottom w:val="none" w:sz="0" w:space="0" w:color="auto"/>
            <w:right w:val="none" w:sz="0" w:space="0" w:color="auto"/>
          </w:divBdr>
          <w:divsChild>
            <w:div w:id="2143110920">
              <w:marLeft w:val="0"/>
              <w:marRight w:val="0"/>
              <w:marTop w:val="0"/>
              <w:marBottom w:val="0"/>
              <w:divBdr>
                <w:top w:val="none" w:sz="0" w:space="0" w:color="auto"/>
                <w:left w:val="none" w:sz="0" w:space="0" w:color="auto"/>
                <w:bottom w:val="none" w:sz="0" w:space="0" w:color="auto"/>
                <w:right w:val="none" w:sz="0" w:space="0" w:color="auto"/>
              </w:divBdr>
            </w:div>
          </w:divsChild>
        </w:div>
        <w:div w:id="14502758">
          <w:marLeft w:val="0"/>
          <w:marRight w:val="0"/>
          <w:marTop w:val="0"/>
          <w:marBottom w:val="0"/>
          <w:divBdr>
            <w:top w:val="none" w:sz="0" w:space="0" w:color="auto"/>
            <w:left w:val="none" w:sz="0" w:space="0" w:color="auto"/>
            <w:bottom w:val="none" w:sz="0" w:space="0" w:color="auto"/>
            <w:right w:val="none" w:sz="0" w:space="0" w:color="auto"/>
          </w:divBdr>
          <w:divsChild>
            <w:div w:id="236133214">
              <w:marLeft w:val="0"/>
              <w:marRight w:val="0"/>
              <w:marTop w:val="0"/>
              <w:marBottom w:val="0"/>
              <w:divBdr>
                <w:top w:val="none" w:sz="0" w:space="0" w:color="auto"/>
                <w:left w:val="none" w:sz="0" w:space="0" w:color="auto"/>
                <w:bottom w:val="none" w:sz="0" w:space="0" w:color="auto"/>
                <w:right w:val="none" w:sz="0" w:space="0" w:color="auto"/>
              </w:divBdr>
            </w:div>
          </w:divsChild>
        </w:div>
        <w:div w:id="1690791914">
          <w:marLeft w:val="0"/>
          <w:marRight w:val="0"/>
          <w:marTop w:val="0"/>
          <w:marBottom w:val="0"/>
          <w:divBdr>
            <w:top w:val="none" w:sz="0" w:space="0" w:color="auto"/>
            <w:left w:val="none" w:sz="0" w:space="0" w:color="auto"/>
            <w:bottom w:val="none" w:sz="0" w:space="0" w:color="auto"/>
            <w:right w:val="none" w:sz="0" w:space="0" w:color="auto"/>
          </w:divBdr>
          <w:divsChild>
            <w:div w:id="512381767">
              <w:marLeft w:val="0"/>
              <w:marRight w:val="0"/>
              <w:marTop w:val="0"/>
              <w:marBottom w:val="0"/>
              <w:divBdr>
                <w:top w:val="none" w:sz="0" w:space="0" w:color="auto"/>
                <w:left w:val="none" w:sz="0" w:space="0" w:color="auto"/>
                <w:bottom w:val="none" w:sz="0" w:space="0" w:color="auto"/>
                <w:right w:val="none" w:sz="0" w:space="0" w:color="auto"/>
              </w:divBdr>
            </w:div>
          </w:divsChild>
        </w:div>
        <w:div w:id="1909419644">
          <w:marLeft w:val="0"/>
          <w:marRight w:val="0"/>
          <w:marTop w:val="0"/>
          <w:marBottom w:val="0"/>
          <w:divBdr>
            <w:top w:val="none" w:sz="0" w:space="0" w:color="auto"/>
            <w:left w:val="none" w:sz="0" w:space="0" w:color="auto"/>
            <w:bottom w:val="none" w:sz="0" w:space="0" w:color="auto"/>
            <w:right w:val="none" w:sz="0" w:space="0" w:color="auto"/>
          </w:divBdr>
          <w:divsChild>
            <w:div w:id="41681599">
              <w:marLeft w:val="0"/>
              <w:marRight w:val="0"/>
              <w:marTop w:val="0"/>
              <w:marBottom w:val="0"/>
              <w:divBdr>
                <w:top w:val="none" w:sz="0" w:space="0" w:color="auto"/>
                <w:left w:val="none" w:sz="0" w:space="0" w:color="auto"/>
                <w:bottom w:val="none" w:sz="0" w:space="0" w:color="auto"/>
                <w:right w:val="none" w:sz="0" w:space="0" w:color="auto"/>
              </w:divBdr>
            </w:div>
          </w:divsChild>
        </w:div>
        <w:div w:id="790904687">
          <w:marLeft w:val="0"/>
          <w:marRight w:val="0"/>
          <w:marTop w:val="0"/>
          <w:marBottom w:val="0"/>
          <w:divBdr>
            <w:top w:val="none" w:sz="0" w:space="0" w:color="auto"/>
            <w:left w:val="none" w:sz="0" w:space="0" w:color="auto"/>
            <w:bottom w:val="none" w:sz="0" w:space="0" w:color="auto"/>
            <w:right w:val="none" w:sz="0" w:space="0" w:color="auto"/>
          </w:divBdr>
          <w:divsChild>
            <w:div w:id="631208700">
              <w:marLeft w:val="0"/>
              <w:marRight w:val="0"/>
              <w:marTop w:val="0"/>
              <w:marBottom w:val="0"/>
              <w:divBdr>
                <w:top w:val="none" w:sz="0" w:space="0" w:color="auto"/>
                <w:left w:val="none" w:sz="0" w:space="0" w:color="auto"/>
                <w:bottom w:val="none" w:sz="0" w:space="0" w:color="auto"/>
                <w:right w:val="none" w:sz="0" w:space="0" w:color="auto"/>
              </w:divBdr>
            </w:div>
          </w:divsChild>
        </w:div>
        <w:div w:id="1069576247">
          <w:marLeft w:val="0"/>
          <w:marRight w:val="0"/>
          <w:marTop w:val="0"/>
          <w:marBottom w:val="0"/>
          <w:divBdr>
            <w:top w:val="none" w:sz="0" w:space="0" w:color="auto"/>
            <w:left w:val="none" w:sz="0" w:space="0" w:color="auto"/>
            <w:bottom w:val="none" w:sz="0" w:space="0" w:color="auto"/>
            <w:right w:val="none" w:sz="0" w:space="0" w:color="auto"/>
          </w:divBdr>
          <w:divsChild>
            <w:div w:id="248075882">
              <w:marLeft w:val="0"/>
              <w:marRight w:val="0"/>
              <w:marTop w:val="0"/>
              <w:marBottom w:val="0"/>
              <w:divBdr>
                <w:top w:val="none" w:sz="0" w:space="0" w:color="auto"/>
                <w:left w:val="none" w:sz="0" w:space="0" w:color="auto"/>
                <w:bottom w:val="none" w:sz="0" w:space="0" w:color="auto"/>
                <w:right w:val="none" w:sz="0" w:space="0" w:color="auto"/>
              </w:divBdr>
            </w:div>
          </w:divsChild>
        </w:div>
        <w:div w:id="340619053">
          <w:marLeft w:val="0"/>
          <w:marRight w:val="0"/>
          <w:marTop w:val="0"/>
          <w:marBottom w:val="0"/>
          <w:divBdr>
            <w:top w:val="none" w:sz="0" w:space="0" w:color="auto"/>
            <w:left w:val="none" w:sz="0" w:space="0" w:color="auto"/>
            <w:bottom w:val="none" w:sz="0" w:space="0" w:color="auto"/>
            <w:right w:val="none" w:sz="0" w:space="0" w:color="auto"/>
          </w:divBdr>
          <w:divsChild>
            <w:div w:id="149370404">
              <w:marLeft w:val="0"/>
              <w:marRight w:val="0"/>
              <w:marTop w:val="0"/>
              <w:marBottom w:val="0"/>
              <w:divBdr>
                <w:top w:val="none" w:sz="0" w:space="0" w:color="auto"/>
                <w:left w:val="none" w:sz="0" w:space="0" w:color="auto"/>
                <w:bottom w:val="none" w:sz="0" w:space="0" w:color="auto"/>
                <w:right w:val="none" w:sz="0" w:space="0" w:color="auto"/>
              </w:divBdr>
            </w:div>
          </w:divsChild>
        </w:div>
        <w:div w:id="1680962635">
          <w:marLeft w:val="0"/>
          <w:marRight w:val="0"/>
          <w:marTop w:val="0"/>
          <w:marBottom w:val="0"/>
          <w:divBdr>
            <w:top w:val="none" w:sz="0" w:space="0" w:color="auto"/>
            <w:left w:val="none" w:sz="0" w:space="0" w:color="auto"/>
            <w:bottom w:val="none" w:sz="0" w:space="0" w:color="auto"/>
            <w:right w:val="none" w:sz="0" w:space="0" w:color="auto"/>
          </w:divBdr>
          <w:divsChild>
            <w:div w:id="1108621455">
              <w:marLeft w:val="0"/>
              <w:marRight w:val="0"/>
              <w:marTop w:val="0"/>
              <w:marBottom w:val="0"/>
              <w:divBdr>
                <w:top w:val="none" w:sz="0" w:space="0" w:color="auto"/>
                <w:left w:val="none" w:sz="0" w:space="0" w:color="auto"/>
                <w:bottom w:val="none" w:sz="0" w:space="0" w:color="auto"/>
                <w:right w:val="none" w:sz="0" w:space="0" w:color="auto"/>
              </w:divBdr>
            </w:div>
          </w:divsChild>
        </w:div>
        <w:div w:id="1203708593">
          <w:marLeft w:val="0"/>
          <w:marRight w:val="0"/>
          <w:marTop w:val="0"/>
          <w:marBottom w:val="0"/>
          <w:divBdr>
            <w:top w:val="none" w:sz="0" w:space="0" w:color="auto"/>
            <w:left w:val="none" w:sz="0" w:space="0" w:color="auto"/>
            <w:bottom w:val="none" w:sz="0" w:space="0" w:color="auto"/>
            <w:right w:val="none" w:sz="0" w:space="0" w:color="auto"/>
          </w:divBdr>
          <w:divsChild>
            <w:div w:id="295181993">
              <w:marLeft w:val="0"/>
              <w:marRight w:val="0"/>
              <w:marTop w:val="0"/>
              <w:marBottom w:val="0"/>
              <w:divBdr>
                <w:top w:val="none" w:sz="0" w:space="0" w:color="auto"/>
                <w:left w:val="none" w:sz="0" w:space="0" w:color="auto"/>
                <w:bottom w:val="none" w:sz="0" w:space="0" w:color="auto"/>
                <w:right w:val="none" w:sz="0" w:space="0" w:color="auto"/>
              </w:divBdr>
            </w:div>
          </w:divsChild>
        </w:div>
        <w:div w:id="916012700">
          <w:marLeft w:val="0"/>
          <w:marRight w:val="0"/>
          <w:marTop w:val="0"/>
          <w:marBottom w:val="0"/>
          <w:divBdr>
            <w:top w:val="none" w:sz="0" w:space="0" w:color="auto"/>
            <w:left w:val="none" w:sz="0" w:space="0" w:color="auto"/>
            <w:bottom w:val="none" w:sz="0" w:space="0" w:color="auto"/>
            <w:right w:val="none" w:sz="0" w:space="0" w:color="auto"/>
          </w:divBdr>
          <w:divsChild>
            <w:div w:id="7291733">
              <w:marLeft w:val="0"/>
              <w:marRight w:val="0"/>
              <w:marTop w:val="0"/>
              <w:marBottom w:val="0"/>
              <w:divBdr>
                <w:top w:val="none" w:sz="0" w:space="0" w:color="auto"/>
                <w:left w:val="none" w:sz="0" w:space="0" w:color="auto"/>
                <w:bottom w:val="none" w:sz="0" w:space="0" w:color="auto"/>
                <w:right w:val="none" w:sz="0" w:space="0" w:color="auto"/>
              </w:divBdr>
            </w:div>
          </w:divsChild>
        </w:div>
        <w:div w:id="1199856497">
          <w:marLeft w:val="0"/>
          <w:marRight w:val="0"/>
          <w:marTop w:val="0"/>
          <w:marBottom w:val="0"/>
          <w:divBdr>
            <w:top w:val="none" w:sz="0" w:space="0" w:color="auto"/>
            <w:left w:val="none" w:sz="0" w:space="0" w:color="auto"/>
            <w:bottom w:val="none" w:sz="0" w:space="0" w:color="auto"/>
            <w:right w:val="none" w:sz="0" w:space="0" w:color="auto"/>
          </w:divBdr>
          <w:divsChild>
            <w:div w:id="1902905757">
              <w:marLeft w:val="0"/>
              <w:marRight w:val="0"/>
              <w:marTop w:val="0"/>
              <w:marBottom w:val="0"/>
              <w:divBdr>
                <w:top w:val="none" w:sz="0" w:space="0" w:color="auto"/>
                <w:left w:val="none" w:sz="0" w:space="0" w:color="auto"/>
                <w:bottom w:val="none" w:sz="0" w:space="0" w:color="auto"/>
                <w:right w:val="none" w:sz="0" w:space="0" w:color="auto"/>
              </w:divBdr>
            </w:div>
          </w:divsChild>
        </w:div>
        <w:div w:id="310445287">
          <w:marLeft w:val="0"/>
          <w:marRight w:val="0"/>
          <w:marTop w:val="0"/>
          <w:marBottom w:val="0"/>
          <w:divBdr>
            <w:top w:val="none" w:sz="0" w:space="0" w:color="auto"/>
            <w:left w:val="none" w:sz="0" w:space="0" w:color="auto"/>
            <w:bottom w:val="none" w:sz="0" w:space="0" w:color="auto"/>
            <w:right w:val="none" w:sz="0" w:space="0" w:color="auto"/>
          </w:divBdr>
          <w:divsChild>
            <w:div w:id="461533896">
              <w:marLeft w:val="0"/>
              <w:marRight w:val="0"/>
              <w:marTop w:val="0"/>
              <w:marBottom w:val="0"/>
              <w:divBdr>
                <w:top w:val="none" w:sz="0" w:space="0" w:color="auto"/>
                <w:left w:val="none" w:sz="0" w:space="0" w:color="auto"/>
                <w:bottom w:val="none" w:sz="0" w:space="0" w:color="auto"/>
                <w:right w:val="none" w:sz="0" w:space="0" w:color="auto"/>
              </w:divBdr>
            </w:div>
          </w:divsChild>
        </w:div>
        <w:div w:id="668945006">
          <w:marLeft w:val="0"/>
          <w:marRight w:val="0"/>
          <w:marTop w:val="0"/>
          <w:marBottom w:val="0"/>
          <w:divBdr>
            <w:top w:val="none" w:sz="0" w:space="0" w:color="auto"/>
            <w:left w:val="none" w:sz="0" w:space="0" w:color="auto"/>
            <w:bottom w:val="none" w:sz="0" w:space="0" w:color="auto"/>
            <w:right w:val="none" w:sz="0" w:space="0" w:color="auto"/>
          </w:divBdr>
          <w:divsChild>
            <w:div w:id="381054491">
              <w:marLeft w:val="0"/>
              <w:marRight w:val="0"/>
              <w:marTop w:val="0"/>
              <w:marBottom w:val="0"/>
              <w:divBdr>
                <w:top w:val="none" w:sz="0" w:space="0" w:color="auto"/>
                <w:left w:val="none" w:sz="0" w:space="0" w:color="auto"/>
                <w:bottom w:val="none" w:sz="0" w:space="0" w:color="auto"/>
                <w:right w:val="none" w:sz="0" w:space="0" w:color="auto"/>
              </w:divBdr>
            </w:div>
          </w:divsChild>
        </w:div>
        <w:div w:id="1181554752">
          <w:marLeft w:val="0"/>
          <w:marRight w:val="0"/>
          <w:marTop w:val="0"/>
          <w:marBottom w:val="0"/>
          <w:divBdr>
            <w:top w:val="none" w:sz="0" w:space="0" w:color="auto"/>
            <w:left w:val="none" w:sz="0" w:space="0" w:color="auto"/>
            <w:bottom w:val="none" w:sz="0" w:space="0" w:color="auto"/>
            <w:right w:val="none" w:sz="0" w:space="0" w:color="auto"/>
          </w:divBdr>
          <w:divsChild>
            <w:div w:id="53814493">
              <w:marLeft w:val="0"/>
              <w:marRight w:val="0"/>
              <w:marTop w:val="0"/>
              <w:marBottom w:val="0"/>
              <w:divBdr>
                <w:top w:val="none" w:sz="0" w:space="0" w:color="auto"/>
                <w:left w:val="none" w:sz="0" w:space="0" w:color="auto"/>
                <w:bottom w:val="none" w:sz="0" w:space="0" w:color="auto"/>
                <w:right w:val="none" w:sz="0" w:space="0" w:color="auto"/>
              </w:divBdr>
            </w:div>
          </w:divsChild>
        </w:div>
        <w:div w:id="1090586451">
          <w:marLeft w:val="0"/>
          <w:marRight w:val="0"/>
          <w:marTop w:val="0"/>
          <w:marBottom w:val="0"/>
          <w:divBdr>
            <w:top w:val="none" w:sz="0" w:space="0" w:color="auto"/>
            <w:left w:val="none" w:sz="0" w:space="0" w:color="auto"/>
            <w:bottom w:val="none" w:sz="0" w:space="0" w:color="auto"/>
            <w:right w:val="none" w:sz="0" w:space="0" w:color="auto"/>
          </w:divBdr>
          <w:divsChild>
            <w:div w:id="1314869932">
              <w:marLeft w:val="0"/>
              <w:marRight w:val="0"/>
              <w:marTop w:val="0"/>
              <w:marBottom w:val="0"/>
              <w:divBdr>
                <w:top w:val="none" w:sz="0" w:space="0" w:color="auto"/>
                <w:left w:val="none" w:sz="0" w:space="0" w:color="auto"/>
                <w:bottom w:val="none" w:sz="0" w:space="0" w:color="auto"/>
                <w:right w:val="none" w:sz="0" w:space="0" w:color="auto"/>
              </w:divBdr>
            </w:div>
          </w:divsChild>
        </w:div>
        <w:div w:id="1150943580">
          <w:marLeft w:val="0"/>
          <w:marRight w:val="0"/>
          <w:marTop w:val="0"/>
          <w:marBottom w:val="0"/>
          <w:divBdr>
            <w:top w:val="none" w:sz="0" w:space="0" w:color="auto"/>
            <w:left w:val="none" w:sz="0" w:space="0" w:color="auto"/>
            <w:bottom w:val="none" w:sz="0" w:space="0" w:color="auto"/>
            <w:right w:val="none" w:sz="0" w:space="0" w:color="auto"/>
          </w:divBdr>
          <w:divsChild>
            <w:div w:id="2006399655">
              <w:marLeft w:val="0"/>
              <w:marRight w:val="0"/>
              <w:marTop w:val="0"/>
              <w:marBottom w:val="0"/>
              <w:divBdr>
                <w:top w:val="none" w:sz="0" w:space="0" w:color="auto"/>
                <w:left w:val="none" w:sz="0" w:space="0" w:color="auto"/>
                <w:bottom w:val="none" w:sz="0" w:space="0" w:color="auto"/>
                <w:right w:val="none" w:sz="0" w:space="0" w:color="auto"/>
              </w:divBdr>
            </w:div>
          </w:divsChild>
        </w:div>
        <w:div w:id="1977445443">
          <w:marLeft w:val="0"/>
          <w:marRight w:val="0"/>
          <w:marTop w:val="0"/>
          <w:marBottom w:val="0"/>
          <w:divBdr>
            <w:top w:val="none" w:sz="0" w:space="0" w:color="auto"/>
            <w:left w:val="none" w:sz="0" w:space="0" w:color="auto"/>
            <w:bottom w:val="none" w:sz="0" w:space="0" w:color="auto"/>
            <w:right w:val="none" w:sz="0" w:space="0" w:color="auto"/>
          </w:divBdr>
          <w:divsChild>
            <w:div w:id="773479130">
              <w:marLeft w:val="0"/>
              <w:marRight w:val="0"/>
              <w:marTop w:val="0"/>
              <w:marBottom w:val="0"/>
              <w:divBdr>
                <w:top w:val="none" w:sz="0" w:space="0" w:color="auto"/>
                <w:left w:val="none" w:sz="0" w:space="0" w:color="auto"/>
                <w:bottom w:val="none" w:sz="0" w:space="0" w:color="auto"/>
                <w:right w:val="none" w:sz="0" w:space="0" w:color="auto"/>
              </w:divBdr>
            </w:div>
          </w:divsChild>
        </w:div>
        <w:div w:id="681014450">
          <w:marLeft w:val="0"/>
          <w:marRight w:val="0"/>
          <w:marTop w:val="0"/>
          <w:marBottom w:val="0"/>
          <w:divBdr>
            <w:top w:val="none" w:sz="0" w:space="0" w:color="auto"/>
            <w:left w:val="none" w:sz="0" w:space="0" w:color="auto"/>
            <w:bottom w:val="none" w:sz="0" w:space="0" w:color="auto"/>
            <w:right w:val="none" w:sz="0" w:space="0" w:color="auto"/>
          </w:divBdr>
          <w:divsChild>
            <w:div w:id="1657340732">
              <w:marLeft w:val="0"/>
              <w:marRight w:val="0"/>
              <w:marTop w:val="0"/>
              <w:marBottom w:val="0"/>
              <w:divBdr>
                <w:top w:val="none" w:sz="0" w:space="0" w:color="auto"/>
                <w:left w:val="none" w:sz="0" w:space="0" w:color="auto"/>
                <w:bottom w:val="none" w:sz="0" w:space="0" w:color="auto"/>
                <w:right w:val="none" w:sz="0" w:space="0" w:color="auto"/>
              </w:divBdr>
            </w:div>
          </w:divsChild>
        </w:div>
        <w:div w:id="1145584337">
          <w:marLeft w:val="0"/>
          <w:marRight w:val="0"/>
          <w:marTop w:val="0"/>
          <w:marBottom w:val="0"/>
          <w:divBdr>
            <w:top w:val="none" w:sz="0" w:space="0" w:color="auto"/>
            <w:left w:val="none" w:sz="0" w:space="0" w:color="auto"/>
            <w:bottom w:val="none" w:sz="0" w:space="0" w:color="auto"/>
            <w:right w:val="none" w:sz="0" w:space="0" w:color="auto"/>
          </w:divBdr>
          <w:divsChild>
            <w:div w:id="1769882430">
              <w:marLeft w:val="0"/>
              <w:marRight w:val="0"/>
              <w:marTop w:val="0"/>
              <w:marBottom w:val="0"/>
              <w:divBdr>
                <w:top w:val="none" w:sz="0" w:space="0" w:color="auto"/>
                <w:left w:val="none" w:sz="0" w:space="0" w:color="auto"/>
                <w:bottom w:val="none" w:sz="0" w:space="0" w:color="auto"/>
                <w:right w:val="none" w:sz="0" w:space="0" w:color="auto"/>
              </w:divBdr>
            </w:div>
          </w:divsChild>
        </w:div>
        <w:div w:id="716659126">
          <w:marLeft w:val="0"/>
          <w:marRight w:val="0"/>
          <w:marTop w:val="0"/>
          <w:marBottom w:val="0"/>
          <w:divBdr>
            <w:top w:val="none" w:sz="0" w:space="0" w:color="auto"/>
            <w:left w:val="none" w:sz="0" w:space="0" w:color="auto"/>
            <w:bottom w:val="none" w:sz="0" w:space="0" w:color="auto"/>
            <w:right w:val="none" w:sz="0" w:space="0" w:color="auto"/>
          </w:divBdr>
          <w:divsChild>
            <w:div w:id="2025326173">
              <w:marLeft w:val="0"/>
              <w:marRight w:val="0"/>
              <w:marTop w:val="0"/>
              <w:marBottom w:val="0"/>
              <w:divBdr>
                <w:top w:val="none" w:sz="0" w:space="0" w:color="auto"/>
                <w:left w:val="none" w:sz="0" w:space="0" w:color="auto"/>
                <w:bottom w:val="none" w:sz="0" w:space="0" w:color="auto"/>
                <w:right w:val="none" w:sz="0" w:space="0" w:color="auto"/>
              </w:divBdr>
            </w:div>
          </w:divsChild>
        </w:div>
        <w:div w:id="790054543">
          <w:marLeft w:val="0"/>
          <w:marRight w:val="0"/>
          <w:marTop w:val="0"/>
          <w:marBottom w:val="0"/>
          <w:divBdr>
            <w:top w:val="none" w:sz="0" w:space="0" w:color="auto"/>
            <w:left w:val="none" w:sz="0" w:space="0" w:color="auto"/>
            <w:bottom w:val="none" w:sz="0" w:space="0" w:color="auto"/>
            <w:right w:val="none" w:sz="0" w:space="0" w:color="auto"/>
          </w:divBdr>
          <w:divsChild>
            <w:div w:id="817381585">
              <w:marLeft w:val="0"/>
              <w:marRight w:val="0"/>
              <w:marTop w:val="0"/>
              <w:marBottom w:val="0"/>
              <w:divBdr>
                <w:top w:val="none" w:sz="0" w:space="0" w:color="auto"/>
                <w:left w:val="none" w:sz="0" w:space="0" w:color="auto"/>
                <w:bottom w:val="none" w:sz="0" w:space="0" w:color="auto"/>
                <w:right w:val="none" w:sz="0" w:space="0" w:color="auto"/>
              </w:divBdr>
            </w:div>
          </w:divsChild>
        </w:div>
        <w:div w:id="611478476">
          <w:marLeft w:val="0"/>
          <w:marRight w:val="0"/>
          <w:marTop w:val="0"/>
          <w:marBottom w:val="0"/>
          <w:divBdr>
            <w:top w:val="none" w:sz="0" w:space="0" w:color="auto"/>
            <w:left w:val="none" w:sz="0" w:space="0" w:color="auto"/>
            <w:bottom w:val="none" w:sz="0" w:space="0" w:color="auto"/>
            <w:right w:val="none" w:sz="0" w:space="0" w:color="auto"/>
          </w:divBdr>
          <w:divsChild>
            <w:div w:id="2081975878">
              <w:marLeft w:val="0"/>
              <w:marRight w:val="0"/>
              <w:marTop w:val="0"/>
              <w:marBottom w:val="0"/>
              <w:divBdr>
                <w:top w:val="none" w:sz="0" w:space="0" w:color="auto"/>
                <w:left w:val="none" w:sz="0" w:space="0" w:color="auto"/>
                <w:bottom w:val="none" w:sz="0" w:space="0" w:color="auto"/>
                <w:right w:val="none" w:sz="0" w:space="0" w:color="auto"/>
              </w:divBdr>
            </w:div>
          </w:divsChild>
        </w:div>
        <w:div w:id="1878544090">
          <w:marLeft w:val="0"/>
          <w:marRight w:val="0"/>
          <w:marTop w:val="0"/>
          <w:marBottom w:val="0"/>
          <w:divBdr>
            <w:top w:val="none" w:sz="0" w:space="0" w:color="auto"/>
            <w:left w:val="none" w:sz="0" w:space="0" w:color="auto"/>
            <w:bottom w:val="none" w:sz="0" w:space="0" w:color="auto"/>
            <w:right w:val="none" w:sz="0" w:space="0" w:color="auto"/>
          </w:divBdr>
          <w:divsChild>
            <w:div w:id="250313055">
              <w:marLeft w:val="0"/>
              <w:marRight w:val="0"/>
              <w:marTop w:val="0"/>
              <w:marBottom w:val="0"/>
              <w:divBdr>
                <w:top w:val="none" w:sz="0" w:space="0" w:color="auto"/>
                <w:left w:val="none" w:sz="0" w:space="0" w:color="auto"/>
                <w:bottom w:val="none" w:sz="0" w:space="0" w:color="auto"/>
                <w:right w:val="none" w:sz="0" w:space="0" w:color="auto"/>
              </w:divBdr>
            </w:div>
          </w:divsChild>
        </w:div>
        <w:div w:id="1327828513">
          <w:marLeft w:val="0"/>
          <w:marRight w:val="0"/>
          <w:marTop w:val="0"/>
          <w:marBottom w:val="0"/>
          <w:divBdr>
            <w:top w:val="none" w:sz="0" w:space="0" w:color="auto"/>
            <w:left w:val="none" w:sz="0" w:space="0" w:color="auto"/>
            <w:bottom w:val="none" w:sz="0" w:space="0" w:color="auto"/>
            <w:right w:val="none" w:sz="0" w:space="0" w:color="auto"/>
          </w:divBdr>
          <w:divsChild>
            <w:div w:id="380978236">
              <w:marLeft w:val="0"/>
              <w:marRight w:val="0"/>
              <w:marTop w:val="0"/>
              <w:marBottom w:val="0"/>
              <w:divBdr>
                <w:top w:val="none" w:sz="0" w:space="0" w:color="auto"/>
                <w:left w:val="none" w:sz="0" w:space="0" w:color="auto"/>
                <w:bottom w:val="none" w:sz="0" w:space="0" w:color="auto"/>
                <w:right w:val="none" w:sz="0" w:space="0" w:color="auto"/>
              </w:divBdr>
            </w:div>
          </w:divsChild>
        </w:div>
        <w:div w:id="2066953620">
          <w:marLeft w:val="0"/>
          <w:marRight w:val="0"/>
          <w:marTop w:val="0"/>
          <w:marBottom w:val="0"/>
          <w:divBdr>
            <w:top w:val="none" w:sz="0" w:space="0" w:color="auto"/>
            <w:left w:val="none" w:sz="0" w:space="0" w:color="auto"/>
            <w:bottom w:val="none" w:sz="0" w:space="0" w:color="auto"/>
            <w:right w:val="none" w:sz="0" w:space="0" w:color="auto"/>
          </w:divBdr>
          <w:divsChild>
            <w:div w:id="336538850">
              <w:marLeft w:val="0"/>
              <w:marRight w:val="0"/>
              <w:marTop w:val="0"/>
              <w:marBottom w:val="0"/>
              <w:divBdr>
                <w:top w:val="none" w:sz="0" w:space="0" w:color="auto"/>
                <w:left w:val="none" w:sz="0" w:space="0" w:color="auto"/>
                <w:bottom w:val="none" w:sz="0" w:space="0" w:color="auto"/>
                <w:right w:val="none" w:sz="0" w:space="0" w:color="auto"/>
              </w:divBdr>
            </w:div>
          </w:divsChild>
        </w:div>
        <w:div w:id="1669558612">
          <w:marLeft w:val="0"/>
          <w:marRight w:val="0"/>
          <w:marTop w:val="0"/>
          <w:marBottom w:val="0"/>
          <w:divBdr>
            <w:top w:val="none" w:sz="0" w:space="0" w:color="auto"/>
            <w:left w:val="none" w:sz="0" w:space="0" w:color="auto"/>
            <w:bottom w:val="none" w:sz="0" w:space="0" w:color="auto"/>
            <w:right w:val="none" w:sz="0" w:space="0" w:color="auto"/>
          </w:divBdr>
          <w:divsChild>
            <w:div w:id="375589651">
              <w:marLeft w:val="0"/>
              <w:marRight w:val="0"/>
              <w:marTop w:val="0"/>
              <w:marBottom w:val="0"/>
              <w:divBdr>
                <w:top w:val="none" w:sz="0" w:space="0" w:color="auto"/>
                <w:left w:val="none" w:sz="0" w:space="0" w:color="auto"/>
                <w:bottom w:val="none" w:sz="0" w:space="0" w:color="auto"/>
                <w:right w:val="none" w:sz="0" w:space="0" w:color="auto"/>
              </w:divBdr>
            </w:div>
          </w:divsChild>
        </w:div>
        <w:div w:id="304429733">
          <w:marLeft w:val="0"/>
          <w:marRight w:val="0"/>
          <w:marTop w:val="0"/>
          <w:marBottom w:val="0"/>
          <w:divBdr>
            <w:top w:val="none" w:sz="0" w:space="0" w:color="auto"/>
            <w:left w:val="none" w:sz="0" w:space="0" w:color="auto"/>
            <w:bottom w:val="none" w:sz="0" w:space="0" w:color="auto"/>
            <w:right w:val="none" w:sz="0" w:space="0" w:color="auto"/>
          </w:divBdr>
          <w:divsChild>
            <w:div w:id="1015570899">
              <w:marLeft w:val="0"/>
              <w:marRight w:val="0"/>
              <w:marTop w:val="0"/>
              <w:marBottom w:val="0"/>
              <w:divBdr>
                <w:top w:val="none" w:sz="0" w:space="0" w:color="auto"/>
                <w:left w:val="none" w:sz="0" w:space="0" w:color="auto"/>
                <w:bottom w:val="none" w:sz="0" w:space="0" w:color="auto"/>
                <w:right w:val="none" w:sz="0" w:space="0" w:color="auto"/>
              </w:divBdr>
            </w:div>
          </w:divsChild>
        </w:div>
        <w:div w:id="83847580">
          <w:marLeft w:val="0"/>
          <w:marRight w:val="0"/>
          <w:marTop w:val="0"/>
          <w:marBottom w:val="0"/>
          <w:divBdr>
            <w:top w:val="none" w:sz="0" w:space="0" w:color="auto"/>
            <w:left w:val="none" w:sz="0" w:space="0" w:color="auto"/>
            <w:bottom w:val="none" w:sz="0" w:space="0" w:color="auto"/>
            <w:right w:val="none" w:sz="0" w:space="0" w:color="auto"/>
          </w:divBdr>
          <w:divsChild>
            <w:div w:id="1833376193">
              <w:marLeft w:val="0"/>
              <w:marRight w:val="0"/>
              <w:marTop w:val="0"/>
              <w:marBottom w:val="0"/>
              <w:divBdr>
                <w:top w:val="none" w:sz="0" w:space="0" w:color="auto"/>
                <w:left w:val="none" w:sz="0" w:space="0" w:color="auto"/>
                <w:bottom w:val="none" w:sz="0" w:space="0" w:color="auto"/>
                <w:right w:val="none" w:sz="0" w:space="0" w:color="auto"/>
              </w:divBdr>
            </w:div>
          </w:divsChild>
        </w:div>
        <w:div w:id="917640367">
          <w:marLeft w:val="0"/>
          <w:marRight w:val="0"/>
          <w:marTop w:val="0"/>
          <w:marBottom w:val="0"/>
          <w:divBdr>
            <w:top w:val="none" w:sz="0" w:space="0" w:color="auto"/>
            <w:left w:val="none" w:sz="0" w:space="0" w:color="auto"/>
            <w:bottom w:val="none" w:sz="0" w:space="0" w:color="auto"/>
            <w:right w:val="none" w:sz="0" w:space="0" w:color="auto"/>
          </w:divBdr>
          <w:divsChild>
            <w:div w:id="790246308">
              <w:marLeft w:val="0"/>
              <w:marRight w:val="0"/>
              <w:marTop w:val="0"/>
              <w:marBottom w:val="0"/>
              <w:divBdr>
                <w:top w:val="none" w:sz="0" w:space="0" w:color="auto"/>
                <w:left w:val="none" w:sz="0" w:space="0" w:color="auto"/>
                <w:bottom w:val="none" w:sz="0" w:space="0" w:color="auto"/>
                <w:right w:val="none" w:sz="0" w:space="0" w:color="auto"/>
              </w:divBdr>
            </w:div>
          </w:divsChild>
        </w:div>
        <w:div w:id="2034960457">
          <w:marLeft w:val="0"/>
          <w:marRight w:val="0"/>
          <w:marTop w:val="0"/>
          <w:marBottom w:val="0"/>
          <w:divBdr>
            <w:top w:val="none" w:sz="0" w:space="0" w:color="auto"/>
            <w:left w:val="none" w:sz="0" w:space="0" w:color="auto"/>
            <w:bottom w:val="none" w:sz="0" w:space="0" w:color="auto"/>
            <w:right w:val="none" w:sz="0" w:space="0" w:color="auto"/>
          </w:divBdr>
          <w:divsChild>
            <w:div w:id="2112041390">
              <w:marLeft w:val="0"/>
              <w:marRight w:val="0"/>
              <w:marTop w:val="0"/>
              <w:marBottom w:val="0"/>
              <w:divBdr>
                <w:top w:val="none" w:sz="0" w:space="0" w:color="auto"/>
                <w:left w:val="none" w:sz="0" w:space="0" w:color="auto"/>
                <w:bottom w:val="none" w:sz="0" w:space="0" w:color="auto"/>
                <w:right w:val="none" w:sz="0" w:space="0" w:color="auto"/>
              </w:divBdr>
            </w:div>
          </w:divsChild>
        </w:div>
        <w:div w:id="1326477268">
          <w:marLeft w:val="0"/>
          <w:marRight w:val="0"/>
          <w:marTop w:val="0"/>
          <w:marBottom w:val="0"/>
          <w:divBdr>
            <w:top w:val="none" w:sz="0" w:space="0" w:color="auto"/>
            <w:left w:val="none" w:sz="0" w:space="0" w:color="auto"/>
            <w:bottom w:val="none" w:sz="0" w:space="0" w:color="auto"/>
            <w:right w:val="none" w:sz="0" w:space="0" w:color="auto"/>
          </w:divBdr>
          <w:divsChild>
            <w:div w:id="1527408269">
              <w:marLeft w:val="0"/>
              <w:marRight w:val="0"/>
              <w:marTop w:val="0"/>
              <w:marBottom w:val="0"/>
              <w:divBdr>
                <w:top w:val="none" w:sz="0" w:space="0" w:color="auto"/>
                <w:left w:val="none" w:sz="0" w:space="0" w:color="auto"/>
                <w:bottom w:val="none" w:sz="0" w:space="0" w:color="auto"/>
                <w:right w:val="none" w:sz="0" w:space="0" w:color="auto"/>
              </w:divBdr>
            </w:div>
          </w:divsChild>
        </w:div>
        <w:div w:id="993722998">
          <w:marLeft w:val="0"/>
          <w:marRight w:val="0"/>
          <w:marTop w:val="0"/>
          <w:marBottom w:val="0"/>
          <w:divBdr>
            <w:top w:val="none" w:sz="0" w:space="0" w:color="auto"/>
            <w:left w:val="none" w:sz="0" w:space="0" w:color="auto"/>
            <w:bottom w:val="none" w:sz="0" w:space="0" w:color="auto"/>
            <w:right w:val="none" w:sz="0" w:space="0" w:color="auto"/>
          </w:divBdr>
          <w:divsChild>
            <w:div w:id="1239441343">
              <w:marLeft w:val="0"/>
              <w:marRight w:val="0"/>
              <w:marTop w:val="0"/>
              <w:marBottom w:val="0"/>
              <w:divBdr>
                <w:top w:val="none" w:sz="0" w:space="0" w:color="auto"/>
                <w:left w:val="none" w:sz="0" w:space="0" w:color="auto"/>
                <w:bottom w:val="none" w:sz="0" w:space="0" w:color="auto"/>
                <w:right w:val="none" w:sz="0" w:space="0" w:color="auto"/>
              </w:divBdr>
            </w:div>
          </w:divsChild>
        </w:div>
        <w:div w:id="1880974046">
          <w:marLeft w:val="0"/>
          <w:marRight w:val="0"/>
          <w:marTop w:val="0"/>
          <w:marBottom w:val="0"/>
          <w:divBdr>
            <w:top w:val="none" w:sz="0" w:space="0" w:color="auto"/>
            <w:left w:val="none" w:sz="0" w:space="0" w:color="auto"/>
            <w:bottom w:val="none" w:sz="0" w:space="0" w:color="auto"/>
            <w:right w:val="none" w:sz="0" w:space="0" w:color="auto"/>
          </w:divBdr>
          <w:divsChild>
            <w:div w:id="28146776">
              <w:marLeft w:val="0"/>
              <w:marRight w:val="0"/>
              <w:marTop w:val="0"/>
              <w:marBottom w:val="0"/>
              <w:divBdr>
                <w:top w:val="none" w:sz="0" w:space="0" w:color="auto"/>
                <w:left w:val="none" w:sz="0" w:space="0" w:color="auto"/>
                <w:bottom w:val="none" w:sz="0" w:space="0" w:color="auto"/>
                <w:right w:val="none" w:sz="0" w:space="0" w:color="auto"/>
              </w:divBdr>
            </w:div>
          </w:divsChild>
        </w:div>
        <w:div w:id="1227104325">
          <w:marLeft w:val="0"/>
          <w:marRight w:val="0"/>
          <w:marTop w:val="0"/>
          <w:marBottom w:val="0"/>
          <w:divBdr>
            <w:top w:val="none" w:sz="0" w:space="0" w:color="auto"/>
            <w:left w:val="none" w:sz="0" w:space="0" w:color="auto"/>
            <w:bottom w:val="none" w:sz="0" w:space="0" w:color="auto"/>
            <w:right w:val="none" w:sz="0" w:space="0" w:color="auto"/>
          </w:divBdr>
          <w:divsChild>
            <w:div w:id="243342113">
              <w:marLeft w:val="0"/>
              <w:marRight w:val="0"/>
              <w:marTop w:val="0"/>
              <w:marBottom w:val="0"/>
              <w:divBdr>
                <w:top w:val="none" w:sz="0" w:space="0" w:color="auto"/>
                <w:left w:val="none" w:sz="0" w:space="0" w:color="auto"/>
                <w:bottom w:val="none" w:sz="0" w:space="0" w:color="auto"/>
                <w:right w:val="none" w:sz="0" w:space="0" w:color="auto"/>
              </w:divBdr>
            </w:div>
          </w:divsChild>
        </w:div>
        <w:div w:id="1783648717">
          <w:marLeft w:val="0"/>
          <w:marRight w:val="0"/>
          <w:marTop w:val="0"/>
          <w:marBottom w:val="0"/>
          <w:divBdr>
            <w:top w:val="none" w:sz="0" w:space="0" w:color="auto"/>
            <w:left w:val="none" w:sz="0" w:space="0" w:color="auto"/>
            <w:bottom w:val="none" w:sz="0" w:space="0" w:color="auto"/>
            <w:right w:val="none" w:sz="0" w:space="0" w:color="auto"/>
          </w:divBdr>
          <w:divsChild>
            <w:div w:id="308554588">
              <w:marLeft w:val="0"/>
              <w:marRight w:val="0"/>
              <w:marTop w:val="0"/>
              <w:marBottom w:val="0"/>
              <w:divBdr>
                <w:top w:val="none" w:sz="0" w:space="0" w:color="auto"/>
                <w:left w:val="none" w:sz="0" w:space="0" w:color="auto"/>
                <w:bottom w:val="none" w:sz="0" w:space="0" w:color="auto"/>
                <w:right w:val="none" w:sz="0" w:space="0" w:color="auto"/>
              </w:divBdr>
            </w:div>
          </w:divsChild>
        </w:div>
        <w:div w:id="1837302059">
          <w:marLeft w:val="0"/>
          <w:marRight w:val="0"/>
          <w:marTop w:val="0"/>
          <w:marBottom w:val="0"/>
          <w:divBdr>
            <w:top w:val="none" w:sz="0" w:space="0" w:color="auto"/>
            <w:left w:val="none" w:sz="0" w:space="0" w:color="auto"/>
            <w:bottom w:val="none" w:sz="0" w:space="0" w:color="auto"/>
            <w:right w:val="none" w:sz="0" w:space="0" w:color="auto"/>
          </w:divBdr>
          <w:divsChild>
            <w:div w:id="1078137810">
              <w:marLeft w:val="0"/>
              <w:marRight w:val="0"/>
              <w:marTop w:val="0"/>
              <w:marBottom w:val="0"/>
              <w:divBdr>
                <w:top w:val="none" w:sz="0" w:space="0" w:color="auto"/>
                <w:left w:val="none" w:sz="0" w:space="0" w:color="auto"/>
                <w:bottom w:val="none" w:sz="0" w:space="0" w:color="auto"/>
                <w:right w:val="none" w:sz="0" w:space="0" w:color="auto"/>
              </w:divBdr>
            </w:div>
          </w:divsChild>
        </w:div>
        <w:div w:id="1947543272">
          <w:marLeft w:val="0"/>
          <w:marRight w:val="0"/>
          <w:marTop w:val="0"/>
          <w:marBottom w:val="0"/>
          <w:divBdr>
            <w:top w:val="none" w:sz="0" w:space="0" w:color="auto"/>
            <w:left w:val="none" w:sz="0" w:space="0" w:color="auto"/>
            <w:bottom w:val="none" w:sz="0" w:space="0" w:color="auto"/>
            <w:right w:val="none" w:sz="0" w:space="0" w:color="auto"/>
          </w:divBdr>
          <w:divsChild>
            <w:div w:id="1176386213">
              <w:marLeft w:val="0"/>
              <w:marRight w:val="0"/>
              <w:marTop w:val="0"/>
              <w:marBottom w:val="0"/>
              <w:divBdr>
                <w:top w:val="none" w:sz="0" w:space="0" w:color="auto"/>
                <w:left w:val="none" w:sz="0" w:space="0" w:color="auto"/>
                <w:bottom w:val="none" w:sz="0" w:space="0" w:color="auto"/>
                <w:right w:val="none" w:sz="0" w:space="0" w:color="auto"/>
              </w:divBdr>
            </w:div>
          </w:divsChild>
        </w:div>
        <w:div w:id="1130710692">
          <w:marLeft w:val="0"/>
          <w:marRight w:val="0"/>
          <w:marTop w:val="0"/>
          <w:marBottom w:val="0"/>
          <w:divBdr>
            <w:top w:val="none" w:sz="0" w:space="0" w:color="auto"/>
            <w:left w:val="none" w:sz="0" w:space="0" w:color="auto"/>
            <w:bottom w:val="none" w:sz="0" w:space="0" w:color="auto"/>
            <w:right w:val="none" w:sz="0" w:space="0" w:color="auto"/>
          </w:divBdr>
          <w:divsChild>
            <w:div w:id="405303279">
              <w:marLeft w:val="0"/>
              <w:marRight w:val="0"/>
              <w:marTop w:val="0"/>
              <w:marBottom w:val="0"/>
              <w:divBdr>
                <w:top w:val="none" w:sz="0" w:space="0" w:color="auto"/>
                <w:left w:val="none" w:sz="0" w:space="0" w:color="auto"/>
                <w:bottom w:val="none" w:sz="0" w:space="0" w:color="auto"/>
                <w:right w:val="none" w:sz="0" w:space="0" w:color="auto"/>
              </w:divBdr>
            </w:div>
          </w:divsChild>
        </w:div>
        <w:div w:id="1397970111">
          <w:marLeft w:val="0"/>
          <w:marRight w:val="0"/>
          <w:marTop w:val="0"/>
          <w:marBottom w:val="0"/>
          <w:divBdr>
            <w:top w:val="none" w:sz="0" w:space="0" w:color="auto"/>
            <w:left w:val="none" w:sz="0" w:space="0" w:color="auto"/>
            <w:bottom w:val="none" w:sz="0" w:space="0" w:color="auto"/>
            <w:right w:val="none" w:sz="0" w:space="0" w:color="auto"/>
          </w:divBdr>
          <w:divsChild>
            <w:div w:id="732311637">
              <w:marLeft w:val="0"/>
              <w:marRight w:val="0"/>
              <w:marTop w:val="0"/>
              <w:marBottom w:val="0"/>
              <w:divBdr>
                <w:top w:val="none" w:sz="0" w:space="0" w:color="auto"/>
                <w:left w:val="none" w:sz="0" w:space="0" w:color="auto"/>
                <w:bottom w:val="none" w:sz="0" w:space="0" w:color="auto"/>
                <w:right w:val="none" w:sz="0" w:space="0" w:color="auto"/>
              </w:divBdr>
            </w:div>
          </w:divsChild>
        </w:div>
        <w:div w:id="379866043">
          <w:marLeft w:val="0"/>
          <w:marRight w:val="0"/>
          <w:marTop w:val="0"/>
          <w:marBottom w:val="0"/>
          <w:divBdr>
            <w:top w:val="none" w:sz="0" w:space="0" w:color="auto"/>
            <w:left w:val="none" w:sz="0" w:space="0" w:color="auto"/>
            <w:bottom w:val="none" w:sz="0" w:space="0" w:color="auto"/>
            <w:right w:val="none" w:sz="0" w:space="0" w:color="auto"/>
          </w:divBdr>
          <w:divsChild>
            <w:div w:id="1179662153">
              <w:marLeft w:val="0"/>
              <w:marRight w:val="0"/>
              <w:marTop w:val="0"/>
              <w:marBottom w:val="0"/>
              <w:divBdr>
                <w:top w:val="none" w:sz="0" w:space="0" w:color="auto"/>
                <w:left w:val="none" w:sz="0" w:space="0" w:color="auto"/>
                <w:bottom w:val="none" w:sz="0" w:space="0" w:color="auto"/>
                <w:right w:val="none" w:sz="0" w:space="0" w:color="auto"/>
              </w:divBdr>
            </w:div>
          </w:divsChild>
        </w:div>
        <w:div w:id="2043237479">
          <w:marLeft w:val="0"/>
          <w:marRight w:val="0"/>
          <w:marTop w:val="0"/>
          <w:marBottom w:val="0"/>
          <w:divBdr>
            <w:top w:val="none" w:sz="0" w:space="0" w:color="auto"/>
            <w:left w:val="none" w:sz="0" w:space="0" w:color="auto"/>
            <w:bottom w:val="none" w:sz="0" w:space="0" w:color="auto"/>
            <w:right w:val="none" w:sz="0" w:space="0" w:color="auto"/>
          </w:divBdr>
          <w:divsChild>
            <w:div w:id="1509828347">
              <w:marLeft w:val="0"/>
              <w:marRight w:val="0"/>
              <w:marTop w:val="0"/>
              <w:marBottom w:val="0"/>
              <w:divBdr>
                <w:top w:val="none" w:sz="0" w:space="0" w:color="auto"/>
                <w:left w:val="none" w:sz="0" w:space="0" w:color="auto"/>
                <w:bottom w:val="none" w:sz="0" w:space="0" w:color="auto"/>
                <w:right w:val="none" w:sz="0" w:space="0" w:color="auto"/>
              </w:divBdr>
            </w:div>
          </w:divsChild>
        </w:div>
        <w:div w:id="1065104358">
          <w:marLeft w:val="0"/>
          <w:marRight w:val="0"/>
          <w:marTop w:val="0"/>
          <w:marBottom w:val="0"/>
          <w:divBdr>
            <w:top w:val="none" w:sz="0" w:space="0" w:color="auto"/>
            <w:left w:val="none" w:sz="0" w:space="0" w:color="auto"/>
            <w:bottom w:val="none" w:sz="0" w:space="0" w:color="auto"/>
            <w:right w:val="none" w:sz="0" w:space="0" w:color="auto"/>
          </w:divBdr>
          <w:divsChild>
            <w:div w:id="600138700">
              <w:marLeft w:val="0"/>
              <w:marRight w:val="0"/>
              <w:marTop w:val="0"/>
              <w:marBottom w:val="0"/>
              <w:divBdr>
                <w:top w:val="none" w:sz="0" w:space="0" w:color="auto"/>
                <w:left w:val="none" w:sz="0" w:space="0" w:color="auto"/>
                <w:bottom w:val="none" w:sz="0" w:space="0" w:color="auto"/>
                <w:right w:val="none" w:sz="0" w:space="0" w:color="auto"/>
              </w:divBdr>
            </w:div>
          </w:divsChild>
        </w:div>
        <w:div w:id="330258671">
          <w:marLeft w:val="0"/>
          <w:marRight w:val="0"/>
          <w:marTop w:val="0"/>
          <w:marBottom w:val="0"/>
          <w:divBdr>
            <w:top w:val="none" w:sz="0" w:space="0" w:color="auto"/>
            <w:left w:val="none" w:sz="0" w:space="0" w:color="auto"/>
            <w:bottom w:val="none" w:sz="0" w:space="0" w:color="auto"/>
            <w:right w:val="none" w:sz="0" w:space="0" w:color="auto"/>
          </w:divBdr>
          <w:divsChild>
            <w:div w:id="461725893">
              <w:marLeft w:val="0"/>
              <w:marRight w:val="0"/>
              <w:marTop w:val="0"/>
              <w:marBottom w:val="0"/>
              <w:divBdr>
                <w:top w:val="none" w:sz="0" w:space="0" w:color="auto"/>
                <w:left w:val="none" w:sz="0" w:space="0" w:color="auto"/>
                <w:bottom w:val="none" w:sz="0" w:space="0" w:color="auto"/>
                <w:right w:val="none" w:sz="0" w:space="0" w:color="auto"/>
              </w:divBdr>
            </w:div>
          </w:divsChild>
        </w:div>
        <w:div w:id="2012566418">
          <w:marLeft w:val="0"/>
          <w:marRight w:val="0"/>
          <w:marTop w:val="0"/>
          <w:marBottom w:val="0"/>
          <w:divBdr>
            <w:top w:val="none" w:sz="0" w:space="0" w:color="auto"/>
            <w:left w:val="none" w:sz="0" w:space="0" w:color="auto"/>
            <w:bottom w:val="none" w:sz="0" w:space="0" w:color="auto"/>
            <w:right w:val="none" w:sz="0" w:space="0" w:color="auto"/>
          </w:divBdr>
          <w:divsChild>
            <w:div w:id="1972318785">
              <w:marLeft w:val="0"/>
              <w:marRight w:val="0"/>
              <w:marTop w:val="0"/>
              <w:marBottom w:val="0"/>
              <w:divBdr>
                <w:top w:val="none" w:sz="0" w:space="0" w:color="auto"/>
                <w:left w:val="none" w:sz="0" w:space="0" w:color="auto"/>
                <w:bottom w:val="none" w:sz="0" w:space="0" w:color="auto"/>
                <w:right w:val="none" w:sz="0" w:space="0" w:color="auto"/>
              </w:divBdr>
            </w:div>
          </w:divsChild>
        </w:div>
        <w:div w:id="2034728385">
          <w:marLeft w:val="0"/>
          <w:marRight w:val="0"/>
          <w:marTop w:val="0"/>
          <w:marBottom w:val="0"/>
          <w:divBdr>
            <w:top w:val="none" w:sz="0" w:space="0" w:color="auto"/>
            <w:left w:val="none" w:sz="0" w:space="0" w:color="auto"/>
            <w:bottom w:val="none" w:sz="0" w:space="0" w:color="auto"/>
            <w:right w:val="none" w:sz="0" w:space="0" w:color="auto"/>
          </w:divBdr>
          <w:divsChild>
            <w:div w:id="841894907">
              <w:marLeft w:val="0"/>
              <w:marRight w:val="0"/>
              <w:marTop w:val="0"/>
              <w:marBottom w:val="0"/>
              <w:divBdr>
                <w:top w:val="none" w:sz="0" w:space="0" w:color="auto"/>
                <w:left w:val="none" w:sz="0" w:space="0" w:color="auto"/>
                <w:bottom w:val="none" w:sz="0" w:space="0" w:color="auto"/>
                <w:right w:val="none" w:sz="0" w:space="0" w:color="auto"/>
              </w:divBdr>
            </w:div>
          </w:divsChild>
        </w:div>
        <w:div w:id="2020885288">
          <w:marLeft w:val="0"/>
          <w:marRight w:val="0"/>
          <w:marTop w:val="0"/>
          <w:marBottom w:val="0"/>
          <w:divBdr>
            <w:top w:val="none" w:sz="0" w:space="0" w:color="auto"/>
            <w:left w:val="none" w:sz="0" w:space="0" w:color="auto"/>
            <w:bottom w:val="none" w:sz="0" w:space="0" w:color="auto"/>
            <w:right w:val="none" w:sz="0" w:space="0" w:color="auto"/>
          </w:divBdr>
          <w:divsChild>
            <w:div w:id="276180027">
              <w:marLeft w:val="0"/>
              <w:marRight w:val="0"/>
              <w:marTop w:val="0"/>
              <w:marBottom w:val="0"/>
              <w:divBdr>
                <w:top w:val="none" w:sz="0" w:space="0" w:color="auto"/>
                <w:left w:val="none" w:sz="0" w:space="0" w:color="auto"/>
                <w:bottom w:val="none" w:sz="0" w:space="0" w:color="auto"/>
                <w:right w:val="none" w:sz="0" w:space="0" w:color="auto"/>
              </w:divBdr>
            </w:div>
          </w:divsChild>
        </w:div>
        <w:div w:id="1841506952">
          <w:marLeft w:val="0"/>
          <w:marRight w:val="0"/>
          <w:marTop w:val="0"/>
          <w:marBottom w:val="0"/>
          <w:divBdr>
            <w:top w:val="none" w:sz="0" w:space="0" w:color="auto"/>
            <w:left w:val="none" w:sz="0" w:space="0" w:color="auto"/>
            <w:bottom w:val="none" w:sz="0" w:space="0" w:color="auto"/>
            <w:right w:val="none" w:sz="0" w:space="0" w:color="auto"/>
          </w:divBdr>
          <w:divsChild>
            <w:div w:id="1843619443">
              <w:marLeft w:val="0"/>
              <w:marRight w:val="0"/>
              <w:marTop w:val="0"/>
              <w:marBottom w:val="0"/>
              <w:divBdr>
                <w:top w:val="none" w:sz="0" w:space="0" w:color="auto"/>
                <w:left w:val="none" w:sz="0" w:space="0" w:color="auto"/>
                <w:bottom w:val="none" w:sz="0" w:space="0" w:color="auto"/>
                <w:right w:val="none" w:sz="0" w:space="0" w:color="auto"/>
              </w:divBdr>
            </w:div>
          </w:divsChild>
        </w:div>
        <w:div w:id="724987314">
          <w:marLeft w:val="0"/>
          <w:marRight w:val="0"/>
          <w:marTop w:val="0"/>
          <w:marBottom w:val="0"/>
          <w:divBdr>
            <w:top w:val="none" w:sz="0" w:space="0" w:color="auto"/>
            <w:left w:val="none" w:sz="0" w:space="0" w:color="auto"/>
            <w:bottom w:val="none" w:sz="0" w:space="0" w:color="auto"/>
            <w:right w:val="none" w:sz="0" w:space="0" w:color="auto"/>
          </w:divBdr>
          <w:divsChild>
            <w:div w:id="1040319226">
              <w:marLeft w:val="0"/>
              <w:marRight w:val="0"/>
              <w:marTop w:val="0"/>
              <w:marBottom w:val="0"/>
              <w:divBdr>
                <w:top w:val="none" w:sz="0" w:space="0" w:color="auto"/>
                <w:left w:val="none" w:sz="0" w:space="0" w:color="auto"/>
                <w:bottom w:val="none" w:sz="0" w:space="0" w:color="auto"/>
                <w:right w:val="none" w:sz="0" w:space="0" w:color="auto"/>
              </w:divBdr>
            </w:div>
          </w:divsChild>
        </w:div>
        <w:div w:id="2141486169">
          <w:marLeft w:val="0"/>
          <w:marRight w:val="0"/>
          <w:marTop w:val="0"/>
          <w:marBottom w:val="0"/>
          <w:divBdr>
            <w:top w:val="none" w:sz="0" w:space="0" w:color="auto"/>
            <w:left w:val="none" w:sz="0" w:space="0" w:color="auto"/>
            <w:bottom w:val="none" w:sz="0" w:space="0" w:color="auto"/>
            <w:right w:val="none" w:sz="0" w:space="0" w:color="auto"/>
          </w:divBdr>
          <w:divsChild>
            <w:div w:id="1718309066">
              <w:marLeft w:val="0"/>
              <w:marRight w:val="0"/>
              <w:marTop w:val="0"/>
              <w:marBottom w:val="0"/>
              <w:divBdr>
                <w:top w:val="none" w:sz="0" w:space="0" w:color="auto"/>
                <w:left w:val="none" w:sz="0" w:space="0" w:color="auto"/>
                <w:bottom w:val="none" w:sz="0" w:space="0" w:color="auto"/>
                <w:right w:val="none" w:sz="0" w:space="0" w:color="auto"/>
              </w:divBdr>
            </w:div>
          </w:divsChild>
        </w:div>
        <w:div w:id="2135518813">
          <w:marLeft w:val="0"/>
          <w:marRight w:val="0"/>
          <w:marTop w:val="0"/>
          <w:marBottom w:val="0"/>
          <w:divBdr>
            <w:top w:val="none" w:sz="0" w:space="0" w:color="auto"/>
            <w:left w:val="none" w:sz="0" w:space="0" w:color="auto"/>
            <w:bottom w:val="none" w:sz="0" w:space="0" w:color="auto"/>
            <w:right w:val="none" w:sz="0" w:space="0" w:color="auto"/>
          </w:divBdr>
          <w:divsChild>
            <w:div w:id="2113864110">
              <w:marLeft w:val="0"/>
              <w:marRight w:val="0"/>
              <w:marTop w:val="0"/>
              <w:marBottom w:val="0"/>
              <w:divBdr>
                <w:top w:val="none" w:sz="0" w:space="0" w:color="auto"/>
                <w:left w:val="none" w:sz="0" w:space="0" w:color="auto"/>
                <w:bottom w:val="none" w:sz="0" w:space="0" w:color="auto"/>
                <w:right w:val="none" w:sz="0" w:space="0" w:color="auto"/>
              </w:divBdr>
            </w:div>
          </w:divsChild>
        </w:div>
        <w:div w:id="1259866882">
          <w:marLeft w:val="0"/>
          <w:marRight w:val="0"/>
          <w:marTop w:val="0"/>
          <w:marBottom w:val="0"/>
          <w:divBdr>
            <w:top w:val="none" w:sz="0" w:space="0" w:color="auto"/>
            <w:left w:val="none" w:sz="0" w:space="0" w:color="auto"/>
            <w:bottom w:val="none" w:sz="0" w:space="0" w:color="auto"/>
            <w:right w:val="none" w:sz="0" w:space="0" w:color="auto"/>
          </w:divBdr>
          <w:divsChild>
            <w:div w:id="2093505134">
              <w:marLeft w:val="0"/>
              <w:marRight w:val="0"/>
              <w:marTop w:val="0"/>
              <w:marBottom w:val="0"/>
              <w:divBdr>
                <w:top w:val="none" w:sz="0" w:space="0" w:color="auto"/>
                <w:left w:val="none" w:sz="0" w:space="0" w:color="auto"/>
                <w:bottom w:val="none" w:sz="0" w:space="0" w:color="auto"/>
                <w:right w:val="none" w:sz="0" w:space="0" w:color="auto"/>
              </w:divBdr>
            </w:div>
          </w:divsChild>
        </w:div>
        <w:div w:id="1600521934">
          <w:marLeft w:val="0"/>
          <w:marRight w:val="0"/>
          <w:marTop w:val="0"/>
          <w:marBottom w:val="0"/>
          <w:divBdr>
            <w:top w:val="none" w:sz="0" w:space="0" w:color="auto"/>
            <w:left w:val="none" w:sz="0" w:space="0" w:color="auto"/>
            <w:bottom w:val="none" w:sz="0" w:space="0" w:color="auto"/>
            <w:right w:val="none" w:sz="0" w:space="0" w:color="auto"/>
          </w:divBdr>
          <w:divsChild>
            <w:div w:id="1767270700">
              <w:marLeft w:val="0"/>
              <w:marRight w:val="0"/>
              <w:marTop w:val="0"/>
              <w:marBottom w:val="0"/>
              <w:divBdr>
                <w:top w:val="none" w:sz="0" w:space="0" w:color="auto"/>
                <w:left w:val="none" w:sz="0" w:space="0" w:color="auto"/>
                <w:bottom w:val="none" w:sz="0" w:space="0" w:color="auto"/>
                <w:right w:val="none" w:sz="0" w:space="0" w:color="auto"/>
              </w:divBdr>
            </w:div>
          </w:divsChild>
        </w:div>
        <w:div w:id="101731448">
          <w:marLeft w:val="0"/>
          <w:marRight w:val="0"/>
          <w:marTop w:val="0"/>
          <w:marBottom w:val="0"/>
          <w:divBdr>
            <w:top w:val="none" w:sz="0" w:space="0" w:color="auto"/>
            <w:left w:val="none" w:sz="0" w:space="0" w:color="auto"/>
            <w:bottom w:val="none" w:sz="0" w:space="0" w:color="auto"/>
            <w:right w:val="none" w:sz="0" w:space="0" w:color="auto"/>
          </w:divBdr>
          <w:divsChild>
            <w:div w:id="466818383">
              <w:marLeft w:val="0"/>
              <w:marRight w:val="0"/>
              <w:marTop w:val="0"/>
              <w:marBottom w:val="0"/>
              <w:divBdr>
                <w:top w:val="none" w:sz="0" w:space="0" w:color="auto"/>
                <w:left w:val="none" w:sz="0" w:space="0" w:color="auto"/>
                <w:bottom w:val="none" w:sz="0" w:space="0" w:color="auto"/>
                <w:right w:val="none" w:sz="0" w:space="0" w:color="auto"/>
              </w:divBdr>
            </w:div>
          </w:divsChild>
        </w:div>
        <w:div w:id="665864102">
          <w:marLeft w:val="0"/>
          <w:marRight w:val="0"/>
          <w:marTop w:val="0"/>
          <w:marBottom w:val="0"/>
          <w:divBdr>
            <w:top w:val="none" w:sz="0" w:space="0" w:color="auto"/>
            <w:left w:val="none" w:sz="0" w:space="0" w:color="auto"/>
            <w:bottom w:val="none" w:sz="0" w:space="0" w:color="auto"/>
            <w:right w:val="none" w:sz="0" w:space="0" w:color="auto"/>
          </w:divBdr>
          <w:divsChild>
            <w:div w:id="729767580">
              <w:marLeft w:val="0"/>
              <w:marRight w:val="0"/>
              <w:marTop w:val="0"/>
              <w:marBottom w:val="0"/>
              <w:divBdr>
                <w:top w:val="none" w:sz="0" w:space="0" w:color="auto"/>
                <w:left w:val="none" w:sz="0" w:space="0" w:color="auto"/>
                <w:bottom w:val="none" w:sz="0" w:space="0" w:color="auto"/>
                <w:right w:val="none" w:sz="0" w:space="0" w:color="auto"/>
              </w:divBdr>
            </w:div>
          </w:divsChild>
        </w:div>
        <w:div w:id="952055693">
          <w:marLeft w:val="0"/>
          <w:marRight w:val="0"/>
          <w:marTop w:val="0"/>
          <w:marBottom w:val="0"/>
          <w:divBdr>
            <w:top w:val="none" w:sz="0" w:space="0" w:color="auto"/>
            <w:left w:val="none" w:sz="0" w:space="0" w:color="auto"/>
            <w:bottom w:val="none" w:sz="0" w:space="0" w:color="auto"/>
            <w:right w:val="none" w:sz="0" w:space="0" w:color="auto"/>
          </w:divBdr>
          <w:divsChild>
            <w:div w:id="1504397428">
              <w:marLeft w:val="0"/>
              <w:marRight w:val="0"/>
              <w:marTop w:val="0"/>
              <w:marBottom w:val="0"/>
              <w:divBdr>
                <w:top w:val="none" w:sz="0" w:space="0" w:color="auto"/>
                <w:left w:val="none" w:sz="0" w:space="0" w:color="auto"/>
                <w:bottom w:val="none" w:sz="0" w:space="0" w:color="auto"/>
                <w:right w:val="none" w:sz="0" w:space="0" w:color="auto"/>
              </w:divBdr>
            </w:div>
          </w:divsChild>
        </w:div>
        <w:div w:id="788426742">
          <w:marLeft w:val="0"/>
          <w:marRight w:val="0"/>
          <w:marTop w:val="0"/>
          <w:marBottom w:val="0"/>
          <w:divBdr>
            <w:top w:val="none" w:sz="0" w:space="0" w:color="auto"/>
            <w:left w:val="none" w:sz="0" w:space="0" w:color="auto"/>
            <w:bottom w:val="none" w:sz="0" w:space="0" w:color="auto"/>
            <w:right w:val="none" w:sz="0" w:space="0" w:color="auto"/>
          </w:divBdr>
          <w:divsChild>
            <w:div w:id="998460633">
              <w:marLeft w:val="0"/>
              <w:marRight w:val="0"/>
              <w:marTop w:val="0"/>
              <w:marBottom w:val="0"/>
              <w:divBdr>
                <w:top w:val="none" w:sz="0" w:space="0" w:color="auto"/>
                <w:left w:val="none" w:sz="0" w:space="0" w:color="auto"/>
                <w:bottom w:val="none" w:sz="0" w:space="0" w:color="auto"/>
                <w:right w:val="none" w:sz="0" w:space="0" w:color="auto"/>
              </w:divBdr>
            </w:div>
          </w:divsChild>
        </w:div>
        <w:div w:id="1706710258">
          <w:marLeft w:val="0"/>
          <w:marRight w:val="0"/>
          <w:marTop w:val="0"/>
          <w:marBottom w:val="0"/>
          <w:divBdr>
            <w:top w:val="none" w:sz="0" w:space="0" w:color="auto"/>
            <w:left w:val="none" w:sz="0" w:space="0" w:color="auto"/>
            <w:bottom w:val="none" w:sz="0" w:space="0" w:color="auto"/>
            <w:right w:val="none" w:sz="0" w:space="0" w:color="auto"/>
          </w:divBdr>
          <w:divsChild>
            <w:div w:id="1740714440">
              <w:marLeft w:val="0"/>
              <w:marRight w:val="0"/>
              <w:marTop w:val="0"/>
              <w:marBottom w:val="0"/>
              <w:divBdr>
                <w:top w:val="none" w:sz="0" w:space="0" w:color="auto"/>
                <w:left w:val="none" w:sz="0" w:space="0" w:color="auto"/>
                <w:bottom w:val="none" w:sz="0" w:space="0" w:color="auto"/>
                <w:right w:val="none" w:sz="0" w:space="0" w:color="auto"/>
              </w:divBdr>
            </w:div>
          </w:divsChild>
        </w:div>
        <w:div w:id="1966278726">
          <w:marLeft w:val="0"/>
          <w:marRight w:val="0"/>
          <w:marTop w:val="0"/>
          <w:marBottom w:val="0"/>
          <w:divBdr>
            <w:top w:val="none" w:sz="0" w:space="0" w:color="auto"/>
            <w:left w:val="none" w:sz="0" w:space="0" w:color="auto"/>
            <w:bottom w:val="none" w:sz="0" w:space="0" w:color="auto"/>
            <w:right w:val="none" w:sz="0" w:space="0" w:color="auto"/>
          </w:divBdr>
          <w:divsChild>
            <w:div w:id="1483153543">
              <w:marLeft w:val="0"/>
              <w:marRight w:val="0"/>
              <w:marTop w:val="0"/>
              <w:marBottom w:val="0"/>
              <w:divBdr>
                <w:top w:val="none" w:sz="0" w:space="0" w:color="auto"/>
                <w:left w:val="none" w:sz="0" w:space="0" w:color="auto"/>
                <w:bottom w:val="none" w:sz="0" w:space="0" w:color="auto"/>
                <w:right w:val="none" w:sz="0" w:space="0" w:color="auto"/>
              </w:divBdr>
            </w:div>
          </w:divsChild>
        </w:div>
        <w:div w:id="615674125">
          <w:marLeft w:val="0"/>
          <w:marRight w:val="0"/>
          <w:marTop w:val="0"/>
          <w:marBottom w:val="0"/>
          <w:divBdr>
            <w:top w:val="none" w:sz="0" w:space="0" w:color="auto"/>
            <w:left w:val="none" w:sz="0" w:space="0" w:color="auto"/>
            <w:bottom w:val="none" w:sz="0" w:space="0" w:color="auto"/>
            <w:right w:val="none" w:sz="0" w:space="0" w:color="auto"/>
          </w:divBdr>
          <w:divsChild>
            <w:div w:id="17851480">
              <w:marLeft w:val="0"/>
              <w:marRight w:val="0"/>
              <w:marTop w:val="0"/>
              <w:marBottom w:val="0"/>
              <w:divBdr>
                <w:top w:val="none" w:sz="0" w:space="0" w:color="auto"/>
                <w:left w:val="none" w:sz="0" w:space="0" w:color="auto"/>
                <w:bottom w:val="none" w:sz="0" w:space="0" w:color="auto"/>
                <w:right w:val="none" w:sz="0" w:space="0" w:color="auto"/>
              </w:divBdr>
            </w:div>
          </w:divsChild>
        </w:div>
        <w:div w:id="2049840170">
          <w:marLeft w:val="0"/>
          <w:marRight w:val="0"/>
          <w:marTop w:val="0"/>
          <w:marBottom w:val="0"/>
          <w:divBdr>
            <w:top w:val="none" w:sz="0" w:space="0" w:color="auto"/>
            <w:left w:val="none" w:sz="0" w:space="0" w:color="auto"/>
            <w:bottom w:val="none" w:sz="0" w:space="0" w:color="auto"/>
            <w:right w:val="none" w:sz="0" w:space="0" w:color="auto"/>
          </w:divBdr>
          <w:divsChild>
            <w:div w:id="820191741">
              <w:marLeft w:val="0"/>
              <w:marRight w:val="0"/>
              <w:marTop w:val="0"/>
              <w:marBottom w:val="0"/>
              <w:divBdr>
                <w:top w:val="none" w:sz="0" w:space="0" w:color="auto"/>
                <w:left w:val="none" w:sz="0" w:space="0" w:color="auto"/>
                <w:bottom w:val="none" w:sz="0" w:space="0" w:color="auto"/>
                <w:right w:val="none" w:sz="0" w:space="0" w:color="auto"/>
              </w:divBdr>
            </w:div>
          </w:divsChild>
        </w:div>
        <w:div w:id="1701199072">
          <w:marLeft w:val="0"/>
          <w:marRight w:val="0"/>
          <w:marTop w:val="0"/>
          <w:marBottom w:val="0"/>
          <w:divBdr>
            <w:top w:val="none" w:sz="0" w:space="0" w:color="auto"/>
            <w:left w:val="none" w:sz="0" w:space="0" w:color="auto"/>
            <w:bottom w:val="none" w:sz="0" w:space="0" w:color="auto"/>
            <w:right w:val="none" w:sz="0" w:space="0" w:color="auto"/>
          </w:divBdr>
          <w:divsChild>
            <w:div w:id="344946946">
              <w:marLeft w:val="0"/>
              <w:marRight w:val="0"/>
              <w:marTop w:val="0"/>
              <w:marBottom w:val="0"/>
              <w:divBdr>
                <w:top w:val="none" w:sz="0" w:space="0" w:color="auto"/>
                <w:left w:val="none" w:sz="0" w:space="0" w:color="auto"/>
                <w:bottom w:val="none" w:sz="0" w:space="0" w:color="auto"/>
                <w:right w:val="none" w:sz="0" w:space="0" w:color="auto"/>
              </w:divBdr>
            </w:div>
          </w:divsChild>
        </w:div>
        <w:div w:id="607585378">
          <w:marLeft w:val="0"/>
          <w:marRight w:val="0"/>
          <w:marTop w:val="0"/>
          <w:marBottom w:val="0"/>
          <w:divBdr>
            <w:top w:val="none" w:sz="0" w:space="0" w:color="auto"/>
            <w:left w:val="none" w:sz="0" w:space="0" w:color="auto"/>
            <w:bottom w:val="none" w:sz="0" w:space="0" w:color="auto"/>
            <w:right w:val="none" w:sz="0" w:space="0" w:color="auto"/>
          </w:divBdr>
          <w:divsChild>
            <w:div w:id="1732194695">
              <w:marLeft w:val="0"/>
              <w:marRight w:val="0"/>
              <w:marTop w:val="0"/>
              <w:marBottom w:val="0"/>
              <w:divBdr>
                <w:top w:val="none" w:sz="0" w:space="0" w:color="auto"/>
                <w:left w:val="none" w:sz="0" w:space="0" w:color="auto"/>
                <w:bottom w:val="none" w:sz="0" w:space="0" w:color="auto"/>
                <w:right w:val="none" w:sz="0" w:space="0" w:color="auto"/>
              </w:divBdr>
            </w:div>
          </w:divsChild>
        </w:div>
        <w:div w:id="962225736">
          <w:marLeft w:val="0"/>
          <w:marRight w:val="0"/>
          <w:marTop w:val="0"/>
          <w:marBottom w:val="0"/>
          <w:divBdr>
            <w:top w:val="none" w:sz="0" w:space="0" w:color="auto"/>
            <w:left w:val="none" w:sz="0" w:space="0" w:color="auto"/>
            <w:bottom w:val="none" w:sz="0" w:space="0" w:color="auto"/>
            <w:right w:val="none" w:sz="0" w:space="0" w:color="auto"/>
          </w:divBdr>
          <w:divsChild>
            <w:div w:id="456880067">
              <w:marLeft w:val="0"/>
              <w:marRight w:val="0"/>
              <w:marTop w:val="0"/>
              <w:marBottom w:val="0"/>
              <w:divBdr>
                <w:top w:val="none" w:sz="0" w:space="0" w:color="auto"/>
                <w:left w:val="none" w:sz="0" w:space="0" w:color="auto"/>
                <w:bottom w:val="none" w:sz="0" w:space="0" w:color="auto"/>
                <w:right w:val="none" w:sz="0" w:space="0" w:color="auto"/>
              </w:divBdr>
            </w:div>
          </w:divsChild>
        </w:div>
        <w:div w:id="479225279">
          <w:marLeft w:val="0"/>
          <w:marRight w:val="0"/>
          <w:marTop w:val="0"/>
          <w:marBottom w:val="0"/>
          <w:divBdr>
            <w:top w:val="none" w:sz="0" w:space="0" w:color="auto"/>
            <w:left w:val="none" w:sz="0" w:space="0" w:color="auto"/>
            <w:bottom w:val="none" w:sz="0" w:space="0" w:color="auto"/>
            <w:right w:val="none" w:sz="0" w:space="0" w:color="auto"/>
          </w:divBdr>
          <w:divsChild>
            <w:div w:id="290600291">
              <w:marLeft w:val="0"/>
              <w:marRight w:val="0"/>
              <w:marTop w:val="0"/>
              <w:marBottom w:val="0"/>
              <w:divBdr>
                <w:top w:val="none" w:sz="0" w:space="0" w:color="auto"/>
                <w:left w:val="none" w:sz="0" w:space="0" w:color="auto"/>
                <w:bottom w:val="none" w:sz="0" w:space="0" w:color="auto"/>
                <w:right w:val="none" w:sz="0" w:space="0" w:color="auto"/>
              </w:divBdr>
            </w:div>
          </w:divsChild>
        </w:div>
        <w:div w:id="324823455">
          <w:marLeft w:val="0"/>
          <w:marRight w:val="0"/>
          <w:marTop w:val="0"/>
          <w:marBottom w:val="0"/>
          <w:divBdr>
            <w:top w:val="none" w:sz="0" w:space="0" w:color="auto"/>
            <w:left w:val="none" w:sz="0" w:space="0" w:color="auto"/>
            <w:bottom w:val="none" w:sz="0" w:space="0" w:color="auto"/>
            <w:right w:val="none" w:sz="0" w:space="0" w:color="auto"/>
          </w:divBdr>
          <w:divsChild>
            <w:div w:id="1922792584">
              <w:marLeft w:val="0"/>
              <w:marRight w:val="0"/>
              <w:marTop w:val="0"/>
              <w:marBottom w:val="0"/>
              <w:divBdr>
                <w:top w:val="none" w:sz="0" w:space="0" w:color="auto"/>
                <w:left w:val="none" w:sz="0" w:space="0" w:color="auto"/>
                <w:bottom w:val="none" w:sz="0" w:space="0" w:color="auto"/>
                <w:right w:val="none" w:sz="0" w:space="0" w:color="auto"/>
              </w:divBdr>
            </w:div>
          </w:divsChild>
        </w:div>
        <w:div w:id="1229456256">
          <w:marLeft w:val="0"/>
          <w:marRight w:val="0"/>
          <w:marTop w:val="0"/>
          <w:marBottom w:val="0"/>
          <w:divBdr>
            <w:top w:val="none" w:sz="0" w:space="0" w:color="auto"/>
            <w:left w:val="none" w:sz="0" w:space="0" w:color="auto"/>
            <w:bottom w:val="none" w:sz="0" w:space="0" w:color="auto"/>
            <w:right w:val="none" w:sz="0" w:space="0" w:color="auto"/>
          </w:divBdr>
          <w:divsChild>
            <w:div w:id="495729023">
              <w:marLeft w:val="0"/>
              <w:marRight w:val="0"/>
              <w:marTop w:val="0"/>
              <w:marBottom w:val="0"/>
              <w:divBdr>
                <w:top w:val="none" w:sz="0" w:space="0" w:color="auto"/>
                <w:left w:val="none" w:sz="0" w:space="0" w:color="auto"/>
                <w:bottom w:val="none" w:sz="0" w:space="0" w:color="auto"/>
                <w:right w:val="none" w:sz="0" w:space="0" w:color="auto"/>
              </w:divBdr>
            </w:div>
          </w:divsChild>
        </w:div>
        <w:div w:id="844050015">
          <w:marLeft w:val="0"/>
          <w:marRight w:val="0"/>
          <w:marTop w:val="0"/>
          <w:marBottom w:val="0"/>
          <w:divBdr>
            <w:top w:val="none" w:sz="0" w:space="0" w:color="auto"/>
            <w:left w:val="none" w:sz="0" w:space="0" w:color="auto"/>
            <w:bottom w:val="none" w:sz="0" w:space="0" w:color="auto"/>
            <w:right w:val="none" w:sz="0" w:space="0" w:color="auto"/>
          </w:divBdr>
          <w:divsChild>
            <w:div w:id="1618560296">
              <w:marLeft w:val="0"/>
              <w:marRight w:val="0"/>
              <w:marTop w:val="0"/>
              <w:marBottom w:val="0"/>
              <w:divBdr>
                <w:top w:val="none" w:sz="0" w:space="0" w:color="auto"/>
                <w:left w:val="none" w:sz="0" w:space="0" w:color="auto"/>
                <w:bottom w:val="none" w:sz="0" w:space="0" w:color="auto"/>
                <w:right w:val="none" w:sz="0" w:space="0" w:color="auto"/>
              </w:divBdr>
            </w:div>
          </w:divsChild>
        </w:div>
        <w:div w:id="110713915">
          <w:marLeft w:val="0"/>
          <w:marRight w:val="0"/>
          <w:marTop w:val="0"/>
          <w:marBottom w:val="0"/>
          <w:divBdr>
            <w:top w:val="none" w:sz="0" w:space="0" w:color="auto"/>
            <w:left w:val="none" w:sz="0" w:space="0" w:color="auto"/>
            <w:bottom w:val="none" w:sz="0" w:space="0" w:color="auto"/>
            <w:right w:val="none" w:sz="0" w:space="0" w:color="auto"/>
          </w:divBdr>
          <w:divsChild>
            <w:div w:id="1976835805">
              <w:marLeft w:val="0"/>
              <w:marRight w:val="0"/>
              <w:marTop w:val="0"/>
              <w:marBottom w:val="0"/>
              <w:divBdr>
                <w:top w:val="none" w:sz="0" w:space="0" w:color="auto"/>
                <w:left w:val="none" w:sz="0" w:space="0" w:color="auto"/>
                <w:bottom w:val="none" w:sz="0" w:space="0" w:color="auto"/>
                <w:right w:val="none" w:sz="0" w:space="0" w:color="auto"/>
              </w:divBdr>
            </w:div>
          </w:divsChild>
        </w:div>
        <w:div w:id="1090587288">
          <w:marLeft w:val="0"/>
          <w:marRight w:val="0"/>
          <w:marTop w:val="0"/>
          <w:marBottom w:val="0"/>
          <w:divBdr>
            <w:top w:val="none" w:sz="0" w:space="0" w:color="auto"/>
            <w:left w:val="none" w:sz="0" w:space="0" w:color="auto"/>
            <w:bottom w:val="none" w:sz="0" w:space="0" w:color="auto"/>
            <w:right w:val="none" w:sz="0" w:space="0" w:color="auto"/>
          </w:divBdr>
          <w:divsChild>
            <w:div w:id="2003195204">
              <w:marLeft w:val="0"/>
              <w:marRight w:val="0"/>
              <w:marTop w:val="0"/>
              <w:marBottom w:val="0"/>
              <w:divBdr>
                <w:top w:val="none" w:sz="0" w:space="0" w:color="auto"/>
                <w:left w:val="none" w:sz="0" w:space="0" w:color="auto"/>
                <w:bottom w:val="none" w:sz="0" w:space="0" w:color="auto"/>
                <w:right w:val="none" w:sz="0" w:space="0" w:color="auto"/>
              </w:divBdr>
            </w:div>
          </w:divsChild>
        </w:div>
        <w:div w:id="1177428011">
          <w:marLeft w:val="0"/>
          <w:marRight w:val="0"/>
          <w:marTop w:val="0"/>
          <w:marBottom w:val="0"/>
          <w:divBdr>
            <w:top w:val="none" w:sz="0" w:space="0" w:color="auto"/>
            <w:left w:val="none" w:sz="0" w:space="0" w:color="auto"/>
            <w:bottom w:val="none" w:sz="0" w:space="0" w:color="auto"/>
            <w:right w:val="none" w:sz="0" w:space="0" w:color="auto"/>
          </w:divBdr>
          <w:divsChild>
            <w:div w:id="1939409008">
              <w:marLeft w:val="0"/>
              <w:marRight w:val="0"/>
              <w:marTop w:val="0"/>
              <w:marBottom w:val="0"/>
              <w:divBdr>
                <w:top w:val="none" w:sz="0" w:space="0" w:color="auto"/>
                <w:left w:val="none" w:sz="0" w:space="0" w:color="auto"/>
                <w:bottom w:val="none" w:sz="0" w:space="0" w:color="auto"/>
                <w:right w:val="none" w:sz="0" w:space="0" w:color="auto"/>
              </w:divBdr>
            </w:div>
          </w:divsChild>
        </w:div>
        <w:div w:id="464588571">
          <w:marLeft w:val="0"/>
          <w:marRight w:val="0"/>
          <w:marTop w:val="0"/>
          <w:marBottom w:val="0"/>
          <w:divBdr>
            <w:top w:val="none" w:sz="0" w:space="0" w:color="auto"/>
            <w:left w:val="none" w:sz="0" w:space="0" w:color="auto"/>
            <w:bottom w:val="none" w:sz="0" w:space="0" w:color="auto"/>
            <w:right w:val="none" w:sz="0" w:space="0" w:color="auto"/>
          </w:divBdr>
          <w:divsChild>
            <w:div w:id="386731486">
              <w:marLeft w:val="0"/>
              <w:marRight w:val="0"/>
              <w:marTop w:val="0"/>
              <w:marBottom w:val="0"/>
              <w:divBdr>
                <w:top w:val="none" w:sz="0" w:space="0" w:color="auto"/>
                <w:left w:val="none" w:sz="0" w:space="0" w:color="auto"/>
                <w:bottom w:val="none" w:sz="0" w:space="0" w:color="auto"/>
                <w:right w:val="none" w:sz="0" w:space="0" w:color="auto"/>
              </w:divBdr>
            </w:div>
          </w:divsChild>
        </w:div>
        <w:div w:id="1494638716">
          <w:marLeft w:val="0"/>
          <w:marRight w:val="0"/>
          <w:marTop w:val="0"/>
          <w:marBottom w:val="0"/>
          <w:divBdr>
            <w:top w:val="none" w:sz="0" w:space="0" w:color="auto"/>
            <w:left w:val="none" w:sz="0" w:space="0" w:color="auto"/>
            <w:bottom w:val="none" w:sz="0" w:space="0" w:color="auto"/>
            <w:right w:val="none" w:sz="0" w:space="0" w:color="auto"/>
          </w:divBdr>
          <w:divsChild>
            <w:div w:id="187258731">
              <w:marLeft w:val="0"/>
              <w:marRight w:val="0"/>
              <w:marTop w:val="0"/>
              <w:marBottom w:val="0"/>
              <w:divBdr>
                <w:top w:val="none" w:sz="0" w:space="0" w:color="auto"/>
                <w:left w:val="none" w:sz="0" w:space="0" w:color="auto"/>
                <w:bottom w:val="none" w:sz="0" w:space="0" w:color="auto"/>
                <w:right w:val="none" w:sz="0" w:space="0" w:color="auto"/>
              </w:divBdr>
            </w:div>
          </w:divsChild>
        </w:div>
        <w:div w:id="612714100">
          <w:marLeft w:val="0"/>
          <w:marRight w:val="0"/>
          <w:marTop w:val="0"/>
          <w:marBottom w:val="0"/>
          <w:divBdr>
            <w:top w:val="none" w:sz="0" w:space="0" w:color="auto"/>
            <w:left w:val="none" w:sz="0" w:space="0" w:color="auto"/>
            <w:bottom w:val="none" w:sz="0" w:space="0" w:color="auto"/>
            <w:right w:val="none" w:sz="0" w:space="0" w:color="auto"/>
          </w:divBdr>
          <w:divsChild>
            <w:div w:id="435254111">
              <w:marLeft w:val="0"/>
              <w:marRight w:val="0"/>
              <w:marTop w:val="0"/>
              <w:marBottom w:val="0"/>
              <w:divBdr>
                <w:top w:val="none" w:sz="0" w:space="0" w:color="auto"/>
                <w:left w:val="none" w:sz="0" w:space="0" w:color="auto"/>
                <w:bottom w:val="none" w:sz="0" w:space="0" w:color="auto"/>
                <w:right w:val="none" w:sz="0" w:space="0" w:color="auto"/>
              </w:divBdr>
            </w:div>
          </w:divsChild>
        </w:div>
        <w:div w:id="1523200967">
          <w:marLeft w:val="0"/>
          <w:marRight w:val="0"/>
          <w:marTop w:val="0"/>
          <w:marBottom w:val="0"/>
          <w:divBdr>
            <w:top w:val="none" w:sz="0" w:space="0" w:color="auto"/>
            <w:left w:val="none" w:sz="0" w:space="0" w:color="auto"/>
            <w:bottom w:val="none" w:sz="0" w:space="0" w:color="auto"/>
            <w:right w:val="none" w:sz="0" w:space="0" w:color="auto"/>
          </w:divBdr>
          <w:divsChild>
            <w:div w:id="1876695825">
              <w:marLeft w:val="0"/>
              <w:marRight w:val="0"/>
              <w:marTop w:val="0"/>
              <w:marBottom w:val="0"/>
              <w:divBdr>
                <w:top w:val="none" w:sz="0" w:space="0" w:color="auto"/>
                <w:left w:val="none" w:sz="0" w:space="0" w:color="auto"/>
                <w:bottom w:val="none" w:sz="0" w:space="0" w:color="auto"/>
                <w:right w:val="none" w:sz="0" w:space="0" w:color="auto"/>
              </w:divBdr>
            </w:div>
          </w:divsChild>
        </w:div>
        <w:div w:id="204564101">
          <w:marLeft w:val="0"/>
          <w:marRight w:val="0"/>
          <w:marTop w:val="0"/>
          <w:marBottom w:val="0"/>
          <w:divBdr>
            <w:top w:val="none" w:sz="0" w:space="0" w:color="auto"/>
            <w:left w:val="none" w:sz="0" w:space="0" w:color="auto"/>
            <w:bottom w:val="none" w:sz="0" w:space="0" w:color="auto"/>
            <w:right w:val="none" w:sz="0" w:space="0" w:color="auto"/>
          </w:divBdr>
          <w:divsChild>
            <w:div w:id="1793405936">
              <w:marLeft w:val="0"/>
              <w:marRight w:val="0"/>
              <w:marTop w:val="0"/>
              <w:marBottom w:val="0"/>
              <w:divBdr>
                <w:top w:val="none" w:sz="0" w:space="0" w:color="auto"/>
                <w:left w:val="none" w:sz="0" w:space="0" w:color="auto"/>
                <w:bottom w:val="none" w:sz="0" w:space="0" w:color="auto"/>
                <w:right w:val="none" w:sz="0" w:space="0" w:color="auto"/>
              </w:divBdr>
            </w:div>
          </w:divsChild>
        </w:div>
        <w:div w:id="319424895">
          <w:marLeft w:val="0"/>
          <w:marRight w:val="0"/>
          <w:marTop w:val="0"/>
          <w:marBottom w:val="0"/>
          <w:divBdr>
            <w:top w:val="none" w:sz="0" w:space="0" w:color="auto"/>
            <w:left w:val="none" w:sz="0" w:space="0" w:color="auto"/>
            <w:bottom w:val="none" w:sz="0" w:space="0" w:color="auto"/>
            <w:right w:val="none" w:sz="0" w:space="0" w:color="auto"/>
          </w:divBdr>
          <w:divsChild>
            <w:div w:id="309939419">
              <w:marLeft w:val="0"/>
              <w:marRight w:val="0"/>
              <w:marTop w:val="0"/>
              <w:marBottom w:val="0"/>
              <w:divBdr>
                <w:top w:val="none" w:sz="0" w:space="0" w:color="auto"/>
                <w:left w:val="none" w:sz="0" w:space="0" w:color="auto"/>
                <w:bottom w:val="none" w:sz="0" w:space="0" w:color="auto"/>
                <w:right w:val="none" w:sz="0" w:space="0" w:color="auto"/>
              </w:divBdr>
            </w:div>
          </w:divsChild>
        </w:div>
        <w:div w:id="905340608">
          <w:marLeft w:val="0"/>
          <w:marRight w:val="0"/>
          <w:marTop w:val="0"/>
          <w:marBottom w:val="0"/>
          <w:divBdr>
            <w:top w:val="none" w:sz="0" w:space="0" w:color="auto"/>
            <w:left w:val="none" w:sz="0" w:space="0" w:color="auto"/>
            <w:bottom w:val="none" w:sz="0" w:space="0" w:color="auto"/>
            <w:right w:val="none" w:sz="0" w:space="0" w:color="auto"/>
          </w:divBdr>
          <w:divsChild>
            <w:div w:id="1653873751">
              <w:marLeft w:val="0"/>
              <w:marRight w:val="0"/>
              <w:marTop w:val="0"/>
              <w:marBottom w:val="0"/>
              <w:divBdr>
                <w:top w:val="none" w:sz="0" w:space="0" w:color="auto"/>
                <w:left w:val="none" w:sz="0" w:space="0" w:color="auto"/>
                <w:bottom w:val="none" w:sz="0" w:space="0" w:color="auto"/>
                <w:right w:val="none" w:sz="0" w:space="0" w:color="auto"/>
              </w:divBdr>
            </w:div>
          </w:divsChild>
        </w:div>
        <w:div w:id="59600635">
          <w:marLeft w:val="0"/>
          <w:marRight w:val="0"/>
          <w:marTop w:val="0"/>
          <w:marBottom w:val="0"/>
          <w:divBdr>
            <w:top w:val="none" w:sz="0" w:space="0" w:color="auto"/>
            <w:left w:val="none" w:sz="0" w:space="0" w:color="auto"/>
            <w:bottom w:val="none" w:sz="0" w:space="0" w:color="auto"/>
            <w:right w:val="none" w:sz="0" w:space="0" w:color="auto"/>
          </w:divBdr>
          <w:divsChild>
            <w:div w:id="49502331">
              <w:marLeft w:val="0"/>
              <w:marRight w:val="0"/>
              <w:marTop w:val="0"/>
              <w:marBottom w:val="0"/>
              <w:divBdr>
                <w:top w:val="none" w:sz="0" w:space="0" w:color="auto"/>
                <w:left w:val="none" w:sz="0" w:space="0" w:color="auto"/>
                <w:bottom w:val="none" w:sz="0" w:space="0" w:color="auto"/>
                <w:right w:val="none" w:sz="0" w:space="0" w:color="auto"/>
              </w:divBdr>
            </w:div>
          </w:divsChild>
        </w:div>
        <w:div w:id="720907934">
          <w:marLeft w:val="0"/>
          <w:marRight w:val="0"/>
          <w:marTop w:val="0"/>
          <w:marBottom w:val="0"/>
          <w:divBdr>
            <w:top w:val="none" w:sz="0" w:space="0" w:color="auto"/>
            <w:left w:val="none" w:sz="0" w:space="0" w:color="auto"/>
            <w:bottom w:val="none" w:sz="0" w:space="0" w:color="auto"/>
            <w:right w:val="none" w:sz="0" w:space="0" w:color="auto"/>
          </w:divBdr>
          <w:divsChild>
            <w:div w:id="690954840">
              <w:marLeft w:val="0"/>
              <w:marRight w:val="0"/>
              <w:marTop w:val="0"/>
              <w:marBottom w:val="0"/>
              <w:divBdr>
                <w:top w:val="none" w:sz="0" w:space="0" w:color="auto"/>
                <w:left w:val="none" w:sz="0" w:space="0" w:color="auto"/>
                <w:bottom w:val="none" w:sz="0" w:space="0" w:color="auto"/>
                <w:right w:val="none" w:sz="0" w:space="0" w:color="auto"/>
              </w:divBdr>
            </w:div>
          </w:divsChild>
        </w:div>
        <w:div w:id="175466609">
          <w:marLeft w:val="0"/>
          <w:marRight w:val="0"/>
          <w:marTop w:val="0"/>
          <w:marBottom w:val="0"/>
          <w:divBdr>
            <w:top w:val="none" w:sz="0" w:space="0" w:color="auto"/>
            <w:left w:val="none" w:sz="0" w:space="0" w:color="auto"/>
            <w:bottom w:val="none" w:sz="0" w:space="0" w:color="auto"/>
            <w:right w:val="none" w:sz="0" w:space="0" w:color="auto"/>
          </w:divBdr>
          <w:divsChild>
            <w:div w:id="1974096445">
              <w:marLeft w:val="0"/>
              <w:marRight w:val="0"/>
              <w:marTop w:val="0"/>
              <w:marBottom w:val="0"/>
              <w:divBdr>
                <w:top w:val="none" w:sz="0" w:space="0" w:color="auto"/>
                <w:left w:val="none" w:sz="0" w:space="0" w:color="auto"/>
                <w:bottom w:val="none" w:sz="0" w:space="0" w:color="auto"/>
                <w:right w:val="none" w:sz="0" w:space="0" w:color="auto"/>
              </w:divBdr>
            </w:div>
          </w:divsChild>
        </w:div>
        <w:div w:id="216212452">
          <w:marLeft w:val="0"/>
          <w:marRight w:val="0"/>
          <w:marTop w:val="0"/>
          <w:marBottom w:val="0"/>
          <w:divBdr>
            <w:top w:val="none" w:sz="0" w:space="0" w:color="auto"/>
            <w:left w:val="none" w:sz="0" w:space="0" w:color="auto"/>
            <w:bottom w:val="none" w:sz="0" w:space="0" w:color="auto"/>
            <w:right w:val="none" w:sz="0" w:space="0" w:color="auto"/>
          </w:divBdr>
          <w:divsChild>
            <w:div w:id="1667441980">
              <w:marLeft w:val="0"/>
              <w:marRight w:val="0"/>
              <w:marTop w:val="0"/>
              <w:marBottom w:val="0"/>
              <w:divBdr>
                <w:top w:val="none" w:sz="0" w:space="0" w:color="auto"/>
                <w:left w:val="none" w:sz="0" w:space="0" w:color="auto"/>
                <w:bottom w:val="none" w:sz="0" w:space="0" w:color="auto"/>
                <w:right w:val="none" w:sz="0" w:space="0" w:color="auto"/>
              </w:divBdr>
            </w:div>
          </w:divsChild>
        </w:div>
        <w:div w:id="1017731173">
          <w:marLeft w:val="0"/>
          <w:marRight w:val="0"/>
          <w:marTop w:val="0"/>
          <w:marBottom w:val="0"/>
          <w:divBdr>
            <w:top w:val="none" w:sz="0" w:space="0" w:color="auto"/>
            <w:left w:val="none" w:sz="0" w:space="0" w:color="auto"/>
            <w:bottom w:val="none" w:sz="0" w:space="0" w:color="auto"/>
            <w:right w:val="none" w:sz="0" w:space="0" w:color="auto"/>
          </w:divBdr>
          <w:divsChild>
            <w:div w:id="1755282018">
              <w:marLeft w:val="0"/>
              <w:marRight w:val="0"/>
              <w:marTop w:val="0"/>
              <w:marBottom w:val="0"/>
              <w:divBdr>
                <w:top w:val="none" w:sz="0" w:space="0" w:color="auto"/>
                <w:left w:val="none" w:sz="0" w:space="0" w:color="auto"/>
                <w:bottom w:val="none" w:sz="0" w:space="0" w:color="auto"/>
                <w:right w:val="none" w:sz="0" w:space="0" w:color="auto"/>
              </w:divBdr>
            </w:div>
          </w:divsChild>
        </w:div>
        <w:div w:id="897285562">
          <w:marLeft w:val="0"/>
          <w:marRight w:val="0"/>
          <w:marTop w:val="0"/>
          <w:marBottom w:val="0"/>
          <w:divBdr>
            <w:top w:val="none" w:sz="0" w:space="0" w:color="auto"/>
            <w:left w:val="none" w:sz="0" w:space="0" w:color="auto"/>
            <w:bottom w:val="none" w:sz="0" w:space="0" w:color="auto"/>
            <w:right w:val="none" w:sz="0" w:space="0" w:color="auto"/>
          </w:divBdr>
          <w:divsChild>
            <w:div w:id="1197696692">
              <w:marLeft w:val="0"/>
              <w:marRight w:val="0"/>
              <w:marTop w:val="0"/>
              <w:marBottom w:val="0"/>
              <w:divBdr>
                <w:top w:val="none" w:sz="0" w:space="0" w:color="auto"/>
                <w:left w:val="none" w:sz="0" w:space="0" w:color="auto"/>
                <w:bottom w:val="none" w:sz="0" w:space="0" w:color="auto"/>
                <w:right w:val="none" w:sz="0" w:space="0" w:color="auto"/>
              </w:divBdr>
            </w:div>
          </w:divsChild>
        </w:div>
        <w:div w:id="1063214683">
          <w:marLeft w:val="0"/>
          <w:marRight w:val="0"/>
          <w:marTop w:val="0"/>
          <w:marBottom w:val="0"/>
          <w:divBdr>
            <w:top w:val="none" w:sz="0" w:space="0" w:color="auto"/>
            <w:left w:val="none" w:sz="0" w:space="0" w:color="auto"/>
            <w:bottom w:val="none" w:sz="0" w:space="0" w:color="auto"/>
            <w:right w:val="none" w:sz="0" w:space="0" w:color="auto"/>
          </w:divBdr>
          <w:divsChild>
            <w:div w:id="2116974252">
              <w:marLeft w:val="0"/>
              <w:marRight w:val="0"/>
              <w:marTop w:val="0"/>
              <w:marBottom w:val="0"/>
              <w:divBdr>
                <w:top w:val="none" w:sz="0" w:space="0" w:color="auto"/>
                <w:left w:val="none" w:sz="0" w:space="0" w:color="auto"/>
                <w:bottom w:val="none" w:sz="0" w:space="0" w:color="auto"/>
                <w:right w:val="none" w:sz="0" w:space="0" w:color="auto"/>
              </w:divBdr>
            </w:div>
          </w:divsChild>
        </w:div>
        <w:div w:id="905148548">
          <w:marLeft w:val="0"/>
          <w:marRight w:val="0"/>
          <w:marTop w:val="0"/>
          <w:marBottom w:val="0"/>
          <w:divBdr>
            <w:top w:val="none" w:sz="0" w:space="0" w:color="auto"/>
            <w:left w:val="none" w:sz="0" w:space="0" w:color="auto"/>
            <w:bottom w:val="none" w:sz="0" w:space="0" w:color="auto"/>
            <w:right w:val="none" w:sz="0" w:space="0" w:color="auto"/>
          </w:divBdr>
          <w:divsChild>
            <w:div w:id="1997830734">
              <w:marLeft w:val="0"/>
              <w:marRight w:val="0"/>
              <w:marTop w:val="0"/>
              <w:marBottom w:val="0"/>
              <w:divBdr>
                <w:top w:val="none" w:sz="0" w:space="0" w:color="auto"/>
                <w:left w:val="none" w:sz="0" w:space="0" w:color="auto"/>
                <w:bottom w:val="none" w:sz="0" w:space="0" w:color="auto"/>
                <w:right w:val="none" w:sz="0" w:space="0" w:color="auto"/>
              </w:divBdr>
            </w:div>
          </w:divsChild>
        </w:div>
        <w:div w:id="164713077">
          <w:marLeft w:val="0"/>
          <w:marRight w:val="0"/>
          <w:marTop w:val="0"/>
          <w:marBottom w:val="0"/>
          <w:divBdr>
            <w:top w:val="none" w:sz="0" w:space="0" w:color="auto"/>
            <w:left w:val="none" w:sz="0" w:space="0" w:color="auto"/>
            <w:bottom w:val="none" w:sz="0" w:space="0" w:color="auto"/>
            <w:right w:val="none" w:sz="0" w:space="0" w:color="auto"/>
          </w:divBdr>
          <w:divsChild>
            <w:div w:id="2093619779">
              <w:marLeft w:val="0"/>
              <w:marRight w:val="0"/>
              <w:marTop w:val="0"/>
              <w:marBottom w:val="0"/>
              <w:divBdr>
                <w:top w:val="none" w:sz="0" w:space="0" w:color="auto"/>
                <w:left w:val="none" w:sz="0" w:space="0" w:color="auto"/>
                <w:bottom w:val="none" w:sz="0" w:space="0" w:color="auto"/>
                <w:right w:val="none" w:sz="0" w:space="0" w:color="auto"/>
              </w:divBdr>
            </w:div>
          </w:divsChild>
        </w:div>
        <w:div w:id="1068579476">
          <w:marLeft w:val="0"/>
          <w:marRight w:val="0"/>
          <w:marTop w:val="0"/>
          <w:marBottom w:val="0"/>
          <w:divBdr>
            <w:top w:val="none" w:sz="0" w:space="0" w:color="auto"/>
            <w:left w:val="none" w:sz="0" w:space="0" w:color="auto"/>
            <w:bottom w:val="none" w:sz="0" w:space="0" w:color="auto"/>
            <w:right w:val="none" w:sz="0" w:space="0" w:color="auto"/>
          </w:divBdr>
          <w:divsChild>
            <w:div w:id="2823741">
              <w:marLeft w:val="0"/>
              <w:marRight w:val="0"/>
              <w:marTop w:val="0"/>
              <w:marBottom w:val="0"/>
              <w:divBdr>
                <w:top w:val="none" w:sz="0" w:space="0" w:color="auto"/>
                <w:left w:val="none" w:sz="0" w:space="0" w:color="auto"/>
                <w:bottom w:val="none" w:sz="0" w:space="0" w:color="auto"/>
                <w:right w:val="none" w:sz="0" w:space="0" w:color="auto"/>
              </w:divBdr>
            </w:div>
          </w:divsChild>
        </w:div>
        <w:div w:id="1971861819">
          <w:marLeft w:val="0"/>
          <w:marRight w:val="0"/>
          <w:marTop w:val="0"/>
          <w:marBottom w:val="0"/>
          <w:divBdr>
            <w:top w:val="none" w:sz="0" w:space="0" w:color="auto"/>
            <w:left w:val="none" w:sz="0" w:space="0" w:color="auto"/>
            <w:bottom w:val="none" w:sz="0" w:space="0" w:color="auto"/>
            <w:right w:val="none" w:sz="0" w:space="0" w:color="auto"/>
          </w:divBdr>
          <w:divsChild>
            <w:div w:id="1666661627">
              <w:marLeft w:val="0"/>
              <w:marRight w:val="0"/>
              <w:marTop w:val="0"/>
              <w:marBottom w:val="0"/>
              <w:divBdr>
                <w:top w:val="none" w:sz="0" w:space="0" w:color="auto"/>
                <w:left w:val="none" w:sz="0" w:space="0" w:color="auto"/>
                <w:bottom w:val="none" w:sz="0" w:space="0" w:color="auto"/>
                <w:right w:val="none" w:sz="0" w:space="0" w:color="auto"/>
              </w:divBdr>
            </w:div>
          </w:divsChild>
        </w:div>
        <w:div w:id="1863400574">
          <w:marLeft w:val="0"/>
          <w:marRight w:val="0"/>
          <w:marTop w:val="0"/>
          <w:marBottom w:val="0"/>
          <w:divBdr>
            <w:top w:val="none" w:sz="0" w:space="0" w:color="auto"/>
            <w:left w:val="none" w:sz="0" w:space="0" w:color="auto"/>
            <w:bottom w:val="none" w:sz="0" w:space="0" w:color="auto"/>
            <w:right w:val="none" w:sz="0" w:space="0" w:color="auto"/>
          </w:divBdr>
          <w:divsChild>
            <w:div w:id="627011581">
              <w:marLeft w:val="0"/>
              <w:marRight w:val="0"/>
              <w:marTop w:val="0"/>
              <w:marBottom w:val="0"/>
              <w:divBdr>
                <w:top w:val="none" w:sz="0" w:space="0" w:color="auto"/>
                <w:left w:val="none" w:sz="0" w:space="0" w:color="auto"/>
                <w:bottom w:val="none" w:sz="0" w:space="0" w:color="auto"/>
                <w:right w:val="none" w:sz="0" w:space="0" w:color="auto"/>
              </w:divBdr>
            </w:div>
          </w:divsChild>
        </w:div>
        <w:div w:id="1204827458">
          <w:marLeft w:val="0"/>
          <w:marRight w:val="0"/>
          <w:marTop w:val="0"/>
          <w:marBottom w:val="0"/>
          <w:divBdr>
            <w:top w:val="none" w:sz="0" w:space="0" w:color="auto"/>
            <w:left w:val="none" w:sz="0" w:space="0" w:color="auto"/>
            <w:bottom w:val="none" w:sz="0" w:space="0" w:color="auto"/>
            <w:right w:val="none" w:sz="0" w:space="0" w:color="auto"/>
          </w:divBdr>
          <w:divsChild>
            <w:div w:id="1298680652">
              <w:marLeft w:val="0"/>
              <w:marRight w:val="0"/>
              <w:marTop w:val="0"/>
              <w:marBottom w:val="0"/>
              <w:divBdr>
                <w:top w:val="none" w:sz="0" w:space="0" w:color="auto"/>
                <w:left w:val="none" w:sz="0" w:space="0" w:color="auto"/>
                <w:bottom w:val="none" w:sz="0" w:space="0" w:color="auto"/>
                <w:right w:val="none" w:sz="0" w:space="0" w:color="auto"/>
              </w:divBdr>
            </w:div>
          </w:divsChild>
        </w:div>
        <w:div w:id="621496787">
          <w:marLeft w:val="0"/>
          <w:marRight w:val="0"/>
          <w:marTop w:val="0"/>
          <w:marBottom w:val="0"/>
          <w:divBdr>
            <w:top w:val="none" w:sz="0" w:space="0" w:color="auto"/>
            <w:left w:val="none" w:sz="0" w:space="0" w:color="auto"/>
            <w:bottom w:val="none" w:sz="0" w:space="0" w:color="auto"/>
            <w:right w:val="none" w:sz="0" w:space="0" w:color="auto"/>
          </w:divBdr>
          <w:divsChild>
            <w:div w:id="847252498">
              <w:marLeft w:val="0"/>
              <w:marRight w:val="0"/>
              <w:marTop w:val="0"/>
              <w:marBottom w:val="0"/>
              <w:divBdr>
                <w:top w:val="none" w:sz="0" w:space="0" w:color="auto"/>
                <w:left w:val="none" w:sz="0" w:space="0" w:color="auto"/>
                <w:bottom w:val="none" w:sz="0" w:space="0" w:color="auto"/>
                <w:right w:val="none" w:sz="0" w:space="0" w:color="auto"/>
              </w:divBdr>
            </w:div>
          </w:divsChild>
        </w:div>
        <w:div w:id="551886632">
          <w:marLeft w:val="0"/>
          <w:marRight w:val="0"/>
          <w:marTop w:val="0"/>
          <w:marBottom w:val="0"/>
          <w:divBdr>
            <w:top w:val="none" w:sz="0" w:space="0" w:color="auto"/>
            <w:left w:val="none" w:sz="0" w:space="0" w:color="auto"/>
            <w:bottom w:val="none" w:sz="0" w:space="0" w:color="auto"/>
            <w:right w:val="none" w:sz="0" w:space="0" w:color="auto"/>
          </w:divBdr>
          <w:divsChild>
            <w:div w:id="795638697">
              <w:marLeft w:val="0"/>
              <w:marRight w:val="0"/>
              <w:marTop w:val="0"/>
              <w:marBottom w:val="0"/>
              <w:divBdr>
                <w:top w:val="none" w:sz="0" w:space="0" w:color="auto"/>
                <w:left w:val="none" w:sz="0" w:space="0" w:color="auto"/>
                <w:bottom w:val="none" w:sz="0" w:space="0" w:color="auto"/>
                <w:right w:val="none" w:sz="0" w:space="0" w:color="auto"/>
              </w:divBdr>
            </w:div>
          </w:divsChild>
        </w:div>
        <w:div w:id="1333996343">
          <w:marLeft w:val="0"/>
          <w:marRight w:val="0"/>
          <w:marTop w:val="0"/>
          <w:marBottom w:val="0"/>
          <w:divBdr>
            <w:top w:val="none" w:sz="0" w:space="0" w:color="auto"/>
            <w:left w:val="none" w:sz="0" w:space="0" w:color="auto"/>
            <w:bottom w:val="none" w:sz="0" w:space="0" w:color="auto"/>
            <w:right w:val="none" w:sz="0" w:space="0" w:color="auto"/>
          </w:divBdr>
          <w:divsChild>
            <w:div w:id="1687320022">
              <w:marLeft w:val="0"/>
              <w:marRight w:val="0"/>
              <w:marTop w:val="0"/>
              <w:marBottom w:val="0"/>
              <w:divBdr>
                <w:top w:val="none" w:sz="0" w:space="0" w:color="auto"/>
                <w:left w:val="none" w:sz="0" w:space="0" w:color="auto"/>
                <w:bottom w:val="none" w:sz="0" w:space="0" w:color="auto"/>
                <w:right w:val="none" w:sz="0" w:space="0" w:color="auto"/>
              </w:divBdr>
            </w:div>
          </w:divsChild>
        </w:div>
        <w:div w:id="942497057">
          <w:marLeft w:val="0"/>
          <w:marRight w:val="0"/>
          <w:marTop w:val="0"/>
          <w:marBottom w:val="0"/>
          <w:divBdr>
            <w:top w:val="none" w:sz="0" w:space="0" w:color="auto"/>
            <w:left w:val="none" w:sz="0" w:space="0" w:color="auto"/>
            <w:bottom w:val="none" w:sz="0" w:space="0" w:color="auto"/>
            <w:right w:val="none" w:sz="0" w:space="0" w:color="auto"/>
          </w:divBdr>
          <w:divsChild>
            <w:div w:id="1702313913">
              <w:marLeft w:val="0"/>
              <w:marRight w:val="0"/>
              <w:marTop w:val="0"/>
              <w:marBottom w:val="0"/>
              <w:divBdr>
                <w:top w:val="none" w:sz="0" w:space="0" w:color="auto"/>
                <w:left w:val="none" w:sz="0" w:space="0" w:color="auto"/>
                <w:bottom w:val="none" w:sz="0" w:space="0" w:color="auto"/>
                <w:right w:val="none" w:sz="0" w:space="0" w:color="auto"/>
              </w:divBdr>
            </w:div>
          </w:divsChild>
        </w:div>
        <w:div w:id="314721588">
          <w:marLeft w:val="0"/>
          <w:marRight w:val="0"/>
          <w:marTop w:val="0"/>
          <w:marBottom w:val="0"/>
          <w:divBdr>
            <w:top w:val="none" w:sz="0" w:space="0" w:color="auto"/>
            <w:left w:val="none" w:sz="0" w:space="0" w:color="auto"/>
            <w:bottom w:val="none" w:sz="0" w:space="0" w:color="auto"/>
            <w:right w:val="none" w:sz="0" w:space="0" w:color="auto"/>
          </w:divBdr>
          <w:divsChild>
            <w:div w:id="1386489986">
              <w:marLeft w:val="0"/>
              <w:marRight w:val="0"/>
              <w:marTop w:val="0"/>
              <w:marBottom w:val="0"/>
              <w:divBdr>
                <w:top w:val="none" w:sz="0" w:space="0" w:color="auto"/>
                <w:left w:val="none" w:sz="0" w:space="0" w:color="auto"/>
                <w:bottom w:val="none" w:sz="0" w:space="0" w:color="auto"/>
                <w:right w:val="none" w:sz="0" w:space="0" w:color="auto"/>
              </w:divBdr>
            </w:div>
          </w:divsChild>
        </w:div>
        <w:div w:id="922759458">
          <w:marLeft w:val="0"/>
          <w:marRight w:val="0"/>
          <w:marTop w:val="0"/>
          <w:marBottom w:val="0"/>
          <w:divBdr>
            <w:top w:val="none" w:sz="0" w:space="0" w:color="auto"/>
            <w:left w:val="none" w:sz="0" w:space="0" w:color="auto"/>
            <w:bottom w:val="none" w:sz="0" w:space="0" w:color="auto"/>
            <w:right w:val="none" w:sz="0" w:space="0" w:color="auto"/>
          </w:divBdr>
          <w:divsChild>
            <w:div w:id="62147390">
              <w:marLeft w:val="0"/>
              <w:marRight w:val="0"/>
              <w:marTop w:val="0"/>
              <w:marBottom w:val="0"/>
              <w:divBdr>
                <w:top w:val="none" w:sz="0" w:space="0" w:color="auto"/>
                <w:left w:val="none" w:sz="0" w:space="0" w:color="auto"/>
                <w:bottom w:val="none" w:sz="0" w:space="0" w:color="auto"/>
                <w:right w:val="none" w:sz="0" w:space="0" w:color="auto"/>
              </w:divBdr>
            </w:div>
          </w:divsChild>
        </w:div>
        <w:div w:id="139813004">
          <w:marLeft w:val="0"/>
          <w:marRight w:val="0"/>
          <w:marTop w:val="0"/>
          <w:marBottom w:val="0"/>
          <w:divBdr>
            <w:top w:val="none" w:sz="0" w:space="0" w:color="auto"/>
            <w:left w:val="none" w:sz="0" w:space="0" w:color="auto"/>
            <w:bottom w:val="none" w:sz="0" w:space="0" w:color="auto"/>
            <w:right w:val="none" w:sz="0" w:space="0" w:color="auto"/>
          </w:divBdr>
          <w:divsChild>
            <w:div w:id="1992949863">
              <w:marLeft w:val="0"/>
              <w:marRight w:val="0"/>
              <w:marTop w:val="0"/>
              <w:marBottom w:val="0"/>
              <w:divBdr>
                <w:top w:val="none" w:sz="0" w:space="0" w:color="auto"/>
                <w:left w:val="none" w:sz="0" w:space="0" w:color="auto"/>
                <w:bottom w:val="none" w:sz="0" w:space="0" w:color="auto"/>
                <w:right w:val="none" w:sz="0" w:space="0" w:color="auto"/>
              </w:divBdr>
            </w:div>
          </w:divsChild>
        </w:div>
        <w:div w:id="797642959">
          <w:marLeft w:val="0"/>
          <w:marRight w:val="0"/>
          <w:marTop w:val="0"/>
          <w:marBottom w:val="0"/>
          <w:divBdr>
            <w:top w:val="none" w:sz="0" w:space="0" w:color="auto"/>
            <w:left w:val="none" w:sz="0" w:space="0" w:color="auto"/>
            <w:bottom w:val="none" w:sz="0" w:space="0" w:color="auto"/>
            <w:right w:val="none" w:sz="0" w:space="0" w:color="auto"/>
          </w:divBdr>
          <w:divsChild>
            <w:div w:id="162014182">
              <w:marLeft w:val="0"/>
              <w:marRight w:val="0"/>
              <w:marTop w:val="0"/>
              <w:marBottom w:val="0"/>
              <w:divBdr>
                <w:top w:val="none" w:sz="0" w:space="0" w:color="auto"/>
                <w:left w:val="none" w:sz="0" w:space="0" w:color="auto"/>
                <w:bottom w:val="none" w:sz="0" w:space="0" w:color="auto"/>
                <w:right w:val="none" w:sz="0" w:space="0" w:color="auto"/>
              </w:divBdr>
            </w:div>
          </w:divsChild>
        </w:div>
        <w:div w:id="771900033">
          <w:marLeft w:val="0"/>
          <w:marRight w:val="0"/>
          <w:marTop w:val="0"/>
          <w:marBottom w:val="0"/>
          <w:divBdr>
            <w:top w:val="none" w:sz="0" w:space="0" w:color="auto"/>
            <w:left w:val="none" w:sz="0" w:space="0" w:color="auto"/>
            <w:bottom w:val="none" w:sz="0" w:space="0" w:color="auto"/>
            <w:right w:val="none" w:sz="0" w:space="0" w:color="auto"/>
          </w:divBdr>
          <w:divsChild>
            <w:div w:id="1923030219">
              <w:marLeft w:val="0"/>
              <w:marRight w:val="0"/>
              <w:marTop w:val="0"/>
              <w:marBottom w:val="0"/>
              <w:divBdr>
                <w:top w:val="none" w:sz="0" w:space="0" w:color="auto"/>
                <w:left w:val="none" w:sz="0" w:space="0" w:color="auto"/>
                <w:bottom w:val="none" w:sz="0" w:space="0" w:color="auto"/>
                <w:right w:val="none" w:sz="0" w:space="0" w:color="auto"/>
              </w:divBdr>
            </w:div>
          </w:divsChild>
        </w:div>
        <w:div w:id="861091052">
          <w:marLeft w:val="0"/>
          <w:marRight w:val="0"/>
          <w:marTop w:val="0"/>
          <w:marBottom w:val="0"/>
          <w:divBdr>
            <w:top w:val="none" w:sz="0" w:space="0" w:color="auto"/>
            <w:left w:val="none" w:sz="0" w:space="0" w:color="auto"/>
            <w:bottom w:val="none" w:sz="0" w:space="0" w:color="auto"/>
            <w:right w:val="none" w:sz="0" w:space="0" w:color="auto"/>
          </w:divBdr>
          <w:divsChild>
            <w:div w:id="1474978671">
              <w:marLeft w:val="0"/>
              <w:marRight w:val="0"/>
              <w:marTop w:val="0"/>
              <w:marBottom w:val="0"/>
              <w:divBdr>
                <w:top w:val="none" w:sz="0" w:space="0" w:color="auto"/>
                <w:left w:val="none" w:sz="0" w:space="0" w:color="auto"/>
                <w:bottom w:val="none" w:sz="0" w:space="0" w:color="auto"/>
                <w:right w:val="none" w:sz="0" w:space="0" w:color="auto"/>
              </w:divBdr>
            </w:div>
          </w:divsChild>
        </w:div>
        <w:div w:id="1277373289">
          <w:marLeft w:val="0"/>
          <w:marRight w:val="0"/>
          <w:marTop w:val="0"/>
          <w:marBottom w:val="0"/>
          <w:divBdr>
            <w:top w:val="none" w:sz="0" w:space="0" w:color="auto"/>
            <w:left w:val="none" w:sz="0" w:space="0" w:color="auto"/>
            <w:bottom w:val="none" w:sz="0" w:space="0" w:color="auto"/>
            <w:right w:val="none" w:sz="0" w:space="0" w:color="auto"/>
          </w:divBdr>
          <w:divsChild>
            <w:div w:id="1777746874">
              <w:marLeft w:val="0"/>
              <w:marRight w:val="0"/>
              <w:marTop w:val="0"/>
              <w:marBottom w:val="0"/>
              <w:divBdr>
                <w:top w:val="none" w:sz="0" w:space="0" w:color="auto"/>
                <w:left w:val="none" w:sz="0" w:space="0" w:color="auto"/>
                <w:bottom w:val="none" w:sz="0" w:space="0" w:color="auto"/>
                <w:right w:val="none" w:sz="0" w:space="0" w:color="auto"/>
              </w:divBdr>
            </w:div>
          </w:divsChild>
        </w:div>
        <w:div w:id="368727966">
          <w:marLeft w:val="0"/>
          <w:marRight w:val="0"/>
          <w:marTop w:val="0"/>
          <w:marBottom w:val="0"/>
          <w:divBdr>
            <w:top w:val="none" w:sz="0" w:space="0" w:color="auto"/>
            <w:left w:val="none" w:sz="0" w:space="0" w:color="auto"/>
            <w:bottom w:val="none" w:sz="0" w:space="0" w:color="auto"/>
            <w:right w:val="none" w:sz="0" w:space="0" w:color="auto"/>
          </w:divBdr>
          <w:divsChild>
            <w:div w:id="1980843140">
              <w:marLeft w:val="0"/>
              <w:marRight w:val="0"/>
              <w:marTop w:val="0"/>
              <w:marBottom w:val="0"/>
              <w:divBdr>
                <w:top w:val="none" w:sz="0" w:space="0" w:color="auto"/>
                <w:left w:val="none" w:sz="0" w:space="0" w:color="auto"/>
                <w:bottom w:val="none" w:sz="0" w:space="0" w:color="auto"/>
                <w:right w:val="none" w:sz="0" w:space="0" w:color="auto"/>
              </w:divBdr>
            </w:div>
          </w:divsChild>
        </w:div>
        <w:div w:id="160119619">
          <w:marLeft w:val="0"/>
          <w:marRight w:val="0"/>
          <w:marTop w:val="0"/>
          <w:marBottom w:val="0"/>
          <w:divBdr>
            <w:top w:val="none" w:sz="0" w:space="0" w:color="auto"/>
            <w:left w:val="none" w:sz="0" w:space="0" w:color="auto"/>
            <w:bottom w:val="none" w:sz="0" w:space="0" w:color="auto"/>
            <w:right w:val="none" w:sz="0" w:space="0" w:color="auto"/>
          </w:divBdr>
          <w:divsChild>
            <w:div w:id="1601791373">
              <w:marLeft w:val="0"/>
              <w:marRight w:val="0"/>
              <w:marTop w:val="0"/>
              <w:marBottom w:val="0"/>
              <w:divBdr>
                <w:top w:val="none" w:sz="0" w:space="0" w:color="auto"/>
                <w:left w:val="none" w:sz="0" w:space="0" w:color="auto"/>
                <w:bottom w:val="none" w:sz="0" w:space="0" w:color="auto"/>
                <w:right w:val="none" w:sz="0" w:space="0" w:color="auto"/>
              </w:divBdr>
            </w:div>
          </w:divsChild>
        </w:div>
        <w:div w:id="94325721">
          <w:marLeft w:val="0"/>
          <w:marRight w:val="0"/>
          <w:marTop w:val="0"/>
          <w:marBottom w:val="0"/>
          <w:divBdr>
            <w:top w:val="none" w:sz="0" w:space="0" w:color="auto"/>
            <w:left w:val="none" w:sz="0" w:space="0" w:color="auto"/>
            <w:bottom w:val="none" w:sz="0" w:space="0" w:color="auto"/>
            <w:right w:val="none" w:sz="0" w:space="0" w:color="auto"/>
          </w:divBdr>
          <w:divsChild>
            <w:div w:id="202249474">
              <w:marLeft w:val="0"/>
              <w:marRight w:val="0"/>
              <w:marTop w:val="0"/>
              <w:marBottom w:val="0"/>
              <w:divBdr>
                <w:top w:val="none" w:sz="0" w:space="0" w:color="auto"/>
                <w:left w:val="none" w:sz="0" w:space="0" w:color="auto"/>
                <w:bottom w:val="none" w:sz="0" w:space="0" w:color="auto"/>
                <w:right w:val="none" w:sz="0" w:space="0" w:color="auto"/>
              </w:divBdr>
            </w:div>
          </w:divsChild>
        </w:div>
        <w:div w:id="1959020037">
          <w:marLeft w:val="0"/>
          <w:marRight w:val="0"/>
          <w:marTop w:val="0"/>
          <w:marBottom w:val="0"/>
          <w:divBdr>
            <w:top w:val="none" w:sz="0" w:space="0" w:color="auto"/>
            <w:left w:val="none" w:sz="0" w:space="0" w:color="auto"/>
            <w:bottom w:val="none" w:sz="0" w:space="0" w:color="auto"/>
            <w:right w:val="none" w:sz="0" w:space="0" w:color="auto"/>
          </w:divBdr>
          <w:divsChild>
            <w:div w:id="1383093333">
              <w:marLeft w:val="0"/>
              <w:marRight w:val="0"/>
              <w:marTop w:val="0"/>
              <w:marBottom w:val="0"/>
              <w:divBdr>
                <w:top w:val="none" w:sz="0" w:space="0" w:color="auto"/>
                <w:left w:val="none" w:sz="0" w:space="0" w:color="auto"/>
                <w:bottom w:val="none" w:sz="0" w:space="0" w:color="auto"/>
                <w:right w:val="none" w:sz="0" w:space="0" w:color="auto"/>
              </w:divBdr>
            </w:div>
          </w:divsChild>
        </w:div>
        <w:div w:id="716396972">
          <w:marLeft w:val="0"/>
          <w:marRight w:val="0"/>
          <w:marTop w:val="0"/>
          <w:marBottom w:val="0"/>
          <w:divBdr>
            <w:top w:val="none" w:sz="0" w:space="0" w:color="auto"/>
            <w:left w:val="none" w:sz="0" w:space="0" w:color="auto"/>
            <w:bottom w:val="none" w:sz="0" w:space="0" w:color="auto"/>
            <w:right w:val="none" w:sz="0" w:space="0" w:color="auto"/>
          </w:divBdr>
          <w:divsChild>
            <w:div w:id="1509176318">
              <w:marLeft w:val="0"/>
              <w:marRight w:val="0"/>
              <w:marTop w:val="0"/>
              <w:marBottom w:val="0"/>
              <w:divBdr>
                <w:top w:val="none" w:sz="0" w:space="0" w:color="auto"/>
                <w:left w:val="none" w:sz="0" w:space="0" w:color="auto"/>
                <w:bottom w:val="none" w:sz="0" w:space="0" w:color="auto"/>
                <w:right w:val="none" w:sz="0" w:space="0" w:color="auto"/>
              </w:divBdr>
            </w:div>
          </w:divsChild>
        </w:div>
        <w:div w:id="608702683">
          <w:marLeft w:val="0"/>
          <w:marRight w:val="0"/>
          <w:marTop w:val="0"/>
          <w:marBottom w:val="0"/>
          <w:divBdr>
            <w:top w:val="none" w:sz="0" w:space="0" w:color="auto"/>
            <w:left w:val="none" w:sz="0" w:space="0" w:color="auto"/>
            <w:bottom w:val="none" w:sz="0" w:space="0" w:color="auto"/>
            <w:right w:val="none" w:sz="0" w:space="0" w:color="auto"/>
          </w:divBdr>
          <w:divsChild>
            <w:div w:id="1323124912">
              <w:marLeft w:val="0"/>
              <w:marRight w:val="0"/>
              <w:marTop w:val="0"/>
              <w:marBottom w:val="0"/>
              <w:divBdr>
                <w:top w:val="none" w:sz="0" w:space="0" w:color="auto"/>
                <w:left w:val="none" w:sz="0" w:space="0" w:color="auto"/>
                <w:bottom w:val="none" w:sz="0" w:space="0" w:color="auto"/>
                <w:right w:val="none" w:sz="0" w:space="0" w:color="auto"/>
              </w:divBdr>
            </w:div>
          </w:divsChild>
        </w:div>
        <w:div w:id="1200389800">
          <w:marLeft w:val="0"/>
          <w:marRight w:val="0"/>
          <w:marTop w:val="0"/>
          <w:marBottom w:val="0"/>
          <w:divBdr>
            <w:top w:val="none" w:sz="0" w:space="0" w:color="auto"/>
            <w:left w:val="none" w:sz="0" w:space="0" w:color="auto"/>
            <w:bottom w:val="none" w:sz="0" w:space="0" w:color="auto"/>
            <w:right w:val="none" w:sz="0" w:space="0" w:color="auto"/>
          </w:divBdr>
          <w:divsChild>
            <w:div w:id="691497850">
              <w:marLeft w:val="0"/>
              <w:marRight w:val="0"/>
              <w:marTop w:val="0"/>
              <w:marBottom w:val="0"/>
              <w:divBdr>
                <w:top w:val="none" w:sz="0" w:space="0" w:color="auto"/>
                <w:left w:val="none" w:sz="0" w:space="0" w:color="auto"/>
                <w:bottom w:val="none" w:sz="0" w:space="0" w:color="auto"/>
                <w:right w:val="none" w:sz="0" w:space="0" w:color="auto"/>
              </w:divBdr>
            </w:div>
          </w:divsChild>
        </w:div>
        <w:div w:id="1621376263">
          <w:marLeft w:val="0"/>
          <w:marRight w:val="0"/>
          <w:marTop w:val="0"/>
          <w:marBottom w:val="0"/>
          <w:divBdr>
            <w:top w:val="none" w:sz="0" w:space="0" w:color="auto"/>
            <w:left w:val="none" w:sz="0" w:space="0" w:color="auto"/>
            <w:bottom w:val="none" w:sz="0" w:space="0" w:color="auto"/>
            <w:right w:val="none" w:sz="0" w:space="0" w:color="auto"/>
          </w:divBdr>
          <w:divsChild>
            <w:div w:id="288434728">
              <w:marLeft w:val="0"/>
              <w:marRight w:val="0"/>
              <w:marTop w:val="0"/>
              <w:marBottom w:val="0"/>
              <w:divBdr>
                <w:top w:val="none" w:sz="0" w:space="0" w:color="auto"/>
                <w:left w:val="none" w:sz="0" w:space="0" w:color="auto"/>
                <w:bottom w:val="none" w:sz="0" w:space="0" w:color="auto"/>
                <w:right w:val="none" w:sz="0" w:space="0" w:color="auto"/>
              </w:divBdr>
            </w:div>
          </w:divsChild>
        </w:div>
        <w:div w:id="941104666">
          <w:marLeft w:val="0"/>
          <w:marRight w:val="0"/>
          <w:marTop w:val="0"/>
          <w:marBottom w:val="0"/>
          <w:divBdr>
            <w:top w:val="none" w:sz="0" w:space="0" w:color="auto"/>
            <w:left w:val="none" w:sz="0" w:space="0" w:color="auto"/>
            <w:bottom w:val="none" w:sz="0" w:space="0" w:color="auto"/>
            <w:right w:val="none" w:sz="0" w:space="0" w:color="auto"/>
          </w:divBdr>
          <w:divsChild>
            <w:div w:id="1343358077">
              <w:marLeft w:val="0"/>
              <w:marRight w:val="0"/>
              <w:marTop w:val="0"/>
              <w:marBottom w:val="0"/>
              <w:divBdr>
                <w:top w:val="none" w:sz="0" w:space="0" w:color="auto"/>
                <w:left w:val="none" w:sz="0" w:space="0" w:color="auto"/>
                <w:bottom w:val="none" w:sz="0" w:space="0" w:color="auto"/>
                <w:right w:val="none" w:sz="0" w:space="0" w:color="auto"/>
              </w:divBdr>
            </w:div>
          </w:divsChild>
        </w:div>
        <w:div w:id="2139452865">
          <w:marLeft w:val="0"/>
          <w:marRight w:val="0"/>
          <w:marTop w:val="0"/>
          <w:marBottom w:val="0"/>
          <w:divBdr>
            <w:top w:val="none" w:sz="0" w:space="0" w:color="auto"/>
            <w:left w:val="none" w:sz="0" w:space="0" w:color="auto"/>
            <w:bottom w:val="none" w:sz="0" w:space="0" w:color="auto"/>
            <w:right w:val="none" w:sz="0" w:space="0" w:color="auto"/>
          </w:divBdr>
          <w:divsChild>
            <w:div w:id="1425497715">
              <w:marLeft w:val="0"/>
              <w:marRight w:val="0"/>
              <w:marTop w:val="0"/>
              <w:marBottom w:val="0"/>
              <w:divBdr>
                <w:top w:val="none" w:sz="0" w:space="0" w:color="auto"/>
                <w:left w:val="none" w:sz="0" w:space="0" w:color="auto"/>
                <w:bottom w:val="none" w:sz="0" w:space="0" w:color="auto"/>
                <w:right w:val="none" w:sz="0" w:space="0" w:color="auto"/>
              </w:divBdr>
            </w:div>
          </w:divsChild>
        </w:div>
        <w:div w:id="278881442">
          <w:marLeft w:val="0"/>
          <w:marRight w:val="0"/>
          <w:marTop w:val="0"/>
          <w:marBottom w:val="0"/>
          <w:divBdr>
            <w:top w:val="none" w:sz="0" w:space="0" w:color="auto"/>
            <w:left w:val="none" w:sz="0" w:space="0" w:color="auto"/>
            <w:bottom w:val="none" w:sz="0" w:space="0" w:color="auto"/>
            <w:right w:val="none" w:sz="0" w:space="0" w:color="auto"/>
          </w:divBdr>
          <w:divsChild>
            <w:div w:id="603731385">
              <w:marLeft w:val="0"/>
              <w:marRight w:val="0"/>
              <w:marTop w:val="0"/>
              <w:marBottom w:val="0"/>
              <w:divBdr>
                <w:top w:val="none" w:sz="0" w:space="0" w:color="auto"/>
                <w:left w:val="none" w:sz="0" w:space="0" w:color="auto"/>
                <w:bottom w:val="none" w:sz="0" w:space="0" w:color="auto"/>
                <w:right w:val="none" w:sz="0" w:space="0" w:color="auto"/>
              </w:divBdr>
            </w:div>
          </w:divsChild>
        </w:div>
        <w:div w:id="410934770">
          <w:marLeft w:val="0"/>
          <w:marRight w:val="0"/>
          <w:marTop w:val="0"/>
          <w:marBottom w:val="0"/>
          <w:divBdr>
            <w:top w:val="none" w:sz="0" w:space="0" w:color="auto"/>
            <w:left w:val="none" w:sz="0" w:space="0" w:color="auto"/>
            <w:bottom w:val="none" w:sz="0" w:space="0" w:color="auto"/>
            <w:right w:val="none" w:sz="0" w:space="0" w:color="auto"/>
          </w:divBdr>
          <w:divsChild>
            <w:div w:id="931817657">
              <w:marLeft w:val="0"/>
              <w:marRight w:val="0"/>
              <w:marTop w:val="0"/>
              <w:marBottom w:val="0"/>
              <w:divBdr>
                <w:top w:val="none" w:sz="0" w:space="0" w:color="auto"/>
                <w:left w:val="none" w:sz="0" w:space="0" w:color="auto"/>
                <w:bottom w:val="none" w:sz="0" w:space="0" w:color="auto"/>
                <w:right w:val="none" w:sz="0" w:space="0" w:color="auto"/>
              </w:divBdr>
            </w:div>
          </w:divsChild>
        </w:div>
        <w:div w:id="1690716813">
          <w:marLeft w:val="0"/>
          <w:marRight w:val="0"/>
          <w:marTop w:val="0"/>
          <w:marBottom w:val="0"/>
          <w:divBdr>
            <w:top w:val="none" w:sz="0" w:space="0" w:color="auto"/>
            <w:left w:val="none" w:sz="0" w:space="0" w:color="auto"/>
            <w:bottom w:val="none" w:sz="0" w:space="0" w:color="auto"/>
            <w:right w:val="none" w:sz="0" w:space="0" w:color="auto"/>
          </w:divBdr>
          <w:divsChild>
            <w:div w:id="990450031">
              <w:marLeft w:val="0"/>
              <w:marRight w:val="0"/>
              <w:marTop w:val="0"/>
              <w:marBottom w:val="0"/>
              <w:divBdr>
                <w:top w:val="none" w:sz="0" w:space="0" w:color="auto"/>
                <w:left w:val="none" w:sz="0" w:space="0" w:color="auto"/>
                <w:bottom w:val="none" w:sz="0" w:space="0" w:color="auto"/>
                <w:right w:val="none" w:sz="0" w:space="0" w:color="auto"/>
              </w:divBdr>
            </w:div>
          </w:divsChild>
        </w:div>
        <w:div w:id="378437247">
          <w:marLeft w:val="0"/>
          <w:marRight w:val="0"/>
          <w:marTop w:val="0"/>
          <w:marBottom w:val="0"/>
          <w:divBdr>
            <w:top w:val="none" w:sz="0" w:space="0" w:color="auto"/>
            <w:left w:val="none" w:sz="0" w:space="0" w:color="auto"/>
            <w:bottom w:val="none" w:sz="0" w:space="0" w:color="auto"/>
            <w:right w:val="none" w:sz="0" w:space="0" w:color="auto"/>
          </w:divBdr>
          <w:divsChild>
            <w:div w:id="459542396">
              <w:marLeft w:val="0"/>
              <w:marRight w:val="0"/>
              <w:marTop w:val="0"/>
              <w:marBottom w:val="0"/>
              <w:divBdr>
                <w:top w:val="none" w:sz="0" w:space="0" w:color="auto"/>
                <w:left w:val="none" w:sz="0" w:space="0" w:color="auto"/>
                <w:bottom w:val="none" w:sz="0" w:space="0" w:color="auto"/>
                <w:right w:val="none" w:sz="0" w:space="0" w:color="auto"/>
              </w:divBdr>
            </w:div>
          </w:divsChild>
        </w:div>
        <w:div w:id="2080396526">
          <w:marLeft w:val="0"/>
          <w:marRight w:val="0"/>
          <w:marTop w:val="0"/>
          <w:marBottom w:val="0"/>
          <w:divBdr>
            <w:top w:val="none" w:sz="0" w:space="0" w:color="auto"/>
            <w:left w:val="none" w:sz="0" w:space="0" w:color="auto"/>
            <w:bottom w:val="none" w:sz="0" w:space="0" w:color="auto"/>
            <w:right w:val="none" w:sz="0" w:space="0" w:color="auto"/>
          </w:divBdr>
          <w:divsChild>
            <w:div w:id="1967661585">
              <w:marLeft w:val="0"/>
              <w:marRight w:val="0"/>
              <w:marTop w:val="0"/>
              <w:marBottom w:val="0"/>
              <w:divBdr>
                <w:top w:val="none" w:sz="0" w:space="0" w:color="auto"/>
                <w:left w:val="none" w:sz="0" w:space="0" w:color="auto"/>
                <w:bottom w:val="none" w:sz="0" w:space="0" w:color="auto"/>
                <w:right w:val="none" w:sz="0" w:space="0" w:color="auto"/>
              </w:divBdr>
            </w:div>
          </w:divsChild>
        </w:div>
        <w:div w:id="1045834895">
          <w:marLeft w:val="0"/>
          <w:marRight w:val="0"/>
          <w:marTop w:val="0"/>
          <w:marBottom w:val="0"/>
          <w:divBdr>
            <w:top w:val="none" w:sz="0" w:space="0" w:color="auto"/>
            <w:left w:val="none" w:sz="0" w:space="0" w:color="auto"/>
            <w:bottom w:val="none" w:sz="0" w:space="0" w:color="auto"/>
            <w:right w:val="none" w:sz="0" w:space="0" w:color="auto"/>
          </w:divBdr>
          <w:divsChild>
            <w:div w:id="1188527198">
              <w:marLeft w:val="0"/>
              <w:marRight w:val="0"/>
              <w:marTop w:val="0"/>
              <w:marBottom w:val="0"/>
              <w:divBdr>
                <w:top w:val="none" w:sz="0" w:space="0" w:color="auto"/>
                <w:left w:val="none" w:sz="0" w:space="0" w:color="auto"/>
                <w:bottom w:val="none" w:sz="0" w:space="0" w:color="auto"/>
                <w:right w:val="none" w:sz="0" w:space="0" w:color="auto"/>
              </w:divBdr>
            </w:div>
          </w:divsChild>
        </w:div>
        <w:div w:id="1152254184">
          <w:marLeft w:val="0"/>
          <w:marRight w:val="0"/>
          <w:marTop w:val="0"/>
          <w:marBottom w:val="0"/>
          <w:divBdr>
            <w:top w:val="none" w:sz="0" w:space="0" w:color="auto"/>
            <w:left w:val="none" w:sz="0" w:space="0" w:color="auto"/>
            <w:bottom w:val="none" w:sz="0" w:space="0" w:color="auto"/>
            <w:right w:val="none" w:sz="0" w:space="0" w:color="auto"/>
          </w:divBdr>
          <w:divsChild>
            <w:div w:id="2094232222">
              <w:marLeft w:val="0"/>
              <w:marRight w:val="0"/>
              <w:marTop w:val="0"/>
              <w:marBottom w:val="0"/>
              <w:divBdr>
                <w:top w:val="none" w:sz="0" w:space="0" w:color="auto"/>
                <w:left w:val="none" w:sz="0" w:space="0" w:color="auto"/>
                <w:bottom w:val="none" w:sz="0" w:space="0" w:color="auto"/>
                <w:right w:val="none" w:sz="0" w:space="0" w:color="auto"/>
              </w:divBdr>
            </w:div>
          </w:divsChild>
        </w:div>
        <w:div w:id="512190568">
          <w:marLeft w:val="0"/>
          <w:marRight w:val="0"/>
          <w:marTop w:val="0"/>
          <w:marBottom w:val="0"/>
          <w:divBdr>
            <w:top w:val="none" w:sz="0" w:space="0" w:color="auto"/>
            <w:left w:val="none" w:sz="0" w:space="0" w:color="auto"/>
            <w:bottom w:val="none" w:sz="0" w:space="0" w:color="auto"/>
            <w:right w:val="none" w:sz="0" w:space="0" w:color="auto"/>
          </w:divBdr>
          <w:divsChild>
            <w:div w:id="965047125">
              <w:marLeft w:val="0"/>
              <w:marRight w:val="0"/>
              <w:marTop w:val="0"/>
              <w:marBottom w:val="0"/>
              <w:divBdr>
                <w:top w:val="none" w:sz="0" w:space="0" w:color="auto"/>
                <w:left w:val="none" w:sz="0" w:space="0" w:color="auto"/>
                <w:bottom w:val="none" w:sz="0" w:space="0" w:color="auto"/>
                <w:right w:val="none" w:sz="0" w:space="0" w:color="auto"/>
              </w:divBdr>
            </w:div>
          </w:divsChild>
        </w:div>
        <w:div w:id="876625890">
          <w:marLeft w:val="0"/>
          <w:marRight w:val="0"/>
          <w:marTop w:val="0"/>
          <w:marBottom w:val="0"/>
          <w:divBdr>
            <w:top w:val="none" w:sz="0" w:space="0" w:color="auto"/>
            <w:left w:val="none" w:sz="0" w:space="0" w:color="auto"/>
            <w:bottom w:val="none" w:sz="0" w:space="0" w:color="auto"/>
            <w:right w:val="none" w:sz="0" w:space="0" w:color="auto"/>
          </w:divBdr>
          <w:divsChild>
            <w:div w:id="2121760735">
              <w:marLeft w:val="0"/>
              <w:marRight w:val="0"/>
              <w:marTop w:val="0"/>
              <w:marBottom w:val="0"/>
              <w:divBdr>
                <w:top w:val="none" w:sz="0" w:space="0" w:color="auto"/>
                <w:left w:val="none" w:sz="0" w:space="0" w:color="auto"/>
                <w:bottom w:val="none" w:sz="0" w:space="0" w:color="auto"/>
                <w:right w:val="none" w:sz="0" w:space="0" w:color="auto"/>
              </w:divBdr>
            </w:div>
          </w:divsChild>
        </w:div>
        <w:div w:id="1452161886">
          <w:marLeft w:val="0"/>
          <w:marRight w:val="0"/>
          <w:marTop w:val="0"/>
          <w:marBottom w:val="0"/>
          <w:divBdr>
            <w:top w:val="none" w:sz="0" w:space="0" w:color="auto"/>
            <w:left w:val="none" w:sz="0" w:space="0" w:color="auto"/>
            <w:bottom w:val="none" w:sz="0" w:space="0" w:color="auto"/>
            <w:right w:val="none" w:sz="0" w:space="0" w:color="auto"/>
          </w:divBdr>
          <w:divsChild>
            <w:div w:id="1540705127">
              <w:marLeft w:val="0"/>
              <w:marRight w:val="0"/>
              <w:marTop w:val="0"/>
              <w:marBottom w:val="0"/>
              <w:divBdr>
                <w:top w:val="none" w:sz="0" w:space="0" w:color="auto"/>
                <w:left w:val="none" w:sz="0" w:space="0" w:color="auto"/>
                <w:bottom w:val="none" w:sz="0" w:space="0" w:color="auto"/>
                <w:right w:val="none" w:sz="0" w:space="0" w:color="auto"/>
              </w:divBdr>
            </w:div>
          </w:divsChild>
        </w:div>
        <w:div w:id="1211040882">
          <w:marLeft w:val="0"/>
          <w:marRight w:val="0"/>
          <w:marTop w:val="0"/>
          <w:marBottom w:val="0"/>
          <w:divBdr>
            <w:top w:val="none" w:sz="0" w:space="0" w:color="auto"/>
            <w:left w:val="none" w:sz="0" w:space="0" w:color="auto"/>
            <w:bottom w:val="none" w:sz="0" w:space="0" w:color="auto"/>
            <w:right w:val="none" w:sz="0" w:space="0" w:color="auto"/>
          </w:divBdr>
          <w:divsChild>
            <w:div w:id="347756362">
              <w:marLeft w:val="0"/>
              <w:marRight w:val="0"/>
              <w:marTop w:val="0"/>
              <w:marBottom w:val="0"/>
              <w:divBdr>
                <w:top w:val="none" w:sz="0" w:space="0" w:color="auto"/>
                <w:left w:val="none" w:sz="0" w:space="0" w:color="auto"/>
                <w:bottom w:val="none" w:sz="0" w:space="0" w:color="auto"/>
                <w:right w:val="none" w:sz="0" w:space="0" w:color="auto"/>
              </w:divBdr>
            </w:div>
          </w:divsChild>
        </w:div>
        <w:div w:id="1332954412">
          <w:marLeft w:val="0"/>
          <w:marRight w:val="0"/>
          <w:marTop w:val="0"/>
          <w:marBottom w:val="0"/>
          <w:divBdr>
            <w:top w:val="none" w:sz="0" w:space="0" w:color="auto"/>
            <w:left w:val="none" w:sz="0" w:space="0" w:color="auto"/>
            <w:bottom w:val="none" w:sz="0" w:space="0" w:color="auto"/>
            <w:right w:val="none" w:sz="0" w:space="0" w:color="auto"/>
          </w:divBdr>
          <w:divsChild>
            <w:div w:id="517937429">
              <w:marLeft w:val="0"/>
              <w:marRight w:val="0"/>
              <w:marTop w:val="0"/>
              <w:marBottom w:val="0"/>
              <w:divBdr>
                <w:top w:val="none" w:sz="0" w:space="0" w:color="auto"/>
                <w:left w:val="none" w:sz="0" w:space="0" w:color="auto"/>
                <w:bottom w:val="none" w:sz="0" w:space="0" w:color="auto"/>
                <w:right w:val="none" w:sz="0" w:space="0" w:color="auto"/>
              </w:divBdr>
            </w:div>
          </w:divsChild>
        </w:div>
        <w:div w:id="1660841332">
          <w:marLeft w:val="0"/>
          <w:marRight w:val="0"/>
          <w:marTop w:val="0"/>
          <w:marBottom w:val="0"/>
          <w:divBdr>
            <w:top w:val="none" w:sz="0" w:space="0" w:color="auto"/>
            <w:left w:val="none" w:sz="0" w:space="0" w:color="auto"/>
            <w:bottom w:val="none" w:sz="0" w:space="0" w:color="auto"/>
            <w:right w:val="none" w:sz="0" w:space="0" w:color="auto"/>
          </w:divBdr>
          <w:divsChild>
            <w:div w:id="1321887900">
              <w:marLeft w:val="0"/>
              <w:marRight w:val="0"/>
              <w:marTop w:val="0"/>
              <w:marBottom w:val="0"/>
              <w:divBdr>
                <w:top w:val="none" w:sz="0" w:space="0" w:color="auto"/>
                <w:left w:val="none" w:sz="0" w:space="0" w:color="auto"/>
                <w:bottom w:val="none" w:sz="0" w:space="0" w:color="auto"/>
                <w:right w:val="none" w:sz="0" w:space="0" w:color="auto"/>
              </w:divBdr>
            </w:div>
          </w:divsChild>
        </w:div>
        <w:div w:id="158355494">
          <w:marLeft w:val="0"/>
          <w:marRight w:val="0"/>
          <w:marTop w:val="0"/>
          <w:marBottom w:val="0"/>
          <w:divBdr>
            <w:top w:val="none" w:sz="0" w:space="0" w:color="auto"/>
            <w:left w:val="none" w:sz="0" w:space="0" w:color="auto"/>
            <w:bottom w:val="none" w:sz="0" w:space="0" w:color="auto"/>
            <w:right w:val="none" w:sz="0" w:space="0" w:color="auto"/>
          </w:divBdr>
          <w:divsChild>
            <w:div w:id="430198640">
              <w:marLeft w:val="0"/>
              <w:marRight w:val="0"/>
              <w:marTop w:val="0"/>
              <w:marBottom w:val="0"/>
              <w:divBdr>
                <w:top w:val="none" w:sz="0" w:space="0" w:color="auto"/>
                <w:left w:val="none" w:sz="0" w:space="0" w:color="auto"/>
                <w:bottom w:val="none" w:sz="0" w:space="0" w:color="auto"/>
                <w:right w:val="none" w:sz="0" w:space="0" w:color="auto"/>
              </w:divBdr>
            </w:div>
          </w:divsChild>
        </w:div>
        <w:div w:id="1379236278">
          <w:marLeft w:val="0"/>
          <w:marRight w:val="0"/>
          <w:marTop w:val="0"/>
          <w:marBottom w:val="0"/>
          <w:divBdr>
            <w:top w:val="none" w:sz="0" w:space="0" w:color="auto"/>
            <w:left w:val="none" w:sz="0" w:space="0" w:color="auto"/>
            <w:bottom w:val="none" w:sz="0" w:space="0" w:color="auto"/>
            <w:right w:val="none" w:sz="0" w:space="0" w:color="auto"/>
          </w:divBdr>
          <w:divsChild>
            <w:div w:id="1544174031">
              <w:marLeft w:val="0"/>
              <w:marRight w:val="0"/>
              <w:marTop w:val="0"/>
              <w:marBottom w:val="0"/>
              <w:divBdr>
                <w:top w:val="none" w:sz="0" w:space="0" w:color="auto"/>
                <w:left w:val="none" w:sz="0" w:space="0" w:color="auto"/>
                <w:bottom w:val="none" w:sz="0" w:space="0" w:color="auto"/>
                <w:right w:val="none" w:sz="0" w:space="0" w:color="auto"/>
              </w:divBdr>
            </w:div>
          </w:divsChild>
        </w:div>
        <w:div w:id="1541431411">
          <w:marLeft w:val="0"/>
          <w:marRight w:val="0"/>
          <w:marTop w:val="0"/>
          <w:marBottom w:val="0"/>
          <w:divBdr>
            <w:top w:val="none" w:sz="0" w:space="0" w:color="auto"/>
            <w:left w:val="none" w:sz="0" w:space="0" w:color="auto"/>
            <w:bottom w:val="none" w:sz="0" w:space="0" w:color="auto"/>
            <w:right w:val="none" w:sz="0" w:space="0" w:color="auto"/>
          </w:divBdr>
          <w:divsChild>
            <w:div w:id="1571235908">
              <w:marLeft w:val="0"/>
              <w:marRight w:val="0"/>
              <w:marTop w:val="0"/>
              <w:marBottom w:val="0"/>
              <w:divBdr>
                <w:top w:val="none" w:sz="0" w:space="0" w:color="auto"/>
                <w:left w:val="none" w:sz="0" w:space="0" w:color="auto"/>
                <w:bottom w:val="none" w:sz="0" w:space="0" w:color="auto"/>
                <w:right w:val="none" w:sz="0" w:space="0" w:color="auto"/>
              </w:divBdr>
            </w:div>
          </w:divsChild>
        </w:div>
        <w:div w:id="1819028628">
          <w:marLeft w:val="0"/>
          <w:marRight w:val="0"/>
          <w:marTop w:val="0"/>
          <w:marBottom w:val="0"/>
          <w:divBdr>
            <w:top w:val="none" w:sz="0" w:space="0" w:color="auto"/>
            <w:left w:val="none" w:sz="0" w:space="0" w:color="auto"/>
            <w:bottom w:val="none" w:sz="0" w:space="0" w:color="auto"/>
            <w:right w:val="none" w:sz="0" w:space="0" w:color="auto"/>
          </w:divBdr>
          <w:divsChild>
            <w:div w:id="1388190808">
              <w:marLeft w:val="0"/>
              <w:marRight w:val="0"/>
              <w:marTop w:val="0"/>
              <w:marBottom w:val="0"/>
              <w:divBdr>
                <w:top w:val="none" w:sz="0" w:space="0" w:color="auto"/>
                <w:left w:val="none" w:sz="0" w:space="0" w:color="auto"/>
                <w:bottom w:val="none" w:sz="0" w:space="0" w:color="auto"/>
                <w:right w:val="none" w:sz="0" w:space="0" w:color="auto"/>
              </w:divBdr>
            </w:div>
          </w:divsChild>
        </w:div>
        <w:div w:id="1176529522">
          <w:marLeft w:val="0"/>
          <w:marRight w:val="0"/>
          <w:marTop w:val="0"/>
          <w:marBottom w:val="0"/>
          <w:divBdr>
            <w:top w:val="none" w:sz="0" w:space="0" w:color="auto"/>
            <w:left w:val="none" w:sz="0" w:space="0" w:color="auto"/>
            <w:bottom w:val="none" w:sz="0" w:space="0" w:color="auto"/>
            <w:right w:val="none" w:sz="0" w:space="0" w:color="auto"/>
          </w:divBdr>
          <w:divsChild>
            <w:div w:id="1244801235">
              <w:marLeft w:val="0"/>
              <w:marRight w:val="0"/>
              <w:marTop w:val="0"/>
              <w:marBottom w:val="0"/>
              <w:divBdr>
                <w:top w:val="none" w:sz="0" w:space="0" w:color="auto"/>
                <w:left w:val="none" w:sz="0" w:space="0" w:color="auto"/>
                <w:bottom w:val="none" w:sz="0" w:space="0" w:color="auto"/>
                <w:right w:val="none" w:sz="0" w:space="0" w:color="auto"/>
              </w:divBdr>
            </w:div>
          </w:divsChild>
        </w:div>
        <w:div w:id="70085632">
          <w:marLeft w:val="0"/>
          <w:marRight w:val="0"/>
          <w:marTop w:val="0"/>
          <w:marBottom w:val="0"/>
          <w:divBdr>
            <w:top w:val="none" w:sz="0" w:space="0" w:color="auto"/>
            <w:left w:val="none" w:sz="0" w:space="0" w:color="auto"/>
            <w:bottom w:val="none" w:sz="0" w:space="0" w:color="auto"/>
            <w:right w:val="none" w:sz="0" w:space="0" w:color="auto"/>
          </w:divBdr>
          <w:divsChild>
            <w:div w:id="1365786458">
              <w:marLeft w:val="0"/>
              <w:marRight w:val="0"/>
              <w:marTop w:val="0"/>
              <w:marBottom w:val="0"/>
              <w:divBdr>
                <w:top w:val="none" w:sz="0" w:space="0" w:color="auto"/>
                <w:left w:val="none" w:sz="0" w:space="0" w:color="auto"/>
                <w:bottom w:val="none" w:sz="0" w:space="0" w:color="auto"/>
                <w:right w:val="none" w:sz="0" w:space="0" w:color="auto"/>
              </w:divBdr>
            </w:div>
          </w:divsChild>
        </w:div>
        <w:div w:id="1382167560">
          <w:marLeft w:val="0"/>
          <w:marRight w:val="0"/>
          <w:marTop w:val="0"/>
          <w:marBottom w:val="0"/>
          <w:divBdr>
            <w:top w:val="none" w:sz="0" w:space="0" w:color="auto"/>
            <w:left w:val="none" w:sz="0" w:space="0" w:color="auto"/>
            <w:bottom w:val="none" w:sz="0" w:space="0" w:color="auto"/>
            <w:right w:val="none" w:sz="0" w:space="0" w:color="auto"/>
          </w:divBdr>
          <w:divsChild>
            <w:div w:id="1578437645">
              <w:marLeft w:val="0"/>
              <w:marRight w:val="0"/>
              <w:marTop w:val="0"/>
              <w:marBottom w:val="0"/>
              <w:divBdr>
                <w:top w:val="none" w:sz="0" w:space="0" w:color="auto"/>
                <w:left w:val="none" w:sz="0" w:space="0" w:color="auto"/>
                <w:bottom w:val="none" w:sz="0" w:space="0" w:color="auto"/>
                <w:right w:val="none" w:sz="0" w:space="0" w:color="auto"/>
              </w:divBdr>
            </w:div>
          </w:divsChild>
        </w:div>
        <w:div w:id="173884261">
          <w:marLeft w:val="0"/>
          <w:marRight w:val="0"/>
          <w:marTop w:val="0"/>
          <w:marBottom w:val="0"/>
          <w:divBdr>
            <w:top w:val="none" w:sz="0" w:space="0" w:color="auto"/>
            <w:left w:val="none" w:sz="0" w:space="0" w:color="auto"/>
            <w:bottom w:val="none" w:sz="0" w:space="0" w:color="auto"/>
            <w:right w:val="none" w:sz="0" w:space="0" w:color="auto"/>
          </w:divBdr>
          <w:divsChild>
            <w:div w:id="732654696">
              <w:marLeft w:val="0"/>
              <w:marRight w:val="0"/>
              <w:marTop w:val="0"/>
              <w:marBottom w:val="0"/>
              <w:divBdr>
                <w:top w:val="none" w:sz="0" w:space="0" w:color="auto"/>
                <w:left w:val="none" w:sz="0" w:space="0" w:color="auto"/>
                <w:bottom w:val="none" w:sz="0" w:space="0" w:color="auto"/>
                <w:right w:val="none" w:sz="0" w:space="0" w:color="auto"/>
              </w:divBdr>
            </w:div>
          </w:divsChild>
        </w:div>
        <w:div w:id="1606041086">
          <w:marLeft w:val="0"/>
          <w:marRight w:val="0"/>
          <w:marTop w:val="0"/>
          <w:marBottom w:val="0"/>
          <w:divBdr>
            <w:top w:val="none" w:sz="0" w:space="0" w:color="auto"/>
            <w:left w:val="none" w:sz="0" w:space="0" w:color="auto"/>
            <w:bottom w:val="none" w:sz="0" w:space="0" w:color="auto"/>
            <w:right w:val="none" w:sz="0" w:space="0" w:color="auto"/>
          </w:divBdr>
          <w:divsChild>
            <w:div w:id="314728684">
              <w:marLeft w:val="0"/>
              <w:marRight w:val="0"/>
              <w:marTop w:val="0"/>
              <w:marBottom w:val="0"/>
              <w:divBdr>
                <w:top w:val="none" w:sz="0" w:space="0" w:color="auto"/>
                <w:left w:val="none" w:sz="0" w:space="0" w:color="auto"/>
                <w:bottom w:val="none" w:sz="0" w:space="0" w:color="auto"/>
                <w:right w:val="none" w:sz="0" w:space="0" w:color="auto"/>
              </w:divBdr>
            </w:div>
          </w:divsChild>
        </w:div>
        <w:div w:id="1541630792">
          <w:marLeft w:val="0"/>
          <w:marRight w:val="0"/>
          <w:marTop w:val="0"/>
          <w:marBottom w:val="0"/>
          <w:divBdr>
            <w:top w:val="none" w:sz="0" w:space="0" w:color="auto"/>
            <w:left w:val="none" w:sz="0" w:space="0" w:color="auto"/>
            <w:bottom w:val="none" w:sz="0" w:space="0" w:color="auto"/>
            <w:right w:val="none" w:sz="0" w:space="0" w:color="auto"/>
          </w:divBdr>
          <w:divsChild>
            <w:div w:id="1413433128">
              <w:marLeft w:val="0"/>
              <w:marRight w:val="0"/>
              <w:marTop w:val="0"/>
              <w:marBottom w:val="0"/>
              <w:divBdr>
                <w:top w:val="none" w:sz="0" w:space="0" w:color="auto"/>
                <w:left w:val="none" w:sz="0" w:space="0" w:color="auto"/>
                <w:bottom w:val="none" w:sz="0" w:space="0" w:color="auto"/>
                <w:right w:val="none" w:sz="0" w:space="0" w:color="auto"/>
              </w:divBdr>
            </w:div>
          </w:divsChild>
        </w:div>
        <w:div w:id="1807502896">
          <w:marLeft w:val="0"/>
          <w:marRight w:val="0"/>
          <w:marTop w:val="0"/>
          <w:marBottom w:val="0"/>
          <w:divBdr>
            <w:top w:val="none" w:sz="0" w:space="0" w:color="auto"/>
            <w:left w:val="none" w:sz="0" w:space="0" w:color="auto"/>
            <w:bottom w:val="none" w:sz="0" w:space="0" w:color="auto"/>
            <w:right w:val="none" w:sz="0" w:space="0" w:color="auto"/>
          </w:divBdr>
          <w:divsChild>
            <w:div w:id="1671642429">
              <w:marLeft w:val="0"/>
              <w:marRight w:val="0"/>
              <w:marTop w:val="0"/>
              <w:marBottom w:val="0"/>
              <w:divBdr>
                <w:top w:val="none" w:sz="0" w:space="0" w:color="auto"/>
                <w:left w:val="none" w:sz="0" w:space="0" w:color="auto"/>
                <w:bottom w:val="none" w:sz="0" w:space="0" w:color="auto"/>
                <w:right w:val="none" w:sz="0" w:space="0" w:color="auto"/>
              </w:divBdr>
            </w:div>
          </w:divsChild>
        </w:div>
        <w:div w:id="651565765">
          <w:marLeft w:val="0"/>
          <w:marRight w:val="0"/>
          <w:marTop w:val="0"/>
          <w:marBottom w:val="0"/>
          <w:divBdr>
            <w:top w:val="none" w:sz="0" w:space="0" w:color="auto"/>
            <w:left w:val="none" w:sz="0" w:space="0" w:color="auto"/>
            <w:bottom w:val="none" w:sz="0" w:space="0" w:color="auto"/>
            <w:right w:val="none" w:sz="0" w:space="0" w:color="auto"/>
          </w:divBdr>
          <w:divsChild>
            <w:div w:id="641429796">
              <w:marLeft w:val="0"/>
              <w:marRight w:val="0"/>
              <w:marTop w:val="0"/>
              <w:marBottom w:val="0"/>
              <w:divBdr>
                <w:top w:val="none" w:sz="0" w:space="0" w:color="auto"/>
                <w:left w:val="none" w:sz="0" w:space="0" w:color="auto"/>
                <w:bottom w:val="none" w:sz="0" w:space="0" w:color="auto"/>
                <w:right w:val="none" w:sz="0" w:space="0" w:color="auto"/>
              </w:divBdr>
            </w:div>
          </w:divsChild>
        </w:div>
        <w:div w:id="27222236">
          <w:marLeft w:val="0"/>
          <w:marRight w:val="0"/>
          <w:marTop w:val="0"/>
          <w:marBottom w:val="0"/>
          <w:divBdr>
            <w:top w:val="none" w:sz="0" w:space="0" w:color="auto"/>
            <w:left w:val="none" w:sz="0" w:space="0" w:color="auto"/>
            <w:bottom w:val="none" w:sz="0" w:space="0" w:color="auto"/>
            <w:right w:val="none" w:sz="0" w:space="0" w:color="auto"/>
          </w:divBdr>
          <w:divsChild>
            <w:div w:id="247544686">
              <w:marLeft w:val="0"/>
              <w:marRight w:val="0"/>
              <w:marTop w:val="0"/>
              <w:marBottom w:val="0"/>
              <w:divBdr>
                <w:top w:val="none" w:sz="0" w:space="0" w:color="auto"/>
                <w:left w:val="none" w:sz="0" w:space="0" w:color="auto"/>
                <w:bottom w:val="none" w:sz="0" w:space="0" w:color="auto"/>
                <w:right w:val="none" w:sz="0" w:space="0" w:color="auto"/>
              </w:divBdr>
            </w:div>
          </w:divsChild>
        </w:div>
        <w:div w:id="943271363">
          <w:marLeft w:val="0"/>
          <w:marRight w:val="0"/>
          <w:marTop w:val="0"/>
          <w:marBottom w:val="0"/>
          <w:divBdr>
            <w:top w:val="none" w:sz="0" w:space="0" w:color="auto"/>
            <w:left w:val="none" w:sz="0" w:space="0" w:color="auto"/>
            <w:bottom w:val="none" w:sz="0" w:space="0" w:color="auto"/>
            <w:right w:val="none" w:sz="0" w:space="0" w:color="auto"/>
          </w:divBdr>
          <w:divsChild>
            <w:div w:id="1967272885">
              <w:marLeft w:val="0"/>
              <w:marRight w:val="0"/>
              <w:marTop w:val="0"/>
              <w:marBottom w:val="0"/>
              <w:divBdr>
                <w:top w:val="none" w:sz="0" w:space="0" w:color="auto"/>
                <w:left w:val="none" w:sz="0" w:space="0" w:color="auto"/>
                <w:bottom w:val="none" w:sz="0" w:space="0" w:color="auto"/>
                <w:right w:val="none" w:sz="0" w:space="0" w:color="auto"/>
              </w:divBdr>
            </w:div>
          </w:divsChild>
        </w:div>
        <w:div w:id="925457936">
          <w:marLeft w:val="0"/>
          <w:marRight w:val="0"/>
          <w:marTop w:val="0"/>
          <w:marBottom w:val="0"/>
          <w:divBdr>
            <w:top w:val="none" w:sz="0" w:space="0" w:color="auto"/>
            <w:left w:val="none" w:sz="0" w:space="0" w:color="auto"/>
            <w:bottom w:val="none" w:sz="0" w:space="0" w:color="auto"/>
            <w:right w:val="none" w:sz="0" w:space="0" w:color="auto"/>
          </w:divBdr>
          <w:divsChild>
            <w:div w:id="958801287">
              <w:marLeft w:val="0"/>
              <w:marRight w:val="0"/>
              <w:marTop w:val="0"/>
              <w:marBottom w:val="0"/>
              <w:divBdr>
                <w:top w:val="none" w:sz="0" w:space="0" w:color="auto"/>
                <w:left w:val="none" w:sz="0" w:space="0" w:color="auto"/>
                <w:bottom w:val="none" w:sz="0" w:space="0" w:color="auto"/>
                <w:right w:val="none" w:sz="0" w:space="0" w:color="auto"/>
              </w:divBdr>
            </w:div>
          </w:divsChild>
        </w:div>
        <w:div w:id="1288201454">
          <w:marLeft w:val="0"/>
          <w:marRight w:val="0"/>
          <w:marTop w:val="0"/>
          <w:marBottom w:val="0"/>
          <w:divBdr>
            <w:top w:val="none" w:sz="0" w:space="0" w:color="auto"/>
            <w:left w:val="none" w:sz="0" w:space="0" w:color="auto"/>
            <w:bottom w:val="none" w:sz="0" w:space="0" w:color="auto"/>
            <w:right w:val="none" w:sz="0" w:space="0" w:color="auto"/>
          </w:divBdr>
          <w:divsChild>
            <w:div w:id="566955541">
              <w:marLeft w:val="0"/>
              <w:marRight w:val="0"/>
              <w:marTop w:val="0"/>
              <w:marBottom w:val="0"/>
              <w:divBdr>
                <w:top w:val="none" w:sz="0" w:space="0" w:color="auto"/>
                <w:left w:val="none" w:sz="0" w:space="0" w:color="auto"/>
                <w:bottom w:val="none" w:sz="0" w:space="0" w:color="auto"/>
                <w:right w:val="none" w:sz="0" w:space="0" w:color="auto"/>
              </w:divBdr>
            </w:div>
          </w:divsChild>
        </w:div>
        <w:div w:id="52123409">
          <w:marLeft w:val="0"/>
          <w:marRight w:val="0"/>
          <w:marTop w:val="0"/>
          <w:marBottom w:val="0"/>
          <w:divBdr>
            <w:top w:val="none" w:sz="0" w:space="0" w:color="auto"/>
            <w:left w:val="none" w:sz="0" w:space="0" w:color="auto"/>
            <w:bottom w:val="none" w:sz="0" w:space="0" w:color="auto"/>
            <w:right w:val="none" w:sz="0" w:space="0" w:color="auto"/>
          </w:divBdr>
          <w:divsChild>
            <w:div w:id="357510954">
              <w:marLeft w:val="0"/>
              <w:marRight w:val="0"/>
              <w:marTop w:val="0"/>
              <w:marBottom w:val="0"/>
              <w:divBdr>
                <w:top w:val="none" w:sz="0" w:space="0" w:color="auto"/>
                <w:left w:val="none" w:sz="0" w:space="0" w:color="auto"/>
                <w:bottom w:val="none" w:sz="0" w:space="0" w:color="auto"/>
                <w:right w:val="none" w:sz="0" w:space="0" w:color="auto"/>
              </w:divBdr>
            </w:div>
          </w:divsChild>
        </w:div>
        <w:div w:id="272175574">
          <w:marLeft w:val="0"/>
          <w:marRight w:val="0"/>
          <w:marTop w:val="0"/>
          <w:marBottom w:val="0"/>
          <w:divBdr>
            <w:top w:val="none" w:sz="0" w:space="0" w:color="auto"/>
            <w:left w:val="none" w:sz="0" w:space="0" w:color="auto"/>
            <w:bottom w:val="none" w:sz="0" w:space="0" w:color="auto"/>
            <w:right w:val="none" w:sz="0" w:space="0" w:color="auto"/>
          </w:divBdr>
          <w:divsChild>
            <w:div w:id="1228564271">
              <w:marLeft w:val="0"/>
              <w:marRight w:val="0"/>
              <w:marTop w:val="0"/>
              <w:marBottom w:val="0"/>
              <w:divBdr>
                <w:top w:val="none" w:sz="0" w:space="0" w:color="auto"/>
                <w:left w:val="none" w:sz="0" w:space="0" w:color="auto"/>
                <w:bottom w:val="none" w:sz="0" w:space="0" w:color="auto"/>
                <w:right w:val="none" w:sz="0" w:space="0" w:color="auto"/>
              </w:divBdr>
            </w:div>
          </w:divsChild>
        </w:div>
        <w:div w:id="2113546948">
          <w:marLeft w:val="0"/>
          <w:marRight w:val="0"/>
          <w:marTop w:val="0"/>
          <w:marBottom w:val="0"/>
          <w:divBdr>
            <w:top w:val="none" w:sz="0" w:space="0" w:color="auto"/>
            <w:left w:val="none" w:sz="0" w:space="0" w:color="auto"/>
            <w:bottom w:val="none" w:sz="0" w:space="0" w:color="auto"/>
            <w:right w:val="none" w:sz="0" w:space="0" w:color="auto"/>
          </w:divBdr>
          <w:divsChild>
            <w:div w:id="978458232">
              <w:marLeft w:val="0"/>
              <w:marRight w:val="0"/>
              <w:marTop w:val="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sChild>
            <w:div w:id="1032652515">
              <w:marLeft w:val="0"/>
              <w:marRight w:val="0"/>
              <w:marTop w:val="0"/>
              <w:marBottom w:val="0"/>
              <w:divBdr>
                <w:top w:val="none" w:sz="0" w:space="0" w:color="auto"/>
                <w:left w:val="none" w:sz="0" w:space="0" w:color="auto"/>
                <w:bottom w:val="none" w:sz="0" w:space="0" w:color="auto"/>
                <w:right w:val="none" w:sz="0" w:space="0" w:color="auto"/>
              </w:divBdr>
            </w:div>
          </w:divsChild>
        </w:div>
        <w:div w:id="364064840">
          <w:marLeft w:val="0"/>
          <w:marRight w:val="0"/>
          <w:marTop w:val="0"/>
          <w:marBottom w:val="0"/>
          <w:divBdr>
            <w:top w:val="none" w:sz="0" w:space="0" w:color="auto"/>
            <w:left w:val="none" w:sz="0" w:space="0" w:color="auto"/>
            <w:bottom w:val="none" w:sz="0" w:space="0" w:color="auto"/>
            <w:right w:val="none" w:sz="0" w:space="0" w:color="auto"/>
          </w:divBdr>
          <w:divsChild>
            <w:div w:id="875891169">
              <w:marLeft w:val="0"/>
              <w:marRight w:val="0"/>
              <w:marTop w:val="0"/>
              <w:marBottom w:val="0"/>
              <w:divBdr>
                <w:top w:val="none" w:sz="0" w:space="0" w:color="auto"/>
                <w:left w:val="none" w:sz="0" w:space="0" w:color="auto"/>
                <w:bottom w:val="none" w:sz="0" w:space="0" w:color="auto"/>
                <w:right w:val="none" w:sz="0" w:space="0" w:color="auto"/>
              </w:divBdr>
            </w:div>
          </w:divsChild>
        </w:div>
        <w:div w:id="1212040300">
          <w:marLeft w:val="0"/>
          <w:marRight w:val="0"/>
          <w:marTop w:val="0"/>
          <w:marBottom w:val="0"/>
          <w:divBdr>
            <w:top w:val="none" w:sz="0" w:space="0" w:color="auto"/>
            <w:left w:val="none" w:sz="0" w:space="0" w:color="auto"/>
            <w:bottom w:val="none" w:sz="0" w:space="0" w:color="auto"/>
            <w:right w:val="none" w:sz="0" w:space="0" w:color="auto"/>
          </w:divBdr>
          <w:divsChild>
            <w:div w:id="1044402841">
              <w:marLeft w:val="0"/>
              <w:marRight w:val="0"/>
              <w:marTop w:val="0"/>
              <w:marBottom w:val="0"/>
              <w:divBdr>
                <w:top w:val="none" w:sz="0" w:space="0" w:color="auto"/>
                <w:left w:val="none" w:sz="0" w:space="0" w:color="auto"/>
                <w:bottom w:val="none" w:sz="0" w:space="0" w:color="auto"/>
                <w:right w:val="none" w:sz="0" w:space="0" w:color="auto"/>
              </w:divBdr>
            </w:div>
          </w:divsChild>
        </w:div>
        <w:div w:id="1915891262">
          <w:marLeft w:val="0"/>
          <w:marRight w:val="0"/>
          <w:marTop w:val="0"/>
          <w:marBottom w:val="0"/>
          <w:divBdr>
            <w:top w:val="none" w:sz="0" w:space="0" w:color="auto"/>
            <w:left w:val="none" w:sz="0" w:space="0" w:color="auto"/>
            <w:bottom w:val="none" w:sz="0" w:space="0" w:color="auto"/>
            <w:right w:val="none" w:sz="0" w:space="0" w:color="auto"/>
          </w:divBdr>
          <w:divsChild>
            <w:div w:id="1904901121">
              <w:marLeft w:val="0"/>
              <w:marRight w:val="0"/>
              <w:marTop w:val="0"/>
              <w:marBottom w:val="0"/>
              <w:divBdr>
                <w:top w:val="none" w:sz="0" w:space="0" w:color="auto"/>
                <w:left w:val="none" w:sz="0" w:space="0" w:color="auto"/>
                <w:bottom w:val="none" w:sz="0" w:space="0" w:color="auto"/>
                <w:right w:val="none" w:sz="0" w:space="0" w:color="auto"/>
              </w:divBdr>
            </w:div>
          </w:divsChild>
        </w:div>
        <w:div w:id="1283340223">
          <w:marLeft w:val="0"/>
          <w:marRight w:val="0"/>
          <w:marTop w:val="0"/>
          <w:marBottom w:val="0"/>
          <w:divBdr>
            <w:top w:val="none" w:sz="0" w:space="0" w:color="auto"/>
            <w:left w:val="none" w:sz="0" w:space="0" w:color="auto"/>
            <w:bottom w:val="none" w:sz="0" w:space="0" w:color="auto"/>
            <w:right w:val="none" w:sz="0" w:space="0" w:color="auto"/>
          </w:divBdr>
          <w:divsChild>
            <w:div w:id="112142241">
              <w:marLeft w:val="0"/>
              <w:marRight w:val="0"/>
              <w:marTop w:val="0"/>
              <w:marBottom w:val="0"/>
              <w:divBdr>
                <w:top w:val="none" w:sz="0" w:space="0" w:color="auto"/>
                <w:left w:val="none" w:sz="0" w:space="0" w:color="auto"/>
                <w:bottom w:val="none" w:sz="0" w:space="0" w:color="auto"/>
                <w:right w:val="none" w:sz="0" w:space="0" w:color="auto"/>
              </w:divBdr>
            </w:div>
          </w:divsChild>
        </w:div>
        <w:div w:id="950674314">
          <w:marLeft w:val="0"/>
          <w:marRight w:val="0"/>
          <w:marTop w:val="0"/>
          <w:marBottom w:val="0"/>
          <w:divBdr>
            <w:top w:val="none" w:sz="0" w:space="0" w:color="auto"/>
            <w:left w:val="none" w:sz="0" w:space="0" w:color="auto"/>
            <w:bottom w:val="none" w:sz="0" w:space="0" w:color="auto"/>
            <w:right w:val="none" w:sz="0" w:space="0" w:color="auto"/>
          </w:divBdr>
          <w:divsChild>
            <w:div w:id="676729769">
              <w:marLeft w:val="0"/>
              <w:marRight w:val="0"/>
              <w:marTop w:val="0"/>
              <w:marBottom w:val="0"/>
              <w:divBdr>
                <w:top w:val="none" w:sz="0" w:space="0" w:color="auto"/>
                <w:left w:val="none" w:sz="0" w:space="0" w:color="auto"/>
                <w:bottom w:val="none" w:sz="0" w:space="0" w:color="auto"/>
                <w:right w:val="none" w:sz="0" w:space="0" w:color="auto"/>
              </w:divBdr>
            </w:div>
          </w:divsChild>
        </w:div>
        <w:div w:id="1242056306">
          <w:marLeft w:val="0"/>
          <w:marRight w:val="0"/>
          <w:marTop w:val="0"/>
          <w:marBottom w:val="0"/>
          <w:divBdr>
            <w:top w:val="none" w:sz="0" w:space="0" w:color="auto"/>
            <w:left w:val="none" w:sz="0" w:space="0" w:color="auto"/>
            <w:bottom w:val="none" w:sz="0" w:space="0" w:color="auto"/>
            <w:right w:val="none" w:sz="0" w:space="0" w:color="auto"/>
          </w:divBdr>
          <w:divsChild>
            <w:div w:id="1689720605">
              <w:marLeft w:val="0"/>
              <w:marRight w:val="0"/>
              <w:marTop w:val="0"/>
              <w:marBottom w:val="0"/>
              <w:divBdr>
                <w:top w:val="none" w:sz="0" w:space="0" w:color="auto"/>
                <w:left w:val="none" w:sz="0" w:space="0" w:color="auto"/>
                <w:bottom w:val="none" w:sz="0" w:space="0" w:color="auto"/>
                <w:right w:val="none" w:sz="0" w:space="0" w:color="auto"/>
              </w:divBdr>
            </w:div>
          </w:divsChild>
        </w:div>
        <w:div w:id="146746315">
          <w:marLeft w:val="0"/>
          <w:marRight w:val="0"/>
          <w:marTop w:val="0"/>
          <w:marBottom w:val="0"/>
          <w:divBdr>
            <w:top w:val="none" w:sz="0" w:space="0" w:color="auto"/>
            <w:left w:val="none" w:sz="0" w:space="0" w:color="auto"/>
            <w:bottom w:val="none" w:sz="0" w:space="0" w:color="auto"/>
            <w:right w:val="none" w:sz="0" w:space="0" w:color="auto"/>
          </w:divBdr>
          <w:divsChild>
            <w:div w:id="261187955">
              <w:marLeft w:val="0"/>
              <w:marRight w:val="0"/>
              <w:marTop w:val="0"/>
              <w:marBottom w:val="0"/>
              <w:divBdr>
                <w:top w:val="none" w:sz="0" w:space="0" w:color="auto"/>
                <w:left w:val="none" w:sz="0" w:space="0" w:color="auto"/>
                <w:bottom w:val="none" w:sz="0" w:space="0" w:color="auto"/>
                <w:right w:val="none" w:sz="0" w:space="0" w:color="auto"/>
              </w:divBdr>
            </w:div>
          </w:divsChild>
        </w:div>
        <w:div w:id="2135516063">
          <w:marLeft w:val="0"/>
          <w:marRight w:val="0"/>
          <w:marTop w:val="0"/>
          <w:marBottom w:val="0"/>
          <w:divBdr>
            <w:top w:val="none" w:sz="0" w:space="0" w:color="auto"/>
            <w:left w:val="none" w:sz="0" w:space="0" w:color="auto"/>
            <w:bottom w:val="none" w:sz="0" w:space="0" w:color="auto"/>
            <w:right w:val="none" w:sz="0" w:space="0" w:color="auto"/>
          </w:divBdr>
          <w:divsChild>
            <w:div w:id="843516939">
              <w:marLeft w:val="0"/>
              <w:marRight w:val="0"/>
              <w:marTop w:val="0"/>
              <w:marBottom w:val="0"/>
              <w:divBdr>
                <w:top w:val="none" w:sz="0" w:space="0" w:color="auto"/>
                <w:left w:val="none" w:sz="0" w:space="0" w:color="auto"/>
                <w:bottom w:val="none" w:sz="0" w:space="0" w:color="auto"/>
                <w:right w:val="none" w:sz="0" w:space="0" w:color="auto"/>
              </w:divBdr>
            </w:div>
          </w:divsChild>
        </w:div>
        <w:div w:id="1310666941">
          <w:marLeft w:val="0"/>
          <w:marRight w:val="0"/>
          <w:marTop w:val="0"/>
          <w:marBottom w:val="0"/>
          <w:divBdr>
            <w:top w:val="none" w:sz="0" w:space="0" w:color="auto"/>
            <w:left w:val="none" w:sz="0" w:space="0" w:color="auto"/>
            <w:bottom w:val="none" w:sz="0" w:space="0" w:color="auto"/>
            <w:right w:val="none" w:sz="0" w:space="0" w:color="auto"/>
          </w:divBdr>
          <w:divsChild>
            <w:div w:id="1762405641">
              <w:marLeft w:val="0"/>
              <w:marRight w:val="0"/>
              <w:marTop w:val="0"/>
              <w:marBottom w:val="0"/>
              <w:divBdr>
                <w:top w:val="none" w:sz="0" w:space="0" w:color="auto"/>
                <w:left w:val="none" w:sz="0" w:space="0" w:color="auto"/>
                <w:bottom w:val="none" w:sz="0" w:space="0" w:color="auto"/>
                <w:right w:val="none" w:sz="0" w:space="0" w:color="auto"/>
              </w:divBdr>
            </w:div>
          </w:divsChild>
        </w:div>
        <w:div w:id="1166746313">
          <w:marLeft w:val="0"/>
          <w:marRight w:val="0"/>
          <w:marTop w:val="0"/>
          <w:marBottom w:val="0"/>
          <w:divBdr>
            <w:top w:val="none" w:sz="0" w:space="0" w:color="auto"/>
            <w:left w:val="none" w:sz="0" w:space="0" w:color="auto"/>
            <w:bottom w:val="none" w:sz="0" w:space="0" w:color="auto"/>
            <w:right w:val="none" w:sz="0" w:space="0" w:color="auto"/>
          </w:divBdr>
          <w:divsChild>
            <w:div w:id="1794128875">
              <w:marLeft w:val="0"/>
              <w:marRight w:val="0"/>
              <w:marTop w:val="0"/>
              <w:marBottom w:val="0"/>
              <w:divBdr>
                <w:top w:val="none" w:sz="0" w:space="0" w:color="auto"/>
                <w:left w:val="none" w:sz="0" w:space="0" w:color="auto"/>
                <w:bottom w:val="none" w:sz="0" w:space="0" w:color="auto"/>
                <w:right w:val="none" w:sz="0" w:space="0" w:color="auto"/>
              </w:divBdr>
            </w:div>
          </w:divsChild>
        </w:div>
        <w:div w:id="41878534">
          <w:marLeft w:val="0"/>
          <w:marRight w:val="0"/>
          <w:marTop w:val="0"/>
          <w:marBottom w:val="0"/>
          <w:divBdr>
            <w:top w:val="none" w:sz="0" w:space="0" w:color="auto"/>
            <w:left w:val="none" w:sz="0" w:space="0" w:color="auto"/>
            <w:bottom w:val="none" w:sz="0" w:space="0" w:color="auto"/>
            <w:right w:val="none" w:sz="0" w:space="0" w:color="auto"/>
          </w:divBdr>
          <w:divsChild>
            <w:div w:id="431554970">
              <w:marLeft w:val="0"/>
              <w:marRight w:val="0"/>
              <w:marTop w:val="0"/>
              <w:marBottom w:val="0"/>
              <w:divBdr>
                <w:top w:val="none" w:sz="0" w:space="0" w:color="auto"/>
                <w:left w:val="none" w:sz="0" w:space="0" w:color="auto"/>
                <w:bottom w:val="none" w:sz="0" w:space="0" w:color="auto"/>
                <w:right w:val="none" w:sz="0" w:space="0" w:color="auto"/>
              </w:divBdr>
            </w:div>
          </w:divsChild>
        </w:div>
        <w:div w:id="697000302">
          <w:marLeft w:val="0"/>
          <w:marRight w:val="0"/>
          <w:marTop w:val="0"/>
          <w:marBottom w:val="0"/>
          <w:divBdr>
            <w:top w:val="none" w:sz="0" w:space="0" w:color="auto"/>
            <w:left w:val="none" w:sz="0" w:space="0" w:color="auto"/>
            <w:bottom w:val="none" w:sz="0" w:space="0" w:color="auto"/>
            <w:right w:val="none" w:sz="0" w:space="0" w:color="auto"/>
          </w:divBdr>
          <w:divsChild>
            <w:div w:id="1957902067">
              <w:marLeft w:val="0"/>
              <w:marRight w:val="0"/>
              <w:marTop w:val="0"/>
              <w:marBottom w:val="0"/>
              <w:divBdr>
                <w:top w:val="none" w:sz="0" w:space="0" w:color="auto"/>
                <w:left w:val="none" w:sz="0" w:space="0" w:color="auto"/>
                <w:bottom w:val="none" w:sz="0" w:space="0" w:color="auto"/>
                <w:right w:val="none" w:sz="0" w:space="0" w:color="auto"/>
              </w:divBdr>
            </w:div>
          </w:divsChild>
        </w:div>
        <w:div w:id="155924333">
          <w:marLeft w:val="0"/>
          <w:marRight w:val="0"/>
          <w:marTop w:val="0"/>
          <w:marBottom w:val="0"/>
          <w:divBdr>
            <w:top w:val="none" w:sz="0" w:space="0" w:color="auto"/>
            <w:left w:val="none" w:sz="0" w:space="0" w:color="auto"/>
            <w:bottom w:val="none" w:sz="0" w:space="0" w:color="auto"/>
            <w:right w:val="none" w:sz="0" w:space="0" w:color="auto"/>
          </w:divBdr>
          <w:divsChild>
            <w:div w:id="1714889697">
              <w:marLeft w:val="0"/>
              <w:marRight w:val="0"/>
              <w:marTop w:val="0"/>
              <w:marBottom w:val="0"/>
              <w:divBdr>
                <w:top w:val="none" w:sz="0" w:space="0" w:color="auto"/>
                <w:left w:val="none" w:sz="0" w:space="0" w:color="auto"/>
                <w:bottom w:val="none" w:sz="0" w:space="0" w:color="auto"/>
                <w:right w:val="none" w:sz="0" w:space="0" w:color="auto"/>
              </w:divBdr>
            </w:div>
          </w:divsChild>
        </w:div>
        <w:div w:id="1854221569">
          <w:marLeft w:val="0"/>
          <w:marRight w:val="0"/>
          <w:marTop w:val="0"/>
          <w:marBottom w:val="0"/>
          <w:divBdr>
            <w:top w:val="none" w:sz="0" w:space="0" w:color="auto"/>
            <w:left w:val="none" w:sz="0" w:space="0" w:color="auto"/>
            <w:bottom w:val="none" w:sz="0" w:space="0" w:color="auto"/>
            <w:right w:val="none" w:sz="0" w:space="0" w:color="auto"/>
          </w:divBdr>
          <w:divsChild>
            <w:div w:id="1573471096">
              <w:marLeft w:val="0"/>
              <w:marRight w:val="0"/>
              <w:marTop w:val="0"/>
              <w:marBottom w:val="0"/>
              <w:divBdr>
                <w:top w:val="none" w:sz="0" w:space="0" w:color="auto"/>
                <w:left w:val="none" w:sz="0" w:space="0" w:color="auto"/>
                <w:bottom w:val="none" w:sz="0" w:space="0" w:color="auto"/>
                <w:right w:val="none" w:sz="0" w:space="0" w:color="auto"/>
              </w:divBdr>
            </w:div>
          </w:divsChild>
        </w:div>
        <w:div w:id="2064519300">
          <w:marLeft w:val="0"/>
          <w:marRight w:val="0"/>
          <w:marTop w:val="0"/>
          <w:marBottom w:val="0"/>
          <w:divBdr>
            <w:top w:val="none" w:sz="0" w:space="0" w:color="auto"/>
            <w:left w:val="none" w:sz="0" w:space="0" w:color="auto"/>
            <w:bottom w:val="none" w:sz="0" w:space="0" w:color="auto"/>
            <w:right w:val="none" w:sz="0" w:space="0" w:color="auto"/>
          </w:divBdr>
          <w:divsChild>
            <w:div w:id="80613554">
              <w:marLeft w:val="0"/>
              <w:marRight w:val="0"/>
              <w:marTop w:val="0"/>
              <w:marBottom w:val="0"/>
              <w:divBdr>
                <w:top w:val="none" w:sz="0" w:space="0" w:color="auto"/>
                <w:left w:val="none" w:sz="0" w:space="0" w:color="auto"/>
                <w:bottom w:val="none" w:sz="0" w:space="0" w:color="auto"/>
                <w:right w:val="none" w:sz="0" w:space="0" w:color="auto"/>
              </w:divBdr>
            </w:div>
          </w:divsChild>
        </w:div>
        <w:div w:id="1760564278">
          <w:marLeft w:val="0"/>
          <w:marRight w:val="0"/>
          <w:marTop w:val="0"/>
          <w:marBottom w:val="0"/>
          <w:divBdr>
            <w:top w:val="none" w:sz="0" w:space="0" w:color="auto"/>
            <w:left w:val="none" w:sz="0" w:space="0" w:color="auto"/>
            <w:bottom w:val="none" w:sz="0" w:space="0" w:color="auto"/>
            <w:right w:val="none" w:sz="0" w:space="0" w:color="auto"/>
          </w:divBdr>
          <w:divsChild>
            <w:div w:id="822744392">
              <w:marLeft w:val="0"/>
              <w:marRight w:val="0"/>
              <w:marTop w:val="0"/>
              <w:marBottom w:val="0"/>
              <w:divBdr>
                <w:top w:val="none" w:sz="0" w:space="0" w:color="auto"/>
                <w:left w:val="none" w:sz="0" w:space="0" w:color="auto"/>
                <w:bottom w:val="none" w:sz="0" w:space="0" w:color="auto"/>
                <w:right w:val="none" w:sz="0" w:space="0" w:color="auto"/>
              </w:divBdr>
            </w:div>
          </w:divsChild>
        </w:div>
        <w:div w:id="1383209917">
          <w:marLeft w:val="0"/>
          <w:marRight w:val="0"/>
          <w:marTop w:val="0"/>
          <w:marBottom w:val="0"/>
          <w:divBdr>
            <w:top w:val="none" w:sz="0" w:space="0" w:color="auto"/>
            <w:left w:val="none" w:sz="0" w:space="0" w:color="auto"/>
            <w:bottom w:val="none" w:sz="0" w:space="0" w:color="auto"/>
            <w:right w:val="none" w:sz="0" w:space="0" w:color="auto"/>
          </w:divBdr>
          <w:divsChild>
            <w:div w:id="2079327368">
              <w:marLeft w:val="0"/>
              <w:marRight w:val="0"/>
              <w:marTop w:val="0"/>
              <w:marBottom w:val="0"/>
              <w:divBdr>
                <w:top w:val="none" w:sz="0" w:space="0" w:color="auto"/>
                <w:left w:val="none" w:sz="0" w:space="0" w:color="auto"/>
                <w:bottom w:val="none" w:sz="0" w:space="0" w:color="auto"/>
                <w:right w:val="none" w:sz="0" w:space="0" w:color="auto"/>
              </w:divBdr>
            </w:div>
          </w:divsChild>
        </w:div>
        <w:div w:id="535579681">
          <w:marLeft w:val="0"/>
          <w:marRight w:val="0"/>
          <w:marTop w:val="0"/>
          <w:marBottom w:val="0"/>
          <w:divBdr>
            <w:top w:val="none" w:sz="0" w:space="0" w:color="auto"/>
            <w:left w:val="none" w:sz="0" w:space="0" w:color="auto"/>
            <w:bottom w:val="none" w:sz="0" w:space="0" w:color="auto"/>
            <w:right w:val="none" w:sz="0" w:space="0" w:color="auto"/>
          </w:divBdr>
          <w:divsChild>
            <w:div w:id="656806384">
              <w:marLeft w:val="0"/>
              <w:marRight w:val="0"/>
              <w:marTop w:val="0"/>
              <w:marBottom w:val="0"/>
              <w:divBdr>
                <w:top w:val="none" w:sz="0" w:space="0" w:color="auto"/>
                <w:left w:val="none" w:sz="0" w:space="0" w:color="auto"/>
                <w:bottom w:val="none" w:sz="0" w:space="0" w:color="auto"/>
                <w:right w:val="none" w:sz="0" w:space="0" w:color="auto"/>
              </w:divBdr>
            </w:div>
          </w:divsChild>
        </w:div>
        <w:div w:id="681787733">
          <w:marLeft w:val="0"/>
          <w:marRight w:val="0"/>
          <w:marTop w:val="0"/>
          <w:marBottom w:val="0"/>
          <w:divBdr>
            <w:top w:val="none" w:sz="0" w:space="0" w:color="auto"/>
            <w:left w:val="none" w:sz="0" w:space="0" w:color="auto"/>
            <w:bottom w:val="none" w:sz="0" w:space="0" w:color="auto"/>
            <w:right w:val="none" w:sz="0" w:space="0" w:color="auto"/>
          </w:divBdr>
          <w:divsChild>
            <w:div w:id="805591207">
              <w:marLeft w:val="0"/>
              <w:marRight w:val="0"/>
              <w:marTop w:val="0"/>
              <w:marBottom w:val="0"/>
              <w:divBdr>
                <w:top w:val="none" w:sz="0" w:space="0" w:color="auto"/>
                <w:left w:val="none" w:sz="0" w:space="0" w:color="auto"/>
                <w:bottom w:val="none" w:sz="0" w:space="0" w:color="auto"/>
                <w:right w:val="none" w:sz="0" w:space="0" w:color="auto"/>
              </w:divBdr>
            </w:div>
          </w:divsChild>
        </w:div>
        <w:div w:id="490289353">
          <w:marLeft w:val="0"/>
          <w:marRight w:val="0"/>
          <w:marTop w:val="0"/>
          <w:marBottom w:val="0"/>
          <w:divBdr>
            <w:top w:val="none" w:sz="0" w:space="0" w:color="auto"/>
            <w:left w:val="none" w:sz="0" w:space="0" w:color="auto"/>
            <w:bottom w:val="none" w:sz="0" w:space="0" w:color="auto"/>
            <w:right w:val="none" w:sz="0" w:space="0" w:color="auto"/>
          </w:divBdr>
          <w:divsChild>
            <w:div w:id="26108876">
              <w:marLeft w:val="0"/>
              <w:marRight w:val="0"/>
              <w:marTop w:val="0"/>
              <w:marBottom w:val="0"/>
              <w:divBdr>
                <w:top w:val="none" w:sz="0" w:space="0" w:color="auto"/>
                <w:left w:val="none" w:sz="0" w:space="0" w:color="auto"/>
                <w:bottom w:val="none" w:sz="0" w:space="0" w:color="auto"/>
                <w:right w:val="none" w:sz="0" w:space="0" w:color="auto"/>
              </w:divBdr>
            </w:div>
          </w:divsChild>
        </w:div>
        <w:div w:id="506948084">
          <w:marLeft w:val="0"/>
          <w:marRight w:val="0"/>
          <w:marTop w:val="0"/>
          <w:marBottom w:val="0"/>
          <w:divBdr>
            <w:top w:val="none" w:sz="0" w:space="0" w:color="auto"/>
            <w:left w:val="none" w:sz="0" w:space="0" w:color="auto"/>
            <w:bottom w:val="none" w:sz="0" w:space="0" w:color="auto"/>
            <w:right w:val="none" w:sz="0" w:space="0" w:color="auto"/>
          </w:divBdr>
          <w:divsChild>
            <w:div w:id="29184784">
              <w:marLeft w:val="0"/>
              <w:marRight w:val="0"/>
              <w:marTop w:val="0"/>
              <w:marBottom w:val="0"/>
              <w:divBdr>
                <w:top w:val="none" w:sz="0" w:space="0" w:color="auto"/>
                <w:left w:val="none" w:sz="0" w:space="0" w:color="auto"/>
                <w:bottom w:val="none" w:sz="0" w:space="0" w:color="auto"/>
                <w:right w:val="none" w:sz="0" w:space="0" w:color="auto"/>
              </w:divBdr>
            </w:div>
          </w:divsChild>
        </w:div>
        <w:div w:id="1949237897">
          <w:marLeft w:val="0"/>
          <w:marRight w:val="0"/>
          <w:marTop w:val="0"/>
          <w:marBottom w:val="0"/>
          <w:divBdr>
            <w:top w:val="none" w:sz="0" w:space="0" w:color="auto"/>
            <w:left w:val="none" w:sz="0" w:space="0" w:color="auto"/>
            <w:bottom w:val="none" w:sz="0" w:space="0" w:color="auto"/>
            <w:right w:val="none" w:sz="0" w:space="0" w:color="auto"/>
          </w:divBdr>
          <w:divsChild>
            <w:div w:id="1260485644">
              <w:marLeft w:val="0"/>
              <w:marRight w:val="0"/>
              <w:marTop w:val="0"/>
              <w:marBottom w:val="0"/>
              <w:divBdr>
                <w:top w:val="none" w:sz="0" w:space="0" w:color="auto"/>
                <w:left w:val="none" w:sz="0" w:space="0" w:color="auto"/>
                <w:bottom w:val="none" w:sz="0" w:space="0" w:color="auto"/>
                <w:right w:val="none" w:sz="0" w:space="0" w:color="auto"/>
              </w:divBdr>
            </w:div>
          </w:divsChild>
        </w:div>
        <w:div w:id="2018656393">
          <w:marLeft w:val="0"/>
          <w:marRight w:val="0"/>
          <w:marTop w:val="0"/>
          <w:marBottom w:val="0"/>
          <w:divBdr>
            <w:top w:val="none" w:sz="0" w:space="0" w:color="auto"/>
            <w:left w:val="none" w:sz="0" w:space="0" w:color="auto"/>
            <w:bottom w:val="none" w:sz="0" w:space="0" w:color="auto"/>
            <w:right w:val="none" w:sz="0" w:space="0" w:color="auto"/>
          </w:divBdr>
          <w:divsChild>
            <w:div w:id="1446652223">
              <w:marLeft w:val="0"/>
              <w:marRight w:val="0"/>
              <w:marTop w:val="0"/>
              <w:marBottom w:val="0"/>
              <w:divBdr>
                <w:top w:val="none" w:sz="0" w:space="0" w:color="auto"/>
                <w:left w:val="none" w:sz="0" w:space="0" w:color="auto"/>
                <w:bottom w:val="none" w:sz="0" w:space="0" w:color="auto"/>
                <w:right w:val="none" w:sz="0" w:space="0" w:color="auto"/>
              </w:divBdr>
            </w:div>
          </w:divsChild>
        </w:div>
        <w:div w:id="188379713">
          <w:marLeft w:val="0"/>
          <w:marRight w:val="0"/>
          <w:marTop w:val="0"/>
          <w:marBottom w:val="0"/>
          <w:divBdr>
            <w:top w:val="none" w:sz="0" w:space="0" w:color="auto"/>
            <w:left w:val="none" w:sz="0" w:space="0" w:color="auto"/>
            <w:bottom w:val="none" w:sz="0" w:space="0" w:color="auto"/>
            <w:right w:val="none" w:sz="0" w:space="0" w:color="auto"/>
          </w:divBdr>
          <w:divsChild>
            <w:div w:id="1858039029">
              <w:marLeft w:val="0"/>
              <w:marRight w:val="0"/>
              <w:marTop w:val="0"/>
              <w:marBottom w:val="0"/>
              <w:divBdr>
                <w:top w:val="none" w:sz="0" w:space="0" w:color="auto"/>
                <w:left w:val="none" w:sz="0" w:space="0" w:color="auto"/>
                <w:bottom w:val="none" w:sz="0" w:space="0" w:color="auto"/>
                <w:right w:val="none" w:sz="0" w:space="0" w:color="auto"/>
              </w:divBdr>
            </w:div>
          </w:divsChild>
        </w:div>
        <w:div w:id="522208868">
          <w:marLeft w:val="0"/>
          <w:marRight w:val="0"/>
          <w:marTop w:val="0"/>
          <w:marBottom w:val="0"/>
          <w:divBdr>
            <w:top w:val="none" w:sz="0" w:space="0" w:color="auto"/>
            <w:left w:val="none" w:sz="0" w:space="0" w:color="auto"/>
            <w:bottom w:val="none" w:sz="0" w:space="0" w:color="auto"/>
            <w:right w:val="none" w:sz="0" w:space="0" w:color="auto"/>
          </w:divBdr>
          <w:divsChild>
            <w:div w:id="1422873900">
              <w:marLeft w:val="0"/>
              <w:marRight w:val="0"/>
              <w:marTop w:val="0"/>
              <w:marBottom w:val="0"/>
              <w:divBdr>
                <w:top w:val="none" w:sz="0" w:space="0" w:color="auto"/>
                <w:left w:val="none" w:sz="0" w:space="0" w:color="auto"/>
                <w:bottom w:val="none" w:sz="0" w:space="0" w:color="auto"/>
                <w:right w:val="none" w:sz="0" w:space="0" w:color="auto"/>
              </w:divBdr>
            </w:div>
          </w:divsChild>
        </w:div>
        <w:div w:id="544489408">
          <w:marLeft w:val="0"/>
          <w:marRight w:val="0"/>
          <w:marTop w:val="0"/>
          <w:marBottom w:val="0"/>
          <w:divBdr>
            <w:top w:val="none" w:sz="0" w:space="0" w:color="auto"/>
            <w:left w:val="none" w:sz="0" w:space="0" w:color="auto"/>
            <w:bottom w:val="none" w:sz="0" w:space="0" w:color="auto"/>
            <w:right w:val="none" w:sz="0" w:space="0" w:color="auto"/>
          </w:divBdr>
          <w:divsChild>
            <w:div w:id="2138066243">
              <w:marLeft w:val="0"/>
              <w:marRight w:val="0"/>
              <w:marTop w:val="0"/>
              <w:marBottom w:val="0"/>
              <w:divBdr>
                <w:top w:val="none" w:sz="0" w:space="0" w:color="auto"/>
                <w:left w:val="none" w:sz="0" w:space="0" w:color="auto"/>
                <w:bottom w:val="none" w:sz="0" w:space="0" w:color="auto"/>
                <w:right w:val="none" w:sz="0" w:space="0" w:color="auto"/>
              </w:divBdr>
            </w:div>
          </w:divsChild>
        </w:div>
        <w:div w:id="385447106">
          <w:marLeft w:val="0"/>
          <w:marRight w:val="0"/>
          <w:marTop w:val="0"/>
          <w:marBottom w:val="0"/>
          <w:divBdr>
            <w:top w:val="none" w:sz="0" w:space="0" w:color="auto"/>
            <w:left w:val="none" w:sz="0" w:space="0" w:color="auto"/>
            <w:bottom w:val="none" w:sz="0" w:space="0" w:color="auto"/>
            <w:right w:val="none" w:sz="0" w:space="0" w:color="auto"/>
          </w:divBdr>
          <w:divsChild>
            <w:div w:id="965352857">
              <w:marLeft w:val="0"/>
              <w:marRight w:val="0"/>
              <w:marTop w:val="0"/>
              <w:marBottom w:val="0"/>
              <w:divBdr>
                <w:top w:val="none" w:sz="0" w:space="0" w:color="auto"/>
                <w:left w:val="none" w:sz="0" w:space="0" w:color="auto"/>
                <w:bottom w:val="none" w:sz="0" w:space="0" w:color="auto"/>
                <w:right w:val="none" w:sz="0" w:space="0" w:color="auto"/>
              </w:divBdr>
            </w:div>
          </w:divsChild>
        </w:div>
        <w:div w:id="1182163168">
          <w:marLeft w:val="0"/>
          <w:marRight w:val="0"/>
          <w:marTop w:val="0"/>
          <w:marBottom w:val="0"/>
          <w:divBdr>
            <w:top w:val="none" w:sz="0" w:space="0" w:color="auto"/>
            <w:left w:val="none" w:sz="0" w:space="0" w:color="auto"/>
            <w:bottom w:val="none" w:sz="0" w:space="0" w:color="auto"/>
            <w:right w:val="none" w:sz="0" w:space="0" w:color="auto"/>
          </w:divBdr>
          <w:divsChild>
            <w:div w:id="1477843841">
              <w:marLeft w:val="0"/>
              <w:marRight w:val="0"/>
              <w:marTop w:val="0"/>
              <w:marBottom w:val="0"/>
              <w:divBdr>
                <w:top w:val="none" w:sz="0" w:space="0" w:color="auto"/>
                <w:left w:val="none" w:sz="0" w:space="0" w:color="auto"/>
                <w:bottom w:val="none" w:sz="0" w:space="0" w:color="auto"/>
                <w:right w:val="none" w:sz="0" w:space="0" w:color="auto"/>
              </w:divBdr>
            </w:div>
          </w:divsChild>
        </w:div>
        <w:div w:id="424495450">
          <w:marLeft w:val="0"/>
          <w:marRight w:val="0"/>
          <w:marTop w:val="0"/>
          <w:marBottom w:val="0"/>
          <w:divBdr>
            <w:top w:val="none" w:sz="0" w:space="0" w:color="auto"/>
            <w:left w:val="none" w:sz="0" w:space="0" w:color="auto"/>
            <w:bottom w:val="none" w:sz="0" w:space="0" w:color="auto"/>
            <w:right w:val="none" w:sz="0" w:space="0" w:color="auto"/>
          </w:divBdr>
          <w:divsChild>
            <w:div w:id="544491863">
              <w:marLeft w:val="0"/>
              <w:marRight w:val="0"/>
              <w:marTop w:val="0"/>
              <w:marBottom w:val="0"/>
              <w:divBdr>
                <w:top w:val="none" w:sz="0" w:space="0" w:color="auto"/>
                <w:left w:val="none" w:sz="0" w:space="0" w:color="auto"/>
                <w:bottom w:val="none" w:sz="0" w:space="0" w:color="auto"/>
                <w:right w:val="none" w:sz="0" w:space="0" w:color="auto"/>
              </w:divBdr>
            </w:div>
          </w:divsChild>
        </w:div>
        <w:div w:id="907151114">
          <w:marLeft w:val="0"/>
          <w:marRight w:val="0"/>
          <w:marTop w:val="0"/>
          <w:marBottom w:val="0"/>
          <w:divBdr>
            <w:top w:val="none" w:sz="0" w:space="0" w:color="auto"/>
            <w:left w:val="none" w:sz="0" w:space="0" w:color="auto"/>
            <w:bottom w:val="none" w:sz="0" w:space="0" w:color="auto"/>
            <w:right w:val="none" w:sz="0" w:space="0" w:color="auto"/>
          </w:divBdr>
          <w:divsChild>
            <w:div w:id="830175302">
              <w:marLeft w:val="0"/>
              <w:marRight w:val="0"/>
              <w:marTop w:val="0"/>
              <w:marBottom w:val="0"/>
              <w:divBdr>
                <w:top w:val="none" w:sz="0" w:space="0" w:color="auto"/>
                <w:left w:val="none" w:sz="0" w:space="0" w:color="auto"/>
                <w:bottom w:val="none" w:sz="0" w:space="0" w:color="auto"/>
                <w:right w:val="none" w:sz="0" w:space="0" w:color="auto"/>
              </w:divBdr>
            </w:div>
          </w:divsChild>
        </w:div>
        <w:div w:id="730814538">
          <w:marLeft w:val="0"/>
          <w:marRight w:val="0"/>
          <w:marTop w:val="0"/>
          <w:marBottom w:val="0"/>
          <w:divBdr>
            <w:top w:val="none" w:sz="0" w:space="0" w:color="auto"/>
            <w:left w:val="none" w:sz="0" w:space="0" w:color="auto"/>
            <w:bottom w:val="none" w:sz="0" w:space="0" w:color="auto"/>
            <w:right w:val="none" w:sz="0" w:space="0" w:color="auto"/>
          </w:divBdr>
          <w:divsChild>
            <w:div w:id="538011079">
              <w:marLeft w:val="0"/>
              <w:marRight w:val="0"/>
              <w:marTop w:val="0"/>
              <w:marBottom w:val="0"/>
              <w:divBdr>
                <w:top w:val="none" w:sz="0" w:space="0" w:color="auto"/>
                <w:left w:val="none" w:sz="0" w:space="0" w:color="auto"/>
                <w:bottom w:val="none" w:sz="0" w:space="0" w:color="auto"/>
                <w:right w:val="none" w:sz="0" w:space="0" w:color="auto"/>
              </w:divBdr>
            </w:div>
          </w:divsChild>
        </w:div>
        <w:div w:id="660890858">
          <w:marLeft w:val="0"/>
          <w:marRight w:val="0"/>
          <w:marTop w:val="0"/>
          <w:marBottom w:val="0"/>
          <w:divBdr>
            <w:top w:val="none" w:sz="0" w:space="0" w:color="auto"/>
            <w:left w:val="none" w:sz="0" w:space="0" w:color="auto"/>
            <w:bottom w:val="none" w:sz="0" w:space="0" w:color="auto"/>
            <w:right w:val="none" w:sz="0" w:space="0" w:color="auto"/>
          </w:divBdr>
          <w:divsChild>
            <w:div w:id="879249934">
              <w:marLeft w:val="0"/>
              <w:marRight w:val="0"/>
              <w:marTop w:val="0"/>
              <w:marBottom w:val="0"/>
              <w:divBdr>
                <w:top w:val="none" w:sz="0" w:space="0" w:color="auto"/>
                <w:left w:val="none" w:sz="0" w:space="0" w:color="auto"/>
                <w:bottom w:val="none" w:sz="0" w:space="0" w:color="auto"/>
                <w:right w:val="none" w:sz="0" w:space="0" w:color="auto"/>
              </w:divBdr>
            </w:div>
          </w:divsChild>
        </w:div>
        <w:div w:id="1530335030">
          <w:marLeft w:val="0"/>
          <w:marRight w:val="0"/>
          <w:marTop w:val="0"/>
          <w:marBottom w:val="0"/>
          <w:divBdr>
            <w:top w:val="none" w:sz="0" w:space="0" w:color="auto"/>
            <w:left w:val="none" w:sz="0" w:space="0" w:color="auto"/>
            <w:bottom w:val="none" w:sz="0" w:space="0" w:color="auto"/>
            <w:right w:val="none" w:sz="0" w:space="0" w:color="auto"/>
          </w:divBdr>
          <w:divsChild>
            <w:div w:id="459686105">
              <w:marLeft w:val="0"/>
              <w:marRight w:val="0"/>
              <w:marTop w:val="0"/>
              <w:marBottom w:val="0"/>
              <w:divBdr>
                <w:top w:val="none" w:sz="0" w:space="0" w:color="auto"/>
                <w:left w:val="none" w:sz="0" w:space="0" w:color="auto"/>
                <w:bottom w:val="none" w:sz="0" w:space="0" w:color="auto"/>
                <w:right w:val="none" w:sz="0" w:space="0" w:color="auto"/>
              </w:divBdr>
            </w:div>
          </w:divsChild>
        </w:div>
        <w:div w:id="1412505091">
          <w:marLeft w:val="0"/>
          <w:marRight w:val="0"/>
          <w:marTop w:val="0"/>
          <w:marBottom w:val="0"/>
          <w:divBdr>
            <w:top w:val="none" w:sz="0" w:space="0" w:color="auto"/>
            <w:left w:val="none" w:sz="0" w:space="0" w:color="auto"/>
            <w:bottom w:val="none" w:sz="0" w:space="0" w:color="auto"/>
            <w:right w:val="none" w:sz="0" w:space="0" w:color="auto"/>
          </w:divBdr>
          <w:divsChild>
            <w:div w:id="174803452">
              <w:marLeft w:val="0"/>
              <w:marRight w:val="0"/>
              <w:marTop w:val="0"/>
              <w:marBottom w:val="0"/>
              <w:divBdr>
                <w:top w:val="none" w:sz="0" w:space="0" w:color="auto"/>
                <w:left w:val="none" w:sz="0" w:space="0" w:color="auto"/>
                <w:bottom w:val="none" w:sz="0" w:space="0" w:color="auto"/>
                <w:right w:val="none" w:sz="0" w:space="0" w:color="auto"/>
              </w:divBdr>
            </w:div>
          </w:divsChild>
        </w:div>
        <w:div w:id="548147906">
          <w:marLeft w:val="0"/>
          <w:marRight w:val="0"/>
          <w:marTop w:val="0"/>
          <w:marBottom w:val="0"/>
          <w:divBdr>
            <w:top w:val="none" w:sz="0" w:space="0" w:color="auto"/>
            <w:left w:val="none" w:sz="0" w:space="0" w:color="auto"/>
            <w:bottom w:val="none" w:sz="0" w:space="0" w:color="auto"/>
            <w:right w:val="none" w:sz="0" w:space="0" w:color="auto"/>
          </w:divBdr>
          <w:divsChild>
            <w:div w:id="1659914830">
              <w:marLeft w:val="0"/>
              <w:marRight w:val="0"/>
              <w:marTop w:val="0"/>
              <w:marBottom w:val="0"/>
              <w:divBdr>
                <w:top w:val="none" w:sz="0" w:space="0" w:color="auto"/>
                <w:left w:val="none" w:sz="0" w:space="0" w:color="auto"/>
                <w:bottom w:val="none" w:sz="0" w:space="0" w:color="auto"/>
                <w:right w:val="none" w:sz="0" w:space="0" w:color="auto"/>
              </w:divBdr>
            </w:div>
          </w:divsChild>
        </w:div>
        <w:div w:id="850068097">
          <w:marLeft w:val="0"/>
          <w:marRight w:val="0"/>
          <w:marTop w:val="0"/>
          <w:marBottom w:val="0"/>
          <w:divBdr>
            <w:top w:val="none" w:sz="0" w:space="0" w:color="auto"/>
            <w:left w:val="none" w:sz="0" w:space="0" w:color="auto"/>
            <w:bottom w:val="none" w:sz="0" w:space="0" w:color="auto"/>
            <w:right w:val="none" w:sz="0" w:space="0" w:color="auto"/>
          </w:divBdr>
          <w:divsChild>
            <w:div w:id="820734121">
              <w:marLeft w:val="0"/>
              <w:marRight w:val="0"/>
              <w:marTop w:val="0"/>
              <w:marBottom w:val="0"/>
              <w:divBdr>
                <w:top w:val="none" w:sz="0" w:space="0" w:color="auto"/>
                <w:left w:val="none" w:sz="0" w:space="0" w:color="auto"/>
                <w:bottom w:val="none" w:sz="0" w:space="0" w:color="auto"/>
                <w:right w:val="none" w:sz="0" w:space="0" w:color="auto"/>
              </w:divBdr>
            </w:div>
          </w:divsChild>
        </w:div>
        <w:div w:id="39062159">
          <w:marLeft w:val="0"/>
          <w:marRight w:val="0"/>
          <w:marTop w:val="0"/>
          <w:marBottom w:val="0"/>
          <w:divBdr>
            <w:top w:val="none" w:sz="0" w:space="0" w:color="auto"/>
            <w:left w:val="none" w:sz="0" w:space="0" w:color="auto"/>
            <w:bottom w:val="none" w:sz="0" w:space="0" w:color="auto"/>
            <w:right w:val="none" w:sz="0" w:space="0" w:color="auto"/>
          </w:divBdr>
          <w:divsChild>
            <w:div w:id="513769434">
              <w:marLeft w:val="0"/>
              <w:marRight w:val="0"/>
              <w:marTop w:val="0"/>
              <w:marBottom w:val="0"/>
              <w:divBdr>
                <w:top w:val="none" w:sz="0" w:space="0" w:color="auto"/>
                <w:left w:val="none" w:sz="0" w:space="0" w:color="auto"/>
                <w:bottom w:val="none" w:sz="0" w:space="0" w:color="auto"/>
                <w:right w:val="none" w:sz="0" w:space="0" w:color="auto"/>
              </w:divBdr>
            </w:div>
          </w:divsChild>
        </w:div>
        <w:div w:id="600801228">
          <w:marLeft w:val="0"/>
          <w:marRight w:val="0"/>
          <w:marTop w:val="0"/>
          <w:marBottom w:val="0"/>
          <w:divBdr>
            <w:top w:val="none" w:sz="0" w:space="0" w:color="auto"/>
            <w:left w:val="none" w:sz="0" w:space="0" w:color="auto"/>
            <w:bottom w:val="none" w:sz="0" w:space="0" w:color="auto"/>
            <w:right w:val="none" w:sz="0" w:space="0" w:color="auto"/>
          </w:divBdr>
          <w:divsChild>
            <w:div w:id="144123978">
              <w:marLeft w:val="0"/>
              <w:marRight w:val="0"/>
              <w:marTop w:val="0"/>
              <w:marBottom w:val="0"/>
              <w:divBdr>
                <w:top w:val="none" w:sz="0" w:space="0" w:color="auto"/>
                <w:left w:val="none" w:sz="0" w:space="0" w:color="auto"/>
                <w:bottom w:val="none" w:sz="0" w:space="0" w:color="auto"/>
                <w:right w:val="none" w:sz="0" w:space="0" w:color="auto"/>
              </w:divBdr>
            </w:div>
          </w:divsChild>
        </w:div>
        <w:div w:id="740253535">
          <w:marLeft w:val="0"/>
          <w:marRight w:val="0"/>
          <w:marTop w:val="0"/>
          <w:marBottom w:val="0"/>
          <w:divBdr>
            <w:top w:val="none" w:sz="0" w:space="0" w:color="auto"/>
            <w:left w:val="none" w:sz="0" w:space="0" w:color="auto"/>
            <w:bottom w:val="none" w:sz="0" w:space="0" w:color="auto"/>
            <w:right w:val="none" w:sz="0" w:space="0" w:color="auto"/>
          </w:divBdr>
          <w:divsChild>
            <w:div w:id="1926722966">
              <w:marLeft w:val="0"/>
              <w:marRight w:val="0"/>
              <w:marTop w:val="0"/>
              <w:marBottom w:val="0"/>
              <w:divBdr>
                <w:top w:val="none" w:sz="0" w:space="0" w:color="auto"/>
                <w:left w:val="none" w:sz="0" w:space="0" w:color="auto"/>
                <w:bottom w:val="none" w:sz="0" w:space="0" w:color="auto"/>
                <w:right w:val="none" w:sz="0" w:space="0" w:color="auto"/>
              </w:divBdr>
            </w:div>
          </w:divsChild>
        </w:div>
        <w:div w:id="1681082088">
          <w:marLeft w:val="0"/>
          <w:marRight w:val="0"/>
          <w:marTop w:val="0"/>
          <w:marBottom w:val="0"/>
          <w:divBdr>
            <w:top w:val="none" w:sz="0" w:space="0" w:color="auto"/>
            <w:left w:val="none" w:sz="0" w:space="0" w:color="auto"/>
            <w:bottom w:val="none" w:sz="0" w:space="0" w:color="auto"/>
            <w:right w:val="none" w:sz="0" w:space="0" w:color="auto"/>
          </w:divBdr>
          <w:divsChild>
            <w:div w:id="1607930440">
              <w:marLeft w:val="0"/>
              <w:marRight w:val="0"/>
              <w:marTop w:val="0"/>
              <w:marBottom w:val="0"/>
              <w:divBdr>
                <w:top w:val="none" w:sz="0" w:space="0" w:color="auto"/>
                <w:left w:val="none" w:sz="0" w:space="0" w:color="auto"/>
                <w:bottom w:val="none" w:sz="0" w:space="0" w:color="auto"/>
                <w:right w:val="none" w:sz="0" w:space="0" w:color="auto"/>
              </w:divBdr>
            </w:div>
          </w:divsChild>
        </w:div>
        <w:div w:id="1529676916">
          <w:marLeft w:val="0"/>
          <w:marRight w:val="0"/>
          <w:marTop w:val="0"/>
          <w:marBottom w:val="0"/>
          <w:divBdr>
            <w:top w:val="none" w:sz="0" w:space="0" w:color="auto"/>
            <w:left w:val="none" w:sz="0" w:space="0" w:color="auto"/>
            <w:bottom w:val="none" w:sz="0" w:space="0" w:color="auto"/>
            <w:right w:val="none" w:sz="0" w:space="0" w:color="auto"/>
          </w:divBdr>
          <w:divsChild>
            <w:div w:id="1640576253">
              <w:marLeft w:val="0"/>
              <w:marRight w:val="0"/>
              <w:marTop w:val="0"/>
              <w:marBottom w:val="0"/>
              <w:divBdr>
                <w:top w:val="none" w:sz="0" w:space="0" w:color="auto"/>
                <w:left w:val="none" w:sz="0" w:space="0" w:color="auto"/>
                <w:bottom w:val="none" w:sz="0" w:space="0" w:color="auto"/>
                <w:right w:val="none" w:sz="0" w:space="0" w:color="auto"/>
              </w:divBdr>
            </w:div>
          </w:divsChild>
        </w:div>
        <w:div w:id="1869176442">
          <w:marLeft w:val="0"/>
          <w:marRight w:val="0"/>
          <w:marTop w:val="0"/>
          <w:marBottom w:val="0"/>
          <w:divBdr>
            <w:top w:val="none" w:sz="0" w:space="0" w:color="auto"/>
            <w:left w:val="none" w:sz="0" w:space="0" w:color="auto"/>
            <w:bottom w:val="none" w:sz="0" w:space="0" w:color="auto"/>
            <w:right w:val="none" w:sz="0" w:space="0" w:color="auto"/>
          </w:divBdr>
          <w:divsChild>
            <w:div w:id="1424834894">
              <w:marLeft w:val="0"/>
              <w:marRight w:val="0"/>
              <w:marTop w:val="0"/>
              <w:marBottom w:val="0"/>
              <w:divBdr>
                <w:top w:val="none" w:sz="0" w:space="0" w:color="auto"/>
                <w:left w:val="none" w:sz="0" w:space="0" w:color="auto"/>
                <w:bottom w:val="none" w:sz="0" w:space="0" w:color="auto"/>
                <w:right w:val="none" w:sz="0" w:space="0" w:color="auto"/>
              </w:divBdr>
            </w:div>
          </w:divsChild>
        </w:div>
        <w:div w:id="1327709870">
          <w:marLeft w:val="0"/>
          <w:marRight w:val="0"/>
          <w:marTop w:val="0"/>
          <w:marBottom w:val="0"/>
          <w:divBdr>
            <w:top w:val="none" w:sz="0" w:space="0" w:color="auto"/>
            <w:left w:val="none" w:sz="0" w:space="0" w:color="auto"/>
            <w:bottom w:val="none" w:sz="0" w:space="0" w:color="auto"/>
            <w:right w:val="none" w:sz="0" w:space="0" w:color="auto"/>
          </w:divBdr>
          <w:divsChild>
            <w:div w:id="347758697">
              <w:marLeft w:val="0"/>
              <w:marRight w:val="0"/>
              <w:marTop w:val="0"/>
              <w:marBottom w:val="0"/>
              <w:divBdr>
                <w:top w:val="none" w:sz="0" w:space="0" w:color="auto"/>
                <w:left w:val="none" w:sz="0" w:space="0" w:color="auto"/>
                <w:bottom w:val="none" w:sz="0" w:space="0" w:color="auto"/>
                <w:right w:val="none" w:sz="0" w:space="0" w:color="auto"/>
              </w:divBdr>
            </w:div>
          </w:divsChild>
        </w:div>
        <w:div w:id="1412628757">
          <w:marLeft w:val="0"/>
          <w:marRight w:val="0"/>
          <w:marTop w:val="0"/>
          <w:marBottom w:val="0"/>
          <w:divBdr>
            <w:top w:val="none" w:sz="0" w:space="0" w:color="auto"/>
            <w:left w:val="none" w:sz="0" w:space="0" w:color="auto"/>
            <w:bottom w:val="none" w:sz="0" w:space="0" w:color="auto"/>
            <w:right w:val="none" w:sz="0" w:space="0" w:color="auto"/>
          </w:divBdr>
          <w:divsChild>
            <w:div w:id="549808815">
              <w:marLeft w:val="0"/>
              <w:marRight w:val="0"/>
              <w:marTop w:val="0"/>
              <w:marBottom w:val="0"/>
              <w:divBdr>
                <w:top w:val="none" w:sz="0" w:space="0" w:color="auto"/>
                <w:left w:val="none" w:sz="0" w:space="0" w:color="auto"/>
                <w:bottom w:val="none" w:sz="0" w:space="0" w:color="auto"/>
                <w:right w:val="none" w:sz="0" w:space="0" w:color="auto"/>
              </w:divBdr>
            </w:div>
          </w:divsChild>
        </w:div>
        <w:div w:id="1019508026">
          <w:marLeft w:val="0"/>
          <w:marRight w:val="0"/>
          <w:marTop w:val="0"/>
          <w:marBottom w:val="0"/>
          <w:divBdr>
            <w:top w:val="none" w:sz="0" w:space="0" w:color="auto"/>
            <w:left w:val="none" w:sz="0" w:space="0" w:color="auto"/>
            <w:bottom w:val="none" w:sz="0" w:space="0" w:color="auto"/>
            <w:right w:val="none" w:sz="0" w:space="0" w:color="auto"/>
          </w:divBdr>
          <w:divsChild>
            <w:div w:id="458573187">
              <w:marLeft w:val="0"/>
              <w:marRight w:val="0"/>
              <w:marTop w:val="0"/>
              <w:marBottom w:val="0"/>
              <w:divBdr>
                <w:top w:val="none" w:sz="0" w:space="0" w:color="auto"/>
                <w:left w:val="none" w:sz="0" w:space="0" w:color="auto"/>
                <w:bottom w:val="none" w:sz="0" w:space="0" w:color="auto"/>
                <w:right w:val="none" w:sz="0" w:space="0" w:color="auto"/>
              </w:divBdr>
            </w:div>
          </w:divsChild>
        </w:div>
        <w:div w:id="1274750390">
          <w:marLeft w:val="0"/>
          <w:marRight w:val="0"/>
          <w:marTop w:val="0"/>
          <w:marBottom w:val="0"/>
          <w:divBdr>
            <w:top w:val="none" w:sz="0" w:space="0" w:color="auto"/>
            <w:left w:val="none" w:sz="0" w:space="0" w:color="auto"/>
            <w:bottom w:val="none" w:sz="0" w:space="0" w:color="auto"/>
            <w:right w:val="none" w:sz="0" w:space="0" w:color="auto"/>
          </w:divBdr>
          <w:divsChild>
            <w:div w:id="1848514700">
              <w:marLeft w:val="0"/>
              <w:marRight w:val="0"/>
              <w:marTop w:val="0"/>
              <w:marBottom w:val="0"/>
              <w:divBdr>
                <w:top w:val="none" w:sz="0" w:space="0" w:color="auto"/>
                <w:left w:val="none" w:sz="0" w:space="0" w:color="auto"/>
                <w:bottom w:val="none" w:sz="0" w:space="0" w:color="auto"/>
                <w:right w:val="none" w:sz="0" w:space="0" w:color="auto"/>
              </w:divBdr>
            </w:div>
          </w:divsChild>
        </w:div>
        <w:div w:id="2082949072">
          <w:marLeft w:val="0"/>
          <w:marRight w:val="0"/>
          <w:marTop w:val="0"/>
          <w:marBottom w:val="0"/>
          <w:divBdr>
            <w:top w:val="none" w:sz="0" w:space="0" w:color="auto"/>
            <w:left w:val="none" w:sz="0" w:space="0" w:color="auto"/>
            <w:bottom w:val="none" w:sz="0" w:space="0" w:color="auto"/>
            <w:right w:val="none" w:sz="0" w:space="0" w:color="auto"/>
          </w:divBdr>
          <w:divsChild>
            <w:div w:id="1483736201">
              <w:marLeft w:val="0"/>
              <w:marRight w:val="0"/>
              <w:marTop w:val="0"/>
              <w:marBottom w:val="0"/>
              <w:divBdr>
                <w:top w:val="none" w:sz="0" w:space="0" w:color="auto"/>
                <w:left w:val="none" w:sz="0" w:space="0" w:color="auto"/>
                <w:bottom w:val="none" w:sz="0" w:space="0" w:color="auto"/>
                <w:right w:val="none" w:sz="0" w:space="0" w:color="auto"/>
              </w:divBdr>
            </w:div>
          </w:divsChild>
        </w:div>
        <w:div w:id="636952011">
          <w:marLeft w:val="0"/>
          <w:marRight w:val="0"/>
          <w:marTop w:val="0"/>
          <w:marBottom w:val="0"/>
          <w:divBdr>
            <w:top w:val="none" w:sz="0" w:space="0" w:color="auto"/>
            <w:left w:val="none" w:sz="0" w:space="0" w:color="auto"/>
            <w:bottom w:val="none" w:sz="0" w:space="0" w:color="auto"/>
            <w:right w:val="none" w:sz="0" w:space="0" w:color="auto"/>
          </w:divBdr>
          <w:divsChild>
            <w:div w:id="435055728">
              <w:marLeft w:val="0"/>
              <w:marRight w:val="0"/>
              <w:marTop w:val="0"/>
              <w:marBottom w:val="0"/>
              <w:divBdr>
                <w:top w:val="none" w:sz="0" w:space="0" w:color="auto"/>
                <w:left w:val="none" w:sz="0" w:space="0" w:color="auto"/>
                <w:bottom w:val="none" w:sz="0" w:space="0" w:color="auto"/>
                <w:right w:val="none" w:sz="0" w:space="0" w:color="auto"/>
              </w:divBdr>
            </w:div>
          </w:divsChild>
        </w:div>
        <w:div w:id="1477647787">
          <w:marLeft w:val="0"/>
          <w:marRight w:val="0"/>
          <w:marTop w:val="0"/>
          <w:marBottom w:val="0"/>
          <w:divBdr>
            <w:top w:val="none" w:sz="0" w:space="0" w:color="auto"/>
            <w:left w:val="none" w:sz="0" w:space="0" w:color="auto"/>
            <w:bottom w:val="none" w:sz="0" w:space="0" w:color="auto"/>
            <w:right w:val="none" w:sz="0" w:space="0" w:color="auto"/>
          </w:divBdr>
          <w:divsChild>
            <w:div w:id="2088263559">
              <w:marLeft w:val="0"/>
              <w:marRight w:val="0"/>
              <w:marTop w:val="0"/>
              <w:marBottom w:val="0"/>
              <w:divBdr>
                <w:top w:val="none" w:sz="0" w:space="0" w:color="auto"/>
                <w:left w:val="none" w:sz="0" w:space="0" w:color="auto"/>
                <w:bottom w:val="none" w:sz="0" w:space="0" w:color="auto"/>
                <w:right w:val="none" w:sz="0" w:space="0" w:color="auto"/>
              </w:divBdr>
            </w:div>
          </w:divsChild>
        </w:div>
        <w:div w:id="303195501">
          <w:marLeft w:val="0"/>
          <w:marRight w:val="0"/>
          <w:marTop w:val="0"/>
          <w:marBottom w:val="0"/>
          <w:divBdr>
            <w:top w:val="none" w:sz="0" w:space="0" w:color="auto"/>
            <w:left w:val="none" w:sz="0" w:space="0" w:color="auto"/>
            <w:bottom w:val="none" w:sz="0" w:space="0" w:color="auto"/>
            <w:right w:val="none" w:sz="0" w:space="0" w:color="auto"/>
          </w:divBdr>
          <w:divsChild>
            <w:div w:id="732434744">
              <w:marLeft w:val="0"/>
              <w:marRight w:val="0"/>
              <w:marTop w:val="0"/>
              <w:marBottom w:val="0"/>
              <w:divBdr>
                <w:top w:val="none" w:sz="0" w:space="0" w:color="auto"/>
                <w:left w:val="none" w:sz="0" w:space="0" w:color="auto"/>
                <w:bottom w:val="none" w:sz="0" w:space="0" w:color="auto"/>
                <w:right w:val="none" w:sz="0" w:space="0" w:color="auto"/>
              </w:divBdr>
            </w:div>
          </w:divsChild>
        </w:div>
        <w:div w:id="818421628">
          <w:marLeft w:val="0"/>
          <w:marRight w:val="0"/>
          <w:marTop w:val="0"/>
          <w:marBottom w:val="0"/>
          <w:divBdr>
            <w:top w:val="none" w:sz="0" w:space="0" w:color="auto"/>
            <w:left w:val="none" w:sz="0" w:space="0" w:color="auto"/>
            <w:bottom w:val="none" w:sz="0" w:space="0" w:color="auto"/>
            <w:right w:val="none" w:sz="0" w:space="0" w:color="auto"/>
          </w:divBdr>
          <w:divsChild>
            <w:div w:id="868761349">
              <w:marLeft w:val="0"/>
              <w:marRight w:val="0"/>
              <w:marTop w:val="0"/>
              <w:marBottom w:val="0"/>
              <w:divBdr>
                <w:top w:val="none" w:sz="0" w:space="0" w:color="auto"/>
                <w:left w:val="none" w:sz="0" w:space="0" w:color="auto"/>
                <w:bottom w:val="none" w:sz="0" w:space="0" w:color="auto"/>
                <w:right w:val="none" w:sz="0" w:space="0" w:color="auto"/>
              </w:divBdr>
            </w:div>
          </w:divsChild>
        </w:div>
        <w:div w:id="493301978">
          <w:marLeft w:val="0"/>
          <w:marRight w:val="0"/>
          <w:marTop w:val="0"/>
          <w:marBottom w:val="0"/>
          <w:divBdr>
            <w:top w:val="none" w:sz="0" w:space="0" w:color="auto"/>
            <w:left w:val="none" w:sz="0" w:space="0" w:color="auto"/>
            <w:bottom w:val="none" w:sz="0" w:space="0" w:color="auto"/>
            <w:right w:val="none" w:sz="0" w:space="0" w:color="auto"/>
          </w:divBdr>
          <w:divsChild>
            <w:div w:id="1897158723">
              <w:marLeft w:val="0"/>
              <w:marRight w:val="0"/>
              <w:marTop w:val="0"/>
              <w:marBottom w:val="0"/>
              <w:divBdr>
                <w:top w:val="none" w:sz="0" w:space="0" w:color="auto"/>
                <w:left w:val="none" w:sz="0" w:space="0" w:color="auto"/>
                <w:bottom w:val="none" w:sz="0" w:space="0" w:color="auto"/>
                <w:right w:val="none" w:sz="0" w:space="0" w:color="auto"/>
              </w:divBdr>
            </w:div>
          </w:divsChild>
        </w:div>
        <w:div w:id="1842507024">
          <w:marLeft w:val="0"/>
          <w:marRight w:val="0"/>
          <w:marTop w:val="0"/>
          <w:marBottom w:val="0"/>
          <w:divBdr>
            <w:top w:val="none" w:sz="0" w:space="0" w:color="auto"/>
            <w:left w:val="none" w:sz="0" w:space="0" w:color="auto"/>
            <w:bottom w:val="none" w:sz="0" w:space="0" w:color="auto"/>
            <w:right w:val="none" w:sz="0" w:space="0" w:color="auto"/>
          </w:divBdr>
          <w:divsChild>
            <w:div w:id="982736612">
              <w:marLeft w:val="0"/>
              <w:marRight w:val="0"/>
              <w:marTop w:val="0"/>
              <w:marBottom w:val="0"/>
              <w:divBdr>
                <w:top w:val="none" w:sz="0" w:space="0" w:color="auto"/>
                <w:left w:val="none" w:sz="0" w:space="0" w:color="auto"/>
                <w:bottom w:val="none" w:sz="0" w:space="0" w:color="auto"/>
                <w:right w:val="none" w:sz="0" w:space="0" w:color="auto"/>
              </w:divBdr>
            </w:div>
          </w:divsChild>
        </w:div>
        <w:div w:id="1087995663">
          <w:marLeft w:val="0"/>
          <w:marRight w:val="0"/>
          <w:marTop w:val="0"/>
          <w:marBottom w:val="0"/>
          <w:divBdr>
            <w:top w:val="none" w:sz="0" w:space="0" w:color="auto"/>
            <w:left w:val="none" w:sz="0" w:space="0" w:color="auto"/>
            <w:bottom w:val="none" w:sz="0" w:space="0" w:color="auto"/>
            <w:right w:val="none" w:sz="0" w:space="0" w:color="auto"/>
          </w:divBdr>
          <w:divsChild>
            <w:div w:id="679239915">
              <w:marLeft w:val="0"/>
              <w:marRight w:val="0"/>
              <w:marTop w:val="0"/>
              <w:marBottom w:val="0"/>
              <w:divBdr>
                <w:top w:val="none" w:sz="0" w:space="0" w:color="auto"/>
                <w:left w:val="none" w:sz="0" w:space="0" w:color="auto"/>
                <w:bottom w:val="none" w:sz="0" w:space="0" w:color="auto"/>
                <w:right w:val="none" w:sz="0" w:space="0" w:color="auto"/>
              </w:divBdr>
            </w:div>
          </w:divsChild>
        </w:div>
        <w:div w:id="1159341936">
          <w:marLeft w:val="0"/>
          <w:marRight w:val="0"/>
          <w:marTop w:val="0"/>
          <w:marBottom w:val="0"/>
          <w:divBdr>
            <w:top w:val="none" w:sz="0" w:space="0" w:color="auto"/>
            <w:left w:val="none" w:sz="0" w:space="0" w:color="auto"/>
            <w:bottom w:val="none" w:sz="0" w:space="0" w:color="auto"/>
            <w:right w:val="none" w:sz="0" w:space="0" w:color="auto"/>
          </w:divBdr>
          <w:divsChild>
            <w:div w:id="109009995">
              <w:marLeft w:val="0"/>
              <w:marRight w:val="0"/>
              <w:marTop w:val="0"/>
              <w:marBottom w:val="0"/>
              <w:divBdr>
                <w:top w:val="none" w:sz="0" w:space="0" w:color="auto"/>
                <w:left w:val="none" w:sz="0" w:space="0" w:color="auto"/>
                <w:bottom w:val="none" w:sz="0" w:space="0" w:color="auto"/>
                <w:right w:val="none" w:sz="0" w:space="0" w:color="auto"/>
              </w:divBdr>
            </w:div>
          </w:divsChild>
        </w:div>
        <w:div w:id="456072544">
          <w:marLeft w:val="0"/>
          <w:marRight w:val="0"/>
          <w:marTop w:val="0"/>
          <w:marBottom w:val="0"/>
          <w:divBdr>
            <w:top w:val="none" w:sz="0" w:space="0" w:color="auto"/>
            <w:left w:val="none" w:sz="0" w:space="0" w:color="auto"/>
            <w:bottom w:val="none" w:sz="0" w:space="0" w:color="auto"/>
            <w:right w:val="none" w:sz="0" w:space="0" w:color="auto"/>
          </w:divBdr>
          <w:divsChild>
            <w:div w:id="51395882">
              <w:marLeft w:val="0"/>
              <w:marRight w:val="0"/>
              <w:marTop w:val="0"/>
              <w:marBottom w:val="0"/>
              <w:divBdr>
                <w:top w:val="none" w:sz="0" w:space="0" w:color="auto"/>
                <w:left w:val="none" w:sz="0" w:space="0" w:color="auto"/>
                <w:bottom w:val="none" w:sz="0" w:space="0" w:color="auto"/>
                <w:right w:val="none" w:sz="0" w:space="0" w:color="auto"/>
              </w:divBdr>
            </w:div>
          </w:divsChild>
        </w:div>
        <w:div w:id="1271662475">
          <w:marLeft w:val="0"/>
          <w:marRight w:val="0"/>
          <w:marTop w:val="0"/>
          <w:marBottom w:val="0"/>
          <w:divBdr>
            <w:top w:val="none" w:sz="0" w:space="0" w:color="auto"/>
            <w:left w:val="none" w:sz="0" w:space="0" w:color="auto"/>
            <w:bottom w:val="none" w:sz="0" w:space="0" w:color="auto"/>
            <w:right w:val="none" w:sz="0" w:space="0" w:color="auto"/>
          </w:divBdr>
          <w:divsChild>
            <w:div w:id="110443953">
              <w:marLeft w:val="0"/>
              <w:marRight w:val="0"/>
              <w:marTop w:val="0"/>
              <w:marBottom w:val="0"/>
              <w:divBdr>
                <w:top w:val="none" w:sz="0" w:space="0" w:color="auto"/>
                <w:left w:val="none" w:sz="0" w:space="0" w:color="auto"/>
                <w:bottom w:val="none" w:sz="0" w:space="0" w:color="auto"/>
                <w:right w:val="none" w:sz="0" w:space="0" w:color="auto"/>
              </w:divBdr>
            </w:div>
          </w:divsChild>
        </w:div>
        <w:div w:id="1945308009">
          <w:marLeft w:val="0"/>
          <w:marRight w:val="0"/>
          <w:marTop w:val="0"/>
          <w:marBottom w:val="0"/>
          <w:divBdr>
            <w:top w:val="none" w:sz="0" w:space="0" w:color="auto"/>
            <w:left w:val="none" w:sz="0" w:space="0" w:color="auto"/>
            <w:bottom w:val="none" w:sz="0" w:space="0" w:color="auto"/>
            <w:right w:val="none" w:sz="0" w:space="0" w:color="auto"/>
          </w:divBdr>
          <w:divsChild>
            <w:div w:id="1742293077">
              <w:marLeft w:val="0"/>
              <w:marRight w:val="0"/>
              <w:marTop w:val="0"/>
              <w:marBottom w:val="0"/>
              <w:divBdr>
                <w:top w:val="none" w:sz="0" w:space="0" w:color="auto"/>
                <w:left w:val="none" w:sz="0" w:space="0" w:color="auto"/>
                <w:bottom w:val="none" w:sz="0" w:space="0" w:color="auto"/>
                <w:right w:val="none" w:sz="0" w:space="0" w:color="auto"/>
              </w:divBdr>
            </w:div>
          </w:divsChild>
        </w:div>
        <w:div w:id="277417242">
          <w:marLeft w:val="0"/>
          <w:marRight w:val="0"/>
          <w:marTop w:val="0"/>
          <w:marBottom w:val="0"/>
          <w:divBdr>
            <w:top w:val="none" w:sz="0" w:space="0" w:color="auto"/>
            <w:left w:val="none" w:sz="0" w:space="0" w:color="auto"/>
            <w:bottom w:val="none" w:sz="0" w:space="0" w:color="auto"/>
            <w:right w:val="none" w:sz="0" w:space="0" w:color="auto"/>
          </w:divBdr>
          <w:divsChild>
            <w:div w:id="1222402285">
              <w:marLeft w:val="0"/>
              <w:marRight w:val="0"/>
              <w:marTop w:val="0"/>
              <w:marBottom w:val="0"/>
              <w:divBdr>
                <w:top w:val="none" w:sz="0" w:space="0" w:color="auto"/>
                <w:left w:val="none" w:sz="0" w:space="0" w:color="auto"/>
                <w:bottom w:val="none" w:sz="0" w:space="0" w:color="auto"/>
                <w:right w:val="none" w:sz="0" w:space="0" w:color="auto"/>
              </w:divBdr>
            </w:div>
          </w:divsChild>
        </w:div>
        <w:div w:id="1948123155">
          <w:marLeft w:val="0"/>
          <w:marRight w:val="0"/>
          <w:marTop w:val="0"/>
          <w:marBottom w:val="0"/>
          <w:divBdr>
            <w:top w:val="none" w:sz="0" w:space="0" w:color="auto"/>
            <w:left w:val="none" w:sz="0" w:space="0" w:color="auto"/>
            <w:bottom w:val="none" w:sz="0" w:space="0" w:color="auto"/>
            <w:right w:val="none" w:sz="0" w:space="0" w:color="auto"/>
          </w:divBdr>
          <w:divsChild>
            <w:div w:id="820002343">
              <w:marLeft w:val="0"/>
              <w:marRight w:val="0"/>
              <w:marTop w:val="0"/>
              <w:marBottom w:val="0"/>
              <w:divBdr>
                <w:top w:val="none" w:sz="0" w:space="0" w:color="auto"/>
                <w:left w:val="none" w:sz="0" w:space="0" w:color="auto"/>
                <w:bottom w:val="none" w:sz="0" w:space="0" w:color="auto"/>
                <w:right w:val="none" w:sz="0" w:space="0" w:color="auto"/>
              </w:divBdr>
            </w:div>
          </w:divsChild>
        </w:div>
        <w:div w:id="2115903377">
          <w:marLeft w:val="0"/>
          <w:marRight w:val="0"/>
          <w:marTop w:val="0"/>
          <w:marBottom w:val="0"/>
          <w:divBdr>
            <w:top w:val="none" w:sz="0" w:space="0" w:color="auto"/>
            <w:left w:val="none" w:sz="0" w:space="0" w:color="auto"/>
            <w:bottom w:val="none" w:sz="0" w:space="0" w:color="auto"/>
            <w:right w:val="none" w:sz="0" w:space="0" w:color="auto"/>
          </w:divBdr>
          <w:divsChild>
            <w:div w:id="1326057272">
              <w:marLeft w:val="0"/>
              <w:marRight w:val="0"/>
              <w:marTop w:val="0"/>
              <w:marBottom w:val="0"/>
              <w:divBdr>
                <w:top w:val="none" w:sz="0" w:space="0" w:color="auto"/>
                <w:left w:val="none" w:sz="0" w:space="0" w:color="auto"/>
                <w:bottom w:val="none" w:sz="0" w:space="0" w:color="auto"/>
                <w:right w:val="none" w:sz="0" w:space="0" w:color="auto"/>
              </w:divBdr>
            </w:div>
          </w:divsChild>
        </w:div>
        <w:div w:id="2102599391">
          <w:marLeft w:val="0"/>
          <w:marRight w:val="0"/>
          <w:marTop w:val="0"/>
          <w:marBottom w:val="0"/>
          <w:divBdr>
            <w:top w:val="none" w:sz="0" w:space="0" w:color="auto"/>
            <w:left w:val="none" w:sz="0" w:space="0" w:color="auto"/>
            <w:bottom w:val="none" w:sz="0" w:space="0" w:color="auto"/>
            <w:right w:val="none" w:sz="0" w:space="0" w:color="auto"/>
          </w:divBdr>
          <w:divsChild>
            <w:div w:id="127820967">
              <w:marLeft w:val="0"/>
              <w:marRight w:val="0"/>
              <w:marTop w:val="0"/>
              <w:marBottom w:val="0"/>
              <w:divBdr>
                <w:top w:val="none" w:sz="0" w:space="0" w:color="auto"/>
                <w:left w:val="none" w:sz="0" w:space="0" w:color="auto"/>
                <w:bottom w:val="none" w:sz="0" w:space="0" w:color="auto"/>
                <w:right w:val="none" w:sz="0" w:space="0" w:color="auto"/>
              </w:divBdr>
            </w:div>
          </w:divsChild>
        </w:div>
        <w:div w:id="369494689">
          <w:marLeft w:val="0"/>
          <w:marRight w:val="0"/>
          <w:marTop w:val="0"/>
          <w:marBottom w:val="0"/>
          <w:divBdr>
            <w:top w:val="none" w:sz="0" w:space="0" w:color="auto"/>
            <w:left w:val="none" w:sz="0" w:space="0" w:color="auto"/>
            <w:bottom w:val="none" w:sz="0" w:space="0" w:color="auto"/>
            <w:right w:val="none" w:sz="0" w:space="0" w:color="auto"/>
          </w:divBdr>
          <w:divsChild>
            <w:div w:id="1446314225">
              <w:marLeft w:val="0"/>
              <w:marRight w:val="0"/>
              <w:marTop w:val="0"/>
              <w:marBottom w:val="0"/>
              <w:divBdr>
                <w:top w:val="none" w:sz="0" w:space="0" w:color="auto"/>
                <w:left w:val="none" w:sz="0" w:space="0" w:color="auto"/>
                <w:bottom w:val="none" w:sz="0" w:space="0" w:color="auto"/>
                <w:right w:val="none" w:sz="0" w:space="0" w:color="auto"/>
              </w:divBdr>
            </w:div>
          </w:divsChild>
        </w:div>
        <w:div w:id="1364210483">
          <w:marLeft w:val="0"/>
          <w:marRight w:val="0"/>
          <w:marTop w:val="0"/>
          <w:marBottom w:val="0"/>
          <w:divBdr>
            <w:top w:val="none" w:sz="0" w:space="0" w:color="auto"/>
            <w:left w:val="none" w:sz="0" w:space="0" w:color="auto"/>
            <w:bottom w:val="none" w:sz="0" w:space="0" w:color="auto"/>
            <w:right w:val="none" w:sz="0" w:space="0" w:color="auto"/>
          </w:divBdr>
          <w:divsChild>
            <w:div w:id="1157839181">
              <w:marLeft w:val="0"/>
              <w:marRight w:val="0"/>
              <w:marTop w:val="0"/>
              <w:marBottom w:val="0"/>
              <w:divBdr>
                <w:top w:val="none" w:sz="0" w:space="0" w:color="auto"/>
                <w:left w:val="none" w:sz="0" w:space="0" w:color="auto"/>
                <w:bottom w:val="none" w:sz="0" w:space="0" w:color="auto"/>
                <w:right w:val="none" w:sz="0" w:space="0" w:color="auto"/>
              </w:divBdr>
            </w:div>
          </w:divsChild>
        </w:div>
        <w:div w:id="268589507">
          <w:marLeft w:val="0"/>
          <w:marRight w:val="0"/>
          <w:marTop w:val="0"/>
          <w:marBottom w:val="0"/>
          <w:divBdr>
            <w:top w:val="none" w:sz="0" w:space="0" w:color="auto"/>
            <w:left w:val="none" w:sz="0" w:space="0" w:color="auto"/>
            <w:bottom w:val="none" w:sz="0" w:space="0" w:color="auto"/>
            <w:right w:val="none" w:sz="0" w:space="0" w:color="auto"/>
          </w:divBdr>
          <w:divsChild>
            <w:div w:id="1270310583">
              <w:marLeft w:val="0"/>
              <w:marRight w:val="0"/>
              <w:marTop w:val="0"/>
              <w:marBottom w:val="0"/>
              <w:divBdr>
                <w:top w:val="none" w:sz="0" w:space="0" w:color="auto"/>
                <w:left w:val="none" w:sz="0" w:space="0" w:color="auto"/>
                <w:bottom w:val="none" w:sz="0" w:space="0" w:color="auto"/>
                <w:right w:val="none" w:sz="0" w:space="0" w:color="auto"/>
              </w:divBdr>
            </w:div>
          </w:divsChild>
        </w:div>
        <w:div w:id="1376395002">
          <w:marLeft w:val="0"/>
          <w:marRight w:val="0"/>
          <w:marTop w:val="0"/>
          <w:marBottom w:val="0"/>
          <w:divBdr>
            <w:top w:val="none" w:sz="0" w:space="0" w:color="auto"/>
            <w:left w:val="none" w:sz="0" w:space="0" w:color="auto"/>
            <w:bottom w:val="none" w:sz="0" w:space="0" w:color="auto"/>
            <w:right w:val="none" w:sz="0" w:space="0" w:color="auto"/>
          </w:divBdr>
          <w:divsChild>
            <w:div w:id="535586368">
              <w:marLeft w:val="0"/>
              <w:marRight w:val="0"/>
              <w:marTop w:val="0"/>
              <w:marBottom w:val="0"/>
              <w:divBdr>
                <w:top w:val="none" w:sz="0" w:space="0" w:color="auto"/>
                <w:left w:val="none" w:sz="0" w:space="0" w:color="auto"/>
                <w:bottom w:val="none" w:sz="0" w:space="0" w:color="auto"/>
                <w:right w:val="none" w:sz="0" w:space="0" w:color="auto"/>
              </w:divBdr>
            </w:div>
          </w:divsChild>
        </w:div>
        <w:div w:id="896941852">
          <w:marLeft w:val="0"/>
          <w:marRight w:val="0"/>
          <w:marTop w:val="0"/>
          <w:marBottom w:val="0"/>
          <w:divBdr>
            <w:top w:val="none" w:sz="0" w:space="0" w:color="auto"/>
            <w:left w:val="none" w:sz="0" w:space="0" w:color="auto"/>
            <w:bottom w:val="none" w:sz="0" w:space="0" w:color="auto"/>
            <w:right w:val="none" w:sz="0" w:space="0" w:color="auto"/>
          </w:divBdr>
          <w:divsChild>
            <w:div w:id="1927690339">
              <w:marLeft w:val="0"/>
              <w:marRight w:val="0"/>
              <w:marTop w:val="0"/>
              <w:marBottom w:val="0"/>
              <w:divBdr>
                <w:top w:val="none" w:sz="0" w:space="0" w:color="auto"/>
                <w:left w:val="none" w:sz="0" w:space="0" w:color="auto"/>
                <w:bottom w:val="none" w:sz="0" w:space="0" w:color="auto"/>
                <w:right w:val="none" w:sz="0" w:space="0" w:color="auto"/>
              </w:divBdr>
            </w:div>
          </w:divsChild>
        </w:div>
        <w:div w:id="683094964">
          <w:marLeft w:val="0"/>
          <w:marRight w:val="0"/>
          <w:marTop w:val="0"/>
          <w:marBottom w:val="0"/>
          <w:divBdr>
            <w:top w:val="none" w:sz="0" w:space="0" w:color="auto"/>
            <w:left w:val="none" w:sz="0" w:space="0" w:color="auto"/>
            <w:bottom w:val="none" w:sz="0" w:space="0" w:color="auto"/>
            <w:right w:val="none" w:sz="0" w:space="0" w:color="auto"/>
          </w:divBdr>
          <w:divsChild>
            <w:div w:id="549849567">
              <w:marLeft w:val="0"/>
              <w:marRight w:val="0"/>
              <w:marTop w:val="0"/>
              <w:marBottom w:val="0"/>
              <w:divBdr>
                <w:top w:val="none" w:sz="0" w:space="0" w:color="auto"/>
                <w:left w:val="none" w:sz="0" w:space="0" w:color="auto"/>
                <w:bottom w:val="none" w:sz="0" w:space="0" w:color="auto"/>
                <w:right w:val="none" w:sz="0" w:space="0" w:color="auto"/>
              </w:divBdr>
            </w:div>
          </w:divsChild>
        </w:div>
        <w:div w:id="509609017">
          <w:marLeft w:val="0"/>
          <w:marRight w:val="0"/>
          <w:marTop w:val="0"/>
          <w:marBottom w:val="0"/>
          <w:divBdr>
            <w:top w:val="none" w:sz="0" w:space="0" w:color="auto"/>
            <w:left w:val="none" w:sz="0" w:space="0" w:color="auto"/>
            <w:bottom w:val="none" w:sz="0" w:space="0" w:color="auto"/>
            <w:right w:val="none" w:sz="0" w:space="0" w:color="auto"/>
          </w:divBdr>
          <w:divsChild>
            <w:div w:id="564801086">
              <w:marLeft w:val="0"/>
              <w:marRight w:val="0"/>
              <w:marTop w:val="0"/>
              <w:marBottom w:val="0"/>
              <w:divBdr>
                <w:top w:val="none" w:sz="0" w:space="0" w:color="auto"/>
                <w:left w:val="none" w:sz="0" w:space="0" w:color="auto"/>
                <w:bottom w:val="none" w:sz="0" w:space="0" w:color="auto"/>
                <w:right w:val="none" w:sz="0" w:space="0" w:color="auto"/>
              </w:divBdr>
            </w:div>
          </w:divsChild>
        </w:div>
        <w:div w:id="1086268942">
          <w:marLeft w:val="0"/>
          <w:marRight w:val="0"/>
          <w:marTop w:val="0"/>
          <w:marBottom w:val="0"/>
          <w:divBdr>
            <w:top w:val="none" w:sz="0" w:space="0" w:color="auto"/>
            <w:left w:val="none" w:sz="0" w:space="0" w:color="auto"/>
            <w:bottom w:val="none" w:sz="0" w:space="0" w:color="auto"/>
            <w:right w:val="none" w:sz="0" w:space="0" w:color="auto"/>
          </w:divBdr>
          <w:divsChild>
            <w:div w:id="188373253">
              <w:marLeft w:val="0"/>
              <w:marRight w:val="0"/>
              <w:marTop w:val="0"/>
              <w:marBottom w:val="0"/>
              <w:divBdr>
                <w:top w:val="none" w:sz="0" w:space="0" w:color="auto"/>
                <w:left w:val="none" w:sz="0" w:space="0" w:color="auto"/>
                <w:bottom w:val="none" w:sz="0" w:space="0" w:color="auto"/>
                <w:right w:val="none" w:sz="0" w:space="0" w:color="auto"/>
              </w:divBdr>
            </w:div>
          </w:divsChild>
        </w:div>
        <w:div w:id="906650759">
          <w:marLeft w:val="0"/>
          <w:marRight w:val="0"/>
          <w:marTop w:val="0"/>
          <w:marBottom w:val="0"/>
          <w:divBdr>
            <w:top w:val="none" w:sz="0" w:space="0" w:color="auto"/>
            <w:left w:val="none" w:sz="0" w:space="0" w:color="auto"/>
            <w:bottom w:val="none" w:sz="0" w:space="0" w:color="auto"/>
            <w:right w:val="none" w:sz="0" w:space="0" w:color="auto"/>
          </w:divBdr>
          <w:divsChild>
            <w:div w:id="116140300">
              <w:marLeft w:val="0"/>
              <w:marRight w:val="0"/>
              <w:marTop w:val="0"/>
              <w:marBottom w:val="0"/>
              <w:divBdr>
                <w:top w:val="none" w:sz="0" w:space="0" w:color="auto"/>
                <w:left w:val="none" w:sz="0" w:space="0" w:color="auto"/>
                <w:bottom w:val="none" w:sz="0" w:space="0" w:color="auto"/>
                <w:right w:val="none" w:sz="0" w:space="0" w:color="auto"/>
              </w:divBdr>
            </w:div>
          </w:divsChild>
        </w:div>
        <w:div w:id="1768885746">
          <w:marLeft w:val="0"/>
          <w:marRight w:val="0"/>
          <w:marTop w:val="0"/>
          <w:marBottom w:val="0"/>
          <w:divBdr>
            <w:top w:val="none" w:sz="0" w:space="0" w:color="auto"/>
            <w:left w:val="none" w:sz="0" w:space="0" w:color="auto"/>
            <w:bottom w:val="none" w:sz="0" w:space="0" w:color="auto"/>
            <w:right w:val="none" w:sz="0" w:space="0" w:color="auto"/>
          </w:divBdr>
          <w:divsChild>
            <w:div w:id="973561348">
              <w:marLeft w:val="0"/>
              <w:marRight w:val="0"/>
              <w:marTop w:val="0"/>
              <w:marBottom w:val="0"/>
              <w:divBdr>
                <w:top w:val="none" w:sz="0" w:space="0" w:color="auto"/>
                <w:left w:val="none" w:sz="0" w:space="0" w:color="auto"/>
                <w:bottom w:val="none" w:sz="0" w:space="0" w:color="auto"/>
                <w:right w:val="none" w:sz="0" w:space="0" w:color="auto"/>
              </w:divBdr>
            </w:div>
          </w:divsChild>
        </w:div>
        <w:div w:id="342165909">
          <w:marLeft w:val="0"/>
          <w:marRight w:val="0"/>
          <w:marTop w:val="0"/>
          <w:marBottom w:val="0"/>
          <w:divBdr>
            <w:top w:val="none" w:sz="0" w:space="0" w:color="auto"/>
            <w:left w:val="none" w:sz="0" w:space="0" w:color="auto"/>
            <w:bottom w:val="none" w:sz="0" w:space="0" w:color="auto"/>
            <w:right w:val="none" w:sz="0" w:space="0" w:color="auto"/>
          </w:divBdr>
          <w:divsChild>
            <w:div w:id="15035690">
              <w:marLeft w:val="0"/>
              <w:marRight w:val="0"/>
              <w:marTop w:val="0"/>
              <w:marBottom w:val="0"/>
              <w:divBdr>
                <w:top w:val="none" w:sz="0" w:space="0" w:color="auto"/>
                <w:left w:val="none" w:sz="0" w:space="0" w:color="auto"/>
                <w:bottom w:val="none" w:sz="0" w:space="0" w:color="auto"/>
                <w:right w:val="none" w:sz="0" w:space="0" w:color="auto"/>
              </w:divBdr>
            </w:div>
          </w:divsChild>
        </w:div>
        <w:div w:id="1358040366">
          <w:marLeft w:val="0"/>
          <w:marRight w:val="0"/>
          <w:marTop w:val="0"/>
          <w:marBottom w:val="0"/>
          <w:divBdr>
            <w:top w:val="none" w:sz="0" w:space="0" w:color="auto"/>
            <w:left w:val="none" w:sz="0" w:space="0" w:color="auto"/>
            <w:bottom w:val="none" w:sz="0" w:space="0" w:color="auto"/>
            <w:right w:val="none" w:sz="0" w:space="0" w:color="auto"/>
          </w:divBdr>
          <w:divsChild>
            <w:div w:id="478231738">
              <w:marLeft w:val="0"/>
              <w:marRight w:val="0"/>
              <w:marTop w:val="0"/>
              <w:marBottom w:val="0"/>
              <w:divBdr>
                <w:top w:val="none" w:sz="0" w:space="0" w:color="auto"/>
                <w:left w:val="none" w:sz="0" w:space="0" w:color="auto"/>
                <w:bottom w:val="none" w:sz="0" w:space="0" w:color="auto"/>
                <w:right w:val="none" w:sz="0" w:space="0" w:color="auto"/>
              </w:divBdr>
            </w:div>
          </w:divsChild>
        </w:div>
        <w:div w:id="1018234678">
          <w:marLeft w:val="0"/>
          <w:marRight w:val="0"/>
          <w:marTop w:val="0"/>
          <w:marBottom w:val="0"/>
          <w:divBdr>
            <w:top w:val="none" w:sz="0" w:space="0" w:color="auto"/>
            <w:left w:val="none" w:sz="0" w:space="0" w:color="auto"/>
            <w:bottom w:val="none" w:sz="0" w:space="0" w:color="auto"/>
            <w:right w:val="none" w:sz="0" w:space="0" w:color="auto"/>
          </w:divBdr>
          <w:divsChild>
            <w:div w:id="999189269">
              <w:marLeft w:val="0"/>
              <w:marRight w:val="0"/>
              <w:marTop w:val="0"/>
              <w:marBottom w:val="0"/>
              <w:divBdr>
                <w:top w:val="none" w:sz="0" w:space="0" w:color="auto"/>
                <w:left w:val="none" w:sz="0" w:space="0" w:color="auto"/>
                <w:bottom w:val="none" w:sz="0" w:space="0" w:color="auto"/>
                <w:right w:val="none" w:sz="0" w:space="0" w:color="auto"/>
              </w:divBdr>
            </w:div>
          </w:divsChild>
        </w:div>
        <w:div w:id="1793397373">
          <w:marLeft w:val="0"/>
          <w:marRight w:val="0"/>
          <w:marTop w:val="0"/>
          <w:marBottom w:val="0"/>
          <w:divBdr>
            <w:top w:val="none" w:sz="0" w:space="0" w:color="auto"/>
            <w:left w:val="none" w:sz="0" w:space="0" w:color="auto"/>
            <w:bottom w:val="none" w:sz="0" w:space="0" w:color="auto"/>
            <w:right w:val="none" w:sz="0" w:space="0" w:color="auto"/>
          </w:divBdr>
          <w:divsChild>
            <w:div w:id="782193376">
              <w:marLeft w:val="0"/>
              <w:marRight w:val="0"/>
              <w:marTop w:val="0"/>
              <w:marBottom w:val="0"/>
              <w:divBdr>
                <w:top w:val="none" w:sz="0" w:space="0" w:color="auto"/>
                <w:left w:val="none" w:sz="0" w:space="0" w:color="auto"/>
                <w:bottom w:val="none" w:sz="0" w:space="0" w:color="auto"/>
                <w:right w:val="none" w:sz="0" w:space="0" w:color="auto"/>
              </w:divBdr>
            </w:div>
          </w:divsChild>
        </w:div>
        <w:div w:id="221797394">
          <w:marLeft w:val="0"/>
          <w:marRight w:val="0"/>
          <w:marTop w:val="0"/>
          <w:marBottom w:val="0"/>
          <w:divBdr>
            <w:top w:val="none" w:sz="0" w:space="0" w:color="auto"/>
            <w:left w:val="none" w:sz="0" w:space="0" w:color="auto"/>
            <w:bottom w:val="none" w:sz="0" w:space="0" w:color="auto"/>
            <w:right w:val="none" w:sz="0" w:space="0" w:color="auto"/>
          </w:divBdr>
          <w:divsChild>
            <w:div w:id="1293487018">
              <w:marLeft w:val="0"/>
              <w:marRight w:val="0"/>
              <w:marTop w:val="0"/>
              <w:marBottom w:val="0"/>
              <w:divBdr>
                <w:top w:val="none" w:sz="0" w:space="0" w:color="auto"/>
                <w:left w:val="none" w:sz="0" w:space="0" w:color="auto"/>
                <w:bottom w:val="none" w:sz="0" w:space="0" w:color="auto"/>
                <w:right w:val="none" w:sz="0" w:space="0" w:color="auto"/>
              </w:divBdr>
            </w:div>
          </w:divsChild>
        </w:div>
        <w:div w:id="1428886370">
          <w:marLeft w:val="0"/>
          <w:marRight w:val="0"/>
          <w:marTop w:val="0"/>
          <w:marBottom w:val="0"/>
          <w:divBdr>
            <w:top w:val="none" w:sz="0" w:space="0" w:color="auto"/>
            <w:left w:val="none" w:sz="0" w:space="0" w:color="auto"/>
            <w:bottom w:val="none" w:sz="0" w:space="0" w:color="auto"/>
            <w:right w:val="none" w:sz="0" w:space="0" w:color="auto"/>
          </w:divBdr>
          <w:divsChild>
            <w:div w:id="1295529309">
              <w:marLeft w:val="0"/>
              <w:marRight w:val="0"/>
              <w:marTop w:val="0"/>
              <w:marBottom w:val="0"/>
              <w:divBdr>
                <w:top w:val="none" w:sz="0" w:space="0" w:color="auto"/>
                <w:left w:val="none" w:sz="0" w:space="0" w:color="auto"/>
                <w:bottom w:val="none" w:sz="0" w:space="0" w:color="auto"/>
                <w:right w:val="none" w:sz="0" w:space="0" w:color="auto"/>
              </w:divBdr>
            </w:div>
          </w:divsChild>
        </w:div>
        <w:div w:id="533201195">
          <w:marLeft w:val="0"/>
          <w:marRight w:val="0"/>
          <w:marTop w:val="0"/>
          <w:marBottom w:val="0"/>
          <w:divBdr>
            <w:top w:val="none" w:sz="0" w:space="0" w:color="auto"/>
            <w:left w:val="none" w:sz="0" w:space="0" w:color="auto"/>
            <w:bottom w:val="none" w:sz="0" w:space="0" w:color="auto"/>
            <w:right w:val="none" w:sz="0" w:space="0" w:color="auto"/>
          </w:divBdr>
          <w:divsChild>
            <w:div w:id="680744470">
              <w:marLeft w:val="0"/>
              <w:marRight w:val="0"/>
              <w:marTop w:val="0"/>
              <w:marBottom w:val="0"/>
              <w:divBdr>
                <w:top w:val="none" w:sz="0" w:space="0" w:color="auto"/>
                <w:left w:val="none" w:sz="0" w:space="0" w:color="auto"/>
                <w:bottom w:val="none" w:sz="0" w:space="0" w:color="auto"/>
                <w:right w:val="none" w:sz="0" w:space="0" w:color="auto"/>
              </w:divBdr>
            </w:div>
          </w:divsChild>
        </w:div>
        <w:div w:id="731735907">
          <w:marLeft w:val="0"/>
          <w:marRight w:val="0"/>
          <w:marTop w:val="0"/>
          <w:marBottom w:val="0"/>
          <w:divBdr>
            <w:top w:val="none" w:sz="0" w:space="0" w:color="auto"/>
            <w:left w:val="none" w:sz="0" w:space="0" w:color="auto"/>
            <w:bottom w:val="none" w:sz="0" w:space="0" w:color="auto"/>
            <w:right w:val="none" w:sz="0" w:space="0" w:color="auto"/>
          </w:divBdr>
          <w:divsChild>
            <w:div w:id="1366254660">
              <w:marLeft w:val="0"/>
              <w:marRight w:val="0"/>
              <w:marTop w:val="0"/>
              <w:marBottom w:val="0"/>
              <w:divBdr>
                <w:top w:val="none" w:sz="0" w:space="0" w:color="auto"/>
                <w:left w:val="none" w:sz="0" w:space="0" w:color="auto"/>
                <w:bottom w:val="none" w:sz="0" w:space="0" w:color="auto"/>
                <w:right w:val="none" w:sz="0" w:space="0" w:color="auto"/>
              </w:divBdr>
            </w:div>
          </w:divsChild>
        </w:div>
        <w:div w:id="1256091057">
          <w:marLeft w:val="0"/>
          <w:marRight w:val="0"/>
          <w:marTop w:val="0"/>
          <w:marBottom w:val="0"/>
          <w:divBdr>
            <w:top w:val="none" w:sz="0" w:space="0" w:color="auto"/>
            <w:left w:val="none" w:sz="0" w:space="0" w:color="auto"/>
            <w:bottom w:val="none" w:sz="0" w:space="0" w:color="auto"/>
            <w:right w:val="none" w:sz="0" w:space="0" w:color="auto"/>
          </w:divBdr>
          <w:divsChild>
            <w:div w:id="1474761674">
              <w:marLeft w:val="0"/>
              <w:marRight w:val="0"/>
              <w:marTop w:val="0"/>
              <w:marBottom w:val="0"/>
              <w:divBdr>
                <w:top w:val="none" w:sz="0" w:space="0" w:color="auto"/>
                <w:left w:val="none" w:sz="0" w:space="0" w:color="auto"/>
                <w:bottom w:val="none" w:sz="0" w:space="0" w:color="auto"/>
                <w:right w:val="none" w:sz="0" w:space="0" w:color="auto"/>
              </w:divBdr>
            </w:div>
          </w:divsChild>
        </w:div>
        <w:div w:id="1502769356">
          <w:marLeft w:val="0"/>
          <w:marRight w:val="0"/>
          <w:marTop w:val="0"/>
          <w:marBottom w:val="0"/>
          <w:divBdr>
            <w:top w:val="none" w:sz="0" w:space="0" w:color="auto"/>
            <w:left w:val="none" w:sz="0" w:space="0" w:color="auto"/>
            <w:bottom w:val="none" w:sz="0" w:space="0" w:color="auto"/>
            <w:right w:val="none" w:sz="0" w:space="0" w:color="auto"/>
          </w:divBdr>
          <w:divsChild>
            <w:div w:id="1048917592">
              <w:marLeft w:val="0"/>
              <w:marRight w:val="0"/>
              <w:marTop w:val="0"/>
              <w:marBottom w:val="0"/>
              <w:divBdr>
                <w:top w:val="none" w:sz="0" w:space="0" w:color="auto"/>
                <w:left w:val="none" w:sz="0" w:space="0" w:color="auto"/>
                <w:bottom w:val="none" w:sz="0" w:space="0" w:color="auto"/>
                <w:right w:val="none" w:sz="0" w:space="0" w:color="auto"/>
              </w:divBdr>
            </w:div>
          </w:divsChild>
        </w:div>
        <w:div w:id="1080560145">
          <w:marLeft w:val="0"/>
          <w:marRight w:val="0"/>
          <w:marTop w:val="0"/>
          <w:marBottom w:val="0"/>
          <w:divBdr>
            <w:top w:val="none" w:sz="0" w:space="0" w:color="auto"/>
            <w:left w:val="none" w:sz="0" w:space="0" w:color="auto"/>
            <w:bottom w:val="none" w:sz="0" w:space="0" w:color="auto"/>
            <w:right w:val="none" w:sz="0" w:space="0" w:color="auto"/>
          </w:divBdr>
          <w:divsChild>
            <w:div w:id="1963657812">
              <w:marLeft w:val="0"/>
              <w:marRight w:val="0"/>
              <w:marTop w:val="0"/>
              <w:marBottom w:val="0"/>
              <w:divBdr>
                <w:top w:val="none" w:sz="0" w:space="0" w:color="auto"/>
                <w:left w:val="none" w:sz="0" w:space="0" w:color="auto"/>
                <w:bottom w:val="none" w:sz="0" w:space="0" w:color="auto"/>
                <w:right w:val="none" w:sz="0" w:space="0" w:color="auto"/>
              </w:divBdr>
            </w:div>
          </w:divsChild>
        </w:div>
        <w:div w:id="2071222540">
          <w:marLeft w:val="0"/>
          <w:marRight w:val="0"/>
          <w:marTop w:val="0"/>
          <w:marBottom w:val="0"/>
          <w:divBdr>
            <w:top w:val="none" w:sz="0" w:space="0" w:color="auto"/>
            <w:left w:val="none" w:sz="0" w:space="0" w:color="auto"/>
            <w:bottom w:val="none" w:sz="0" w:space="0" w:color="auto"/>
            <w:right w:val="none" w:sz="0" w:space="0" w:color="auto"/>
          </w:divBdr>
          <w:divsChild>
            <w:div w:id="1218587117">
              <w:marLeft w:val="0"/>
              <w:marRight w:val="0"/>
              <w:marTop w:val="0"/>
              <w:marBottom w:val="0"/>
              <w:divBdr>
                <w:top w:val="none" w:sz="0" w:space="0" w:color="auto"/>
                <w:left w:val="none" w:sz="0" w:space="0" w:color="auto"/>
                <w:bottom w:val="none" w:sz="0" w:space="0" w:color="auto"/>
                <w:right w:val="none" w:sz="0" w:space="0" w:color="auto"/>
              </w:divBdr>
            </w:div>
          </w:divsChild>
        </w:div>
        <w:div w:id="878473072">
          <w:marLeft w:val="0"/>
          <w:marRight w:val="0"/>
          <w:marTop w:val="0"/>
          <w:marBottom w:val="0"/>
          <w:divBdr>
            <w:top w:val="none" w:sz="0" w:space="0" w:color="auto"/>
            <w:left w:val="none" w:sz="0" w:space="0" w:color="auto"/>
            <w:bottom w:val="none" w:sz="0" w:space="0" w:color="auto"/>
            <w:right w:val="none" w:sz="0" w:space="0" w:color="auto"/>
          </w:divBdr>
          <w:divsChild>
            <w:div w:id="1438409136">
              <w:marLeft w:val="0"/>
              <w:marRight w:val="0"/>
              <w:marTop w:val="0"/>
              <w:marBottom w:val="0"/>
              <w:divBdr>
                <w:top w:val="none" w:sz="0" w:space="0" w:color="auto"/>
                <w:left w:val="none" w:sz="0" w:space="0" w:color="auto"/>
                <w:bottom w:val="none" w:sz="0" w:space="0" w:color="auto"/>
                <w:right w:val="none" w:sz="0" w:space="0" w:color="auto"/>
              </w:divBdr>
            </w:div>
          </w:divsChild>
        </w:div>
        <w:div w:id="1978412003">
          <w:marLeft w:val="0"/>
          <w:marRight w:val="0"/>
          <w:marTop w:val="0"/>
          <w:marBottom w:val="0"/>
          <w:divBdr>
            <w:top w:val="none" w:sz="0" w:space="0" w:color="auto"/>
            <w:left w:val="none" w:sz="0" w:space="0" w:color="auto"/>
            <w:bottom w:val="none" w:sz="0" w:space="0" w:color="auto"/>
            <w:right w:val="none" w:sz="0" w:space="0" w:color="auto"/>
          </w:divBdr>
          <w:divsChild>
            <w:div w:id="1278365901">
              <w:marLeft w:val="0"/>
              <w:marRight w:val="0"/>
              <w:marTop w:val="0"/>
              <w:marBottom w:val="0"/>
              <w:divBdr>
                <w:top w:val="none" w:sz="0" w:space="0" w:color="auto"/>
                <w:left w:val="none" w:sz="0" w:space="0" w:color="auto"/>
                <w:bottom w:val="none" w:sz="0" w:space="0" w:color="auto"/>
                <w:right w:val="none" w:sz="0" w:space="0" w:color="auto"/>
              </w:divBdr>
            </w:div>
          </w:divsChild>
        </w:div>
        <w:div w:id="2044866622">
          <w:marLeft w:val="0"/>
          <w:marRight w:val="0"/>
          <w:marTop w:val="0"/>
          <w:marBottom w:val="0"/>
          <w:divBdr>
            <w:top w:val="none" w:sz="0" w:space="0" w:color="auto"/>
            <w:left w:val="none" w:sz="0" w:space="0" w:color="auto"/>
            <w:bottom w:val="none" w:sz="0" w:space="0" w:color="auto"/>
            <w:right w:val="none" w:sz="0" w:space="0" w:color="auto"/>
          </w:divBdr>
          <w:divsChild>
            <w:div w:id="1078288110">
              <w:marLeft w:val="0"/>
              <w:marRight w:val="0"/>
              <w:marTop w:val="0"/>
              <w:marBottom w:val="0"/>
              <w:divBdr>
                <w:top w:val="none" w:sz="0" w:space="0" w:color="auto"/>
                <w:left w:val="none" w:sz="0" w:space="0" w:color="auto"/>
                <w:bottom w:val="none" w:sz="0" w:space="0" w:color="auto"/>
                <w:right w:val="none" w:sz="0" w:space="0" w:color="auto"/>
              </w:divBdr>
            </w:div>
          </w:divsChild>
        </w:div>
        <w:div w:id="160779097">
          <w:marLeft w:val="0"/>
          <w:marRight w:val="0"/>
          <w:marTop w:val="0"/>
          <w:marBottom w:val="0"/>
          <w:divBdr>
            <w:top w:val="none" w:sz="0" w:space="0" w:color="auto"/>
            <w:left w:val="none" w:sz="0" w:space="0" w:color="auto"/>
            <w:bottom w:val="none" w:sz="0" w:space="0" w:color="auto"/>
            <w:right w:val="none" w:sz="0" w:space="0" w:color="auto"/>
          </w:divBdr>
          <w:divsChild>
            <w:div w:id="1566065892">
              <w:marLeft w:val="0"/>
              <w:marRight w:val="0"/>
              <w:marTop w:val="0"/>
              <w:marBottom w:val="0"/>
              <w:divBdr>
                <w:top w:val="none" w:sz="0" w:space="0" w:color="auto"/>
                <w:left w:val="none" w:sz="0" w:space="0" w:color="auto"/>
                <w:bottom w:val="none" w:sz="0" w:space="0" w:color="auto"/>
                <w:right w:val="none" w:sz="0" w:space="0" w:color="auto"/>
              </w:divBdr>
            </w:div>
          </w:divsChild>
        </w:div>
        <w:div w:id="866796560">
          <w:marLeft w:val="0"/>
          <w:marRight w:val="0"/>
          <w:marTop w:val="0"/>
          <w:marBottom w:val="0"/>
          <w:divBdr>
            <w:top w:val="none" w:sz="0" w:space="0" w:color="auto"/>
            <w:left w:val="none" w:sz="0" w:space="0" w:color="auto"/>
            <w:bottom w:val="none" w:sz="0" w:space="0" w:color="auto"/>
            <w:right w:val="none" w:sz="0" w:space="0" w:color="auto"/>
          </w:divBdr>
          <w:divsChild>
            <w:div w:id="695497307">
              <w:marLeft w:val="0"/>
              <w:marRight w:val="0"/>
              <w:marTop w:val="0"/>
              <w:marBottom w:val="0"/>
              <w:divBdr>
                <w:top w:val="none" w:sz="0" w:space="0" w:color="auto"/>
                <w:left w:val="none" w:sz="0" w:space="0" w:color="auto"/>
                <w:bottom w:val="none" w:sz="0" w:space="0" w:color="auto"/>
                <w:right w:val="none" w:sz="0" w:space="0" w:color="auto"/>
              </w:divBdr>
            </w:div>
          </w:divsChild>
        </w:div>
        <w:div w:id="966929511">
          <w:marLeft w:val="0"/>
          <w:marRight w:val="0"/>
          <w:marTop w:val="0"/>
          <w:marBottom w:val="0"/>
          <w:divBdr>
            <w:top w:val="none" w:sz="0" w:space="0" w:color="auto"/>
            <w:left w:val="none" w:sz="0" w:space="0" w:color="auto"/>
            <w:bottom w:val="none" w:sz="0" w:space="0" w:color="auto"/>
            <w:right w:val="none" w:sz="0" w:space="0" w:color="auto"/>
          </w:divBdr>
          <w:divsChild>
            <w:div w:id="602419935">
              <w:marLeft w:val="0"/>
              <w:marRight w:val="0"/>
              <w:marTop w:val="0"/>
              <w:marBottom w:val="0"/>
              <w:divBdr>
                <w:top w:val="none" w:sz="0" w:space="0" w:color="auto"/>
                <w:left w:val="none" w:sz="0" w:space="0" w:color="auto"/>
                <w:bottom w:val="none" w:sz="0" w:space="0" w:color="auto"/>
                <w:right w:val="none" w:sz="0" w:space="0" w:color="auto"/>
              </w:divBdr>
            </w:div>
          </w:divsChild>
        </w:div>
        <w:div w:id="317349470">
          <w:marLeft w:val="0"/>
          <w:marRight w:val="0"/>
          <w:marTop w:val="0"/>
          <w:marBottom w:val="0"/>
          <w:divBdr>
            <w:top w:val="none" w:sz="0" w:space="0" w:color="auto"/>
            <w:left w:val="none" w:sz="0" w:space="0" w:color="auto"/>
            <w:bottom w:val="none" w:sz="0" w:space="0" w:color="auto"/>
            <w:right w:val="none" w:sz="0" w:space="0" w:color="auto"/>
          </w:divBdr>
          <w:divsChild>
            <w:div w:id="161285998">
              <w:marLeft w:val="0"/>
              <w:marRight w:val="0"/>
              <w:marTop w:val="0"/>
              <w:marBottom w:val="0"/>
              <w:divBdr>
                <w:top w:val="none" w:sz="0" w:space="0" w:color="auto"/>
                <w:left w:val="none" w:sz="0" w:space="0" w:color="auto"/>
                <w:bottom w:val="none" w:sz="0" w:space="0" w:color="auto"/>
                <w:right w:val="none" w:sz="0" w:space="0" w:color="auto"/>
              </w:divBdr>
            </w:div>
          </w:divsChild>
        </w:div>
        <w:div w:id="1565292096">
          <w:marLeft w:val="0"/>
          <w:marRight w:val="0"/>
          <w:marTop w:val="0"/>
          <w:marBottom w:val="0"/>
          <w:divBdr>
            <w:top w:val="none" w:sz="0" w:space="0" w:color="auto"/>
            <w:left w:val="none" w:sz="0" w:space="0" w:color="auto"/>
            <w:bottom w:val="none" w:sz="0" w:space="0" w:color="auto"/>
            <w:right w:val="none" w:sz="0" w:space="0" w:color="auto"/>
          </w:divBdr>
          <w:divsChild>
            <w:div w:id="1717925688">
              <w:marLeft w:val="0"/>
              <w:marRight w:val="0"/>
              <w:marTop w:val="0"/>
              <w:marBottom w:val="0"/>
              <w:divBdr>
                <w:top w:val="none" w:sz="0" w:space="0" w:color="auto"/>
                <w:left w:val="none" w:sz="0" w:space="0" w:color="auto"/>
                <w:bottom w:val="none" w:sz="0" w:space="0" w:color="auto"/>
                <w:right w:val="none" w:sz="0" w:space="0" w:color="auto"/>
              </w:divBdr>
            </w:div>
          </w:divsChild>
        </w:div>
        <w:div w:id="2030331664">
          <w:marLeft w:val="0"/>
          <w:marRight w:val="0"/>
          <w:marTop w:val="0"/>
          <w:marBottom w:val="0"/>
          <w:divBdr>
            <w:top w:val="none" w:sz="0" w:space="0" w:color="auto"/>
            <w:left w:val="none" w:sz="0" w:space="0" w:color="auto"/>
            <w:bottom w:val="none" w:sz="0" w:space="0" w:color="auto"/>
            <w:right w:val="none" w:sz="0" w:space="0" w:color="auto"/>
          </w:divBdr>
          <w:divsChild>
            <w:div w:id="836000127">
              <w:marLeft w:val="0"/>
              <w:marRight w:val="0"/>
              <w:marTop w:val="0"/>
              <w:marBottom w:val="0"/>
              <w:divBdr>
                <w:top w:val="none" w:sz="0" w:space="0" w:color="auto"/>
                <w:left w:val="none" w:sz="0" w:space="0" w:color="auto"/>
                <w:bottom w:val="none" w:sz="0" w:space="0" w:color="auto"/>
                <w:right w:val="none" w:sz="0" w:space="0" w:color="auto"/>
              </w:divBdr>
            </w:div>
          </w:divsChild>
        </w:div>
        <w:div w:id="1125153008">
          <w:marLeft w:val="0"/>
          <w:marRight w:val="0"/>
          <w:marTop w:val="0"/>
          <w:marBottom w:val="0"/>
          <w:divBdr>
            <w:top w:val="none" w:sz="0" w:space="0" w:color="auto"/>
            <w:left w:val="none" w:sz="0" w:space="0" w:color="auto"/>
            <w:bottom w:val="none" w:sz="0" w:space="0" w:color="auto"/>
            <w:right w:val="none" w:sz="0" w:space="0" w:color="auto"/>
          </w:divBdr>
          <w:divsChild>
            <w:div w:id="1846439769">
              <w:marLeft w:val="0"/>
              <w:marRight w:val="0"/>
              <w:marTop w:val="0"/>
              <w:marBottom w:val="0"/>
              <w:divBdr>
                <w:top w:val="none" w:sz="0" w:space="0" w:color="auto"/>
                <w:left w:val="none" w:sz="0" w:space="0" w:color="auto"/>
                <w:bottom w:val="none" w:sz="0" w:space="0" w:color="auto"/>
                <w:right w:val="none" w:sz="0" w:space="0" w:color="auto"/>
              </w:divBdr>
            </w:div>
          </w:divsChild>
        </w:div>
        <w:div w:id="123937638">
          <w:marLeft w:val="0"/>
          <w:marRight w:val="0"/>
          <w:marTop w:val="0"/>
          <w:marBottom w:val="0"/>
          <w:divBdr>
            <w:top w:val="none" w:sz="0" w:space="0" w:color="auto"/>
            <w:left w:val="none" w:sz="0" w:space="0" w:color="auto"/>
            <w:bottom w:val="none" w:sz="0" w:space="0" w:color="auto"/>
            <w:right w:val="none" w:sz="0" w:space="0" w:color="auto"/>
          </w:divBdr>
          <w:divsChild>
            <w:div w:id="716048108">
              <w:marLeft w:val="0"/>
              <w:marRight w:val="0"/>
              <w:marTop w:val="0"/>
              <w:marBottom w:val="0"/>
              <w:divBdr>
                <w:top w:val="none" w:sz="0" w:space="0" w:color="auto"/>
                <w:left w:val="none" w:sz="0" w:space="0" w:color="auto"/>
                <w:bottom w:val="none" w:sz="0" w:space="0" w:color="auto"/>
                <w:right w:val="none" w:sz="0" w:space="0" w:color="auto"/>
              </w:divBdr>
            </w:div>
          </w:divsChild>
        </w:div>
        <w:div w:id="1917084900">
          <w:marLeft w:val="0"/>
          <w:marRight w:val="0"/>
          <w:marTop w:val="0"/>
          <w:marBottom w:val="0"/>
          <w:divBdr>
            <w:top w:val="none" w:sz="0" w:space="0" w:color="auto"/>
            <w:left w:val="none" w:sz="0" w:space="0" w:color="auto"/>
            <w:bottom w:val="none" w:sz="0" w:space="0" w:color="auto"/>
            <w:right w:val="none" w:sz="0" w:space="0" w:color="auto"/>
          </w:divBdr>
          <w:divsChild>
            <w:div w:id="143545036">
              <w:marLeft w:val="0"/>
              <w:marRight w:val="0"/>
              <w:marTop w:val="0"/>
              <w:marBottom w:val="0"/>
              <w:divBdr>
                <w:top w:val="none" w:sz="0" w:space="0" w:color="auto"/>
                <w:left w:val="none" w:sz="0" w:space="0" w:color="auto"/>
                <w:bottom w:val="none" w:sz="0" w:space="0" w:color="auto"/>
                <w:right w:val="none" w:sz="0" w:space="0" w:color="auto"/>
              </w:divBdr>
            </w:div>
          </w:divsChild>
        </w:div>
        <w:div w:id="1724598113">
          <w:marLeft w:val="0"/>
          <w:marRight w:val="0"/>
          <w:marTop w:val="0"/>
          <w:marBottom w:val="0"/>
          <w:divBdr>
            <w:top w:val="none" w:sz="0" w:space="0" w:color="auto"/>
            <w:left w:val="none" w:sz="0" w:space="0" w:color="auto"/>
            <w:bottom w:val="none" w:sz="0" w:space="0" w:color="auto"/>
            <w:right w:val="none" w:sz="0" w:space="0" w:color="auto"/>
          </w:divBdr>
          <w:divsChild>
            <w:div w:id="298606484">
              <w:marLeft w:val="0"/>
              <w:marRight w:val="0"/>
              <w:marTop w:val="0"/>
              <w:marBottom w:val="0"/>
              <w:divBdr>
                <w:top w:val="none" w:sz="0" w:space="0" w:color="auto"/>
                <w:left w:val="none" w:sz="0" w:space="0" w:color="auto"/>
                <w:bottom w:val="none" w:sz="0" w:space="0" w:color="auto"/>
                <w:right w:val="none" w:sz="0" w:space="0" w:color="auto"/>
              </w:divBdr>
            </w:div>
          </w:divsChild>
        </w:div>
        <w:div w:id="1929608625">
          <w:marLeft w:val="0"/>
          <w:marRight w:val="0"/>
          <w:marTop w:val="0"/>
          <w:marBottom w:val="0"/>
          <w:divBdr>
            <w:top w:val="none" w:sz="0" w:space="0" w:color="auto"/>
            <w:left w:val="none" w:sz="0" w:space="0" w:color="auto"/>
            <w:bottom w:val="none" w:sz="0" w:space="0" w:color="auto"/>
            <w:right w:val="none" w:sz="0" w:space="0" w:color="auto"/>
          </w:divBdr>
          <w:divsChild>
            <w:div w:id="1618366452">
              <w:marLeft w:val="0"/>
              <w:marRight w:val="0"/>
              <w:marTop w:val="0"/>
              <w:marBottom w:val="0"/>
              <w:divBdr>
                <w:top w:val="none" w:sz="0" w:space="0" w:color="auto"/>
                <w:left w:val="none" w:sz="0" w:space="0" w:color="auto"/>
                <w:bottom w:val="none" w:sz="0" w:space="0" w:color="auto"/>
                <w:right w:val="none" w:sz="0" w:space="0" w:color="auto"/>
              </w:divBdr>
            </w:div>
          </w:divsChild>
        </w:div>
        <w:div w:id="1807238526">
          <w:marLeft w:val="0"/>
          <w:marRight w:val="0"/>
          <w:marTop w:val="0"/>
          <w:marBottom w:val="0"/>
          <w:divBdr>
            <w:top w:val="none" w:sz="0" w:space="0" w:color="auto"/>
            <w:left w:val="none" w:sz="0" w:space="0" w:color="auto"/>
            <w:bottom w:val="none" w:sz="0" w:space="0" w:color="auto"/>
            <w:right w:val="none" w:sz="0" w:space="0" w:color="auto"/>
          </w:divBdr>
          <w:divsChild>
            <w:div w:id="598877860">
              <w:marLeft w:val="0"/>
              <w:marRight w:val="0"/>
              <w:marTop w:val="0"/>
              <w:marBottom w:val="0"/>
              <w:divBdr>
                <w:top w:val="none" w:sz="0" w:space="0" w:color="auto"/>
                <w:left w:val="none" w:sz="0" w:space="0" w:color="auto"/>
                <w:bottom w:val="none" w:sz="0" w:space="0" w:color="auto"/>
                <w:right w:val="none" w:sz="0" w:space="0" w:color="auto"/>
              </w:divBdr>
            </w:div>
          </w:divsChild>
        </w:div>
        <w:div w:id="672799443">
          <w:marLeft w:val="0"/>
          <w:marRight w:val="0"/>
          <w:marTop w:val="0"/>
          <w:marBottom w:val="0"/>
          <w:divBdr>
            <w:top w:val="none" w:sz="0" w:space="0" w:color="auto"/>
            <w:left w:val="none" w:sz="0" w:space="0" w:color="auto"/>
            <w:bottom w:val="none" w:sz="0" w:space="0" w:color="auto"/>
            <w:right w:val="none" w:sz="0" w:space="0" w:color="auto"/>
          </w:divBdr>
          <w:divsChild>
            <w:div w:id="248125426">
              <w:marLeft w:val="0"/>
              <w:marRight w:val="0"/>
              <w:marTop w:val="0"/>
              <w:marBottom w:val="0"/>
              <w:divBdr>
                <w:top w:val="none" w:sz="0" w:space="0" w:color="auto"/>
                <w:left w:val="none" w:sz="0" w:space="0" w:color="auto"/>
                <w:bottom w:val="none" w:sz="0" w:space="0" w:color="auto"/>
                <w:right w:val="none" w:sz="0" w:space="0" w:color="auto"/>
              </w:divBdr>
            </w:div>
          </w:divsChild>
        </w:div>
        <w:div w:id="2086342114">
          <w:marLeft w:val="0"/>
          <w:marRight w:val="0"/>
          <w:marTop w:val="0"/>
          <w:marBottom w:val="0"/>
          <w:divBdr>
            <w:top w:val="none" w:sz="0" w:space="0" w:color="auto"/>
            <w:left w:val="none" w:sz="0" w:space="0" w:color="auto"/>
            <w:bottom w:val="none" w:sz="0" w:space="0" w:color="auto"/>
            <w:right w:val="none" w:sz="0" w:space="0" w:color="auto"/>
          </w:divBdr>
          <w:divsChild>
            <w:div w:id="260143956">
              <w:marLeft w:val="0"/>
              <w:marRight w:val="0"/>
              <w:marTop w:val="0"/>
              <w:marBottom w:val="0"/>
              <w:divBdr>
                <w:top w:val="none" w:sz="0" w:space="0" w:color="auto"/>
                <w:left w:val="none" w:sz="0" w:space="0" w:color="auto"/>
                <w:bottom w:val="none" w:sz="0" w:space="0" w:color="auto"/>
                <w:right w:val="none" w:sz="0" w:space="0" w:color="auto"/>
              </w:divBdr>
            </w:div>
          </w:divsChild>
        </w:div>
        <w:div w:id="1153713474">
          <w:marLeft w:val="0"/>
          <w:marRight w:val="0"/>
          <w:marTop w:val="0"/>
          <w:marBottom w:val="0"/>
          <w:divBdr>
            <w:top w:val="none" w:sz="0" w:space="0" w:color="auto"/>
            <w:left w:val="none" w:sz="0" w:space="0" w:color="auto"/>
            <w:bottom w:val="none" w:sz="0" w:space="0" w:color="auto"/>
            <w:right w:val="none" w:sz="0" w:space="0" w:color="auto"/>
          </w:divBdr>
          <w:divsChild>
            <w:div w:id="734157615">
              <w:marLeft w:val="0"/>
              <w:marRight w:val="0"/>
              <w:marTop w:val="0"/>
              <w:marBottom w:val="0"/>
              <w:divBdr>
                <w:top w:val="none" w:sz="0" w:space="0" w:color="auto"/>
                <w:left w:val="none" w:sz="0" w:space="0" w:color="auto"/>
                <w:bottom w:val="none" w:sz="0" w:space="0" w:color="auto"/>
                <w:right w:val="none" w:sz="0" w:space="0" w:color="auto"/>
              </w:divBdr>
            </w:div>
          </w:divsChild>
        </w:div>
        <w:div w:id="677924608">
          <w:marLeft w:val="0"/>
          <w:marRight w:val="0"/>
          <w:marTop w:val="0"/>
          <w:marBottom w:val="0"/>
          <w:divBdr>
            <w:top w:val="none" w:sz="0" w:space="0" w:color="auto"/>
            <w:left w:val="none" w:sz="0" w:space="0" w:color="auto"/>
            <w:bottom w:val="none" w:sz="0" w:space="0" w:color="auto"/>
            <w:right w:val="none" w:sz="0" w:space="0" w:color="auto"/>
          </w:divBdr>
          <w:divsChild>
            <w:div w:id="553737867">
              <w:marLeft w:val="0"/>
              <w:marRight w:val="0"/>
              <w:marTop w:val="0"/>
              <w:marBottom w:val="0"/>
              <w:divBdr>
                <w:top w:val="none" w:sz="0" w:space="0" w:color="auto"/>
                <w:left w:val="none" w:sz="0" w:space="0" w:color="auto"/>
                <w:bottom w:val="none" w:sz="0" w:space="0" w:color="auto"/>
                <w:right w:val="none" w:sz="0" w:space="0" w:color="auto"/>
              </w:divBdr>
            </w:div>
          </w:divsChild>
        </w:div>
        <w:div w:id="1587105766">
          <w:marLeft w:val="0"/>
          <w:marRight w:val="0"/>
          <w:marTop w:val="0"/>
          <w:marBottom w:val="0"/>
          <w:divBdr>
            <w:top w:val="none" w:sz="0" w:space="0" w:color="auto"/>
            <w:left w:val="none" w:sz="0" w:space="0" w:color="auto"/>
            <w:bottom w:val="none" w:sz="0" w:space="0" w:color="auto"/>
            <w:right w:val="none" w:sz="0" w:space="0" w:color="auto"/>
          </w:divBdr>
          <w:divsChild>
            <w:div w:id="1155102100">
              <w:marLeft w:val="0"/>
              <w:marRight w:val="0"/>
              <w:marTop w:val="0"/>
              <w:marBottom w:val="0"/>
              <w:divBdr>
                <w:top w:val="none" w:sz="0" w:space="0" w:color="auto"/>
                <w:left w:val="none" w:sz="0" w:space="0" w:color="auto"/>
                <w:bottom w:val="none" w:sz="0" w:space="0" w:color="auto"/>
                <w:right w:val="none" w:sz="0" w:space="0" w:color="auto"/>
              </w:divBdr>
            </w:div>
          </w:divsChild>
        </w:div>
        <w:div w:id="387384802">
          <w:marLeft w:val="0"/>
          <w:marRight w:val="0"/>
          <w:marTop w:val="0"/>
          <w:marBottom w:val="0"/>
          <w:divBdr>
            <w:top w:val="none" w:sz="0" w:space="0" w:color="auto"/>
            <w:left w:val="none" w:sz="0" w:space="0" w:color="auto"/>
            <w:bottom w:val="none" w:sz="0" w:space="0" w:color="auto"/>
            <w:right w:val="none" w:sz="0" w:space="0" w:color="auto"/>
          </w:divBdr>
          <w:divsChild>
            <w:div w:id="1535461955">
              <w:marLeft w:val="0"/>
              <w:marRight w:val="0"/>
              <w:marTop w:val="0"/>
              <w:marBottom w:val="0"/>
              <w:divBdr>
                <w:top w:val="none" w:sz="0" w:space="0" w:color="auto"/>
                <w:left w:val="none" w:sz="0" w:space="0" w:color="auto"/>
                <w:bottom w:val="none" w:sz="0" w:space="0" w:color="auto"/>
                <w:right w:val="none" w:sz="0" w:space="0" w:color="auto"/>
              </w:divBdr>
            </w:div>
          </w:divsChild>
        </w:div>
        <w:div w:id="81530339">
          <w:marLeft w:val="0"/>
          <w:marRight w:val="0"/>
          <w:marTop w:val="0"/>
          <w:marBottom w:val="0"/>
          <w:divBdr>
            <w:top w:val="none" w:sz="0" w:space="0" w:color="auto"/>
            <w:left w:val="none" w:sz="0" w:space="0" w:color="auto"/>
            <w:bottom w:val="none" w:sz="0" w:space="0" w:color="auto"/>
            <w:right w:val="none" w:sz="0" w:space="0" w:color="auto"/>
          </w:divBdr>
          <w:divsChild>
            <w:div w:id="688408024">
              <w:marLeft w:val="0"/>
              <w:marRight w:val="0"/>
              <w:marTop w:val="0"/>
              <w:marBottom w:val="0"/>
              <w:divBdr>
                <w:top w:val="none" w:sz="0" w:space="0" w:color="auto"/>
                <w:left w:val="none" w:sz="0" w:space="0" w:color="auto"/>
                <w:bottom w:val="none" w:sz="0" w:space="0" w:color="auto"/>
                <w:right w:val="none" w:sz="0" w:space="0" w:color="auto"/>
              </w:divBdr>
            </w:div>
          </w:divsChild>
        </w:div>
        <w:div w:id="162668152">
          <w:marLeft w:val="0"/>
          <w:marRight w:val="0"/>
          <w:marTop w:val="0"/>
          <w:marBottom w:val="0"/>
          <w:divBdr>
            <w:top w:val="none" w:sz="0" w:space="0" w:color="auto"/>
            <w:left w:val="none" w:sz="0" w:space="0" w:color="auto"/>
            <w:bottom w:val="none" w:sz="0" w:space="0" w:color="auto"/>
            <w:right w:val="none" w:sz="0" w:space="0" w:color="auto"/>
          </w:divBdr>
          <w:divsChild>
            <w:div w:id="1095053702">
              <w:marLeft w:val="0"/>
              <w:marRight w:val="0"/>
              <w:marTop w:val="0"/>
              <w:marBottom w:val="0"/>
              <w:divBdr>
                <w:top w:val="none" w:sz="0" w:space="0" w:color="auto"/>
                <w:left w:val="none" w:sz="0" w:space="0" w:color="auto"/>
                <w:bottom w:val="none" w:sz="0" w:space="0" w:color="auto"/>
                <w:right w:val="none" w:sz="0" w:space="0" w:color="auto"/>
              </w:divBdr>
            </w:div>
          </w:divsChild>
        </w:div>
        <w:div w:id="334649773">
          <w:marLeft w:val="0"/>
          <w:marRight w:val="0"/>
          <w:marTop w:val="0"/>
          <w:marBottom w:val="0"/>
          <w:divBdr>
            <w:top w:val="none" w:sz="0" w:space="0" w:color="auto"/>
            <w:left w:val="none" w:sz="0" w:space="0" w:color="auto"/>
            <w:bottom w:val="none" w:sz="0" w:space="0" w:color="auto"/>
            <w:right w:val="none" w:sz="0" w:space="0" w:color="auto"/>
          </w:divBdr>
          <w:divsChild>
            <w:div w:id="2001493576">
              <w:marLeft w:val="0"/>
              <w:marRight w:val="0"/>
              <w:marTop w:val="0"/>
              <w:marBottom w:val="0"/>
              <w:divBdr>
                <w:top w:val="none" w:sz="0" w:space="0" w:color="auto"/>
                <w:left w:val="none" w:sz="0" w:space="0" w:color="auto"/>
                <w:bottom w:val="none" w:sz="0" w:space="0" w:color="auto"/>
                <w:right w:val="none" w:sz="0" w:space="0" w:color="auto"/>
              </w:divBdr>
            </w:div>
          </w:divsChild>
        </w:div>
        <w:div w:id="1722820568">
          <w:marLeft w:val="0"/>
          <w:marRight w:val="0"/>
          <w:marTop w:val="0"/>
          <w:marBottom w:val="0"/>
          <w:divBdr>
            <w:top w:val="none" w:sz="0" w:space="0" w:color="auto"/>
            <w:left w:val="none" w:sz="0" w:space="0" w:color="auto"/>
            <w:bottom w:val="none" w:sz="0" w:space="0" w:color="auto"/>
            <w:right w:val="none" w:sz="0" w:space="0" w:color="auto"/>
          </w:divBdr>
          <w:divsChild>
            <w:div w:id="1992563079">
              <w:marLeft w:val="0"/>
              <w:marRight w:val="0"/>
              <w:marTop w:val="0"/>
              <w:marBottom w:val="0"/>
              <w:divBdr>
                <w:top w:val="none" w:sz="0" w:space="0" w:color="auto"/>
                <w:left w:val="none" w:sz="0" w:space="0" w:color="auto"/>
                <w:bottom w:val="none" w:sz="0" w:space="0" w:color="auto"/>
                <w:right w:val="none" w:sz="0" w:space="0" w:color="auto"/>
              </w:divBdr>
            </w:div>
          </w:divsChild>
        </w:div>
        <w:div w:id="1945847764">
          <w:marLeft w:val="0"/>
          <w:marRight w:val="0"/>
          <w:marTop w:val="0"/>
          <w:marBottom w:val="0"/>
          <w:divBdr>
            <w:top w:val="none" w:sz="0" w:space="0" w:color="auto"/>
            <w:left w:val="none" w:sz="0" w:space="0" w:color="auto"/>
            <w:bottom w:val="none" w:sz="0" w:space="0" w:color="auto"/>
            <w:right w:val="none" w:sz="0" w:space="0" w:color="auto"/>
          </w:divBdr>
          <w:divsChild>
            <w:div w:id="385762442">
              <w:marLeft w:val="0"/>
              <w:marRight w:val="0"/>
              <w:marTop w:val="0"/>
              <w:marBottom w:val="0"/>
              <w:divBdr>
                <w:top w:val="none" w:sz="0" w:space="0" w:color="auto"/>
                <w:left w:val="none" w:sz="0" w:space="0" w:color="auto"/>
                <w:bottom w:val="none" w:sz="0" w:space="0" w:color="auto"/>
                <w:right w:val="none" w:sz="0" w:space="0" w:color="auto"/>
              </w:divBdr>
            </w:div>
          </w:divsChild>
        </w:div>
        <w:div w:id="288629961">
          <w:marLeft w:val="0"/>
          <w:marRight w:val="0"/>
          <w:marTop w:val="0"/>
          <w:marBottom w:val="0"/>
          <w:divBdr>
            <w:top w:val="none" w:sz="0" w:space="0" w:color="auto"/>
            <w:left w:val="none" w:sz="0" w:space="0" w:color="auto"/>
            <w:bottom w:val="none" w:sz="0" w:space="0" w:color="auto"/>
            <w:right w:val="none" w:sz="0" w:space="0" w:color="auto"/>
          </w:divBdr>
          <w:divsChild>
            <w:div w:id="588540979">
              <w:marLeft w:val="0"/>
              <w:marRight w:val="0"/>
              <w:marTop w:val="0"/>
              <w:marBottom w:val="0"/>
              <w:divBdr>
                <w:top w:val="none" w:sz="0" w:space="0" w:color="auto"/>
                <w:left w:val="none" w:sz="0" w:space="0" w:color="auto"/>
                <w:bottom w:val="none" w:sz="0" w:space="0" w:color="auto"/>
                <w:right w:val="none" w:sz="0" w:space="0" w:color="auto"/>
              </w:divBdr>
            </w:div>
          </w:divsChild>
        </w:div>
        <w:div w:id="1467896132">
          <w:marLeft w:val="0"/>
          <w:marRight w:val="0"/>
          <w:marTop w:val="0"/>
          <w:marBottom w:val="0"/>
          <w:divBdr>
            <w:top w:val="none" w:sz="0" w:space="0" w:color="auto"/>
            <w:left w:val="none" w:sz="0" w:space="0" w:color="auto"/>
            <w:bottom w:val="none" w:sz="0" w:space="0" w:color="auto"/>
            <w:right w:val="none" w:sz="0" w:space="0" w:color="auto"/>
          </w:divBdr>
          <w:divsChild>
            <w:div w:id="1277756986">
              <w:marLeft w:val="0"/>
              <w:marRight w:val="0"/>
              <w:marTop w:val="0"/>
              <w:marBottom w:val="0"/>
              <w:divBdr>
                <w:top w:val="none" w:sz="0" w:space="0" w:color="auto"/>
                <w:left w:val="none" w:sz="0" w:space="0" w:color="auto"/>
                <w:bottom w:val="none" w:sz="0" w:space="0" w:color="auto"/>
                <w:right w:val="none" w:sz="0" w:space="0" w:color="auto"/>
              </w:divBdr>
            </w:div>
          </w:divsChild>
        </w:div>
        <w:div w:id="1599098089">
          <w:marLeft w:val="0"/>
          <w:marRight w:val="0"/>
          <w:marTop w:val="0"/>
          <w:marBottom w:val="0"/>
          <w:divBdr>
            <w:top w:val="none" w:sz="0" w:space="0" w:color="auto"/>
            <w:left w:val="none" w:sz="0" w:space="0" w:color="auto"/>
            <w:bottom w:val="none" w:sz="0" w:space="0" w:color="auto"/>
            <w:right w:val="none" w:sz="0" w:space="0" w:color="auto"/>
          </w:divBdr>
          <w:divsChild>
            <w:div w:id="1017775187">
              <w:marLeft w:val="0"/>
              <w:marRight w:val="0"/>
              <w:marTop w:val="0"/>
              <w:marBottom w:val="0"/>
              <w:divBdr>
                <w:top w:val="none" w:sz="0" w:space="0" w:color="auto"/>
                <w:left w:val="none" w:sz="0" w:space="0" w:color="auto"/>
                <w:bottom w:val="none" w:sz="0" w:space="0" w:color="auto"/>
                <w:right w:val="none" w:sz="0" w:space="0" w:color="auto"/>
              </w:divBdr>
            </w:div>
          </w:divsChild>
        </w:div>
        <w:div w:id="91630335">
          <w:marLeft w:val="0"/>
          <w:marRight w:val="0"/>
          <w:marTop w:val="0"/>
          <w:marBottom w:val="0"/>
          <w:divBdr>
            <w:top w:val="none" w:sz="0" w:space="0" w:color="auto"/>
            <w:left w:val="none" w:sz="0" w:space="0" w:color="auto"/>
            <w:bottom w:val="none" w:sz="0" w:space="0" w:color="auto"/>
            <w:right w:val="none" w:sz="0" w:space="0" w:color="auto"/>
          </w:divBdr>
          <w:divsChild>
            <w:div w:id="580287583">
              <w:marLeft w:val="0"/>
              <w:marRight w:val="0"/>
              <w:marTop w:val="0"/>
              <w:marBottom w:val="0"/>
              <w:divBdr>
                <w:top w:val="none" w:sz="0" w:space="0" w:color="auto"/>
                <w:left w:val="none" w:sz="0" w:space="0" w:color="auto"/>
                <w:bottom w:val="none" w:sz="0" w:space="0" w:color="auto"/>
                <w:right w:val="none" w:sz="0" w:space="0" w:color="auto"/>
              </w:divBdr>
            </w:div>
          </w:divsChild>
        </w:div>
        <w:div w:id="1503354558">
          <w:marLeft w:val="0"/>
          <w:marRight w:val="0"/>
          <w:marTop w:val="0"/>
          <w:marBottom w:val="0"/>
          <w:divBdr>
            <w:top w:val="none" w:sz="0" w:space="0" w:color="auto"/>
            <w:left w:val="none" w:sz="0" w:space="0" w:color="auto"/>
            <w:bottom w:val="none" w:sz="0" w:space="0" w:color="auto"/>
            <w:right w:val="none" w:sz="0" w:space="0" w:color="auto"/>
          </w:divBdr>
          <w:divsChild>
            <w:div w:id="219442863">
              <w:marLeft w:val="0"/>
              <w:marRight w:val="0"/>
              <w:marTop w:val="0"/>
              <w:marBottom w:val="0"/>
              <w:divBdr>
                <w:top w:val="none" w:sz="0" w:space="0" w:color="auto"/>
                <w:left w:val="none" w:sz="0" w:space="0" w:color="auto"/>
                <w:bottom w:val="none" w:sz="0" w:space="0" w:color="auto"/>
                <w:right w:val="none" w:sz="0" w:space="0" w:color="auto"/>
              </w:divBdr>
            </w:div>
          </w:divsChild>
        </w:div>
        <w:div w:id="1809738290">
          <w:marLeft w:val="0"/>
          <w:marRight w:val="0"/>
          <w:marTop w:val="0"/>
          <w:marBottom w:val="0"/>
          <w:divBdr>
            <w:top w:val="none" w:sz="0" w:space="0" w:color="auto"/>
            <w:left w:val="none" w:sz="0" w:space="0" w:color="auto"/>
            <w:bottom w:val="none" w:sz="0" w:space="0" w:color="auto"/>
            <w:right w:val="none" w:sz="0" w:space="0" w:color="auto"/>
          </w:divBdr>
          <w:divsChild>
            <w:div w:id="1256860451">
              <w:marLeft w:val="0"/>
              <w:marRight w:val="0"/>
              <w:marTop w:val="0"/>
              <w:marBottom w:val="0"/>
              <w:divBdr>
                <w:top w:val="none" w:sz="0" w:space="0" w:color="auto"/>
                <w:left w:val="none" w:sz="0" w:space="0" w:color="auto"/>
                <w:bottom w:val="none" w:sz="0" w:space="0" w:color="auto"/>
                <w:right w:val="none" w:sz="0" w:space="0" w:color="auto"/>
              </w:divBdr>
            </w:div>
          </w:divsChild>
        </w:div>
        <w:div w:id="371073102">
          <w:marLeft w:val="0"/>
          <w:marRight w:val="0"/>
          <w:marTop w:val="0"/>
          <w:marBottom w:val="0"/>
          <w:divBdr>
            <w:top w:val="none" w:sz="0" w:space="0" w:color="auto"/>
            <w:left w:val="none" w:sz="0" w:space="0" w:color="auto"/>
            <w:bottom w:val="none" w:sz="0" w:space="0" w:color="auto"/>
            <w:right w:val="none" w:sz="0" w:space="0" w:color="auto"/>
          </w:divBdr>
          <w:divsChild>
            <w:div w:id="950404714">
              <w:marLeft w:val="0"/>
              <w:marRight w:val="0"/>
              <w:marTop w:val="0"/>
              <w:marBottom w:val="0"/>
              <w:divBdr>
                <w:top w:val="none" w:sz="0" w:space="0" w:color="auto"/>
                <w:left w:val="none" w:sz="0" w:space="0" w:color="auto"/>
                <w:bottom w:val="none" w:sz="0" w:space="0" w:color="auto"/>
                <w:right w:val="none" w:sz="0" w:space="0" w:color="auto"/>
              </w:divBdr>
            </w:div>
          </w:divsChild>
        </w:div>
        <w:div w:id="1863131505">
          <w:marLeft w:val="0"/>
          <w:marRight w:val="0"/>
          <w:marTop w:val="0"/>
          <w:marBottom w:val="0"/>
          <w:divBdr>
            <w:top w:val="none" w:sz="0" w:space="0" w:color="auto"/>
            <w:left w:val="none" w:sz="0" w:space="0" w:color="auto"/>
            <w:bottom w:val="none" w:sz="0" w:space="0" w:color="auto"/>
            <w:right w:val="none" w:sz="0" w:space="0" w:color="auto"/>
          </w:divBdr>
          <w:divsChild>
            <w:div w:id="1463889102">
              <w:marLeft w:val="0"/>
              <w:marRight w:val="0"/>
              <w:marTop w:val="0"/>
              <w:marBottom w:val="0"/>
              <w:divBdr>
                <w:top w:val="none" w:sz="0" w:space="0" w:color="auto"/>
                <w:left w:val="none" w:sz="0" w:space="0" w:color="auto"/>
                <w:bottom w:val="none" w:sz="0" w:space="0" w:color="auto"/>
                <w:right w:val="none" w:sz="0" w:space="0" w:color="auto"/>
              </w:divBdr>
            </w:div>
          </w:divsChild>
        </w:div>
        <w:div w:id="899709305">
          <w:marLeft w:val="0"/>
          <w:marRight w:val="0"/>
          <w:marTop w:val="0"/>
          <w:marBottom w:val="0"/>
          <w:divBdr>
            <w:top w:val="none" w:sz="0" w:space="0" w:color="auto"/>
            <w:left w:val="none" w:sz="0" w:space="0" w:color="auto"/>
            <w:bottom w:val="none" w:sz="0" w:space="0" w:color="auto"/>
            <w:right w:val="none" w:sz="0" w:space="0" w:color="auto"/>
          </w:divBdr>
          <w:divsChild>
            <w:div w:id="83915999">
              <w:marLeft w:val="0"/>
              <w:marRight w:val="0"/>
              <w:marTop w:val="0"/>
              <w:marBottom w:val="0"/>
              <w:divBdr>
                <w:top w:val="none" w:sz="0" w:space="0" w:color="auto"/>
                <w:left w:val="none" w:sz="0" w:space="0" w:color="auto"/>
                <w:bottom w:val="none" w:sz="0" w:space="0" w:color="auto"/>
                <w:right w:val="none" w:sz="0" w:space="0" w:color="auto"/>
              </w:divBdr>
            </w:div>
          </w:divsChild>
        </w:div>
        <w:div w:id="2111268001">
          <w:marLeft w:val="0"/>
          <w:marRight w:val="0"/>
          <w:marTop w:val="0"/>
          <w:marBottom w:val="0"/>
          <w:divBdr>
            <w:top w:val="none" w:sz="0" w:space="0" w:color="auto"/>
            <w:left w:val="none" w:sz="0" w:space="0" w:color="auto"/>
            <w:bottom w:val="none" w:sz="0" w:space="0" w:color="auto"/>
            <w:right w:val="none" w:sz="0" w:space="0" w:color="auto"/>
          </w:divBdr>
          <w:divsChild>
            <w:div w:id="1050686998">
              <w:marLeft w:val="0"/>
              <w:marRight w:val="0"/>
              <w:marTop w:val="0"/>
              <w:marBottom w:val="0"/>
              <w:divBdr>
                <w:top w:val="none" w:sz="0" w:space="0" w:color="auto"/>
                <w:left w:val="none" w:sz="0" w:space="0" w:color="auto"/>
                <w:bottom w:val="none" w:sz="0" w:space="0" w:color="auto"/>
                <w:right w:val="none" w:sz="0" w:space="0" w:color="auto"/>
              </w:divBdr>
            </w:div>
          </w:divsChild>
        </w:div>
        <w:div w:id="1798180329">
          <w:marLeft w:val="0"/>
          <w:marRight w:val="0"/>
          <w:marTop w:val="0"/>
          <w:marBottom w:val="0"/>
          <w:divBdr>
            <w:top w:val="none" w:sz="0" w:space="0" w:color="auto"/>
            <w:left w:val="none" w:sz="0" w:space="0" w:color="auto"/>
            <w:bottom w:val="none" w:sz="0" w:space="0" w:color="auto"/>
            <w:right w:val="none" w:sz="0" w:space="0" w:color="auto"/>
          </w:divBdr>
          <w:divsChild>
            <w:div w:id="680471514">
              <w:marLeft w:val="0"/>
              <w:marRight w:val="0"/>
              <w:marTop w:val="0"/>
              <w:marBottom w:val="0"/>
              <w:divBdr>
                <w:top w:val="none" w:sz="0" w:space="0" w:color="auto"/>
                <w:left w:val="none" w:sz="0" w:space="0" w:color="auto"/>
                <w:bottom w:val="none" w:sz="0" w:space="0" w:color="auto"/>
                <w:right w:val="none" w:sz="0" w:space="0" w:color="auto"/>
              </w:divBdr>
            </w:div>
          </w:divsChild>
        </w:div>
        <w:div w:id="89277070">
          <w:marLeft w:val="0"/>
          <w:marRight w:val="0"/>
          <w:marTop w:val="0"/>
          <w:marBottom w:val="0"/>
          <w:divBdr>
            <w:top w:val="none" w:sz="0" w:space="0" w:color="auto"/>
            <w:left w:val="none" w:sz="0" w:space="0" w:color="auto"/>
            <w:bottom w:val="none" w:sz="0" w:space="0" w:color="auto"/>
            <w:right w:val="none" w:sz="0" w:space="0" w:color="auto"/>
          </w:divBdr>
          <w:divsChild>
            <w:div w:id="540090414">
              <w:marLeft w:val="0"/>
              <w:marRight w:val="0"/>
              <w:marTop w:val="0"/>
              <w:marBottom w:val="0"/>
              <w:divBdr>
                <w:top w:val="none" w:sz="0" w:space="0" w:color="auto"/>
                <w:left w:val="none" w:sz="0" w:space="0" w:color="auto"/>
                <w:bottom w:val="none" w:sz="0" w:space="0" w:color="auto"/>
                <w:right w:val="none" w:sz="0" w:space="0" w:color="auto"/>
              </w:divBdr>
            </w:div>
          </w:divsChild>
        </w:div>
        <w:div w:id="1100754400">
          <w:marLeft w:val="0"/>
          <w:marRight w:val="0"/>
          <w:marTop w:val="0"/>
          <w:marBottom w:val="0"/>
          <w:divBdr>
            <w:top w:val="none" w:sz="0" w:space="0" w:color="auto"/>
            <w:left w:val="none" w:sz="0" w:space="0" w:color="auto"/>
            <w:bottom w:val="none" w:sz="0" w:space="0" w:color="auto"/>
            <w:right w:val="none" w:sz="0" w:space="0" w:color="auto"/>
          </w:divBdr>
          <w:divsChild>
            <w:div w:id="1588340100">
              <w:marLeft w:val="0"/>
              <w:marRight w:val="0"/>
              <w:marTop w:val="0"/>
              <w:marBottom w:val="0"/>
              <w:divBdr>
                <w:top w:val="none" w:sz="0" w:space="0" w:color="auto"/>
                <w:left w:val="none" w:sz="0" w:space="0" w:color="auto"/>
                <w:bottom w:val="none" w:sz="0" w:space="0" w:color="auto"/>
                <w:right w:val="none" w:sz="0" w:space="0" w:color="auto"/>
              </w:divBdr>
            </w:div>
          </w:divsChild>
        </w:div>
        <w:div w:id="2090543688">
          <w:marLeft w:val="0"/>
          <w:marRight w:val="0"/>
          <w:marTop w:val="0"/>
          <w:marBottom w:val="0"/>
          <w:divBdr>
            <w:top w:val="none" w:sz="0" w:space="0" w:color="auto"/>
            <w:left w:val="none" w:sz="0" w:space="0" w:color="auto"/>
            <w:bottom w:val="none" w:sz="0" w:space="0" w:color="auto"/>
            <w:right w:val="none" w:sz="0" w:space="0" w:color="auto"/>
          </w:divBdr>
          <w:divsChild>
            <w:div w:id="1995916456">
              <w:marLeft w:val="0"/>
              <w:marRight w:val="0"/>
              <w:marTop w:val="0"/>
              <w:marBottom w:val="0"/>
              <w:divBdr>
                <w:top w:val="none" w:sz="0" w:space="0" w:color="auto"/>
                <w:left w:val="none" w:sz="0" w:space="0" w:color="auto"/>
                <w:bottom w:val="none" w:sz="0" w:space="0" w:color="auto"/>
                <w:right w:val="none" w:sz="0" w:space="0" w:color="auto"/>
              </w:divBdr>
            </w:div>
          </w:divsChild>
        </w:div>
        <w:div w:id="821586386">
          <w:marLeft w:val="0"/>
          <w:marRight w:val="0"/>
          <w:marTop w:val="0"/>
          <w:marBottom w:val="0"/>
          <w:divBdr>
            <w:top w:val="none" w:sz="0" w:space="0" w:color="auto"/>
            <w:left w:val="none" w:sz="0" w:space="0" w:color="auto"/>
            <w:bottom w:val="none" w:sz="0" w:space="0" w:color="auto"/>
            <w:right w:val="none" w:sz="0" w:space="0" w:color="auto"/>
          </w:divBdr>
          <w:divsChild>
            <w:div w:id="367338923">
              <w:marLeft w:val="0"/>
              <w:marRight w:val="0"/>
              <w:marTop w:val="0"/>
              <w:marBottom w:val="0"/>
              <w:divBdr>
                <w:top w:val="none" w:sz="0" w:space="0" w:color="auto"/>
                <w:left w:val="none" w:sz="0" w:space="0" w:color="auto"/>
                <w:bottom w:val="none" w:sz="0" w:space="0" w:color="auto"/>
                <w:right w:val="none" w:sz="0" w:space="0" w:color="auto"/>
              </w:divBdr>
            </w:div>
          </w:divsChild>
        </w:div>
        <w:div w:id="1330644062">
          <w:marLeft w:val="0"/>
          <w:marRight w:val="0"/>
          <w:marTop w:val="0"/>
          <w:marBottom w:val="0"/>
          <w:divBdr>
            <w:top w:val="none" w:sz="0" w:space="0" w:color="auto"/>
            <w:left w:val="none" w:sz="0" w:space="0" w:color="auto"/>
            <w:bottom w:val="none" w:sz="0" w:space="0" w:color="auto"/>
            <w:right w:val="none" w:sz="0" w:space="0" w:color="auto"/>
          </w:divBdr>
          <w:divsChild>
            <w:div w:id="1248076975">
              <w:marLeft w:val="0"/>
              <w:marRight w:val="0"/>
              <w:marTop w:val="0"/>
              <w:marBottom w:val="0"/>
              <w:divBdr>
                <w:top w:val="none" w:sz="0" w:space="0" w:color="auto"/>
                <w:left w:val="none" w:sz="0" w:space="0" w:color="auto"/>
                <w:bottom w:val="none" w:sz="0" w:space="0" w:color="auto"/>
                <w:right w:val="none" w:sz="0" w:space="0" w:color="auto"/>
              </w:divBdr>
            </w:div>
          </w:divsChild>
        </w:div>
        <w:div w:id="1298954024">
          <w:marLeft w:val="0"/>
          <w:marRight w:val="0"/>
          <w:marTop w:val="0"/>
          <w:marBottom w:val="0"/>
          <w:divBdr>
            <w:top w:val="none" w:sz="0" w:space="0" w:color="auto"/>
            <w:left w:val="none" w:sz="0" w:space="0" w:color="auto"/>
            <w:bottom w:val="none" w:sz="0" w:space="0" w:color="auto"/>
            <w:right w:val="none" w:sz="0" w:space="0" w:color="auto"/>
          </w:divBdr>
          <w:divsChild>
            <w:div w:id="454568511">
              <w:marLeft w:val="0"/>
              <w:marRight w:val="0"/>
              <w:marTop w:val="0"/>
              <w:marBottom w:val="0"/>
              <w:divBdr>
                <w:top w:val="none" w:sz="0" w:space="0" w:color="auto"/>
                <w:left w:val="none" w:sz="0" w:space="0" w:color="auto"/>
                <w:bottom w:val="none" w:sz="0" w:space="0" w:color="auto"/>
                <w:right w:val="none" w:sz="0" w:space="0" w:color="auto"/>
              </w:divBdr>
            </w:div>
          </w:divsChild>
        </w:div>
        <w:div w:id="1798526586">
          <w:marLeft w:val="0"/>
          <w:marRight w:val="0"/>
          <w:marTop w:val="0"/>
          <w:marBottom w:val="0"/>
          <w:divBdr>
            <w:top w:val="none" w:sz="0" w:space="0" w:color="auto"/>
            <w:left w:val="none" w:sz="0" w:space="0" w:color="auto"/>
            <w:bottom w:val="none" w:sz="0" w:space="0" w:color="auto"/>
            <w:right w:val="none" w:sz="0" w:space="0" w:color="auto"/>
          </w:divBdr>
          <w:divsChild>
            <w:div w:id="1972780372">
              <w:marLeft w:val="0"/>
              <w:marRight w:val="0"/>
              <w:marTop w:val="0"/>
              <w:marBottom w:val="0"/>
              <w:divBdr>
                <w:top w:val="none" w:sz="0" w:space="0" w:color="auto"/>
                <w:left w:val="none" w:sz="0" w:space="0" w:color="auto"/>
                <w:bottom w:val="none" w:sz="0" w:space="0" w:color="auto"/>
                <w:right w:val="none" w:sz="0" w:space="0" w:color="auto"/>
              </w:divBdr>
            </w:div>
          </w:divsChild>
        </w:div>
        <w:div w:id="787971589">
          <w:marLeft w:val="0"/>
          <w:marRight w:val="0"/>
          <w:marTop w:val="0"/>
          <w:marBottom w:val="0"/>
          <w:divBdr>
            <w:top w:val="none" w:sz="0" w:space="0" w:color="auto"/>
            <w:left w:val="none" w:sz="0" w:space="0" w:color="auto"/>
            <w:bottom w:val="none" w:sz="0" w:space="0" w:color="auto"/>
            <w:right w:val="none" w:sz="0" w:space="0" w:color="auto"/>
          </w:divBdr>
          <w:divsChild>
            <w:div w:id="759259164">
              <w:marLeft w:val="0"/>
              <w:marRight w:val="0"/>
              <w:marTop w:val="0"/>
              <w:marBottom w:val="0"/>
              <w:divBdr>
                <w:top w:val="none" w:sz="0" w:space="0" w:color="auto"/>
                <w:left w:val="none" w:sz="0" w:space="0" w:color="auto"/>
                <w:bottom w:val="none" w:sz="0" w:space="0" w:color="auto"/>
                <w:right w:val="none" w:sz="0" w:space="0" w:color="auto"/>
              </w:divBdr>
            </w:div>
          </w:divsChild>
        </w:div>
        <w:div w:id="1919246140">
          <w:marLeft w:val="0"/>
          <w:marRight w:val="0"/>
          <w:marTop w:val="0"/>
          <w:marBottom w:val="0"/>
          <w:divBdr>
            <w:top w:val="none" w:sz="0" w:space="0" w:color="auto"/>
            <w:left w:val="none" w:sz="0" w:space="0" w:color="auto"/>
            <w:bottom w:val="none" w:sz="0" w:space="0" w:color="auto"/>
            <w:right w:val="none" w:sz="0" w:space="0" w:color="auto"/>
          </w:divBdr>
          <w:divsChild>
            <w:div w:id="1010572153">
              <w:marLeft w:val="0"/>
              <w:marRight w:val="0"/>
              <w:marTop w:val="0"/>
              <w:marBottom w:val="0"/>
              <w:divBdr>
                <w:top w:val="none" w:sz="0" w:space="0" w:color="auto"/>
                <w:left w:val="none" w:sz="0" w:space="0" w:color="auto"/>
                <w:bottom w:val="none" w:sz="0" w:space="0" w:color="auto"/>
                <w:right w:val="none" w:sz="0" w:space="0" w:color="auto"/>
              </w:divBdr>
            </w:div>
          </w:divsChild>
        </w:div>
        <w:div w:id="1875188928">
          <w:marLeft w:val="0"/>
          <w:marRight w:val="0"/>
          <w:marTop w:val="0"/>
          <w:marBottom w:val="0"/>
          <w:divBdr>
            <w:top w:val="none" w:sz="0" w:space="0" w:color="auto"/>
            <w:left w:val="none" w:sz="0" w:space="0" w:color="auto"/>
            <w:bottom w:val="none" w:sz="0" w:space="0" w:color="auto"/>
            <w:right w:val="none" w:sz="0" w:space="0" w:color="auto"/>
          </w:divBdr>
          <w:divsChild>
            <w:div w:id="526720035">
              <w:marLeft w:val="0"/>
              <w:marRight w:val="0"/>
              <w:marTop w:val="0"/>
              <w:marBottom w:val="0"/>
              <w:divBdr>
                <w:top w:val="none" w:sz="0" w:space="0" w:color="auto"/>
                <w:left w:val="none" w:sz="0" w:space="0" w:color="auto"/>
                <w:bottom w:val="none" w:sz="0" w:space="0" w:color="auto"/>
                <w:right w:val="none" w:sz="0" w:space="0" w:color="auto"/>
              </w:divBdr>
            </w:div>
          </w:divsChild>
        </w:div>
        <w:div w:id="1214000404">
          <w:marLeft w:val="0"/>
          <w:marRight w:val="0"/>
          <w:marTop w:val="0"/>
          <w:marBottom w:val="0"/>
          <w:divBdr>
            <w:top w:val="none" w:sz="0" w:space="0" w:color="auto"/>
            <w:left w:val="none" w:sz="0" w:space="0" w:color="auto"/>
            <w:bottom w:val="none" w:sz="0" w:space="0" w:color="auto"/>
            <w:right w:val="none" w:sz="0" w:space="0" w:color="auto"/>
          </w:divBdr>
          <w:divsChild>
            <w:div w:id="112989004">
              <w:marLeft w:val="0"/>
              <w:marRight w:val="0"/>
              <w:marTop w:val="0"/>
              <w:marBottom w:val="0"/>
              <w:divBdr>
                <w:top w:val="none" w:sz="0" w:space="0" w:color="auto"/>
                <w:left w:val="none" w:sz="0" w:space="0" w:color="auto"/>
                <w:bottom w:val="none" w:sz="0" w:space="0" w:color="auto"/>
                <w:right w:val="none" w:sz="0" w:space="0" w:color="auto"/>
              </w:divBdr>
            </w:div>
          </w:divsChild>
        </w:div>
        <w:div w:id="1005010266">
          <w:marLeft w:val="0"/>
          <w:marRight w:val="0"/>
          <w:marTop w:val="0"/>
          <w:marBottom w:val="0"/>
          <w:divBdr>
            <w:top w:val="none" w:sz="0" w:space="0" w:color="auto"/>
            <w:left w:val="none" w:sz="0" w:space="0" w:color="auto"/>
            <w:bottom w:val="none" w:sz="0" w:space="0" w:color="auto"/>
            <w:right w:val="none" w:sz="0" w:space="0" w:color="auto"/>
          </w:divBdr>
          <w:divsChild>
            <w:div w:id="1990476916">
              <w:marLeft w:val="0"/>
              <w:marRight w:val="0"/>
              <w:marTop w:val="0"/>
              <w:marBottom w:val="0"/>
              <w:divBdr>
                <w:top w:val="none" w:sz="0" w:space="0" w:color="auto"/>
                <w:left w:val="none" w:sz="0" w:space="0" w:color="auto"/>
                <w:bottom w:val="none" w:sz="0" w:space="0" w:color="auto"/>
                <w:right w:val="none" w:sz="0" w:space="0" w:color="auto"/>
              </w:divBdr>
            </w:div>
          </w:divsChild>
        </w:div>
        <w:div w:id="1434206313">
          <w:marLeft w:val="0"/>
          <w:marRight w:val="0"/>
          <w:marTop w:val="0"/>
          <w:marBottom w:val="0"/>
          <w:divBdr>
            <w:top w:val="none" w:sz="0" w:space="0" w:color="auto"/>
            <w:left w:val="none" w:sz="0" w:space="0" w:color="auto"/>
            <w:bottom w:val="none" w:sz="0" w:space="0" w:color="auto"/>
            <w:right w:val="none" w:sz="0" w:space="0" w:color="auto"/>
          </w:divBdr>
          <w:divsChild>
            <w:div w:id="1389762167">
              <w:marLeft w:val="0"/>
              <w:marRight w:val="0"/>
              <w:marTop w:val="0"/>
              <w:marBottom w:val="0"/>
              <w:divBdr>
                <w:top w:val="none" w:sz="0" w:space="0" w:color="auto"/>
                <w:left w:val="none" w:sz="0" w:space="0" w:color="auto"/>
                <w:bottom w:val="none" w:sz="0" w:space="0" w:color="auto"/>
                <w:right w:val="none" w:sz="0" w:space="0" w:color="auto"/>
              </w:divBdr>
            </w:div>
          </w:divsChild>
        </w:div>
        <w:div w:id="184564306">
          <w:marLeft w:val="0"/>
          <w:marRight w:val="0"/>
          <w:marTop w:val="0"/>
          <w:marBottom w:val="0"/>
          <w:divBdr>
            <w:top w:val="none" w:sz="0" w:space="0" w:color="auto"/>
            <w:left w:val="none" w:sz="0" w:space="0" w:color="auto"/>
            <w:bottom w:val="none" w:sz="0" w:space="0" w:color="auto"/>
            <w:right w:val="none" w:sz="0" w:space="0" w:color="auto"/>
          </w:divBdr>
          <w:divsChild>
            <w:div w:id="455103637">
              <w:marLeft w:val="0"/>
              <w:marRight w:val="0"/>
              <w:marTop w:val="0"/>
              <w:marBottom w:val="0"/>
              <w:divBdr>
                <w:top w:val="none" w:sz="0" w:space="0" w:color="auto"/>
                <w:left w:val="none" w:sz="0" w:space="0" w:color="auto"/>
                <w:bottom w:val="none" w:sz="0" w:space="0" w:color="auto"/>
                <w:right w:val="none" w:sz="0" w:space="0" w:color="auto"/>
              </w:divBdr>
            </w:div>
          </w:divsChild>
        </w:div>
        <w:div w:id="821391665">
          <w:marLeft w:val="0"/>
          <w:marRight w:val="0"/>
          <w:marTop w:val="0"/>
          <w:marBottom w:val="0"/>
          <w:divBdr>
            <w:top w:val="none" w:sz="0" w:space="0" w:color="auto"/>
            <w:left w:val="none" w:sz="0" w:space="0" w:color="auto"/>
            <w:bottom w:val="none" w:sz="0" w:space="0" w:color="auto"/>
            <w:right w:val="none" w:sz="0" w:space="0" w:color="auto"/>
          </w:divBdr>
          <w:divsChild>
            <w:div w:id="1698771753">
              <w:marLeft w:val="0"/>
              <w:marRight w:val="0"/>
              <w:marTop w:val="0"/>
              <w:marBottom w:val="0"/>
              <w:divBdr>
                <w:top w:val="none" w:sz="0" w:space="0" w:color="auto"/>
                <w:left w:val="none" w:sz="0" w:space="0" w:color="auto"/>
                <w:bottom w:val="none" w:sz="0" w:space="0" w:color="auto"/>
                <w:right w:val="none" w:sz="0" w:space="0" w:color="auto"/>
              </w:divBdr>
            </w:div>
          </w:divsChild>
        </w:div>
        <w:div w:id="1771467661">
          <w:marLeft w:val="0"/>
          <w:marRight w:val="0"/>
          <w:marTop w:val="0"/>
          <w:marBottom w:val="0"/>
          <w:divBdr>
            <w:top w:val="none" w:sz="0" w:space="0" w:color="auto"/>
            <w:left w:val="none" w:sz="0" w:space="0" w:color="auto"/>
            <w:bottom w:val="none" w:sz="0" w:space="0" w:color="auto"/>
            <w:right w:val="none" w:sz="0" w:space="0" w:color="auto"/>
          </w:divBdr>
          <w:divsChild>
            <w:div w:id="74593680">
              <w:marLeft w:val="0"/>
              <w:marRight w:val="0"/>
              <w:marTop w:val="0"/>
              <w:marBottom w:val="0"/>
              <w:divBdr>
                <w:top w:val="none" w:sz="0" w:space="0" w:color="auto"/>
                <w:left w:val="none" w:sz="0" w:space="0" w:color="auto"/>
                <w:bottom w:val="none" w:sz="0" w:space="0" w:color="auto"/>
                <w:right w:val="none" w:sz="0" w:space="0" w:color="auto"/>
              </w:divBdr>
            </w:div>
          </w:divsChild>
        </w:div>
        <w:div w:id="231551074">
          <w:marLeft w:val="0"/>
          <w:marRight w:val="0"/>
          <w:marTop w:val="0"/>
          <w:marBottom w:val="0"/>
          <w:divBdr>
            <w:top w:val="none" w:sz="0" w:space="0" w:color="auto"/>
            <w:left w:val="none" w:sz="0" w:space="0" w:color="auto"/>
            <w:bottom w:val="none" w:sz="0" w:space="0" w:color="auto"/>
            <w:right w:val="none" w:sz="0" w:space="0" w:color="auto"/>
          </w:divBdr>
          <w:divsChild>
            <w:div w:id="392699960">
              <w:marLeft w:val="0"/>
              <w:marRight w:val="0"/>
              <w:marTop w:val="0"/>
              <w:marBottom w:val="0"/>
              <w:divBdr>
                <w:top w:val="none" w:sz="0" w:space="0" w:color="auto"/>
                <w:left w:val="none" w:sz="0" w:space="0" w:color="auto"/>
                <w:bottom w:val="none" w:sz="0" w:space="0" w:color="auto"/>
                <w:right w:val="none" w:sz="0" w:space="0" w:color="auto"/>
              </w:divBdr>
            </w:div>
          </w:divsChild>
        </w:div>
        <w:div w:id="1474567935">
          <w:marLeft w:val="0"/>
          <w:marRight w:val="0"/>
          <w:marTop w:val="0"/>
          <w:marBottom w:val="0"/>
          <w:divBdr>
            <w:top w:val="none" w:sz="0" w:space="0" w:color="auto"/>
            <w:left w:val="none" w:sz="0" w:space="0" w:color="auto"/>
            <w:bottom w:val="none" w:sz="0" w:space="0" w:color="auto"/>
            <w:right w:val="none" w:sz="0" w:space="0" w:color="auto"/>
          </w:divBdr>
          <w:divsChild>
            <w:div w:id="988753001">
              <w:marLeft w:val="0"/>
              <w:marRight w:val="0"/>
              <w:marTop w:val="0"/>
              <w:marBottom w:val="0"/>
              <w:divBdr>
                <w:top w:val="none" w:sz="0" w:space="0" w:color="auto"/>
                <w:left w:val="none" w:sz="0" w:space="0" w:color="auto"/>
                <w:bottom w:val="none" w:sz="0" w:space="0" w:color="auto"/>
                <w:right w:val="none" w:sz="0" w:space="0" w:color="auto"/>
              </w:divBdr>
            </w:div>
          </w:divsChild>
        </w:div>
        <w:div w:id="1470973997">
          <w:marLeft w:val="0"/>
          <w:marRight w:val="0"/>
          <w:marTop w:val="0"/>
          <w:marBottom w:val="0"/>
          <w:divBdr>
            <w:top w:val="none" w:sz="0" w:space="0" w:color="auto"/>
            <w:left w:val="none" w:sz="0" w:space="0" w:color="auto"/>
            <w:bottom w:val="none" w:sz="0" w:space="0" w:color="auto"/>
            <w:right w:val="none" w:sz="0" w:space="0" w:color="auto"/>
          </w:divBdr>
          <w:divsChild>
            <w:div w:id="803503305">
              <w:marLeft w:val="0"/>
              <w:marRight w:val="0"/>
              <w:marTop w:val="0"/>
              <w:marBottom w:val="0"/>
              <w:divBdr>
                <w:top w:val="none" w:sz="0" w:space="0" w:color="auto"/>
                <w:left w:val="none" w:sz="0" w:space="0" w:color="auto"/>
                <w:bottom w:val="none" w:sz="0" w:space="0" w:color="auto"/>
                <w:right w:val="none" w:sz="0" w:space="0" w:color="auto"/>
              </w:divBdr>
            </w:div>
          </w:divsChild>
        </w:div>
        <w:div w:id="209584451">
          <w:marLeft w:val="0"/>
          <w:marRight w:val="0"/>
          <w:marTop w:val="0"/>
          <w:marBottom w:val="0"/>
          <w:divBdr>
            <w:top w:val="none" w:sz="0" w:space="0" w:color="auto"/>
            <w:left w:val="none" w:sz="0" w:space="0" w:color="auto"/>
            <w:bottom w:val="none" w:sz="0" w:space="0" w:color="auto"/>
            <w:right w:val="none" w:sz="0" w:space="0" w:color="auto"/>
          </w:divBdr>
          <w:divsChild>
            <w:div w:id="23751524">
              <w:marLeft w:val="0"/>
              <w:marRight w:val="0"/>
              <w:marTop w:val="0"/>
              <w:marBottom w:val="0"/>
              <w:divBdr>
                <w:top w:val="none" w:sz="0" w:space="0" w:color="auto"/>
                <w:left w:val="none" w:sz="0" w:space="0" w:color="auto"/>
                <w:bottom w:val="none" w:sz="0" w:space="0" w:color="auto"/>
                <w:right w:val="none" w:sz="0" w:space="0" w:color="auto"/>
              </w:divBdr>
            </w:div>
          </w:divsChild>
        </w:div>
        <w:div w:id="1542473551">
          <w:marLeft w:val="0"/>
          <w:marRight w:val="0"/>
          <w:marTop w:val="0"/>
          <w:marBottom w:val="0"/>
          <w:divBdr>
            <w:top w:val="none" w:sz="0" w:space="0" w:color="auto"/>
            <w:left w:val="none" w:sz="0" w:space="0" w:color="auto"/>
            <w:bottom w:val="none" w:sz="0" w:space="0" w:color="auto"/>
            <w:right w:val="none" w:sz="0" w:space="0" w:color="auto"/>
          </w:divBdr>
          <w:divsChild>
            <w:div w:id="1771929504">
              <w:marLeft w:val="0"/>
              <w:marRight w:val="0"/>
              <w:marTop w:val="0"/>
              <w:marBottom w:val="0"/>
              <w:divBdr>
                <w:top w:val="none" w:sz="0" w:space="0" w:color="auto"/>
                <w:left w:val="none" w:sz="0" w:space="0" w:color="auto"/>
                <w:bottom w:val="none" w:sz="0" w:space="0" w:color="auto"/>
                <w:right w:val="none" w:sz="0" w:space="0" w:color="auto"/>
              </w:divBdr>
            </w:div>
          </w:divsChild>
        </w:div>
        <w:div w:id="197012625">
          <w:marLeft w:val="0"/>
          <w:marRight w:val="0"/>
          <w:marTop w:val="0"/>
          <w:marBottom w:val="0"/>
          <w:divBdr>
            <w:top w:val="none" w:sz="0" w:space="0" w:color="auto"/>
            <w:left w:val="none" w:sz="0" w:space="0" w:color="auto"/>
            <w:bottom w:val="none" w:sz="0" w:space="0" w:color="auto"/>
            <w:right w:val="none" w:sz="0" w:space="0" w:color="auto"/>
          </w:divBdr>
          <w:divsChild>
            <w:div w:id="963315566">
              <w:marLeft w:val="0"/>
              <w:marRight w:val="0"/>
              <w:marTop w:val="0"/>
              <w:marBottom w:val="0"/>
              <w:divBdr>
                <w:top w:val="none" w:sz="0" w:space="0" w:color="auto"/>
                <w:left w:val="none" w:sz="0" w:space="0" w:color="auto"/>
                <w:bottom w:val="none" w:sz="0" w:space="0" w:color="auto"/>
                <w:right w:val="none" w:sz="0" w:space="0" w:color="auto"/>
              </w:divBdr>
            </w:div>
          </w:divsChild>
        </w:div>
        <w:div w:id="1893080343">
          <w:marLeft w:val="0"/>
          <w:marRight w:val="0"/>
          <w:marTop w:val="0"/>
          <w:marBottom w:val="0"/>
          <w:divBdr>
            <w:top w:val="none" w:sz="0" w:space="0" w:color="auto"/>
            <w:left w:val="none" w:sz="0" w:space="0" w:color="auto"/>
            <w:bottom w:val="none" w:sz="0" w:space="0" w:color="auto"/>
            <w:right w:val="none" w:sz="0" w:space="0" w:color="auto"/>
          </w:divBdr>
          <w:divsChild>
            <w:div w:id="1203976793">
              <w:marLeft w:val="0"/>
              <w:marRight w:val="0"/>
              <w:marTop w:val="0"/>
              <w:marBottom w:val="0"/>
              <w:divBdr>
                <w:top w:val="none" w:sz="0" w:space="0" w:color="auto"/>
                <w:left w:val="none" w:sz="0" w:space="0" w:color="auto"/>
                <w:bottom w:val="none" w:sz="0" w:space="0" w:color="auto"/>
                <w:right w:val="none" w:sz="0" w:space="0" w:color="auto"/>
              </w:divBdr>
            </w:div>
          </w:divsChild>
        </w:div>
        <w:div w:id="447820401">
          <w:marLeft w:val="0"/>
          <w:marRight w:val="0"/>
          <w:marTop w:val="0"/>
          <w:marBottom w:val="0"/>
          <w:divBdr>
            <w:top w:val="none" w:sz="0" w:space="0" w:color="auto"/>
            <w:left w:val="none" w:sz="0" w:space="0" w:color="auto"/>
            <w:bottom w:val="none" w:sz="0" w:space="0" w:color="auto"/>
            <w:right w:val="none" w:sz="0" w:space="0" w:color="auto"/>
          </w:divBdr>
          <w:divsChild>
            <w:div w:id="131945238">
              <w:marLeft w:val="0"/>
              <w:marRight w:val="0"/>
              <w:marTop w:val="0"/>
              <w:marBottom w:val="0"/>
              <w:divBdr>
                <w:top w:val="none" w:sz="0" w:space="0" w:color="auto"/>
                <w:left w:val="none" w:sz="0" w:space="0" w:color="auto"/>
                <w:bottom w:val="none" w:sz="0" w:space="0" w:color="auto"/>
                <w:right w:val="none" w:sz="0" w:space="0" w:color="auto"/>
              </w:divBdr>
            </w:div>
          </w:divsChild>
        </w:div>
        <w:div w:id="1066680107">
          <w:marLeft w:val="0"/>
          <w:marRight w:val="0"/>
          <w:marTop w:val="0"/>
          <w:marBottom w:val="0"/>
          <w:divBdr>
            <w:top w:val="none" w:sz="0" w:space="0" w:color="auto"/>
            <w:left w:val="none" w:sz="0" w:space="0" w:color="auto"/>
            <w:bottom w:val="none" w:sz="0" w:space="0" w:color="auto"/>
            <w:right w:val="none" w:sz="0" w:space="0" w:color="auto"/>
          </w:divBdr>
          <w:divsChild>
            <w:div w:id="675423907">
              <w:marLeft w:val="0"/>
              <w:marRight w:val="0"/>
              <w:marTop w:val="0"/>
              <w:marBottom w:val="0"/>
              <w:divBdr>
                <w:top w:val="none" w:sz="0" w:space="0" w:color="auto"/>
                <w:left w:val="none" w:sz="0" w:space="0" w:color="auto"/>
                <w:bottom w:val="none" w:sz="0" w:space="0" w:color="auto"/>
                <w:right w:val="none" w:sz="0" w:space="0" w:color="auto"/>
              </w:divBdr>
            </w:div>
          </w:divsChild>
        </w:div>
        <w:div w:id="819615328">
          <w:marLeft w:val="0"/>
          <w:marRight w:val="0"/>
          <w:marTop w:val="0"/>
          <w:marBottom w:val="0"/>
          <w:divBdr>
            <w:top w:val="none" w:sz="0" w:space="0" w:color="auto"/>
            <w:left w:val="none" w:sz="0" w:space="0" w:color="auto"/>
            <w:bottom w:val="none" w:sz="0" w:space="0" w:color="auto"/>
            <w:right w:val="none" w:sz="0" w:space="0" w:color="auto"/>
          </w:divBdr>
          <w:divsChild>
            <w:div w:id="1920479690">
              <w:marLeft w:val="0"/>
              <w:marRight w:val="0"/>
              <w:marTop w:val="0"/>
              <w:marBottom w:val="0"/>
              <w:divBdr>
                <w:top w:val="none" w:sz="0" w:space="0" w:color="auto"/>
                <w:left w:val="none" w:sz="0" w:space="0" w:color="auto"/>
                <w:bottom w:val="none" w:sz="0" w:space="0" w:color="auto"/>
                <w:right w:val="none" w:sz="0" w:space="0" w:color="auto"/>
              </w:divBdr>
            </w:div>
          </w:divsChild>
        </w:div>
        <w:div w:id="1800342931">
          <w:marLeft w:val="0"/>
          <w:marRight w:val="0"/>
          <w:marTop w:val="0"/>
          <w:marBottom w:val="0"/>
          <w:divBdr>
            <w:top w:val="none" w:sz="0" w:space="0" w:color="auto"/>
            <w:left w:val="none" w:sz="0" w:space="0" w:color="auto"/>
            <w:bottom w:val="none" w:sz="0" w:space="0" w:color="auto"/>
            <w:right w:val="none" w:sz="0" w:space="0" w:color="auto"/>
          </w:divBdr>
          <w:divsChild>
            <w:div w:id="954795631">
              <w:marLeft w:val="0"/>
              <w:marRight w:val="0"/>
              <w:marTop w:val="0"/>
              <w:marBottom w:val="0"/>
              <w:divBdr>
                <w:top w:val="none" w:sz="0" w:space="0" w:color="auto"/>
                <w:left w:val="none" w:sz="0" w:space="0" w:color="auto"/>
                <w:bottom w:val="none" w:sz="0" w:space="0" w:color="auto"/>
                <w:right w:val="none" w:sz="0" w:space="0" w:color="auto"/>
              </w:divBdr>
            </w:div>
          </w:divsChild>
        </w:div>
        <w:div w:id="474027174">
          <w:marLeft w:val="0"/>
          <w:marRight w:val="0"/>
          <w:marTop w:val="0"/>
          <w:marBottom w:val="0"/>
          <w:divBdr>
            <w:top w:val="none" w:sz="0" w:space="0" w:color="auto"/>
            <w:left w:val="none" w:sz="0" w:space="0" w:color="auto"/>
            <w:bottom w:val="none" w:sz="0" w:space="0" w:color="auto"/>
            <w:right w:val="none" w:sz="0" w:space="0" w:color="auto"/>
          </w:divBdr>
          <w:divsChild>
            <w:div w:id="1352991188">
              <w:marLeft w:val="0"/>
              <w:marRight w:val="0"/>
              <w:marTop w:val="0"/>
              <w:marBottom w:val="0"/>
              <w:divBdr>
                <w:top w:val="none" w:sz="0" w:space="0" w:color="auto"/>
                <w:left w:val="none" w:sz="0" w:space="0" w:color="auto"/>
                <w:bottom w:val="none" w:sz="0" w:space="0" w:color="auto"/>
                <w:right w:val="none" w:sz="0" w:space="0" w:color="auto"/>
              </w:divBdr>
            </w:div>
          </w:divsChild>
        </w:div>
        <w:div w:id="1074203606">
          <w:marLeft w:val="0"/>
          <w:marRight w:val="0"/>
          <w:marTop w:val="0"/>
          <w:marBottom w:val="0"/>
          <w:divBdr>
            <w:top w:val="none" w:sz="0" w:space="0" w:color="auto"/>
            <w:left w:val="none" w:sz="0" w:space="0" w:color="auto"/>
            <w:bottom w:val="none" w:sz="0" w:space="0" w:color="auto"/>
            <w:right w:val="none" w:sz="0" w:space="0" w:color="auto"/>
          </w:divBdr>
          <w:divsChild>
            <w:div w:id="1065688611">
              <w:marLeft w:val="0"/>
              <w:marRight w:val="0"/>
              <w:marTop w:val="0"/>
              <w:marBottom w:val="0"/>
              <w:divBdr>
                <w:top w:val="none" w:sz="0" w:space="0" w:color="auto"/>
                <w:left w:val="none" w:sz="0" w:space="0" w:color="auto"/>
                <w:bottom w:val="none" w:sz="0" w:space="0" w:color="auto"/>
                <w:right w:val="none" w:sz="0" w:space="0" w:color="auto"/>
              </w:divBdr>
            </w:div>
          </w:divsChild>
        </w:div>
        <w:div w:id="2053729890">
          <w:marLeft w:val="0"/>
          <w:marRight w:val="0"/>
          <w:marTop w:val="0"/>
          <w:marBottom w:val="0"/>
          <w:divBdr>
            <w:top w:val="none" w:sz="0" w:space="0" w:color="auto"/>
            <w:left w:val="none" w:sz="0" w:space="0" w:color="auto"/>
            <w:bottom w:val="none" w:sz="0" w:space="0" w:color="auto"/>
            <w:right w:val="none" w:sz="0" w:space="0" w:color="auto"/>
          </w:divBdr>
          <w:divsChild>
            <w:div w:id="229997256">
              <w:marLeft w:val="0"/>
              <w:marRight w:val="0"/>
              <w:marTop w:val="0"/>
              <w:marBottom w:val="0"/>
              <w:divBdr>
                <w:top w:val="none" w:sz="0" w:space="0" w:color="auto"/>
                <w:left w:val="none" w:sz="0" w:space="0" w:color="auto"/>
                <w:bottom w:val="none" w:sz="0" w:space="0" w:color="auto"/>
                <w:right w:val="none" w:sz="0" w:space="0" w:color="auto"/>
              </w:divBdr>
            </w:div>
          </w:divsChild>
        </w:div>
        <w:div w:id="453863674">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sChild>
        </w:div>
        <w:div w:id="1545363591">
          <w:marLeft w:val="0"/>
          <w:marRight w:val="0"/>
          <w:marTop w:val="0"/>
          <w:marBottom w:val="0"/>
          <w:divBdr>
            <w:top w:val="none" w:sz="0" w:space="0" w:color="auto"/>
            <w:left w:val="none" w:sz="0" w:space="0" w:color="auto"/>
            <w:bottom w:val="none" w:sz="0" w:space="0" w:color="auto"/>
            <w:right w:val="none" w:sz="0" w:space="0" w:color="auto"/>
          </w:divBdr>
          <w:divsChild>
            <w:div w:id="1700084799">
              <w:marLeft w:val="0"/>
              <w:marRight w:val="0"/>
              <w:marTop w:val="0"/>
              <w:marBottom w:val="0"/>
              <w:divBdr>
                <w:top w:val="none" w:sz="0" w:space="0" w:color="auto"/>
                <w:left w:val="none" w:sz="0" w:space="0" w:color="auto"/>
                <w:bottom w:val="none" w:sz="0" w:space="0" w:color="auto"/>
                <w:right w:val="none" w:sz="0" w:space="0" w:color="auto"/>
              </w:divBdr>
            </w:div>
          </w:divsChild>
        </w:div>
        <w:div w:id="798303930">
          <w:marLeft w:val="0"/>
          <w:marRight w:val="0"/>
          <w:marTop w:val="0"/>
          <w:marBottom w:val="0"/>
          <w:divBdr>
            <w:top w:val="none" w:sz="0" w:space="0" w:color="auto"/>
            <w:left w:val="none" w:sz="0" w:space="0" w:color="auto"/>
            <w:bottom w:val="none" w:sz="0" w:space="0" w:color="auto"/>
            <w:right w:val="none" w:sz="0" w:space="0" w:color="auto"/>
          </w:divBdr>
          <w:divsChild>
            <w:div w:id="976034299">
              <w:marLeft w:val="0"/>
              <w:marRight w:val="0"/>
              <w:marTop w:val="0"/>
              <w:marBottom w:val="0"/>
              <w:divBdr>
                <w:top w:val="none" w:sz="0" w:space="0" w:color="auto"/>
                <w:left w:val="none" w:sz="0" w:space="0" w:color="auto"/>
                <w:bottom w:val="none" w:sz="0" w:space="0" w:color="auto"/>
                <w:right w:val="none" w:sz="0" w:space="0" w:color="auto"/>
              </w:divBdr>
            </w:div>
          </w:divsChild>
        </w:div>
        <w:div w:id="2016303505">
          <w:marLeft w:val="0"/>
          <w:marRight w:val="0"/>
          <w:marTop w:val="0"/>
          <w:marBottom w:val="0"/>
          <w:divBdr>
            <w:top w:val="none" w:sz="0" w:space="0" w:color="auto"/>
            <w:left w:val="none" w:sz="0" w:space="0" w:color="auto"/>
            <w:bottom w:val="none" w:sz="0" w:space="0" w:color="auto"/>
            <w:right w:val="none" w:sz="0" w:space="0" w:color="auto"/>
          </w:divBdr>
          <w:divsChild>
            <w:div w:id="1298146910">
              <w:marLeft w:val="0"/>
              <w:marRight w:val="0"/>
              <w:marTop w:val="0"/>
              <w:marBottom w:val="0"/>
              <w:divBdr>
                <w:top w:val="none" w:sz="0" w:space="0" w:color="auto"/>
                <w:left w:val="none" w:sz="0" w:space="0" w:color="auto"/>
                <w:bottom w:val="none" w:sz="0" w:space="0" w:color="auto"/>
                <w:right w:val="none" w:sz="0" w:space="0" w:color="auto"/>
              </w:divBdr>
            </w:div>
          </w:divsChild>
        </w:div>
        <w:div w:id="1500920614">
          <w:marLeft w:val="0"/>
          <w:marRight w:val="0"/>
          <w:marTop w:val="0"/>
          <w:marBottom w:val="0"/>
          <w:divBdr>
            <w:top w:val="none" w:sz="0" w:space="0" w:color="auto"/>
            <w:left w:val="none" w:sz="0" w:space="0" w:color="auto"/>
            <w:bottom w:val="none" w:sz="0" w:space="0" w:color="auto"/>
            <w:right w:val="none" w:sz="0" w:space="0" w:color="auto"/>
          </w:divBdr>
          <w:divsChild>
            <w:div w:id="646588378">
              <w:marLeft w:val="0"/>
              <w:marRight w:val="0"/>
              <w:marTop w:val="0"/>
              <w:marBottom w:val="0"/>
              <w:divBdr>
                <w:top w:val="none" w:sz="0" w:space="0" w:color="auto"/>
                <w:left w:val="none" w:sz="0" w:space="0" w:color="auto"/>
                <w:bottom w:val="none" w:sz="0" w:space="0" w:color="auto"/>
                <w:right w:val="none" w:sz="0" w:space="0" w:color="auto"/>
              </w:divBdr>
            </w:div>
          </w:divsChild>
        </w:div>
        <w:div w:id="1846967975">
          <w:marLeft w:val="0"/>
          <w:marRight w:val="0"/>
          <w:marTop w:val="0"/>
          <w:marBottom w:val="0"/>
          <w:divBdr>
            <w:top w:val="none" w:sz="0" w:space="0" w:color="auto"/>
            <w:left w:val="none" w:sz="0" w:space="0" w:color="auto"/>
            <w:bottom w:val="none" w:sz="0" w:space="0" w:color="auto"/>
            <w:right w:val="none" w:sz="0" w:space="0" w:color="auto"/>
          </w:divBdr>
          <w:divsChild>
            <w:div w:id="958024772">
              <w:marLeft w:val="0"/>
              <w:marRight w:val="0"/>
              <w:marTop w:val="0"/>
              <w:marBottom w:val="0"/>
              <w:divBdr>
                <w:top w:val="none" w:sz="0" w:space="0" w:color="auto"/>
                <w:left w:val="none" w:sz="0" w:space="0" w:color="auto"/>
                <w:bottom w:val="none" w:sz="0" w:space="0" w:color="auto"/>
                <w:right w:val="none" w:sz="0" w:space="0" w:color="auto"/>
              </w:divBdr>
            </w:div>
          </w:divsChild>
        </w:div>
        <w:div w:id="1136534092">
          <w:marLeft w:val="0"/>
          <w:marRight w:val="0"/>
          <w:marTop w:val="0"/>
          <w:marBottom w:val="0"/>
          <w:divBdr>
            <w:top w:val="none" w:sz="0" w:space="0" w:color="auto"/>
            <w:left w:val="none" w:sz="0" w:space="0" w:color="auto"/>
            <w:bottom w:val="none" w:sz="0" w:space="0" w:color="auto"/>
            <w:right w:val="none" w:sz="0" w:space="0" w:color="auto"/>
          </w:divBdr>
          <w:divsChild>
            <w:div w:id="83192538">
              <w:marLeft w:val="0"/>
              <w:marRight w:val="0"/>
              <w:marTop w:val="0"/>
              <w:marBottom w:val="0"/>
              <w:divBdr>
                <w:top w:val="none" w:sz="0" w:space="0" w:color="auto"/>
                <w:left w:val="none" w:sz="0" w:space="0" w:color="auto"/>
                <w:bottom w:val="none" w:sz="0" w:space="0" w:color="auto"/>
                <w:right w:val="none" w:sz="0" w:space="0" w:color="auto"/>
              </w:divBdr>
            </w:div>
          </w:divsChild>
        </w:div>
        <w:div w:id="1555769670">
          <w:marLeft w:val="0"/>
          <w:marRight w:val="0"/>
          <w:marTop w:val="0"/>
          <w:marBottom w:val="0"/>
          <w:divBdr>
            <w:top w:val="none" w:sz="0" w:space="0" w:color="auto"/>
            <w:left w:val="none" w:sz="0" w:space="0" w:color="auto"/>
            <w:bottom w:val="none" w:sz="0" w:space="0" w:color="auto"/>
            <w:right w:val="none" w:sz="0" w:space="0" w:color="auto"/>
          </w:divBdr>
          <w:divsChild>
            <w:div w:id="1054045341">
              <w:marLeft w:val="0"/>
              <w:marRight w:val="0"/>
              <w:marTop w:val="0"/>
              <w:marBottom w:val="0"/>
              <w:divBdr>
                <w:top w:val="none" w:sz="0" w:space="0" w:color="auto"/>
                <w:left w:val="none" w:sz="0" w:space="0" w:color="auto"/>
                <w:bottom w:val="none" w:sz="0" w:space="0" w:color="auto"/>
                <w:right w:val="none" w:sz="0" w:space="0" w:color="auto"/>
              </w:divBdr>
            </w:div>
          </w:divsChild>
        </w:div>
        <w:div w:id="272439996">
          <w:marLeft w:val="0"/>
          <w:marRight w:val="0"/>
          <w:marTop w:val="0"/>
          <w:marBottom w:val="0"/>
          <w:divBdr>
            <w:top w:val="none" w:sz="0" w:space="0" w:color="auto"/>
            <w:left w:val="none" w:sz="0" w:space="0" w:color="auto"/>
            <w:bottom w:val="none" w:sz="0" w:space="0" w:color="auto"/>
            <w:right w:val="none" w:sz="0" w:space="0" w:color="auto"/>
          </w:divBdr>
          <w:divsChild>
            <w:div w:id="35157824">
              <w:marLeft w:val="0"/>
              <w:marRight w:val="0"/>
              <w:marTop w:val="0"/>
              <w:marBottom w:val="0"/>
              <w:divBdr>
                <w:top w:val="none" w:sz="0" w:space="0" w:color="auto"/>
                <w:left w:val="none" w:sz="0" w:space="0" w:color="auto"/>
                <w:bottom w:val="none" w:sz="0" w:space="0" w:color="auto"/>
                <w:right w:val="none" w:sz="0" w:space="0" w:color="auto"/>
              </w:divBdr>
            </w:div>
          </w:divsChild>
        </w:div>
        <w:div w:id="447243005">
          <w:marLeft w:val="0"/>
          <w:marRight w:val="0"/>
          <w:marTop w:val="0"/>
          <w:marBottom w:val="0"/>
          <w:divBdr>
            <w:top w:val="none" w:sz="0" w:space="0" w:color="auto"/>
            <w:left w:val="none" w:sz="0" w:space="0" w:color="auto"/>
            <w:bottom w:val="none" w:sz="0" w:space="0" w:color="auto"/>
            <w:right w:val="none" w:sz="0" w:space="0" w:color="auto"/>
          </w:divBdr>
          <w:divsChild>
            <w:div w:id="806048120">
              <w:marLeft w:val="0"/>
              <w:marRight w:val="0"/>
              <w:marTop w:val="0"/>
              <w:marBottom w:val="0"/>
              <w:divBdr>
                <w:top w:val="none" w:sz="0" w:space="0" w:color="auto"/>
                <w:left w:val="none" w:sz="0" w:space="0" w:color="auto"/>
                <w:bottom w:val="none" w:sz="0" w:space="0" w:color="auto"/>
                <w:right w:val="none" w:sz="0" w:space="0" w:color="auto"/>
              </w:divBdr>
            </w:div>
          </w:divsChild>
        </w:div>
        <w:div w:id="1503158060">
          <w:marLeft w:val="0"/>
          <w:marRight w:val="0"/>
          <w:marTop w:val="0"/>
          <w:marBottom w:val="0"/>
          <w:divBdr>
            <w:top w:val="none" w:sz="0" w:space="0" w:color="auto"/>
            <w:left w:val="none" w:sz="0" w:space="0" w:color="auto"/>
            <w:bottom w:val="none" w:sz="0" w:space="0" w:color="auto"/>
            <w:right w:val="none" w:sz="0" w:space="0" w:color="auto"/>
          </w:divBdr>
          <w:divsChild>
            <w:div w:id="396586885">
              <w:marLeft w:val="0"/>
              <w:marRight w:val="0"/>
              <w:marTop w:val="0"/>
              <w:marBottom w:val="0"/>
              <w:divBdr>
                <w:top w:val="none" w:sz="0" w:space="0" w:color="auto"/>
                <w:left w:val="none" w:sz="0" w:space="0" w:color="auto"/>
                <w:bottom w:val="none" w:sz="0" w:space="0" w:color="auto"/>
                <w:right w:val="none" w:sz="0" w:space="0" w:color="auto"/>
              </w:divBdr>
            </w:div>
          </w:divsChild>
        </w:div>
        <w:div w:id="2024278460">
          <w:marLeft w:val="0"/>
          <w:marRight w:val="0"/>
          <w:marTop w:val="0"/>
          <w:marBottom w:val="0"/>
          <w:divBdr>
            <w:top w:val="none" w:sz="0" w:space="0" w:color="auto"/>
            <w:left w:val="none" w:sz="0" w:space="0" w:color="auto"/>
            <w:bottom w:val="none" w:sz="0" w:space="0" w:color="auto"/>
            <w:right w:val="none" w:sz="0" w:space="0" w:color="auto"/>
          </w:divBdr>
          <w:divsChild>
            <w:div w:id="1324354737">
              <w:marLeft w:val="0"/>
              <w:marRight w:val="0"/>
              <w:marTop w:val="0"/>
              <w:marBottom w:val="0"/>
              <w:divBdr>
                <w:top w:val="none" w:sz="0" w:space="0" w:color="auto"/>
                <w:left w:val="none" w:sz="0" w:space="0" w:color="auto"/>
                <w:bottom w:val="none" w:sz="0" w:space="0" w:color="auto"/>
                <w:right w:val="none" w:sz="0" w:space="0" w:color="auto"/>
              </w:divBdr>
            </w:div>
          </w:divsChild>
        </w:div>
        <w:div w:id="294719452">
          <w:marLeft w:val="0"/>
          <w:marRight w:val="0"/>
          <w:marTop w:val="0"/>
          <w:marBottom w:val="0"/>
          <w:divBdr>
            <w:top w:val="none" w:sz="0" w:space="0" w:color="auto"/>
            <w:left w:val="none" w:sz="0" w:space="0" w:color="auto"/>
            <w:bottom w:val="none" w:sz="0" w:space="0" w:color="auto"/>
            <w:right w:val="none" w:sz="0" w:space="0" w:color="auto"/>
          </w:divBdr>
          <w:divsChild>
            <w:div w:id="1878545815">
              <w:marLeft w:val="0"/>
              <w:marRight w:val="0"/>
              <w:marTop w:val="0"/>
              <w:marBottom w:val="0"/>
              <w:divBdr>
                <w:top w:val="none" w:sz="0" w:space="0" w:color="auto"/>
                <w:left w:val="none" w:sz="0" w:space="0" w:color="auto"/>
                <w:bottom w:val="none" w:sz="0" w:space="0" w:color="auto"/>
                <w:right w:val="none" w:sz="0" w:space="0" w:color="auto"/>
              </w:divBdr>
            </w:div>
          </w:divsChild>
        </w:div>
        <w:div w:id="1520658711">
          <w:marLeft w:val="0"/>
          <w:marRight w:val="0"/>
          <w:marTop w:val="0"/>
          <w:marBottom w:val="0"/>
          <w:divBdr>
            <w:top w:val="none" w:sz="0" w:space="0" w:color="auto"/>
            <w:left w:val="none" w:sz="0" w:space="0" w:color="auto"/>
            <w:bottom w:val="none" w:sz="0" w:space="0" w:color="auto"/>
            <w:right w:val="none" w:sz="0" w:space="0" w:color="auto"/>
          </w:divBdr>
          <w:divsChild>
            <w:div w:id="1981493550">
              <w:marLeft w:val="0"/>
              <w:marRight w:val="0"/>
              <w:marTop w:val="0"/>
              <w:marBottom w:val="0"/>
              <w:divBdr>
                <w:top w:val="none" w:sz="0" w:space="0" w:color="auto"/>
                <w:left w:val="none" w:sz="0" w:space="0" w:color="auto"/>
                <w:bottom w:val="none" w:sz="0" w:space="0" w:color="auto"/>
                <w:right w:val="none" w:sz="0" w:space="0" w:color="auto"/>
              </w:divBdr>
            </w:div>
          </w:divsChild>
        </w:div>
        <w:div w:id="1102335828">
          <w:marLeft w:val="0"/>
          <w:marRight w:val="0"/>
          <w:marTop w:val="0"/>
          <w:marBottom w:val="0"/>
          <w:divBdr>
            <w:top w:val="none" w:sz="0" w:space="0" w:color="auto"/>
            <w:left w:val="none" w:sz="0" w:space="0" w:color="auto"/>
            <w:bottom w:val="none" w:sz="0" w:space="0" w:color="auto"/>
            <w:right w:val="none" w:sz="0" w:space="0" w:color="auto"/>
          </w:divBdr>
          <w:divsChild>
            <w:div w:id="1019965473">
              <w:marLeft w:val="0"/>
              <w:marRight w:val="0"/>
              <w:marTop w:val="0"/>
              <w:marBottom w:val="0"/>
              <w:divBdr>
                <w:top w:val="none" w:sz="0" w:space="0" w:color="auto"/>
                <w:left w:val="none" w:sz="0" w:space="0" w:color="auto"/>
                <w:bottom w:val="none" w:sz="0" w:space="0" w:color="auto"/>
                <w:right w:val="none" w:sz="0" w:space="0" w:color="auto"/>
              </w:divBdr>
            </w:div>
          </w:divsChild>
        </w:div>
        <w:div w:id="707801841">
          <w:marLeft w:val="0"/>
          <w:marRight w:val="0"/>
          <w:marTop w:val="0"/>
          <w:marBottom w:val="0"/>
          <w:divBdr>
            <w:top w:val="none" w:sz="0" w:space="0" w:color="auto"/>
            <w:left w:val="none" w:sz="0" w:space="0" w:color="auto"/>
            <w:bottom w:val="none" w:sz="0" w:space="0" w:color="auto"/>
            <w:right w:val="none" w:sz="0" w:space="0" w:color="auto"/>
          </w:divBdr>
          <w:divsChild>
            <w:div w:id="1963925454">
              <w:marLeft w:val="0"/>
              <w:marRight w:val="0"/>
              <w:marTop w:val="0"/>
              <w:marBottom w:val="0"/>
              <w:divBdr>
                <w:top w:val="none" w:sz="0" w:space="0" w:color="auto"/>
                <w:left w:val="none" w:sz="0" w:space="0" w:color="auto"/>
                <w:bottom w:val="none" w:sz="0" w:space="0" w:color="auto"/>
                <w:right w:val="none" w:sz="0" w:space="0" w:color="auto"/>
              </w:divBdr>
            </w:div>
          </w:divsChild>
        </w:div>
        <w:div w:id="1347561031">
          <w:marLeft w:val="0"/>
          <w:marRight w:val="0"/>
          <w:marTop w:val="0"/>
          <w:marBottom w:val="0"/>
          <w:divBdr>
            <w:top w:val="none" w:sz="0" w:space="0" w:color="auto"/>
            <w:left w:val="none" w:sz="0" w:space="0" w:color="auto"/>
            <w:bottom w:val="none" w:sz="0" w:space="0" w:color="auto"/>
            <w:right w:val="none" w:sz="0" w:space="0" w:color="auto"/>
          </w:divBdr>
          <w:divsChild>
            <w:div w:id="1694376331">
              <w:marLeft w:val="0"/>
              <w:marRight w:val="0"/>
              <w:marTop w:val="0"/>
              <w:marBottom w:val="0"/>
              <w:divBdr>
                <w:top w:val="none" w:sz="0" w:space="0" w:color="auto"/>
                <w:left w:val="none" w:sz="0" w:space="0" w:color="auto"/>
                <w:bottom w:val="none" w:sz="0" w:space="0" w:color="auto"/>
                <w:right w:val="none" w:sz="0" w:space="0" w:color="auto"/>
              </w:divBdr>
            </w:div>
          </w:divsChild>
        </w:div>
        <w:div w:id="2043706729">
          <w:marLeft w:val="0"/>
          <w:marRight w:val="0"/>
          <w:marTop w:val="0"/>
          <w:marBottom w:val="0"/>
          <w:divBdr>
            <w:top w:val="none" w:sz="0" w:space="0" w:color="auto"/>
            <w:left w:val="none" w:sz="0" w:space="0" w:color="auto"/>
            <w:bottom w:val="none" w:sz="0" w:space="0" w:color="auto"/>
            <w:right w:val="none" w:sz="0" w:space="0" w:color="auto"/>
          </w:divBdr>
          <w:divsChild>
            <w:div w:id="10037487">
              <w:marLeft w:val="0"/>
              <w:marRight w:val="0"/>
              <w:marTop w:val="0"/>
              <w:marBottom w:val="0"/>
              <w:divBdr>
                <w:top w:val="none" w:sz="0" w:space="0" w:color="auto"/>
                <w:left w:val="none" w:sz="0" w:space="0" w:color="auto"/>
                <w:bottom w:val="none" w:sz="0" w:space="0" w:color="auto"/>
                <w:right w:val="none" w:sz="0" w:space="0" w:color="auto"/>
              </w:divBdr>
            </w:div>
          </w:divsChild>
        </w:div>
        <w:div w:id="1292781779">
          <w:marLeft w:val="0"/>
          <w:marRight w:val="0"/>
          <w:marTop w:val="0"/>
          <w:marBottom w:val="0"/>
          <w:divBdr>
            <w:top w:val="none" w:sz="0" w:space="0" w:color="auto"/>
            <w:left w:val="none" w:sz="0" w:space="0" w:color="auto"/>
            <w:bottom w:val="none" w:sz="0" w:space="0" w:color="auto"/>
            <w:right w:val="none" w:sz="0" w:space="0" w:color="auto"/>
          </w:divBdr>
          <w:divsChild>
            <w:div w:id="1678457925">
              <w:marLeft w:val="0"/>
              <w:marRight w:val="0"/>
              <w:marTop w:val="0"/>
              <w:marBottom w:val="0"/>
              <w:divBdr>
                <w:top w:val="none" w:sz="0" w:space="0" w:color="auto"/>
                <w:left w:val="none" w:sz="0" w:space="0" w:color="auto"/>
                <w:bottom w:val="none" w:sz="0" w:space="0" w:color="auto"/>
                <w:right w:val="none" w:sz="0" w:space="0" w:color="auto"/>
              </w:divBdr>
            </w:div>
          </w:divsChild>
        </w:div>
        <w:div w:id="1631591067">
          <w:marLeft w:val="0"/>
          <w:marRight w:val="0"/>
          <w:marTop w:val="0"/>
          <w:marBottom w:val="0"/>
          <w:divBdr>
            <w:top w:val="none" w:sz="0" w:space="0" w:color="auto"/>
            <w:left w:val="none" w:sz="0" w:space="0" w:color="auto"/>
            <w:bottom w:val="none" w:sz="0" w:space="0" w:color="auto"/>
            <w:right w:val="none" w:sz="0" w:space="0" w:color="auto"/>
          </w:divBdr>
          <w:divsChild>
            <w:div w:id="1823233953">
              <w:marLeft w:val="0"/>
              <w:marRight w:val="0"/>
              <w:marTop w:val="0"/>
              <w:marBottom w:val="0"/>
              <w:divBdr>
                <w:top w:val="none" w:sz="0" w:space="0" w:color="auto"/>
                <w:left w:val="none" w:sz="0" w:space="0" w:color="auto"/>
                <w:bottom w:val="none" w:sz="0" w:space="0" w:color="auto"/>
                <w:right w:val="none" w:sz="0" w:space="0" w:color="auto"/>
              </w:divBdr>
            </w:div>
          </w:divsChild>
        </w:div>
        <w:div w:id="747649932">
          <w:marLeft w:val="0"/>
          <w:marRight w:val="0"/>
          <w:marTop w:val="0"/>
          <w:marBottom w:val="0"/>
          <w:divBdr>
            <w:top w:val="none" w:sz="0" w:space="0" w:color="auto"/>
            <w:left w:val="none" w:sz="0" w:space="0" w:color="auto"/>
            <w:bottom w:val="none" w:sz="0" w:space="0" w:color="auto"/>
            <w:right w:val="none" w:sz="0" w:space="0" w:color="auto"/>
          </w:divBdr>
          <w:divsChild>
            <w:div w:id="866025238">
              <w:marLeft w:val="0"/>
              <w:marRight w:val="0"/>
              <w:marTop w:val="0"/>
              <w:marBottom w:val="0"/>
              <w:divBdr>
                <w:top w:val="none" w:sz="0" w:space="0" w:color="auto"/>
                <w:left w:val="none" w:sz="0" w:space="0" w:color="auto"/>
                <w:bottom w:val="none" w:sz="0" w:space="0" w:color="auto"/>
                <w:right w:val="none" w:sz="0" w:space="0" w:color="auto"/>
              </w:divBdr>
            </w:div>
          </w:divsChild>
        </w:div>
        <w:div w:id="1738359134">
          <w:marLeft w:val="0"/>
          <w:marRight w:val="0"/>
          <w:marTop w:val="0"/>
          <w:marBottom w:val="0"/>
          <w:divBdr>
            <w:top w:val="none" w:sz="0" w:space="0" w:color="auto"/>
            <w:left w:val="none" w:sz="0" w:space="0" w:color="auto"/>
            <w:bottom w:val="none" w:sz="0" w:space="0" w:color="auto"/>
            <w:right w:val="none" w:sz="0" w:space="0" w:color="auto"/>
          </w:divBdr>
          <w:divsChild>
            <w:div w:id="252518832">
              <w:marLeft w:val="0"/>
              <w:marRight w:val="0"/>
              <w:marTop w:val="0"/>
              <w:marBottom w:val="0"/>
              <w:divBdr>
                <w:top w:val="none" w:sz="0" w:space="0" w:color="auto"/>
                <w:left w:val="none" w:sz="0" w:space="0" w:color="auto"/>
                <w:bottom w:val="none" w:sz="0" w:space="0" w:color="auto"/>
                <w:right w:val="none" w:sz="0" w:space="0" w:color="auto"/>
              </w:divBdr>
            </w:div>
          </w:divsChild>
        </w:div>
        <w:div w:id="1126462054">
          <w:marLeft w:val="0"/>
          <w:marRight w:val="0"/>
          <w:marTop w:val="0"/>
          <w:marBottom w:val="0"/>
          <w:divBdr>
            <w:top w:val="none" w:sz="0" w:space="0" w:color="auto"/>
            <w:left w:val="none" w:sz="0" w:space="0" w:color="auto"/>
            <w:bottom w:val="none" w:sz="0" w:space="0" w:color="auto"/>
            <w:right w:val="none" w:sz="0" w:space="0" w:color="auto"/>
          </w:divBdr>
          <w:divsChild>
            <w:div w:id="1638873230">
              <w:marLeft w:val="0"/>
              <w:marRight w:val="0"/>
              <w:marTop w:val="0"/>
              <w:marBottom w:val="0"/>
              <w:divBdr>
                <w:top w:val="none" w:sz="0" w:space="0" w:color="auto"/>
                <w:left w:val="none" w:sz="0" w:space="0" w:color="auto"/>
                <w:bottom w:val="none" w:sz="0" w:space="0" w:color="auto"/>
                <w:right w:val="none" w:sz="0" w:space="0" w:color="auto"/>
              </w:divBdr>
            </w:div>
          </w:divsChild>
        </w:div>
        <w:div w:id="439225008">
          <w:marLeft w:val="0"/>
          <w:marRight w:val="0"/>
          <w:marTop w:val="0"/>
          <w:marBottom w:val="0"/>
          <w:divBdr>
            <w:top w:val="none" w:sz="0" w:space="0" w:color="auto"/>
            <w:left w:val="none" w:sz="0" w:space="0" w:color="auto"/>
            <w:bottom w:val="none" w:sz="0" w:space="0" w:color="auto"/>
            <w:right w:val="none" w:sz="0" w:space="0" w:color="auto"/>
          </w:divBdr>
          <w:divsChild>
            <w:div w:id="1483546940">
              <w:marLeft w:val="0"/>
              <w:marRight w:val="0"/>
              <w:marTop w:val="0"/>
              <w:marBottom w:val="0"/>
              <w:divBdr>
                <w:top w:val="none" w:sz="0" w:space="0" w:color="auto"/>
                <w:left w:val="none" w:sz="0" w:space="0" w:color="auto"/>
                <w:bottom w:val="none" w:sz="0" w:space="0" w:color="auto"/>
                <w:right w:val="none" w:sz="0" w:space="0" w:color="auto"/>
              </w:divBdr>
            </w:div>
          </w:divsChild>
        </w:div>
        <w:div w:id="1072703555">
          <w:marLeft w:val="0"/>
          <w:marRight w:val="0"/>
          <w:marTop w:val="0"/>
          <w:marBottom w:val="0"/>
          <w:divBdr>
            <w:top w:val="none" w:sz="0" w:space="0" w:color="auto"/>
            <w:left w:val="none" w:sz="0" w:space="0" w:color="auto"/>
            <w:bottom w:val="none" w:sz="0" w:space="0" w:color="auto"/>
            <w:right w:val="none" w:sz="0" w:space="0" w:color="auto"/>
          </w:divBdr>
          <w:divsChild>
            <w:div w:id="478349221">
              <w:marLeft w:val="0"/>
              <w:marRight w:val="0"/>
              <w:marTop w:val="0"/>
              <w:marBottom w:val="0"/>
              <w:divBdr>
                <w:top w:val="none" w:sz="0" w:space="0" w:color="auto"/>
                <w:left w:val="none" w:sz="0" w:space="0" w:color="auto"/>
                <w:bottom w:val="none" w:sz="0" w:space="0" w:color="auto"/>
                <w:right w:val="none" w:sz="0" w:space="0" w:color="auto"/>
              </w:divBdr>
            </w:div>
          </w:divsChild>
        </w:div>
        <w:div w:id="1068040310">
          <w:marLeft w:val="0"/>
          <w:marRight w:val="0"/>
          <w:marTop w:val="0"/>
          <w:marBottom w:val="0"/>
          <w:divBdr>
            <w:top w:val="none" w:sz="0" w:space="0" w:color="auto"/>
            <w:left w:val="none" w:sz="0" w:space="0" w:color="auto"/>
            <w:bottom w:val="none" w:sz="0" w:space="0" w:color="auto"/>
            <w:right w:val="none" w:sz="0" w:space="0" w:color="auto"/>
          </w:divBdr>
          <w:divsChild>
            <w:div w:id="735667335">
              <w:marLeft w:val="0"/>
              <w:marRight w:val="0"/>
              <w:marTop w:val="0"/>
              <w:marBottom w:val="0"/>
              <w:divBdr>
                <w:top w:val="none" w:sz="0" w:space="0" w:color="auto"/>
                <w:left w:val="none" w:sz="0" w:space="0" w:color="auto"/>
                <w:bottom w:val="none" w:sz="0" w:space="0" w:color="auto"/>
                <w:right w:val="none" w:sz="0" w:space="0" w:color="auto"/>
              </w:divBdr>
            </w:div>
          </w:divsChild>
        </w:div>
        <w:div w:id="1094011522">
          <w:marLeft w:val="0"/>
          <w:marRight w:val="0"/>
          <w:marTop w:val="0"/>
          <w:marBottom w:val="0"/>
          <w:divBdr>
            <w:top w:val="none" w:sz="0" w:space="0" w:color="auto"/>
            <w:left w:val="none" w:sz="0" w:space="0" w:color="auto"/>
            <w:bottom w:val="none" w:sz="0" w:space="0" w:color="auto"/>
            <w:right w:val="none" w:sz="0" w:space="0" w:color="auto"/>
          </w:divBdr>
          <w:divsChild>
            <w:div w:id="1177311417">
              <w:marLeft w:val="0"/>
              <w:marRight w:val="0"/>
              <w:marTop w:val="0"/>
              <w:marBottom w:val="0"/>
              <w:divBdr>
                <w:top w:val="none" w:sz="0" w:space="0" w:color="auto"/>
                <w:left w:val="none" w:sz="0" w:space="0" w:color="auto"/>
                <w:bottom w:val="none" w:sz="0" w:space="0" w:color="auto"/>
                <w:right w:val="none" w:sz="0" w:space="0" w:color="auto"/>
              </w:divBdr>
            </w:div>
          </w:divsChild>
        </w:div>
        <w:div w:id="752509930">
          <w:marLeft w:val="0"/>
          <w:marRight w:val="0"/>
          <w:marTop w:val="0"/>
          <w:marBottom w:val="0"/>
          <w:divBdr>
            <w:top w:val="none" w:sz="0" w:space="0" w:color="auto"/>
            <w:left w:val="none" w:sz="0" w:space="0" w:color="auto"/>
            <w:bottom w:val="none" w:sz="0" w:space="0" w:color="auto"/>
            <w:right w:val="none" w:sz="0" w:space="0" w:color="auto"/>
          </w:divBdr>
          <w:divsChild>
            <w:div w:id="1991979690">
              <w:marLeft w:val="0"/>
              <w:marRight w:val="0"/>
              <w:marTop w:val="0"/>
              <w:marBottom w:val="0"/>
              <w:divBdr>
                <w:top w:val="none" w:sz="0" w:space="0" w:color="auto"/>
                <w:left w:val="none" w:sz="0" w:space="0" w:color="auto"/>
                <w:bottom w:val="none" w:sz="0" w:space="0" w:color="auto"/>
                <w:right w:val="none" w:sz="0" w:space="0" w:color="auto"/>
              </w:divBdr>
            </w:div>
          </w:divsChild>
        </w:div>
        <w:div w:id="616110265">
          <w:marLeft w:val="0"/>
          <w:marRight w:val="0"/>
          <w:marTop w:val="0"/>
          <w:marBottom w:val="0"/>
          <w:divBdr>
            <w:top w:val="none" w:sz="0" w:space="0" w:color="auto"/>
            <w:left w:val="none" w:sz="0" w:space="0" w:color="auto"/>
            <w:bottom w:val="none" w:sz="0" w:space="0" w:color="auto"/>
            <w:right w:val="none" w:sz="0" w:space="0" w:color="auto"/>
          </w:divBdr>
          <w:divsChild>
            <w:div w:id="587269952">
              <w:marLeft w:val="0"/>
              <w:marRight w:val="0"/>
              <w:marTop w:val="0"/>
              <w:marBottom w:val="0"/>
              <w:divBdr>
                <w:top w:val="none" w:sz="0" w:space="0" w:color="auto"/>
                <w:left w:val="none" w:sz="0" w:space="0" w:color="auto"/>
                <w:bottom w:val="none" w:sz="0" w:space="0" w:color="auto"/>
                <w:right w:val="none" w:sz="0" w:space="0" w:color="auto"/>
              </w:divBdr>
            </w:div>
          </w:divsChild>
        </w:div>
        <w:div w:id="321782546">
          <w:marLeft w:val="0"/>
          <w:marRight w:val="0"/>
          <w:marTop w:val="0"/>
          <w:marBottom w:val="0"/>
          <w:divBdr>
            <w:top w:val="none" w:sz="0" w:space="0" w:color="auto"/>
            <w:left w:val="none" w:sz="0" w:space="0" w:color="auto"/>
            <w:bottom w:val="none" w:sz="0" w:space="0" w:color="auto"/>
            <w:right w:val="none" w:sz="0" w:space="0" w:color="auto"/>
          </w:divBdr>
          <w:divsChild>
            <w:div w:id="1963657557">
              <w:marLeft w:val="0"/>
              <w:marRight w:val="0"/>
              <w:marTop w:val="0"/>
              <w:marBottom w:val="0"/>
              <w:divBdr>
                <w:top w:val="none" w:sz="0" w:space="0" w:color="auto"/>
                <w:left w:val="none" w:sz="0" w:space="0" w:color="auto"/>
                <w:bottom w:val="none" w:sz="0" w:space="0" w:color="auto"/>
                <w:right w:val="none" w:sz="0" w:space="0" w:color="auto"/>
              </w:divBdr>
            </w:div>
          </w:divsChild>
        </w:div>
        <w:div w:id="909730675">
          <w:marLeft w:val="0"/>
          <w:marRight w:val="0"/>
          <w:marTop w:val="0"/>
          <w:marBottom w:val="0"/>
          <w:divBdr>
            <w:top w:val="none" w:sz="0" w:space="0" w:color="auto"/>
            <w:left w:val="none" w:sz="0" w:space="0" w:color="auto"/>
            <w:bottom w:val="none" w:sz="0" w:space="0" w:color="auto"/>
            <w:right w:val="none" w:sz="0" w:space="0" w:color="auto"/>
          </w:divBdr>
          <w:divsChild>
            <w:div w:id="1638341478">
              <w:marLeft w:val="0"/>
              <w:marRight w:val="0"/>
              <w:marTop w:val="0"/>
              <w:marBottom w:val="0"/>
              <w:divBdr>
                <w:top w:val="none" w:sz="0" w:space="0" w:color="auto"/>
                <w:left w:val="none" w:sz="0" w:space="0" w:color="auto"/>
                <w:bottom w:val="none" w:sz="0" w:space="0" w:color="auto"/>
                <w:right w:val="none" w:sz="0" w:space="0" w:color="auto"/>
              </w:divBdr>
            </w:div>
          </w:divsChild>
        </w:div>
        <w:div w:id="837772674">
          <w:marLeft w:val="0"/>
          <w:marRight w:val="0"/>
          <w:marTop w:val="0"/>
          <w:marBottom w:val="0"/>
          <w:divBdr>
            <w:top w:val="none" w:sz="0" w:space="0" w:color="auto"/>
            <w:left w:val="none" w:sz="0" w:space="0" w:color="auto"/>
            <w:bottom w:val="none" w:sz="0" w:space="0" w:color="auto"/>
            <w:right w:val="none" w:sz="0" w:space="0" w:color="auto"/>
          </w:divBdr>
          <w:divsChild>
            <w:div w:id="1606695151">
              <w:marLeft w:val="0"/>
              <w:marRight w:val="0"/>
              <w:marTop w:val="0"/>
              <w:marBottom w:val="0"/>
              <w:divBdr>
                <w:top w:val="none" w:sz="0" w:space="0" w:color="auto"/>
                <w:left w:val="none" w:sz="0" w:space="0" w:color="auto"/>
                <w:bottom w:val="none" w:sz="0" w:space="0" w:color="auto"/>
                <w:right w:val="none" w:sz="0" w:space="0" w:color="auto"/>
              </w:divBdr>
            </w:div>
          </w:divsChild>
        </w:div>
        <w:div w:id="1083799226">
          <w:marLeft w:val="0"/>
          <w:marRight w:val="0"/>
          <w:marTop w:val="0"/>
          <w:marBottom w:val="0"/>
          <w:divBdr>
            <w:top w:val="none" w:sz="0" w:space="0" w:color="auto"/>
            <w:left w:val="none" w:sz="0" w:space="0" w:color="auto"/>
            <w:bottom w:val="none" w:sz="0" w:space="0" w:color="auto"/>
            <w:right w:val="none" w:sz="0" w:space="0" w:color="auto"/>
          </w:divBdr>
          <w:divsChild>
            <w:div w:id="1341394596">
              <w:marLeft w:val="0"/>
              <w:marRight w:val="0"/>
              <w:marTop w:val="0"/>
              <w:marBottom w:val="0"/>
              <w:divBdr>
                <w:top w:val="none" w:sz="0" w:space="0" w:color="auto"/>
                <w:left w:val="none" w:sz="0" w:space="0" w:color="auto"/>
                <w:bottom w:val="none" w:sz="0" w:space="0" w:color="auto"/>
                <w:right w:val="none" w:sz="0" w:space="0" w:color="auto"/>
              </w:divBdr>
            </w:div>
          </w:divsChild>
        </w:div>
        <w:div w:id="613099952">
          <w:marLeft w:val="0"/>
          <w:marRight w:val="0"/>
          <w:marTop w:val="0"/>
          <w:marBottom w:val="0"/>
          <w:divBdr>
            <w:top w:val="none" w:sz="0" w:space="0" w:color="auto"/>
            <w:left w:val="none" w:sz="0" w:space="0" w:color="auto"/>
            <w:bottom w:val="none" w:sz="0" w:space="0" w:color="auto"/>
            <w:right w:val="none" w:sz="0" w:space="0" w:color="auto"/>
          </w:divBdr>
          <w:divsChild>
            <w:div w:id="1738548314">
              <w:marLeft w:val="0"/>
              <w:marRight w:val="0"/>
              <w:marTop w:val="0"/>
              <w:marBottom w:val="0"/>
              <w:divBdr>
                <w:top w:val="none" w:sz="0" w:space="0" w:color="auto"/>
                <w:left w:val="none" w:sz="0" w:space="0" w:color="auto"/>
                <w:bottom w:val="none" w:sz="0" w:space="0" w:color="auto"/>
                <w:right w:val="none" w:sz="0" w:space="0" w:color="auto"/>
              </w:divBdr>
            </w:div>
          </w:divsChild>
        </w:div>
        <w:div w:id="523058218">
          <w:marLeft w:val="0"/>
          <w:marRight w:val="0"/>
          <w:marTop w:val="0"/>
          <w:marBottom w:val="0"/>
          <w:divBdr>
            <w:top w:val="none" w:sz="0" w:space="0" w:color="auto"/>
            <w:left w:val="none" w:sz="0" w:space="0" w:color="auto"/>
            <w:bottom w:val="none" w:sz="0" w:space="0" w:color="auto"/>
            <w:right w:val="none" w:sz="0" w:space="0" w:color="auto"/>
          </w:divBdr>
          <w:divsChild>
            <w:div w:id="1454137178">
              <w:marLeft w:val="0"/>
              <w:marRight w:val="0"/>
              <w:marTop w:val="0"/>
              <w:marBottom w:val="0"/>
              <w:divBdr>
                <w:top w:val="none" w:sz="0" w:space="0" w:color="auto"/>
                <w:left w:val="none" w:sz="0" w:space="0" w:color="auto"/>
                <w:bottom w:val="none" w:sz="0" w:space="0" w:color="auto"/>
                <w:right w:val="none" w:sz="0" w:space="0" w:color="auto"/>
              </w:divBdr>
            </w:div>
          </w:divsChild>
        </w:div>
        <w:div w:id="426316852">
          <w:marLeft w:val="0"/>
          <w:marRight w:val="0"/>
          <w:marTop w:val="0"/>
          <w:marBottom w:val="0"/>
          <w:divBdr>
            <w:top w:val="none" w:sz="0" w:space="0" w:color="auto"/>
            <w:left w:val="none" w:sz="0" w:space="0" w:color="auto"/>
            <w:bottom w:val="none" w:sz="0" w:space="0" w:color="auto"/>
            <w:right w:val="none" w:sz="0" w:space="0" w:color="auto"/>
          </w:divBdr>
          <w:divsChild>
            <w:div w:id="541594569">
              <w:marLeft w:val="0"/>
              <w:marRight w:val="0"/>
              <w:marTop w:val="0"/>
              <w:marBottom w:val="0"/>
              <w:divBdr>
                <w:top w:val="none" w:sz="0" w:space="0" w:color="auto"/>
                <w:left w:val="none" w:sz="0" w:space="0" w:color="auto"/>
                <w:bottom w:val="none" w:sz="0" w:space="0" w:color="auto"/>
                <w:right w:val="none" w:sz="0" w:space="0" w:color="auto"/>
              </w:divBdr>
            </w:div>
          </w:divsChild>
        </w:div>
        <w:div w:id="349376514">
          <w:marLeft w:val="0"/>
          <w:marRight w:val="0"/>
          <w:marTop w:val="0"/>
          <w:marBottom w:val="0"/>
          <w:divBdr>
            <w:top w:val="none" w:sz="0" w:space="0" w:color="auto"/>
            <w:left w:val="none" w:sz="0" w:space="0" w:color="auto"/>
            <w:bottom w:val="none" w:sz="0" w:space="0" w:color="auto"/>
            <w:right w:val="none" w:sz="0" w:space="0" w:color="auto"/>
          </w:divBdr>
          <w:divsChild>
            <w:div w:id="455684313">
              <w:marLeft w:val="0"/>
              <w:marRight w:val="0"/>
              <w:marTop w:val="0"/>
              <w:marBottom w:val="0"/>
              <w:divBdr>
                <w:top w:val="none" w:sz="0" w:space="0" w:color="auto"/>
                <w:left w:val="none" w:sz="0" w:space="0" w:color="auto"/>
                <w:bottom w:val="none" w:sz="0" w:space="0" w:color="auto"/>
                <w:right w:val="none" w:sz="0" w:space="0" w:color="auto"/>
              </w:divBdr>
            </w:div>
          </w:divsChild>
        </w:div>
        <w:div w:id="1139179072">
          <w:marLeft w:val="0"/>
          <w:marRight w:val="0"/>
          <w:marTop w:val="0"/>
          <w:marBottom w:val="0"/>
          <w:divBdr>
            <w:top w:val="none" w:sz="0" w:space="0" w:color="auto"/>
            <w:left w:val="none" w:sz="0" w:space="0" w:color="auto"/>
            <w:bottom w:val="none" w:sz="0" w:space="0" w:color="auto"/>
            <w:right w:val="none" w:sz="0" w:space="0" w:color="auto"/>
          </w:divBdr>
          <w:divsChild>
            <w:div w:id="955217309">
              <w:marLeft w:val="0"/>
              <w:marRight w:val="0"/>
              <w:marTop w:val="0"/>
              <w:marBottom w:val="0"/>
              <w:divBdr>
                <w:top w:val="none" w:sz="0" w:space="0" w:color="auto"/>
                <w:left w:val="none" w:sz="0" w:space="0" w:color="auto"/>
                <w:bottom w:val="none" w:sz="0" w:space="0" w:color="auto"/>
                <w:right w:val="none" w:sz="0" w:space="0" w:color="auto"/>
              </w:divBdr>
            </w:div>
          </w:divsChild>
        </w:div>
        <w:div w:id="1275330903">
          <w:marLeft w:val="0"/>
          <w:marRight w:val="0"/>
          <w:marTop w:val="0"/>
          <w:marBottom w:val="0"/>
          <w:divBdr>
            <w:top w:val="none" w:sz="0" w:space="0" w:color="auto"/>
            <w:left w:val="none" w:sz="0" w:space="0" w:color="auto"/>
            <w:bottom w:val="none" w:sz="0" w:space="0" w:color="auto"/>
            <w:right w:val="none" w:sz="0" w:space="0" w:color="auto"/>
          </w:divBdr>
          <w:divsChild>
            <w:div w:id="159740651">
              <w:marLeft w:val="0"/>
              <w:marRight w:val="0"/>
              <w:marTop w:val="0"/>
              <w:marBottom w:val="0"/>
              <w:divBdr>
                <w:top w:val="none" w:sz="0" w:space="0" w:color="auto"/>
                <w:left w:val="none" w:sz="0" w:space="0" w:color="auto"/>
                <w:bottom w:val="none" w:sz="0" w:space="0" w:color="auto"/>
                <w:right w:val="none" w:sz="0" w:space="0" w:color="auto"/>
              </w:divBdr>
            </w:div>
          </w:divsChild>
        </w:div>
        <w:div w:id="1006597297">
          <w:marLeft w:val="0"/>
          <w:marRight w:val="0"/>
          <w:marTop w:val="0"/>
          <w:marBottom w:val="0"/>
          <w:divBdr>
            <w:top w:val="none" w:sz="0" w:space="0" w:color="auto"/>
            <w:left w:val="none" w:sz="0" w:space="0" w:color="auto"/>
            <w:bottom w:val="none" w:sz="0" w:space="0" w:color="auto"/>
            <w:right w:val="none" w:sz="0" w:space="0" w:color="auto"/>
          </w:divBdr>
          <w:divsChild>
            <w:div w:id="1768500852">
              <w:marLeft w:val="0"/>
              <w:marRight w:val="0"/>
              <w:marTop w:val="0"/>
              <w:marBottom w:val="0"/>
              <w:divBdr>
                <w:top w:val="none" w:sz="0" w:space="0" w:color="auto"/>
                <w:left w:val="none" w:sz="0" w:space="0" w:color="auto"/>
                <w:bottom w:val="none" w:sz="0" w:space="0" w:color="auto"/>
                <w:right w:val="none" w:sz="0" w:space="0" w:color="auto"/>
              </w:divBdr>
            </w:div>
          </w:divsChild>
        </w:div>
        <w:div w:id="1048721562">
          <w:marLeft w:val="0"/>
          <w:marRight w:val="0"/>
          <w:marTop w:val="0"/>
          <w:marBottom w:val="0"/>
          <w:divBdr>
            <w:top w:val="none" w:sz="0" w:space="0" w:color="auto"/>
            <w:left w:val="none" w:sz="0" w:space="0" w:color="auto"/>
            <w:bottom w:val="none" w:sz="0" w:space="0" w:color="auto"/>
            <w:right w:val="none" w:sz="0" w:space="0" w:color="auto"/>
          </w:divBdr>
          <w:divsChild>
            <w:div w:id="1246959349">
              <w:marLeft w:val="0"/>
              <w:marRight w:val="0"/>
              <w:marTop w:val="0"/>
              <w:marBottom w:val="0"/>
              <w:divBdr>
                <w:top w:val="none" w:sz="0" w:space="0" w:color="auto"/>
                <w:left w:val="none" w:sz="0" w:space="0" w:color="auto"/>
                <w:bottom w:val="none" w:sz="0" w:space="0" w:color="auto"/>
                <w:right w:val="none" w:sz="0" w:space="0" w:color="auto"/>
              </w:divBdr>
            </w:div>
          </w:divsChild>
        </w:div>
        <w:div w:id="979727570">
          <w:marLeft w:val="0"/>
          <w:marRight w:val="0"/>
          <w:marTop w:val="0"/>
          <w:marBottom w:val="0"/>
          <w:divBdr>
            <w:top w:val="none" w:sz="0" w:space="0" w:color="auto"/>
            <w:left w:val="none" w:sz="0" w:space="0" w:color="auto"/>
            <w:bottom w:val="none" w:sz="0" w:space="0" w:color="auto"/>
            <w:right w:val="none" w:sz="0" w:space="0" w:color="auto"/>
          </w:divBdr>
          <w:divsChild>
            <w:div w:id="2029598065">
              <w:marLeft w:val="0"/>
              <w:marRight w:val="0"/>
              <w:marTop w:val="0"/>
              <w:marBottom w:val="0"/>
              <w:divBdr>
                <w:top w:val="none" w:sz="0" w:space="0" w:color="auto"/>
                <w:left w:val="none" w:sz="0" w:space="0" w:color="auto"/>
                <w:bottom w:val="none" w:sz="0" w:space="0" w:color="auto"/>
                <w:right w:val="none" w:sz="0" w:space="0" w:color="auto"/>
              </w:divBdr>
            </w:div>
          </w:divsChild>
        </w:div>
        <w:div w:id="2061660810">
          <w:marLeft w:val="0"/>
          <w:marRight w:val="0"/>
          <w:marTop w:val="0"/>
          <w:marBottom w:val="0"/>
          <w:divBdr>
            <w:top w:val="none" w:sz="0" w:space="0" w:color="auto"/>
            <w:left w:val="none" w:sz="0" w:space="0" w:color="auto"/>
            <w:bottom w:val="none" w:sz="0" w:space="0" w:color="auto"/>
            <w:right w:val="none" w:sz="0" w:space="0" w:color="auto"/>
          </w:divBdr>
          <w:divsChild>
            <w:div w:id="1267343956">
              <w:marLeft w:val="0"/>
              <w:marRight w:val="0"/>
              <w:marTop w:val="0"/>
              <w:marBottom w:val="0"/>
              <w:divBdr>
                <w:top w:val="none" w:sz="0" w:space="0" w:color="auto"/>
                <w:left w:val="none" w:sz="0" w:space="0" w:color="auto"/>
                <w:bottom w:val="none" w:sz="0" w:space="0" w:color="auto"/>
                <w:right w:val="none" w:sz="0" w:space="0" w:color="auto"/>
              </w:divBdr>
            </w:div>
          </w:divsChild>
        </w:div>
        <w:div w:id="33234635">
          <w:marLeft w:val="0"/>
          <w:marRight w:val="0"/>
          <w:marTop w:val="0"/>
          <w:marBottom w:val="0"/>
          <w:divBdr>
            <w:top w:val="none" w:sz="0" w:space="0" w:color="auto"/>
            <w:left w:val="none" w:sz="0" w:space="0" w:color="auto"/>
            <w:bottom w:val="none" w:sz="0" w:space="0" w:color="auto"/>
            <w:right w:val="none" w:sz="0" w:space="0" w:color="auto"/>
          </w:divBdr>
          <w:divsChild>
            <w:div w:id="821238732">
              <w:marLeft w:val="0"/>
              <w:marRight w:val="0"/>
              <w:marTop w:val="0"/>
              <w:marBottom w:val="0"/>
              <w:divBdr>
                <w:top w:val="none" w:sz="0" w:space="0" w:color="auto"/>
                <w:left w:val="none" w:sz="0" w:space="0" w:color="auto"/>
                <w:bottom w:val="none" w:sz="0" w:space="0" w:color="auto"/>
                <w:right w:val="none" w:sz="0" w:space="0" w:color="auto"/>
              </w:divBdr>
            </w:div>
          </w:divsChild>
        </w:div>
        <w:div w:id="1988431081">
          <w:marLeft w:val="0"/>
          <w:marRight w:val="0"/>
          <w:marTop w:val="0"/>
          <w:marBottom w:val="0"/>
          <w:divBdr>
            <w:top w:val="none" w:sz="0" w:space="0" w:color="auto"/>
            <w:left w:val="none" w:sz="0" w:space="0" w:color="auto"/>
            <w:bottom w:val="none" w:sz="0" w:space="0" w:color="auto"/>
            <w:right w:val="none" w:sz="0" w:space="0" w:color="auto"/>
          </w:divBdr>
          <w:divsChild>
            <w:div w:id="1551648195">
              <w:marLeft w:val="0"/>
              <w:marRight w:val="0"/>
              <w:marTop w:val="0"/>
              <w:marBottom w:val="0"/>
              <w:divBdr>
                <w:top w:val="none" w:sz="0" w:space="0" w:color="auto"/>
                <w:left w:val="none" w:sz="0" w:space="0" w:color="auto"/>
                <w:bottom w:val="none" w:sz="0" w:space="0" w:color="auto"/>
                <w:right w:val="none" w:sz="0" w:space="0" w:color="auto"/>
              </w:divBdr>
            </w:div>
          </w:divsChild>
        </w:div>
        <w:div w:id="229266048">
          <w:marLeft w:val="0"/>
          <w:marRight w:val="0"/>
          <w:marTop w:val="0"/>
          <w:marBottom w:val="0"/>
          <w:divBdr>
            <w:top w:val="none" w:sz="0" w:space="0" w:color="auto"/>
            <w:left w:val="none" w:sz="0" w:space="0" w:color="auto"/>
            <w:bottom w:val="none" w:sz="0" w:space="0" w:color="auto"/>
            <w:right w:val="none" w:sz="0" w:space="0" w:color="auto"/>
          </w:divBdr>
          <w:divsChild>
            <w:div w:id="1160847316">
              <w:marLeft w:val="0"/>
              <w:marRight w:val="0"/>
              <w:marTop w:val="0"/>
              <w:marBottom w:val="0"/>
              <w:divBdr>
                <w:top w:val="none" w:sz="0" w:space="0" w:color="auto"/>
                <w:left w:val="none" w:sz="0" w:space="0" w:color="auto"/>
                <w:bottom w:val="none" w:sz="0" w:space="0" w:color="auto"/>
                <w:right w:val="none" w:sz="0" w:space="0" w:color="auto"/>
              </w:divBdr>
            </w:div>
          </w:divsChild>
        </w:div>
        <w:div w:id="2070153848">
          <w:marLeft w:val="0"/>
          <w:marRight w:val="0"/>
          <w:marTop w:val="0"/>
          <w:marBottom w:val="0"/>
          <w:divBdr>
            <w:top w:val="none" w:sz="0" w:space="0" w:color="auto"/>
            <w:left w:val="none" w:sz="0" w:space="0" w:color="auto"/>
            <w:bottom w:val="none" w:sz="0" w:space="0" w:color="auto"/>
            <w:right w:val="none" w:sz="0" w:space="0" w:color="auto"/>
          </w:divBdr>
          <w:divsChild>
            <w:div w:id="572590594">
              <w:marLeft w:val="0"/>
              <w:marRight w:val="0"/>
              <w:marTop w:val="0"/>
              <w:marBottom w:val="0"/>
              <w:divBdr>
                <w:top w:val="none" w:sz="0" w:space="0" w:color="auto"/>
                <w:left w:val="none" w:sz="0" w:space="0" w:color="auto"/>
                <w:bottom w:val="none" w:sz="0" w:space="0" w:color="auto"/>
                <w:right w:val="none" w:sz="0" w:space="0" w:color="auto"/>
              </w:divBdr>
            </w:div>
          </w:divsChild>
        </w:div>
        <w:div w:id="105583257">
          <w:marLeft w:val="0"/>
          <w:marRight w:val="0"/>
          <w:marTop w:val="0"/>
          <w:marBottom w:val="0"/>
          <w:divBdr>
            <w:top w:val="none" w:sz="0" w:space="0" w:color="auto"/>
            <w:left w:val="none" w:sz="0" w:space="0" w:color="auto"/>
            <w:bottom w:val="none" w:sz="0" w:space="0" w:color="auto"/>
            <w:right w:val="none" w:sz="0" w:space="0" w:color="auto"/>
          </w:divBdr>
          <w:divsChild>
            <w:div w:id="397019300">
              <w:marLeft w:val="0"/>
              <w:marRight w:val="0"/>
              <w:marTop w:val="0"/>
              <w:marBottom w:val="0"/>
              <w:divBdr>
                <w:top w:val="none" w:sz="0" w:space="0" w:color="auto"/>
                <w:left w:val="none" w:sz="0" w:space="0" w:color="auto"/>
                <w:bottom w:val="none" w:sz="0" w:space="0" w:color="auto"/>
                <w:right w:val="none" w:sz="0" w:space="0" w:color="auto"/>
              </w:divBdr>
            </w:div>
          </w:divsChild>
        </w:div>
        <w:div w:id="767240621">
          <w:marLeft w:val="0"/>
          <w:marRight w:val="0"/>
          <w:marTop w:val="0"/>
          <w:marBottom w:val="0"/>
          <w:divBdr>
            <w:top w:val="none" w:sz="0" w:space="0" w:color="auto"/>
            <w:left w:val="none" w:sz="0" w:space="0" w:color="auto"/>
            <w:bottom w:val="none" w:sz="0" w:space="0" w:color="auto"/>
            <w:right w:val="none" w:sz="0" w:space="0" w:color="auto"/>
          </w:divBdr>
          <w:divsChild>
            <w:div w:id="2087992339">
              <w:marLeft w:val="0"/>
              <w:marRight w:val="0"/>
              <w:marTop w:val="0"/>
              <w:marBottom w:val="0"/>
              <w:divBdr>
                <w:top w:val="none" w:sz="0" w:space="0" w:color="auto"/>
                <w:left w:val="none" w:sz="0" w:space="0" w:color="auto"/>
                <w:bottom w:val="none" w:sz="0" w:space="0" w:color="auto"/>
                <w:right w:val="none" w:sz="0" w:space="0" w:color="auto"/>
              </w:divBdr>
            </w:div>
          </w:divsChild>
        </w:div>
        <w:div w:id="1720320288">
          <w:marLeft w:val="0"/>
          <w:marRight w:val="0"/>
          <w:marTop w:val="0"/>
          <w:marBottom w:val="0"/>
          <w:divBdr>
            <w:top w:val="none" w:sz="0" w:space="0" w:color="auto"/>
            <w:left w:val="none" w:sz="0" w:space="0" w:color="auto"/>
            <w:bottom w:val="none" w:sz="0" w:space="0" w:color="auto"/>
            <w:right w:val="none" w:sz="0" w:space="0" w:color="auto"/>
          </w:divBdr>
          <w:divsChild>
            <w:div w:id="1656645709">
              <w:marLeft w:val="0"/>
              <w:marRight w:val="0"/>
              <w:marTop w:val="0"/>
              <w:marBottom w:val="0"/>
              <w:divBdr>
                <w:top w:val="none" w:sz="0" w:space="0" w:color="auto"/>
                <w:left w:val="none" w:sz="0" w:space="0" w:color="auto"/>
                <w:bottom w:val="none" w:sz="0" w:space="0" w:color="auto"/>
                <w:right w:val="none" w:sz="0" w:space="0" w:color="auto"/>
              </w:divBdr>
            </w:div>
          </w:divsChild>
        </w:div>
        <w:div w:id="885920040">
          <w:marLeft w:val="0"/>
          <w:marRight w:val="0"/>
          <w:marTop w:val="0"/>
          <w:marBottom w:val="0"/>
          <w:divBdr>
            <w:top w:val="none" w:sz="0" w:space="0" w:color="auto"/>
            <w:left w:val="none" w:sz="0" w:space="0" w:color="auto"/>
            <w:bottom w:val="none" w:sz="0" w:space="0" w:color="auto"/>
            <w:right w:val="none" w:sz="0" w:space="0" w:color="auto"/>
          </w:divBdr>
          <w:divsChild>
            <w:div w:id="1056902860">
              <w:marLeft w:val="0"/>
              <w:marRight w:val="0"/>
              <w:marTop w:val="0"/>
              <w:marBottom w:val="0"/>
              <w:divBdr>
                <w:top w:val="none" w:sz="0" w:space="0" w:color="auto"/>
                <w:left w:val="none" w:sz="0" w:space="0" w:color="auto"/>
                <w:bottom w:val="none" w:sz="0" w:space="0" w:color="auto"/>
                <w:right w:val="none" w:sz="0" w:space="0" w:color="auto"/>
              </w:divBdr>
            </w:div>
          </w:divsChild>
        </w:div>
        <w:div w:id="923996757">
          <w:marLeft w:val="0"/>
          <w:marRight w:val="0"/>
          <w:marTop w:val="0"/>
          <w:marBottom w:val="0"/>
          <w:divBdr>
            <w:top w:val="none" w:sz="0" w:space="0" w:color="auto"/>
            <w:left w:val="none" w:sz="0" w:space="0" w:color="auto"/>
            <w:bottom w:val="none" w:sz="0" w:space="0" w:color="auto"/>
            <w:right w:val="none" w:sz="0" w:space="0" w:color="auto"/>
          </w:divBdr>
          <w:divsChild>
            <w:div w:id="1000082928">
              <w:marLeft w:val="0"/>
              <w:marRight w:val="0"/>
              <w:marTop w:val="0"/>
              <w:marBottom w:val="0"/>
              <w:divBdr>
                <w:top w:val="none" w:sz="0" w:space="0" w:color="auto"/>
                <w:left w:val="none" w:sz="0" w:space="0" w:color="auto"/>
                <w:bottom w:val="none" w:sz="0" w:space="0" w:color="auto"/>
                <w:right w:val="none" w:sz="0" w:space="0" w:color="auto"/>
              </w:divBdr>
            </w:div>
          </w:divsChild>
        </w:div>
        <w:div w:id="459810085">
          <w:marLeft w:val="0"/>
          <w:marRight w:val="0"/>
          <w:marTop w:val="0"/>
          <w:marBottom w:val="0"/>
          <w:divBdr>
            <w:top w:val="none" w:sz="0" w:space="0" w:color="auto"/>
            <w:left w:val="none" w:sz="0" w:space="0" w:color="auto"/>
            <w:bottom w:val="none" w:sz="0" w:space="0" w:color="auto"/>
            <w:right w:val="none" w:sz="0" w:space="0" w:color="auto"/>
          </w:divBdr>
          <w:divsChild>
            <w:div w:id="1310864909">
              <w:marLeft w:val="0"/>
              <w:marRight w:val="0"/>
              <w:marTop w:val="0"/>
              <w:marBottom w:val="0"/>
              <w:divBdr>
                <w:top w:val="none" w:sz="0" w:space="0" w:color="auto"/>
                <w:left w:val="none" w:sz="0" w:space="0" w:color="auto"/>
                <w:bottom w:val="none" w:sz="0" w:space="0" w:color="auto"/>
                <w:right w:val="none" w:sz="0" w:space="0" w:color="auto"/>
              </w:divBdr>
            </w:div>
          </w:divsChild>
        </w:div>
        <w:div w:id="1355838592">
          <w:marLeft w:val="0"/>
          <w:marRight w:val="0"/>
          <w:marTop w:val="0"/>
          <w:marBottom w:val="0"/>
          <w:divBdr>
            <w:top w:val="none" w:sz="0" w:space="0" w:color="auto"/>
            <w:left w:val="none" w:sz="0" w:space="0" w:color="auto"/>
            <w:bottom w:val="none" w:sz="0" w:space="0" w:color="auto"/>
            <w:right w:val="none" w:sz="0" w:space="0" w:color="auto"/>
          </w:divBdr>
          <w:divsChild>
            <w:div w:id="541794055">
              <w:marLeft w:val="0"/>
              <w:marRight w:val="0"/>
              <w:marTop w:val="0"/>
              <w:marBottom w:val="0"/>
              <w:divBdr>
                <w:top w:val="none" w:sz="0" w:space="0" w:color="auto"/>
                <w:left w:val="none" w:sz="0" w:space="0" w:color="auto"/>
                <w:bottom w:val="none" w:sz="0" w:space="0" w:color="auto"/>
                <w:right w:val="none" w:sz="0" w:space="0" w:color="auto"/>
              </w:divBdr>
            </w:div>
          </w:divsChild>
        </w:div>
        <w:div w:id="795873810">
          <w:marLeft w:val="0"/>
          <w:marRight w:val="0"/>
          <w:marTop w:val="0"/>
          <w:marBottom w:val="0"/>
          <w:divBdr>
            <w:top w:val="none" w:sz="0" w:space="0" w:color="auto"/>
            <w:left w:val="none" w:sz="0" w:space="0" w:color="auto"/>
            <w:bottom w:val="none" w:sz="0" w:space="0" w:color="auto"/>
            <w:right w:val="none" w:sz="0" w:space="0" w:color="auto"/>
          </w:divBdr>
          <w:divsChild>
            <w:div w:id="148835457">
              <w:marLeft w:val="0"/>
              <w:marRight w:val="0"/>
              <w:marTop w:val="0"/>
              <w:marBottom w:val="0"/>
              <w:divBdr>
                <w:top w:val="none" w:sz="0" w:space="0" w:color="auto"/>
                <w:left w:val="none" w:sz="0" w:space="0" w:color="auto"/>
                <w:bottom w:val="none" w:sz="0" w:space="0" w:color="auto"/>
                <w:right w:val="none" w:sz="0" w:space="0" w:color="auto"/>
              </w:divBdr>
            </w:div>
          </w:divsChild>
        </w:div>
        <w:div w:id="572592776">
          <w:marLeft w:val="0"/>
          <w:marRight w:val="0"/>
          <w:marTop w:val="0"/>
          <w:marBottom w:val="0"/>
          <w:divBdr>
            <w:top w:val="none" w:sz="0" w:space="0" w:color="auto"/>
            <w:left w:val="none" w:sz="0" w:space="0" w:color="auto"/>
            <w:bottom w:val="none" w:sz="0" w:space="0" w:color="auto"/>
            <w:right w:val="none" w:sz="0" w:space="0" w:color="auto"/>
          </w:divBdr>
          <w:divsChild>
            <w:div w:id="1478493936">
              <w:marLeft w:val="0"/>
              <w:marRight w:val="0"/>
              <w:marTop w:val="0"/>
              <w:marBottom w:val="0"/>
              <w:divBdr>
                <w:top w:val="none" w:sz="0" w:space="0" w:color="auto"/>
                <w:left w:val="none" w:sz="0" w:space="0" w:color="auto"/>
                <w:bottom w:val="none" w:sz="0" w:space="0" w:color="auto"/>
                <w:right w:val="none" w:sz="0" w:space="0" w:color="auto"/>
              </w:divBdr>
            </w:div>
          </w:divsChild>
        </w:div>
        <w:div w:id="1054811150">
          <w:marLeft w:val="0"/>
          <w:marRight w:val="0"/>
          <w:marTop w:val="0"/>
          <w:marBottom w:val="0"/>
          <w:divBdr>
            <w:top w:val="none" w:sz="0" w:space="0" w:color="auto"/>
            <w:left w:val="none" w:sz="0" w:space="0" w:color="auto"/>
            <w:bottom w:val="none" w:sz="0" w:space="0" w:color="auto"/>
            <w:right w:val="none" w:sz="0" w:space="0" w:color="auto"/>
          </w:divBdr>
          <w:divsChild>
            <w:div w:id="1775054593">
              <w:marLeft w:val="0"/>
              <w:marRight w:val="0"/>
              <w:marTop w:val="0"/>
              <w:marBottom w:val="0"/>
              <w:divBdr>
                <w:top w:val="none" w:sz="0" w:space="0" w:color="auto"/>
                <w:left w:val="none" w:sz="0" w:space="0" w:color="auto"/>
                <w:bottom w:val="none" w:sz="0" w:space="0" w:color="auto"/>
                <w:right w:val="none" w:sz="0" w:space="0" w:color="auto"/>
              </w:divBdr>
            </w:div>
          </w:divsChild>
        </w:div>
        <w:div w:id="1948196850">
          <w:marLeft w:val="0"/>
          <w:marRight w:val="0"/>
          <w:marTop w:val="0"/>
          <w:marBottom w:val="0"/>
          <w:divBdr>
            <w:top w:val="none" w:sz="0" w:space="0" w:color="auto"/>
            <w:left w:val="none" w:sz="0" w:space="0" w:color="auto"/>
            <w:bottom w:val="none" w:sz="0" w:space="0" w:color="auto"/>
            <w:right w:val="none" w:sz="0" w:space="0" w:color="auto"/>
          </w:divBdr>
          <w:divsChild>
            <w:div w:id="903025311">
              <w:marLeft w:val="0"/>
              <w:marRight w:val="0"/>
              <w:marTop w:val="0"/>
              <w:marBottom w:val="0"/>
              <w:divBdr>
                <w:top w:val="none" w:sz="0" w:space="0" w:color="auto"/>
                <w:left w:val="none" w:sz="0" w:space="0" w:color="auto"/>
                <w:bottom w:val="none" w:sz="0" w:space="0" w:color="auto"/>
                <w:right w:val="none" w:sz="0" w:space="0" w:color="auto"/>
              </w:divBdr>
            </w:div>
          </w:divsChild>
        </w:div>
        <w:div w:id="1134831759">
          <w:marLeft w:val="0"/>
          <w:marRight w:val="0"/>
          <w:marTop w:val="0"/>
          <w:marBottom w:val="0"/>
          <w:divBdr>
            <w:top w:val="none" w:sz="0" w:space="0" w:color="auto"/>
            <w:left w:val="none" w:sz="0" w:space="0" w:color="auto"/>
            <w:bottom w:val="none" w:sz="0" w:space="0" w:color="auto"/>
            <w:right w:val="none" w:sz="0" w:space="0" w:color="auto"/>
          </w:divBdr>
          <w:divsChild>
            <w:div w:id="232199361">
              <w:marLeft w:val="0"/>
              <w:marRight w:val="0"/>
              <w:marTop w:val="0"/>
              <w:marBottom w:val="0"/>
              <w:divBdr>
                <w:top w:val="none" w:sz="0" w:space="0" w:color="auto"/>
                <w:left w:val="none" w:sz="0" w:space="0" w:color="auto"/>
                <w:bottom w:val="none" w:sz="0" w:space="0" w:color="auto"/>
                <w:right w:val="none" w:sz="0" w:space="0" w:color="auto"/>
              </w:divBdr>
            </w:div>
          </w:divsChild>
        </w:div>
        <w:div w:id="260576079">
          <w:marLeft w:val="0"/>
          <w:marRight w:val="0"/>
          <w:marTop w:val="0"/>
          <w:marBottom w:val="0"/>
          <w:divBdr>
            <w:top w:val="none" w:sz="0" w:space="0" w:color="auto"/>
            <w:left w:val="none" w:sz="0" w:space="0" w:color="auto"/>
            <w:bottom w:val="none" w:sz="0" w:space="0" w:color="auto"/>
            <w:right w:val="none" w:sz="0" w:space="0" w:color="auto"/>
          </w:divBdr>
          <w:divsChild>
            <w:div w:id="483591816">
              <w:marLeft w:val="0"/>
              <w:marRight w:val="0"/>
              <w:marTop w:val="0"/>
              <w:marBottom w:val="0"/>
              <w:divBdr>
                <w:top w:val="none" w:sz="0" w:space="0" w:color="auto"/>
                <w:left w:val="none" w:sz="0" w:space="0" w:color="auto"/>
                <w:bottom w:val="none" w:sz="0" w:space="0" w:color="auto"/>
                <w:right w:val="none" w:sz="0" w:space="0" w:color="auto"/>
              </w:divBdr>
            </w:div>
          </w:divsChild>
        </w:div>
        <w:div w:id="850526668">
          <w:marLeft w:val="0"/>
          <w:marRight w:val="0"/>
          <w:marTop w:val="0"/>
          <w:marBottom w:val="0"/>
          <w:divBdr>
            <w:top w:val="none" w:sz="0" w:space="0" w:color="auto"/>
            <w:left w:val="none" w:sz="0" w:space="0" w:color="auto"/>
            <w:bottom w:val="none" w:sz="0" w:space="0" w:color="auto"/>
            <w:right w:val="none" w:sz="0" w:space="0" w:color="auto"/>
          </w:divBdr>
          <w:divsChild>
            <w:div w:id="1350984482">
              <w:marLeft w:val="0"/>
              <w:marRight w:val="0"/>
              <w:marTop w:val="0"/>
              <w:marBottom w:val="0"/>
              <w:divBdr>
                <w:top w:val="none" w:sz="0" w:space="0" w:color="auto"/>
                <w:left w:val="none" w:sz="0" w:space="0" w:color="auto"/>
                <w:bottom w:val="none" w:sz="0" w:space="0" w:color="auto"/>
                <w:right w:val="none" w:sz="0" w:space="0" w:color="auto"/>
              </w:divBdr>
            </w:div>
          </w:divsChild>
        </w:div>
        <w:div w:id="2021081423">
          <w:marLeft w:val="0"/>
          <w:marRight w:val="0"/>
          <w:marTop w:val="0"/>
          <w:marBottom w:val="0"/>
          <w:divBdr>
            <w:top w:val="none" w:sz="0" w:space="0" w:color="auto"/>
            <w:left w:val="none" w:sz="0" w:space="0" w:color="auto"/>
            <w:bottom w:val="none" w:sz="0" w:space="0" w:color="auto"/>
            <w:right w:val="none" w:sz="0" w:space="0" w:color="auto"/>
          </w:divBdr>
          <w:divsChild>
            <w:div w:id="2061316563">
              <w:marLeft w:val="0"/>
              <w:marRight w:val="0"/>
              <w:marTop w:val="0"/>
              <w:marBottom w:val="0"/>
              <w:divBdr>
                <w:top w:val="none" w:sz="0" w:space="0" w:color="auto"/>
                <w:left w:val="none" w:sz="0" w:space="0" w:color="auto"/>
                <w:bottom w:val="none" w:sz="0" w:space="0" w:color="auto"/>
                <w:right w:val="none" w:sz="0" w:space="0" w:color="auto"/>
              </w:divBdr>
            </w:div>
          </w:divsChild>
        </w:div>
        <w:div w:id="1199589688">
          <w:marLeft w:val="0"/>
          <w:marRight w:val="0"/>
          <w:marTop w:val="0"/>
          <w:marBottom w:val="0"/>
          <w:divBdr>
            <w:top w:val="none" w:sz="0" w:space="0" w:color="auto"/>
            <w:left w:val="none" w:sz="0" w:space="0" w:color="auto"/>
            <w:bottom w:val="none" w:sz="0" w:space="0" w:color="auto"/>
            <w:right w:val="none" w:sz="0" w:space="0" w:color="auto"/>
          </w:divBdr>
          <w:divsChild>
            <w:div w:id="440538145">
              <w:marLeft w:val="0"/>
              <w:marRight w:val="0"/>
              <w:marTop w:val="0"/>
              <w:marBottom w:val="0"/>
              <w:divBdr>
                <w:top w:val="none" w:sz="0" w:space="0" w:color="auto"/>
                <w:left w:val="none" w:sz="0" w:space="0" w:color="auto"/>
                <w:bottom w:val="none" w:sz="0" w:space="0" w:color="auto"/>
                <w:right w:val="none" w:sz="0" w:space="0" w:color="auto"/>
              </w:divBdr>
            </w:div>
          </w:divsChild>
        </w:div>
        <w:div w:id="549733179">
          <w:marLeft w:val="0"/>
          <w:marRight w:val="0"/>
          <w:marTop w:val="0"/>
          <w:marBottom w:val="0"/>
          <w:divBdr>
            <w:top w:val="none" w:sz="0" w:space="0" w:color="auto"/>
            <w:left w:val="none" w:sz="0" w:space="0" w:color="auto"/>
            <w:bottom w:val="none" w:sz="0" w:space="0" w:color="auto"/>
            <w:right w:val="none" w:sz="0" w:space="0" w:color="auto"/>
          </w:divBdr>
          <w:divsChild>
            <w:div w:id="314333915">
              <w:marLeft w:val="0"/>
              <w:marRight w:val="0"/>
              <w:marTop w:val="0"/>
              <w:marBottom w:val="0"/>
              <w:divBdr>
                <w:top w:val="none" w:sz="0" w:space="0" w:color="auto"/>
                <w:left w:val="none" w:sz="0" w:space="0" w:color="auto"/>
                <w:bottom w:val="none" w:sz="0" w:space="0" w:color="auto"/>
                <w:right w:val="none" w:sz="0" w:space="0" w:color="auto"/>
              </w:divBdr>
            </w:div>
          </w:divsChild>
        </w:div>
        <w:div w:id="776564706">
          <w:marLeft w:val="0"/>
          <w:marRight w:val="0"/>
          <w:marTop w:val="0"/>
          <w:marBottom w:val="0"/>
          <w:divBdr>
            <w:top w:val="none" w:sz="0" w:space="0" w:color="auto"/>
            <w:left w:val="none" w:sz="0" w:space="0" w:color="auto"/>
            <w:bottom w:val="none" w:sz="0" w:space="0" w:color="auto"/>
            <w:right w:val="none" w:sz="0" w:space="0" w:color="auto"/>
          </w:divBdr>
          <w:divsChild>
            <w:div w:id="1084760758">
              <w:marLeft w:val="0"/>
              <w:marRight w:val="0"/>
              <w:marTop w:val="0"/>
              <w:marBottom w:val="0"/>
              <w:divBdr>
                <w:top w:val="none" w:sz="0" w:space="0" w:color="auto"/>
                <w:left w:val="none" w:sz="0" w:space="0" w:color="auto"/>
                <w:bottom w:val="none" w:sz="0" w:space="0" w:color="auto"/>
                <w:right w:val="none" w:sz="0" w:space="0" w:color="auto"/>
              </w:divBdr>
            </w:div>
          </w:divsChild>
        </w:div>
        <w:div w:id="617416678">
          <w:marLeft w:val="0"/>
          <w:marRight w:val="0"/>
          <w:marTop w:val="0"/>
          <w:marBottom w:val="0"/>
          <w:divBdr>
            <w:top w:val="none" w:sz="0" w:space="0" w:color="auto"/>
            <w:left w:val="none" w:sz="0" w:space="0" w:color="auto"/>
            <w:bottom w:val="none" w:sz="0" w:space="0" w:color="auto"/>
            <w:right w:val="none" w:sz="0" w:space="0" w:color="auto"/>
          </w:divBdr>
          <w:divsChild>
            <w:div w:id="1349522958">
              <w:marLeft w:val="0"/>
              <w:marRight w:val="0"/>
              <w:marTop w:val="0"/>
              <w:marBottom w:val="0"/>
              <w:divBdr>
                <w:top w:val="none" w:sz="0" w:space="0" w:color="auto"/>
                <w:left w:val="none" w:sz="0" w:space="0" w:color="auto"/>
                <w:bottom w:val="none" w:sz="0" w:space="0" w:color="auto"/>
                <w:right w:val="none" w:sz="0" w:space="0" w:color="auto"/>
              </w:divBdr>
            </w:div>
          </w:divsChild>
        </w:div>
        <w:div w:id="1499417020">
          <w:marLeft w:val="0"/>
          <w:marRight w:val="0"/>
          <w:marTop w:val="0"/>
          <w:marBottom w:val="0"/>
          <w:divBdr>
            <w:top w:val="none" w:sz="0" w:space="0" w:color="auto"/>
            <w:left w:val="none" w:sz="0" w:space="0" w:color="auto"/>
            <w:bottom w:val="none" w:sz="0" w:space="0" w:color="auto"/>
            <w:right w:val="none" w:sz="0" w:space="0" w:color="auto"/>
          </w:divBdr>
          <w:divsChild>
            <w:div w:id="386808231">
              <w:marLeft w:val="0"/>
              <w:marRight w:val="0"/>
              <w:marTop w:val="0"/>
              <w:marBottom w:val="0"/>
              <w:divBdr>
                <w:top w:val="none" w:sz="0" w:space="0" w:color="auto"/>
                <w:left w:val="none" w:sz="0" w:space="0" w:color="auto"/>
                <w:bottom w:val="none" w:sz="0" w:space="0" w:color="auto"/>
                <w:right w:val="none" w:sz="0" w:space="0" w:color="auto"/>
              </w:divBdr>
            </w:div>
          </w:divsChild>
        </w:div>
        <w:div w:id="759326252">
          <w:marLeft w:val="0"/>
          <w:marRight w:val="0"/>
          <w:marTop w:val="0"/>
          <w:marBottom w:val="0"/>
          <w:divBdr>
            <w:top w:val="none" w:sz="0" w:space="0" w:color="auto"/>
            <w:left w:val="none" w:sz="0" w:space="0" w:color="auto"/>
            <w:bottom w:val="none" w:sz="0" w:space="0" w:color="auto"/>
            <w:right w:val="none" w:sz="0" w:space="0" w:color="auto"/>
          </w:divBdr>
          <w:divsChild>
            <w:div w:id="1264529512">
              <w:marLeft w:val="0"/>
              <w:marRight w:val="0"/>
              <w:marTop w:val="0"/>
              <w:marBottom w:val="0"/>
              <w:divBdr>
                <w:top w:val="none" w:sz="0" w:space="0" w:color="auto"/>
                <w:left w:val="none" w:sz="0" w:space="0" w:color="auto"/>
                <w:bottom w:val="none" w:sz="0" w:space="0" w:color="auto"/>
                <w:right w:val="none" w:sz="0" w:space="0" w:color="auto"/>
              </w:divBdr>
            </w:div>
          </w:divsChild>
        </w:div>
        <w:div w:id="2049640568">
          <w:marLeft w:val="0"/>
          <w:marRight w:val="0"/>
          <w:marTop w:val="0"/>
          <w:marBottom w:val="0"/>
          <w:divBdr>
            <w:top w:val="none" w:sz="0" w:space="0" w:color="auto"/>
            <w:left w:val="none" w:sz="0" w:space="0" w:color="auto"/>
            <w:bottom w:val="none" w:sz="0" w:space="0" w:color="auto"/>
            <w:right w:val="none" w:sz="0" w:space="0" w:color="auto"/>
          </w:divBdr>
          <w:divsChild>
            <w:div w:id="1548251187">
              <w:marLeft w:val="0"/>
              <w:marRight w:val="0"/>
              <w:marTop w:val="0"/>
              <w:marBottom w:val="0"/>
              <w:divBdr>
                <w:top w:val="none" w:sz="0" w:space="0" w:color="auto"/>
                <w:left w:val="none" w:sz="0" w:space="0" w:color="auto"/>
                <w:bottom w:val="none" w:sz="0" w:space="0" w:color="auto"/>
                <w:right w:val="none" w:sz="0" w:space="0" w:color="auto"/>
              </w:divBdr>
            </w:div>
          </w:divsChild>
        </w:div>
        <w:div w:id="1299648562">
          <w:marLeft w:val="0"/>
          <w:marRight w:val="0"/>
          <w:marTop w:val="0"/>
          <w:marBottom w:val="0"/>
          <w:divBdr>
            <w:top w:val="none" w:sz="0" w:space="0" w:color="auto"/>
            <w:left w:val="none" w:sz="0" w:space="0" w:color="auto"/>
            <w:bottom w:val="none" w:sz="0" w:space="0" w:color="auto"/>
            <w:right w:val="none" w:sz="0" w:space="0" w:color="auto"/>
          </w:divBdr>
          <w:divsChild>
            <w:div w:id="1600022724">
              <w:marLeft w:val="0"/>
              <w:marRight w:val="0"/>
              <w:marTop w:val="0"/>
              <w:marBottom w:val="0"/>
              <w:divBdr>
                <w:top w:val="none" w:sz="0" w:space="0" w:color="auto"/>
                <w:left w:val="none" w:sz="0" w:space="0" w:color="auto"/>
                <w:bottom w:val="none" w:sz="0" w:space="0" w:color="auto"/>
                <w:right w:val="none" w:sz="0" w:space="0" w:color="auto"/>
              </w:divBdr>
            </w:div>
          </w:divsChild>
        </w:div>
        <w:div w:id="966349037">
          <w:marLeft w:val="0"/>
          <w:marRight w:val="0"/>
          <w:marTop w:val="0"/>
          <w:marBottom w:val="0"/>
          <w:divBdr>
            <w:top w:val="none" w:sz="0" w:space="0" w:color="auto"/>
            <w:left w:val="none" w:sz="0" w:space="0" w:color="auto"/>
            <w:bottom w:val="none" w:sz="0" w:space="0" w:color="auto"/>
            <w:right w:val="none" w:sz="0" w:space="0" w:color="auto"/>
          </w:divBdr>
          <w:divsChild>
            <w:div w:id="1768697130">
              <w:marLeft w:val="0"/>
              <w:marRight w:val="0"/>
              <w:marTop w:val="0"/>
              <w:marBottom w:val="0"/>
              <w:divBdr>
                <w:top w:val="none" w:sz="0" w:space="0" w:color="auto"/>
                <w:left w:val="none" w:sz="0" w:space="0" w:color="auto"/>
                <w:bottom w:val="none" w:sz="0" w:space="0" w:color="auto"/>
                <w:right w:val="none" w:sz="0" w:space="0" w:color="auto"/>
              </w:divBdr>
            </w:div>
          </w:divsChild>
        </w:div>
        <w:div w:id="1973712827">
          <w:marLeft w:val="0"/>
          <w:marRight w:val="0"/>
          <w:marTop w:val="0"/>
          <w:marBottom w:val="0"/>
          <w:divBdr>
            <w:top w:val="none" w:sz="0" w:space="0" w:color="auto"/>
            <w:left w:val="none" w:sz="0" w:space="0" w:color="auto"/>
            <w:bottom w:val="none" w:sz="0" w:space="0" w:color="auto"/>
            <w:right w:val="none" w:sz="0" w:space="0" w:color="auto"/>
          </w:divBdr>
          <w:divsChild>
            <w:div w:id="1048381163">
              <w:marLeft w:val="0"/>
              <w:marRight w:val="0"/>
              <w:marTop w:val="0"/>
              <w:marBottom w:val="0"/>
              <w:divBdr>
                <w:top w:val="none" w:sz="0" w:space="0" w:color="auto"/>
                <w:left w:val="none" w:sz="0" w:space="0" w:color="auto"/>
                <w:bottom w:val="none" w:sz="0" w:space="0" w:color="auto"/>
                <w:right w:val="none" w:sz="0" w:space="0" w:color="auto"/>
              </w:divBdr>
            </w:div>
          </w:divsChild>
        </w:div>
        <w:div w:id="964888456">
          <w:marLeft w:val="0"/>
          <w:marRight w:val="0"/>
          <w:marTop w:val="0"/>
          <w:marBottom w:val="0"/>
          <w:divBdr>
            <w:top w:val="none" w:sz="0" w:space="0" w:color="auto"/>
            <w:left w:val="none" w:sz="0" w:space="0" w:color="auto"/>
            <w:bottom w:val="none" w:sz="0" w:space="0" w:color="auto"/>
            <w:right w:val="none" w:sz="0" w:space="0" w:color="auto"/>
          </w:divBdr>
          <w:divsChild>
            <w:div w:id="2100515250">
              <w:marLeft w:val="0"/>
              <w:marRight w:val="0"/>
              <w:marTop w:val="0"/>
              <w:marBottom w:val="0"/>
              <w:divBdr>
                <w:top w:val="none" w:sz="0" w:space="0" w:color="auto"/>
                <w:left w:val="none" w:sz="0" w:space="0" w:color="auto"/>
                <w:bottom w:val="none" w:sz="0" w:space="0" w:color="auto"/>
                <w:right w:val="none" w:sz="0" w:space="0" w:color="auto"/>
              </w:divBdr>
            </w:div>
          </w:divsChild>
        </w:div>
        <w:div w:id="923339197">
          <w:marLeft w:val="0"/>
          <w:marRight w:val="0"/>
          <w:marTop w:val="0"/>
          <w:marBottom w:val="0"/>
          <w:divBdr>
            <w:top w:val="none" w:sz="0" w:space="0" w:color="auto"/>
            <w:left w:val="none" w:sz="0" w:space="0" w:color="auto"/>
            <w:bottom w:val="none" w:sz="0" w:space="0" w:color="auto"/>
            <w:right w:val="none" w:sz="0" w:space="0" w:color="auto"/>
          </w:divBdr>
          <w:divsChild>
            <w:div w:id="2018841603">
              <w:marLeft w:val="0"/>
              <w:marRight w:val="0"/>
              <w:marTop w:val="0"/>
              <w:marBottom w:val="0"/>
              <w:divBdr>
                <w:top w:val="none" w:sz="0" w:space="0" w:color="auto"/>
                <w:left w:val="none" w:sz="0" w:space="0" w:color="auto"/>
                <w:bottom w:val="none" w:sz="0" w:space="0" w:color="auto"/>
                <w:right w:val="none" w:sz="0" w:space="0" w:color="auto"/>
              </w:divBdr>
            </w:div>
          </w:divsChild>
        </w:div>
        <w:div w:id="30545608">
          <w:marLeft w:val="0"/>
          <w:marRight w:val="0"/>
          <w:marTop w:val="0"/>
          <w:marBottom w:val="0"/>
          <w:divBdr>
            <w:top w:val="none" w:sz="0" w:space="0" w:color="auto"/>
            <w:left w:val="none" w:sz="0" w:space="0" w:color="auto"/>
            <w:bottom w:val="none" w:sz="0" w:space="0" w:color="auto"/>
            <w:right w:val="none" w:sz="0" w:space="0" w:color="auto"/>
          </w:divBdr>
          <w:divsChild>
            <w:div w:id="275335360">
              <w:marLeft w:val="0"/>
              <w:marRight w:val="0"/>
              <w:marTop w:val="0"/>
              <w:marBottom w:val="0"/>
              <w:divBdr>
                <w:top w:val="none" w:sz="0" w:space="0" w:color="auto"/>
                <w:left w:val="none" w:sz="0" w:space="0" w:color="auto"/>
                <w:bottom w:val="none" w:sz="0" w:space="0" w:color="auto"/>
                <w:right w:val="none" w:sz="0" w:space="0" w:color="auto"/>
              </w:divBdr>
            </w:div>
          </w:divsChild>
        </w:div>
        <w:div w:id="1078017095">
          <w:marLeft w:val="0"/>
          <w:marRight w:val="0"/>
          <w:marTop w:val="0"/>
          <w:marBottom w:val="0"/>
          <w:divBdr>
            <w:top w:val="none" w:sz="0" w:space="0" w:color="auto"/>
            <w:left w:val="none" w:sz="0" w:space="0" w:color="auto"/>
            <w:bottom w:val="none" w:sz="0" w:space="0" w:color="auto"/>
            <w:right w:val="none" w:sz="0" w:space="0" w:color="auto"/>
          </w:divBdr>
          <w:divsChild>
            <w:div w:id="127823161">
              <w:marLeft w:val="0"/>
              <w:marRight w:val="0"/>
              <w:marTop w:val="0"/>
              <w:marBottom w:val="0"/>
              <w:divBdr>
                <w:top w:val="none" w:sz="0" w:space="0" w:color="auto"/>
                <w:left w:val="none" w:sz="0" w:space="0" w:color="auto"/>
                <w:bottom w:val="none" w:sz="0" w:space="0" w:color="auto"/>
                <w:right w:val="none" w:sz="0" w:space="0" w:color="auto"/>
              </w:divBdr>
            </w:div>
          </w:divsChild>
        </w:div>
        <w:div w:id="1475565592">
          <w:marLeft w:val="0"/>
          <w:marRight w:val="0"/>
          <w:marTop w:val="0"/>
          <w:marBottom w:val="0"/>
          <w:divBdr>
            <w:top w:val="none" w:sz="0" w:space="0" w:color="auto"/>
            <w:left w:val="none" w:sz="0" w:space="0" w:color="auto"/>
            <w:bottom w:val="none" w:sz="0" w:space="0" w:color="auto"/>
            <w:right w:val="none" w:sz="0" w:space="0" w:color="auto"/>
          </w:divBdr>
          <w:divsChild>
            <w:div w:id="233395398">
              <w:marLeft w:val="0"/>
              <w:marRight w:val="0"/>
              <w:marTop w:val="0"/>
              <w:marBottom w:val="0"/>
              <w:divBdr>
                <w:top w:val="none" w:sz="0" w:space="0" w:color="auto"/>
                <w:left w:val="none" w:sz="0" w:space="0" w:color="auto"/>
                <w:bottom w:val="none" w:sz="0" w:space="0" w:color="auto"/>
                <w:right w:val="none" w:sz="0" w:space="0" w:color="auto"/>
              </w:divBdr>
            </w:div>
          </w:divsChild>
        </w:div>
        <w:div w:id="1405909000">
          <w:marLeft w:val="0"/>
          <w:marRight w:val="0"/>
          <w:marTop w:val="0"/>
          <w:marBottom w:val="0"/>
          <w:divBdr>
            <w:top w:val="none" w:sz="0" w:space="0" w:color="auto"/>
            <w:left w:val="none" w:sz="0" w:space="0" w:color="auto"/>
            <w:bottom w:val="none" w:sz="0" w:space="0" w:color="auto"/>
            <w:right w:val="none" w:sz="0" w:space="0" w:color="auto"/>
          </w:divBdr>
          <w:divsChild>
            <w:div w:id="846595892">
              <w:marLeft w:val="0"/>
              <w:marRight w:val="0"/>
              <w:marTop w:val="0"/>
              <w:marBottom w:val="0"/>
              <w:divBdr>
                <w:top w:val="none" w:sz="0" w:space="0" w:color="auto"/>
                <w:left w:val="none" w:sz="0" w:space="0" w:color="auto"/>
                <w:bottom w:val="none" w:sz="0" w:space="0" w:color="auto"/>
                <w:right w:val="none" w:sz="0" w:space="0" w:color="auto"/>
              </w:divBdr>
            </w:div>
          </w:divsChild>
        </w:div>
        <w:div w:id="1789278048">
          <w:marLeft w:val="0"/>
          <w:marRight w:val="0"/>
          <w:marTop w:val="0"/>
          <w:marBottom w:val="0"/>
          <w:divBdr>
            <w:top w:val="none" w:sz="0" w:space="0" w:color="auto"/>
            <w:left w:val="none" w:sz="0" w:space="0" w:color="auto"/>
            <w:bottom w:val="none" w:sz="0" w:space="0" w:color="auto"/>
            <w:right w:val="none" w:sz="0" w:space="0" w:color="auto"/>
          </w:divBdr>
          <w:divsChild>
            <w:div w:id="2048337915">
              <w:marLeft w:val="0"/>
              <w:marRight w:val="0"/>
              <w:marTop w:val="0"/>
              <w:marBottom w:val="0"/>
              <w:divBdr>
                <w:top w:val="none" w:sz="0" w:space="0" w:color="auto"/>
                <w:left w:val="none" w:sz="0" w:space="0" w:color="auto"/>
                <w:bottom w:val="none" w:sz="0" w:space="0" w:color="auto"/>
                <w:right w:val="none" w:sz="0" w:space="0" w:color="auto"/>
              </w:divBdr>
            </w:div>
          </w:divsChild>
        </w:div>
        <w:div w:id="1650283868">
          <w:marLeft w:val="0"/>
          <w:marRight w:val="0"/>
          <w:marTop w:val="0"/>
          <w:marBottom w:val="0"/>
          <w:divBdr>
            <w:top w:val="none" w:sz="0" w:space="0" w:color="auto"/>
            <w:left w:val="none" w:sz="0" w:space="0" w:color="auto"/>
            <w:bottom w:val="none" w:sz="0" w:space="0" w:color="auto"/>
            <w:right w:val="none" w:sz="0" w:space="0" w:color="auto"/>
          </w:divBdr>
          <w:divsChild>
            <w:div w:id="2069500008">
              <w:marLeft w:val="0"/>
              <w:marRight w:val="0"/>
              <w:marTop w:val="0"/>
              <w:marBottom w:val="0"/>
              <w:divBdr>
                <w:top w:val="none" w:sz="0" w:space="0" w:color="auto"/>
                <w:left w:val="none" w:sz="0" w:space="0" w:color="auto"/>
                <w:bottom w:val="none" w:sz="0" w:space="0" w:color="auto"/>
                <w:right w:val="none" w:sz="0" w:space="0" w:color="auto"/>
              </w:divBdr>
            </w:div>
          </w:divsChild>
        </w:div>
        <w:div w:id="1125733162">
          <w:marLeft w:val="0"/>
          <w:marRight w:val="0"/>
          <w:marTop w:val="0"/>
          <w:marBottom w:val="0"/>
          <w:divBdr>
            <w:top w:val="none" w:sz="0" w:space="0" w:color="auto"/>
            <w:left w:val="none" w:sz="0" w:space="0" w:color="auto"/>
            <w:bottom w:val="none" w:sz="0" w:space="0" w:color="auto"/>
            <w:right w:val="none" w:sz="0" w:space="0" w:color="auto"/>
          </w:divBdr>
          <w:divsChild>
            <w:div w:id="968125956">
              <w:marLeft w:val="0"/>
              <w:marRight w:val="0"/>
              <w:marTop w:val="0"/>
              <w:marBottom w:val="0"/>
              <w:divBdr>
                <w:top w:val="none" w:sz="0" w:space="0" w:color="auto"/>
                <w:left w:val="none" w:sz="0" w:space="0" w:color="auto"/>
                <w:bottom w:val="none" w:sz="0" w:space="0" w:color="auto"/>
                <w:right w:val="none" w:sz="0" w:space="0" w:color="auto"/>
              </w:divBdr>
            </w:div>
          </w:divsChild>
        </w:div>
        <w:div w:id="1109857996">
          <w:marLeft w:val="0"/>
          <w:marRight w:val="0"/>
          <w:marTop w:val="0"/>
          <w:marBottom w:val="0"/>
          <w:divBdr>
            <w:top w:val="none" w:sz="0" w:space="0" w:color="auto"/>
            <w:left w:val="none" w:sz="0" w:space="0" w:color="auto"/>
            <w:bottom w:val="none" w:sz="0" w:space="0" w:color="auto"/>
            <w:right w:val="none" w:sz="0" w:space="0" w:color="auto"/>
          </w:divBdr>
          <w:divsChild>
            <w:div w:id="361981137">
              <w:marLeft w:val="0"/>
              <w:marRight w:val="0"/>
              <w:marTop w:val="0"/>
              <w:marBottom w:val="0"/>
              <w:divBdr>
                <w:top w:val="none" w:sz="0" w:space="0" w:color="auto"/>
                <w:left w:val="none" w:sz="0" w:space="0" w:color="auto"/>
                <w:bottom w:val="none" w:sz="0" w:space="0" w:color="auto"/>
                <w:right w:val="none" w:sz="0" w:space="0" w:color="auto"/>
              </w:divBdr>
            </w:div>
          </w:divsChild>
        </w:div>
        <w:div w:id="224605216">
          <w:marLeft w:val="0"/>
          <w:marRight w:val="0"/>
          <w:marTop w:val="0"/>
          <w:marBottom w:val="0"/>
          <w:divBdr>
            <w:top w:val="none" w:sz="0" w:space="0" w:color="auto"/>
            <w:left w:val="none" w:sz="0" w:space="0" w:color="auto"/>
            <w:bottom w:val="none" w:sz="0" w:space="0" w:color="auto"/>
            <w:right w:val="none" w:sz="0" w:space="0" w:color="auto"/>
          </w:divBdr>
          <w:divsChild>
            <w:div w:id="783694836">
              <w:marLeft w:val="0"/>
              <w:marRight w:val="0"/>
              <w:marTop w:val="0"/>
              <w:marBottom w:val="0"/>
              <w:divBdr>
                <w:top w:val="none" w:sz="0" w:space="0" w:color="auto"/>
                <w:left w:val="none" w:sz="0" w:space="0" w:color="auto"/>
                <w:bottom w:val="none" w:sz="0" w:space="0" w:color="auto"/>
                <w:right w:val="none" w:sz="0" w:space="0" w:color="auto"/>
              </w:divBdr>
            </w:div>
          </w:divsChild>
        </w:div>
        <w:div w:id="844831608">
          <w:marLeft w:val="0"/>
          <w:marRight w:val="0"/>
          <w:marTop w:val="0"/>
          <w:marBottom w:val="0"/>
          <w:divBdr>
            <w:top w:val="none" w:sz="0" w:space="0" w:color="auto"/>
            <w:left w:val="none" w:sz="0" w:space="0" w:color="auto"/>
            <w:bottom w:val="none" w:sz="0" w:space="0" w:color="auto"/>
            <w:right w:val="none" w:sz="0" w:space="0" w:color="auto"/>
          </w:divBdr>
          <w:divsChild>
            <w:div w:id="1428572987">
              <w:marLeft w:val="0"/>
              <w:marRight w:val="0"/>
              <w:marTop w:val="0"/>
              <w:marBottom w:val="0"/>
              <w:divBdr>
                <w:top w:val="none" w:sz="0" w:space="0" w:color="auto"/>
                <w:left w:val="none" w:sz="0" w:space="0" w:color="auto"/>
                <w:bottom w:val="none" w:sz="0" w:space="0" w:color="auto"/>
                <w:right w:val="none" w:sz="0" w:space="0" w:color="auto"/>
              </w:divBdr>
            </w:div>
          </w:divsChild>
        </w:div>
        <w:div w:id="1033575101">
          <w:marLeft w:val="0"/>
          <w:marRight w:val="0"/>
          <w:marTop w:val="0"/>
          <w:marBottom w:val="0"/>
          <w:divBdr>
            <w:top w:val="none" w:sz="0" w:space="0" w:color="auto"/>
            <w:left w:val="none" w:sz="0" w:space="0" w:color="auto"/>
            <w:bottom w:val="none" w:sz="0" w:space="0" w:color="auto"/>
            <w:right w:val="none" w:sz="0" w:space="0" w:color="auto"/>
          </w:divBdr>
          <w:divsChild>
            <w:div w:id="1242064971">
              <w:marLeft w:val="0"/>
              <w:marRight w:val="0"/>
              <w:marTop w:val="0"/>
              <w:marBottom w:val="0"/>
              <w:divBdr>
                <w:top w:val="none" w:sz="0" w:space="0" w:color="auto"/>
                <w:left w:val="none" w:sz="0" w:space="0" w:color="auto"/>
                <w:bottom w:val="none" w:sz="0" w:space="0" w:color="auto"/>
                <w:right w:val="none" w:sz="0" w:space="0" w:color="auto"/>
              </w:divBdr>
            </w:div>
          </w:divsChild>
        </w:div>
        <w:div w:id="1578636583">
          <w:marLeft w:val="0"/>
          <w:marRight w:val="0"/>
          <w:marTop w:val="0"/>
          <w:marBottom w:val="0"/>
          <w:divBdr>
            <w:top w:val="none" w:sz="0" w:space="0" w:color="auto"/>
            <w:left w:val="none" w:sz="0" w:space="0" w:color="auto"/>
            <w:bottom w:val="none" w:sz="0" w:space="0" w:color="auto"/>
            <w:right w:val="none" w:sz="0" w:space="0" w:color="auto"/>
          </w:divBdr>
          <w:divsChild>
            <w:div w:id="1327829789">
              <w:marLeft w:val="0"/>
              <w:marRight w:val="0"/>
              <w:marTop w:val="0"/>
              <w:marBottom w:val="0"/>
              <w:divBdr>
                <w:top w:val="none" w:sz="0" w:space="0" w:color="auto"/>
                <w:left w:val="none" w:sz="0" w:space="0" w:color="auto"/>
                <w:bottom w:val="none" w:sz="0" w:space="0" w:color="auto"/>
                <w:right w:val="none" w:sz="0" w:space="0" w:color="auto"/>
              </w:divBdr>
            </w:div>
          </w:divsChild>
        </w:div>
        <w:div w:id="1878929000">
          <w:marLeft w:val="0"/>
          <w:marRight w:val="0"/>
          <w:marTop w:val="0"/>
          <w:marBottom w:val="0"/>
          <w:divBdr>
            <w:top w:val="none" w:sz="0" w:space="0" w:color="auto"/>
            <w:left w:val="none" w:sz="0" w:space="0" w:color="auto"/>
            <w:bottom w:val="none" w:sz="0" w:space="0" w:color="auto"/>
            <w:right w:val="none" w:sz="0" w:space="0" w:color="auto"/>
          </w:divBdr>
          <w:divsChild>
            <w:div w:id="257099746">
              <w:marLeft w:val="0"/>
              <w:marRight w:val="0"/>
              <w:marTop w:val="0"/>
              <w:marBottom w:val="0"/>
              <w:divBdr>
                <w:top w:val="none" w:sz="0" w:space="0" w:color="auto"/>
                <w:left w:val="none" w:sz="0" w:space="0" w:color="auto"/>
                <w:bottom w:val="none" w:sz="0" w:space="0" w:color="auto"/>
                <w:right w:val="none" w:sz="0" w:space="0" w:color="auto"/>
              </w:divBdr>
            </w:div>
          </w:divsChild>
        </w:div>
        <w:div w:id="1747610064">
          <w:marLeft w:val="0"/>
          <w:marRight w:val="0"/>
          <w:marTop w:val="0"/>
          <w:marBottom w:val="0"/>
          <w:divBdr>
            <w:top w:val="none" w:sz="0" w:space="0" w:color="auto"/>
            <w:left w:val="none" w:sz="0" w:space="0" w:color="auto"/>
            <w:bottom w:val="none" w:sz="0" w:space="0" w:color="auto"/>
            <w:right w:val="none" w:sz="0" w:space="0" w:color="auto"/>
          </w:divBdr>
          <w:divsChild>
            <w:div w:id="1523399266">
              <w:marLeft w:val="0"/>
              <w:marRight w:val="0"/>
              <w:marTop w:val="0"/>
              <w:marBottom w:val="0"/>
              <w:divBdr>
                <w:top w:val="none" w:sz="0" w:space="0" w:color="auto"/>
                <w:left w:val="none" w:sz="0" w:space="0" w:color="auto"/>
                <w:bottom w:val="none" w:sz="0" w:space="0" w:color="auto"/>
                <w:right w:val="none" w:sz="0" w:space="0" w:color="auto"/>
              </w:divBdr>
            </w:div>
          </w:divsChild>
        </w:div>
        <w:div w:id="1500579509">
          <w:marLeft w:val="0"/>
          <w:marRight w:val="0"/>
          <w:marTop w:val="0"/>
          <w:marBottom w:val="0"/>
          <w:divBdr>
            <w:top w:val="none" w:sz="0" w:space="0" w:color="auto"/>
            <w:left w:val="none" w:sz="0" w:space="0" w:color="auto"/>
            <w:bottom w:val="none" w:sz="0" w:space="0" w:color="auto"/>
            <w:right w:val="none" w:sz="0" w:space="0" w:color="auto"/>
          </w:divBdr>
          <w:divsChild>
            <w:div w:id="1919634203">
              <w:marLeft w:val="0"/>
              <w:marRight w:val="0"/>
              <w:marTop w:val="0"/>
              <w:marBottom w:val="0"/>
              <w:divBdr>
                <w:top w:val="none" w:sz="0" w:space="0" w:color="auto"/>
                <w:left w:val="none" w:sz="0" w:space="0" w:color="auto"/>
                <w:bottom w:val="none" w:sz="0" w:space="0" w:color="auto"/>
                <w:right w:val="none" w:sz="0" w:space="0" w:color="auto"/>
              </w:divBdr>
            </w:div>
          </w:divsChild>
        </w:div>
        <w:div w:id="816998096">
          <w:marLeft w:val="0"/>
          <w:marRight w:val="0"/>
          <w:marTop w:val="0"/>
          <w:marBottom w:val="0"/>
          <w:divBdr>
            <w:top w:val="none" w:sz="0" w:space="0" w:color="auto"/>
            <w:left w:val="none" w:sz="0" w:space="0" w:color="auto"/>
            <w:bottom w:val="none" w:sz="0" w:space="0" w:color="auto"/>
            <w:right w:val="none" w:sz="0" w:space="0" w:color="auto"/>
          </w:divBdr>
          <w:divsChild>
            <w:div w:id="1610383120">
              <w:marLeft w:val="0"/>
              <w:marRight w:val="0"/>
              <w:marTop w:val="0"/>
              <w:marBottom w:val="0"/>
              <w:divBdr>
                <w:top w:val="none" w:sz="0" w:space="0" w:color="auto"/>
                <w:left w:val="none" w:sz="0" w:space="0" w:color="auto"/>
                <w:bottom w:val="none" w:sz="0" w:space="0" w:color="auto"/>
                <w:right w:val="none" w:sz="0" w:space="0" w:color="auto"/>
              </w:divBdr>
            </w:div>
          </w:divsChild>
        </w:div>
        <w:div w:id="796339167">
          <w:marLeft w:val="0"/>
          <w:marRight w:val="0"/>
          <w:marTop w:val="0"/>
          <w:marBottom w:val="0"/>
          <w:divBdr>
            <w:top w:val="none" w:sz="0" w:space="0" w:color="auto"/>
            <w:left w:val="none" w:sz="0" w:space="0" w:color="auto"/>
            <w:bottom w:val="none" w:sz="0" w:space="0" w:color="auto"/>
            <w:right w:val="none" w:sz="0" w:space="0" w:color="auto"/>
          </w:divBdr>
          <w:divsChild>
            <w:div w:id="1483618766">
              <w:marLeft w:val="0"/>
              <w:marRight w:val="0"/>
              <w:marTop w:val="0"/>
              <w:marBottom w:val="0"/>
              <w:divBdr>
                <w:top w:val="none" w:sz="0" w:space="0" w:color="auto"/>
                <w:left w:val="none" w:sz="0" w:space="0" w:color="auto"/>
                <w:bottom w:val="none" w:sz="0" w:space="0" w:color="auto"/>
                <w:right w:val="none" w:sz="0" w:space="0" w:color="auto"/>
              </w:divBdr>
            </w:div>
          </w:divsChild>
        </w:div>
        <w:div w:id="435445962">
          <w:marLeft w:val="0"/>
          <w:marRight w:val="0"/>
          <w:marTop w:val="0"/>
          <w:marBottom w:val="0"/>
          <w:divBdr>
            <w:top w:val="none" w:sz="0" w:space="0" w:color="auto"/>
            <w:left w:val="none" w:sz="0" w:space="0" w:color="auto"/>
            <w:bottom w:val="none" w:sz="0" w:space="0" w:color="auto"/>
            <w:right w:val="none" w:sz="0" w:space="0" w:color="auto"/>
          </w:divBdr>
          <w:divsChild>
            <w:div w:id="437991195">
              <w:marLeft w:val="0"/>
              <w:marRight w:val="0"/>
              <w:marTop w:val="0"/>
              <w:marBottom w:val="0"/>
              <w:divBdr>
                <w:top w:val="none" w:sz="0" w:space="0" w:color="auto"/>
                <w:left w:val="none" w:sz="0" w:space="0" w:color="auto"/>
                <w:bottom w:val="none" w:sz="0" w:space="0" w:color="auto"/>
                <w:right w:val="none" w:sz="0" w:space="0" w:color="auto"/>
              </w:divBdr>
            </w:div>
          </w:divsChild>
        </w:div>
        <w:div w:id="760298489">
          <w:marLeft w:val="0"/>
          <w:marRight w:val="0"/>
          <w:marTop w:val="0"/>
          <w:marBottom w:val="0"/>
          <w:divBdr>
            <w:top w:val="none" w:sz="0" w:space="0" w:color="auto"/>
            <w:left w:val="none" w:sz="0" w:space="0" w:color="auto"/>
            <w:bottom w:val="none" w:sz="0" w:space="0" w:color="auto"/>
            <w:right w:val="none" w:sz="0" w:space="0" w:color="auto"/>
          </w:divBdr>
          <w:divsChild>
            <w:div w:id="1375888475">
              <w:marLeft w:val="0"/>
              <w:marRight w:val="0"/>
              <w:marTop w:val="0"/>
              <w:marBottom w:val="0"/>
              <w:divBdr>
                <w:top w:val="none" w:sz="0" w:space="0" w:color="auto"/>
                <w:left w:val="none" w:sz="0" w:space="0" w:color="auto"/>
                <w:bottom w:val="none" w:sz="0" w:space="0" w:color="auto"/>
                <w:right w:val="none" w:sz="0" w:space="0" w:color="auto"/>
              </w:divBdr>
            </w:div>
          </w:divsChild>
        </w:div>
        <w:div w:id="1185948322">
          <w:marLeft w:val="0"/>
          <w:marRight w:val="0"/>
          <w:marTop w:val="0"/>
          <w:marBottom w:val="0"/>
          <w:divBdr>
            <w:top w:val="none" w:sz="0" w:space="0" w:color="auto"/>
            <w:left w:val="none" w:sz="0" w:space="0" w:color="auto"/>
            <w:bottom w:val="none" w:sz="0" w:space="0" w:color="auto"/>
            <w:right w:val="none" w:sz="0" w:space="0" w:color="auto"/>
          </w:divBdr>
          <w:divsChild>
            <w:div w:id="1382292240">
              <w:marLeft w:val="0"/>
              <w:marRight w:val="0"/>
              <w:marTop w:val="0"/>
              <w:marBottom w:val="0"/>
              <w:divBdr>
                <w:top w:val="none" w:sz="0" w:space="0" w:color="auto"/>
                <w:left w:val="none" w:sz="0" w:space="0" w:color="auto"/>
                <w:bottom w:val="none" w:sz="0" w:space="0" w:color="auto"/>
                <w:right w:val="none" w:sz="0" w:space="0" w:color="auto"/>
              </w:divBdr>
            </w:div>
          </w:divsChild>
        </w:div>
        <w:div w:id="2056075019">
          <w:marLeft w:val="0"/>
          <w:marRight w:val="0"/>
          <w:marTop w:val="0"/>
          <w:marBottom w:val="0"/>
          <w:divBdr>
            <w:top w:val="none" w:sz="0" w:space="0" w:color="auto"/>
            <w:left w:val="none" w:sz="0" w:space="0" w:color="auto"/>
            <w:bottom w:val="none" w:sz="0" w:space="0" w:color="auto"/>
            <w:right w:val="none" w:sz="0" w:space="0" w:color="auto"/>
          </w:divBdr>
          <w:divsChild>
            <w:div w:id="1170632995">
              <w:marLeft w:val="0"/>
              <w:marRight w:val="0"/>
              <w:marTop w:val="0"/>
              <w:marBottom w:val="0"/>
              <w:divBdr>
                <w:top w:val="none" w:sz="0" w:space="0" w:color="auto"/>
                <w:left w:val="none" w:sz="0" w:space="0" w:color="auto"/>
                <w:bottom w:val="none" w:sz="0" w:space="0" w:color="auto"/>
                <w:right w:val="none" w:sz="0" w:space="0" w:color="auto"/>
              </w:divBdr>
            </w:div>
          </w:divsChild>
        </w:div>
        <w:div w:id="2003464448">
          <w:marLeft w:val="0"/>
          <w:marRight w:val="0"/>
          <w:marTop w:val="0"/>
          <w:marBottom w:val="0"/>
          <w:divBdr>
            <w:top w:val="none" w:sz="0" w:space="0" w:color="auto"/>
            <w:left w:val="none" w:sz="0" w:space="0" w:color="auto"/>
            <w:bottom w:val="none" w:sz="0" w:space="0" w:color="auto"/>
            <w:right w:val="none" w:sz="0" w:space="0" w:color="auto"/>
          </w:divBdr>
          <w:divsChild>
            <w:div w:id="999234398">
              <w:marLeft w:val="0"/>
              <w:marRight w:val="0"/>
              <w:marTop w:val="0"/>
              <w:marBottom w:val="0"/>
              <w:divBdr>
                <w:top w:val="none" w:sz="0" w:space="0" w:color="auto"/>
                <w:left w:val="none" w:sz="0" w:space="0" w:color="auto"/>
                <w:bottom w:val="none" w:sz="0" w:space="0" w:color="auto"/>
                <w:right w:val="none" w:sz="0" w:space="0" w:color="auto"/>
              </w:divBdr>
            </w:div>
          </w:divsChild>
        </w:div>
        <w:div w:id="1909803303">
          <w:marLeft w:val="0"/>
          <w:marRight w:val="0"/>
          <w:marTop w:val="0"/>
          <w:marBottom w:val="0"/>
          <w:divBdr>
            <w:top w:val="none" w:sz="0" w:space="0" w:color="auto"/>
            <w:left w:val="none" w:sz="0" w:space="0" w:color="auto"/>
            <w:bottom w:val="none" w:sz="0" w:space="0" w:color="auto"/>
            <w:right w:val="none" w:sz="0" w:space="0" w:color="auto"/>
          </w:divBdr>
          <w:divsChild>
            <w:div w:id="1049648731">
              <w:marLeft w:val="0"/>
              <w:marRight w:val="0"/>
              <w:marTop w:val="0"/>
              <w:marBottom w:val="0"/>
              <w:divBdr>
                <w:top w:val="none" w:sz="0" w:space="0" w:color="auto"/>
                <w:left w:val="none" w:sz="0" w:space="0" w:color="auto"/>
                <w:bottom w:val="none" w:sz="0" w:space="0" w:color="auto"/>
                <w:right w:val="none" w:sz="0" w:space="0" w:color="auto"/>
              </w:divBdr>
            </w:div>
          </w:divsChild>
        </w:div>
        <w:div w:id="1965379240">
          <w:marLeft w:val="0"/>
          <w:marRight w:val="0"/>
          <w:marTop w:val="0"/>
          <w:marBottom w:val="0"/>
          <w:divBdr>
            <w:top w:val="none" w:sz="0" w:space="0" w:color="auto"/>
            <w:left w:val="none" w:sz="0" w:space="0" w:color="auto"/>
            <w:bottom w:val="none" w:sz="0" w:space="0" w:color="auto"/>
            <w:right w:val="none" w:sz="0" w:space="0" w:color="auto"/>
          </w:divBdr>
          <w:divsChild>
            <w:div w:id="126431268">
              <w:marLeft w:val="0"/>
              <w:marRight w:val="0"/>
              <w:marTop w:val="0"/>
              <w:marBottom w:val="0"/>
              <w:divBdr>
                <w:top w:val="none" w:sz="0" w:space="0" w:color="auto"/>
                <w:left w:val="none" w:sz="0" w:space="0" w:color="auto"/>
                <w:bottom w:val="none" w:sz="0" w:space="0" w:color="auto"/>
                <w:right w:val="none" w:sz="0" w:space="0" w:color="auto"/>
              </w:divBdr>
            </w:div>
          </w:divsChild>
        </w:div>
        <w:div w:id="1802533941">
          <w:marLeft w:val="0"/>
          <w:marRight w:val="0"/>
          <w:marTop w:val="0"/>
          <w:marBottom w:val="0"/>
          <w:divBdr>
            <w:top w:val="none" w:sz="0" w:space="0" w:color="auto"/>
            <w:left w:val="none" w:sz="0" w:space="0" w:color="auto"/>
            <w:bottom w:val="none" w:sz="0" w:space="0" w:color="auto"/>
            <w:right w:val="none" w:sz="0" w:space="0" w:color="auto"/>
          </w:divBdr>
          <w:divsChild>
            <w:div w:id="294145746">
              <w:marLeft w:val="0"/>
              <w:marRight w:val="0"/>
              <w:marTop w:val="0"/>
              <w:marBottom w:val="0"/>
              <w:divBdr>
                <w:top w:val="none" w:sz="0" w:space="0" w:color="auto"/>
                <w:left w:val="none" w:sz="0" w:space="0" w:color="auto"/>
                <w:bottom w:val="none" w:sz="0" w:space="0" w:color="auto"/>
                <w:right w:val="none" w:sz="0" w:space="0" w:color="auto"/>
              </w:divBdr>
            </w:div>
          </w:divsChild>
        </w:div>
        <w:div w:id="165680190">
          <w:marLeft w:val="0"/>
          <w:marRight w:val="0"/>
          <w:marTop w:val="0"/>
          <w:marBottom w:val="0"/>
          <w:divBdr>
            <w:top w:val="none" w:sz="0" w:space="0" w:color="auto"/>
            <w:left w:val="none" w:sz="0" w:space="0" w:color="auto"/>
            <w:bottom w:val="none" w:sz="0" w:space="0" w:color="auto"/>
            <w:right w:val="none" w:sz="0" w:space="0" w:color="auto"/>
          </w:divBdr>
          <w:divsChild>
            <w:div w:id="676617473">
              <w:marLeft w:val="0"/>
              <w:marRight w:val="0"/>
              <w:marTop w:val="0"/>
              <w:marBottom w:val="0"/>
              <w:divBdr>
                <w:top w:val="none" w:sz="0" w:space="0" w:color="auto"/>
                <w:left w:val="none" w:sz="0" w:space="0" w:color="auto"/>
                <w:bottom w:val="none" w:sz="0" w:space="0" w:color="auto"/>
                <w:right w:val="none" w:sz="0" w:space="0" w:color="auto"/>
              </w:divBdr>
            </w:div>
          </w:divsChild>
        </w:div>
        <w:div w:id="1150175606">
          <w:marLeft w:val="0"/>
          <w:marRight w:val="0"/>
          <w:marTop w:val="0"/>
          <w:marBottom w:val="0"/>
          <w:divBdr>
            <w:top w:val="none" w:sz="0" w:space="0" w:color="auto"/>
            <w:left w:val="none" w:sz="0" w:space="0" w:color="auto"/>
            <w:bottom w:val="none" w:sz="0" w:space="0" w:color="auto"/>
            <w:right w:val="none" w:sz="0" w:space="0" w:color="auto"/>
          </w:divBdr>
          <w:divsChild>
            <w:div w:id="284888800">
              <w:marLeft w:val="0"/>
              <w:marRight w:val="0"/>
              <w:marTop w:val="0"/>
              <w:marBottom w:val="0"/>
              <w:divBdr>
                <w:top w:val="none" w:sz="0" w:space="0" w:color="auto"/>
                <w:left w:val="none" w:sz="0" w:space="0" w:color="auto"/>
                <w:bottom w:val="none" w:sz="0" w:space="0" w:color="auto"/>
                <w:right w:val="none" w:sz="0" w:space="0" w:color="auto"/>
              </w:divBdr>
            </w:div>
          </w:divsChild>
        </w:div>
        <w:div w:id="2111007039">
          <w:marLeft w:val="0"/>
          <w:marRight w:val="0"/>
          <w:marTop w:val="0"/>
          <w:marBottom w:val="0"/>
          <w:divBdr>
            <w:top w:val="none" w:sz="0" w:space="0" w:color="auto"/>
            <w:left w:val="none" w:sz="0" w:space="0" w:color="auto"/>
            <w:bottom w:val="none" w:sz="0" w:space="0" w:color="auto"/>
            <w:right w:val="none" w:sz="0" w:space="0" w:color="auto"/>
          </w:divBdr>
          <w:divsChild>
            <w:div w:id="1506626789">
              <w:marLeft w:val="0"/>
              <w:marRight w:val="0"/>
              <w:marTop w:val="0"/>
              <w:marBottom w:val="0"/>
              <w:divBdr>
                <w:top w:val="none" w:sz="0" w:space="0" w:color="auto"/>
                <w:left w:val="none" w:sz="0" w:space="0" w:color="auto"/>
                <w:bottom w:val="none" w:sz="0" w:space="0" w:color="auto"/>
                <w:right w:val="none" w:sz="0" w:space="0" w:color="auto"/>
              </w:divBdr>
            </w:div>
          </w:divsChild>
        </w:div>
        <w:div w:id="1628704754">
          <w:marLeft w:val="0"/>
          <w:marRight w:val="0"/>
          <w:marTop w:val="0"/>
          <w:marBottom w:val="0"/>
          <w:divBdr>
            <w:top w:val="none" w:sz="0" w:space="0" w:color="auto"/>
            <w:left w:val="none" w:sz="0" w:space="0" w:color="auto"/>
            <w:bottom w:val="none" w:sz="0" w:space="0" w:color="auto"/>
            <w:right w:val="none" w:sz="0" w:space="0" w:color="auto"/>
          </w:divBdr>
          <w:divsChild>
            <w:div w:id="1331711354">
              <w:marLeft w:val="0"/>
              <w:marRight w:val="0"/>
              <w:marTop w:val="0"/>
              <w:marBottom w:val="0"/>
              <w:divBdr>
                <w:top w:val="none" w:sz="0" w:space="0" w:color="auto"/>
                <w:left w:val="none" w:sz="0" w:space="0" w:color="auto"/>
                <w:bottom w:val="none" w:sz="0" w:space="0" w:color="auto"/>
                <w:right w:val="none" w:sz="0" w:space="0" w:color="auto"/>
              </w:divBdr>
            </w:div>
          </w:divsChild>
        </w:div>
        <w:div w:id="723408371">
          <w:marLeft w:val="0"/>
          <w:marRight w:val="0"/>
          <w:marTop w:val="0"/>
          <w:marBottom w:val="0"/>
          <w:divBdr>
            <w:top w:val="none" w:sz="0" w:space="0" w:color="auto"/>
            <w:left w:val="none" w:sz="0" w:space="0" w:color="auto"/>
            <w:bottom w:val="none" w:sz="0" w:space="0" w:color="auto"/>
            <w:right w:val="none" w:sz="0" w:space="0" w:color="auto"/>
          </w:divBdr>
          <w:divsChild>
            <w:div w:id="1208226665">
              <w:marLeft w:val="0"/>
              <w:marRight w:val="0"/>
              <w:marTop w:val="0"/>
              <w:marBottom w:val="0"/>
              <w:divBdr>
                <w:top w:val="none" w:sz="0" w:space="0" w:color="auto"/>
                <w:left w:val="none" w:sz="0" w:space="0" w:color="auto"/>
                <w:bottom w:val="none" w:sz="0" w:space="0" w:color="auto"/>
                <w:right w:val="none" w:sz="0" w:space="0" w:color="auto"/>
              </w:divBdr>
            </w:div>
          </w:divsChild>
        </w:div>
        <w:div w:id="826828457">
          <w:marLeft w:val="0"/>
          <w:marRight w:val="0"/>
          <w:marTop w:val="0"/>
          <w:marBottom w:val="0"/>
          <w:divBdr>
            <w:top w:val="none" w:sz="0" w:space="0" w:color="auto"/>
            <w:left w:val="none" w:sz="0" w:space="0" w:color="auto"/>
            <w:bottom w:val="none" w:sz="0" w:space="0" w:color="auto"/>
            <w:right w:val="none" w:sz="0" w:space="0" w:color="auto"/>
          </w:divBdr>
          <w:divsChild>
            <w:div w:id="1761293113">
              <w:marLeft w:val="0"/>
              <w:marRight w:val="0"/>
              <w:marTop w:val="0"/>
              <w:marBottom w:val="0"/>
              <w:divBdr>
                <w:top w:val="none" w:sz="0" w:space="0" w:color="auto"/>
                <w:left w:val="none" w:sz="0" w:space="0" w:color="auto"/>
                <w:bottom w:val="none" w:sz="0" w:space="0" w:color="auto"/>
                <w:right w:val="none" w:sz="0" w:space="0" w:color="auto"/>
              </w:divBdr>
            </w:div>
          </w:divsChild>
        </w:div>
        <w:div w:id="1291980793">
          <w:marLeft w:val="0"/>
          <w:marRight w:val="0"/>
          <w:marTop w:val="0"/>
          <w:marBottom w:val="0"/>
          <w:divBdr>
            <w:top w:val="none" w:sz="0" w:space="0" w:color="auto"/>
            <w:left w:val="none" w:sz="0" w:space="0" w:color="auto"/>
            <w:bottom w:val="none" w:sz="0" w:space="0" w:color="auto"/>
            <w:right w:val="none" w:sz="0" w:space="0" w:color="auto"/>
          </w:divBdr>
          <w:divsChild>
            <w:div w:id="2120182206">
              <w:marLeft w:val="0"/>
              <w:marRight w:val="0"/>
              <w:marTop w:val="0"/>
              <w:marBottom w:val="0"/>
              <w:divBdr>
                <w:top w:val="none" w:sz="0" w:space="0" w:color="auto"/>
                <w:left w:val="none" w:sz="0" w:space="0" w:color="auto"/>
                <w:bottom w:val="none" w:sz="0" w:space="0" w:color="auto"/>
                <w:right w:val="none" w:sz="0" w:space="0" w:color="auto"/>
              </w:divBdr>
            </w:div>
          </w:divsChild>
        </w:div>
        <w:div w:id="1628272490">
          <w:marLeft w:val="0"/>
          <w:marRight w:val="0"/>
          <w:marTop w:val="0"/>
          <w:marBottom w:val="0"/>
          <w:divBdr>
            <w:top w:val="none" w:sz="0" w:space="0" w:color="auto"/>
            <w:left w:val="none" w:sz="0" w:space="0" w:color="auto"/>
            <w:bottom w:val="none" w:sz="0" w:space="0" w:color="auto"/>
            <w:right w:val="none" w:sz="0" w:space="0" w:color="auto"/>
          </w:divBdr>
          <w:divsChild>
            <w:div w:id="1415278816">
              <w:marLeft w:val="0"/>
              <w:marRight w:val="0"/>
              <w:marTop w:val="0"/>
              <w:marBottom w:val="0"/>
              <w:divBdr>
                <w:top w:val="none" w:sz="0" w:space="0" w:color="auto"/>
                <w:left w:val="none" w:sz="0" w:space="0" w:color="auto"/>
                <w:bottom w:val="none" w:sz="0" w:space="0" w:color="auto"/>
                <w:right w:val="none" w:sz="0" w:space="0" w:color="auto"/>
              </w:divBdr>
            </w:div>
          </w:divsChild>
        </w:div>
        <w:div w:id="110325536">
          <w:marLeft w:val="0"/>
          <w:marRight w:val="0"/>
          <w:marTop w:val="0"/>
          <w:marBottom w:val="0"/>
          <w:divBdr>
            <w:top w:val="none" w:sz="0" w:space="0" w:color="auto"/>
            <w:left w:val="none" w:sz="0" w:space="0" w:color="auto"/>
            <w:bottom w:val="none" w:sz="0" w:space="0" w:color="auto"/>
            <w:right w:val="none" w:sz="0" w:space="0" w:color="auto"/>
          </w:divBdr>
          <w:divsChild>
            <w:div w:id="1287542680">
              <w:marLeft w:val="0"/>
              <w:marRight w:val="0"/>
              <w:marTop w:val="0"/>
              <w:marBottom w:val="0"/>
              <w:divBdr>
                <w:top w:val="none" w:sz="0" w:space="0" w:color="auto"/>
                <w:left w:val="none" w:sz="0" w:space="0" w:color="auto"/>
                <w:bottom w:val="none" w:sz="0" w:space="0" w:color="auto"/>
                <w:right w:val="none" w:sz="0" w:space="0" w:color="auto"/>
              </w:divBdr>
            </w:div>
          </w:divsChild>
        </w:div>
        <w:div w:id="778061061">
          <w:marLeft w:val="0"/>
          <w:marRight w:val="0"/>
          <w:marTop w:val="0"/>
          <w:marBottom w:val="0"/>
          <w:divBdr>
            <w:top w:val="none" w:sz="0" w:space="0" w:color="auto"/>
            <w:left w:val="none" w:sz="0" w:space="0" w:color="auto"/>
            <w:bottom w:val="none" w:sz="0" w:space="0" w:color="auto"/>
            <w:right w:val="none" w:sz="0" w:space="0" w:color="auto"/>
          </w:divBdr>
          <w:divsChild>
            <w:div w:id="991450116">
              <w:marLeft w:val="0"/>
              <w:marRight w:val="0"/>
              <w:marTop w:val="0"/>
              <w:marBottom w:val="0"/>
              <w:divBdr>
                <w:top w:val="none" w:sz="0" w:space="0" w:color="auto"/>
                <w:left w:val="none" w:sz="0" w:space="0" w:color="auto"/>
                <w:bottom w:val="none" w:sz="0" w:space="0" w:color="auto"/>
                <w:right w:val="none" w:sz="0" w:space="0" w:color="auto"/>
              </w:divBdr>
            </w:div>
          </w:divsChild>
        </w:div>
        <w:div w:id="943268745">
          <w:marLeft w:val="0"/>
          <w:marRight w:val="0"/>
          <w:marTop w:val="0"/>
          <w:marBottom w:val="0"/>
          <w:divBdr>
            <w:top w:val="none" w:sz="0" w:space="0" w:color="auto"/>
            <w:left w:val="none" w:sz="0" w:space="0" w:color="auto"/>
            <w:bottom w:val="none" w:sz="0" w:space="0" w:color="auto"/>
            <w:right w:val="none" w:sz="0" w:space="0" w:color="auto"/>
          </w:divBdr>
          <w:divsChild>
            <w:div w:id="1793359755">
              <w:marLeft w:val="0"/>
              <w:marRight w:val="0"/>
              <w:marTop w:val="0"/>
              <w:marBottom w:val="0"/>
              <w:divBdr>
                <w:top w:val="none" w:sz="0" w:space="0" w:color="auto"/>
                <w:left w:val="none" w:sz="0" w:space="0" w:color="auto"/>
                <w:bottom w:val="none" w:sz="0" w:space="0" w:color="auto"/>
                <w:right w:val="none" w:sz="0" w:space="0" w:color="auto"/>
              </w:divBdr>
            </w:div>
          </w:divsChild>
        </w:div>
        <w:div w:id="526334729">
          <w:marLeft w:val="0"/>
          <w:marRight w:val="0"/>
          <w:marTop w:val="0"/>
          <w:marBottom w:val="0"/>
          <w:divBdr>
            <w:top w:val="none" w:sz="0" w:space="0" w:color="auto"/>
            <w:left w:val="none" w:sz="0" w:space="0" w:color="auto"/>
            <w:bottom w:val="none" w:sz="0" w:space="0" w:color="auto"/>
            <w:right w:val="none" w:sz="0" w:space="0" w:color="auto"/>
          </w:divBdr>
          <w:divsChild>
            <w:div w:id="1306550493">
              <w:marLeft w:val="0"/>
              <w:marRight w:val="0"/>
              <w:marTop w:val="0"/>
              <w:marBottom w:val="0"/>
              <w:divBdr>
                <w:top w:val="none" w:sz="0" w:space="0" w:color="auto"/>
                <w:left w:val="none" w:sz="0" w:space="0" w:color="auto"/>
                <w:bottom w:val="none" w:sz="0" w:space="0" w:color="auto"/>
                <w:right w:val="none" w:sz="0" w:space="0" w:color="auto"/>
              </w:divBdr>
            </w:div>
          </w:divsChild>
        </w:div>
        <w:div w:id="491607004">
          <w:marLeft w:val="0"/>
          <w:marRight w:val="0"/>
          <w:marTop w:val="0"/>
          <w:marBottom w:val="0"/>
          <w:divBdr>
            <w:top w:val="none" w:sz="0" w:space="0" w:color="auto"/>
            <w:left w:val="none" w:sz="0" w:space="0" w:color="auto"/>
            <w:bottom w:val="none" w:sz="0" w:space="0" w:color="auto"/>
            <w:right w:val="none" w:sz="0" w:space="0" w:color="auto"/>
          </w:divBdr>
          <w:divsChild>
            <w:div w:id="1900558004">
              <w:marLeft w:val="0"/>
              <w:marRight w:val="0"/>
              <w:marTop w:val="0"/>
              <w:marBottom w:val="0"/>
              <w:divBdr>
                <w:top w:val="none" w:sz="0" w:space="0" w:color="auto"/>
                <w:left w:val="none" w:sz="0" w:space="0" w:color="auto"/>
                <w:bottom w:val="none" w:sz="0" w:space="0" w:color="auto"/>
                <w:right w:val="none" w:sz="0" w:space="0" w:color="auto"/>
              </w:divBdr>
            </w:div>
          </w:divsChild>
        </w:div>
        <w:div w:id="96293469">
          <w:marLeft w:val="0"/>
          <w:marRight w:val="0"/>
          <w:marTop w:val="0"/>
          <w:marBottom w:val="0"/>
          <w:divBdr>
            <w:top w:val="none" w:sz="0" w:space="0" w:color="auto"/>
            <w:left w:val="none" w:sz="0" w:space="0" w:color="auto"/>
            <w:bottom w:val="none" w:sz="0" w:space="0" w:color="auto"/>
            <w:right w:val="none" w:sz="0" w:space="0" w:color="auto"/>
          </w:divBdr>
          <w:divsChild>
            <w:div w:id="1131707714">
              <w:marLeft w:val="0"/>
              <w:marRight w:val="0"/>
              <w:marTop w:val="0"/>
              <w:marBottom w:val="0"/>
              <w:divBdr>
                <w:top w:val="none" w:sz="0" w:space="0" w:color="auto"/>
                <w:left w:val="none" w:sz="0" w:space="0" w:color="auto"/>
                <w:bottom w:val="none" w:sz="0" w:space="0" w:color="auto"/>
                <w:right w:val="none" w:sz="0" w:space="0" w:color="auto"/>
              </w:divBdr>
            </w:div>
          </w:divsChild>
        </w:div>
        <w:div w:id="538666734">
          <w:marLeft w:val="0"/>
          <w:marRight w:val="0"/>
          <w:marTop w:val="0"/>
          <w:marBottom w:val="0"/>
          <w:divBdr>
            <w:top w:val="none" w:sz="0" w:space="0" w:color="auto"/>
            <w:left w:val="none" w:sz="0" w:space="0" w:color="auto"/>
            <w:bottom w:val="none" w:sz="0" w:space="0" w:color="auto"/>
            <w:right w:val="none" w:sz="0" w:space="0" w:color="auto"/>
          </w:divBdr>
          <w:divsChild>
            <w:div w:id="1782724446">
              <w:marLeft w:val="0"/>
              <w:marRight w:val="0"/>
              <w:marTop w:val="0"/>
              <w:marBottom w:val="0"/>
              <w:divBdr>
                <w:top w:val="none" w:sz="0" w:space="0" w:color="auto"/>
                <w:left w:val="none" w:sz="0" w:space="0" w:color="auto"/>
                <w:bottom w:val="none" w:sz="0" w:space="0" w:color="auto"/>
                <w:right w:val="none" w:sz="0" w:space="0" w:color="auto"/>
              </w:divBdr>
            </w:div>
          </w:divsChild>
        </w:div>
        <w:div w:id="323973871">
          <w:marLeft w:val="0"/>
          <w:marRight w:val="0"/>
          <w:marTop w:val="0"/>
          <w:marBottom w:val="0"/>
          <w:divBdr>
            <w:top w:val="none" w:sz="0" w:space="0" w:color="auto"/>
            <w:left w:val="none" w:sz="0" w:space="0" w:color="auto"/>
            <w:bottom w:val="none" w:sz="0" w:space="0" w:color="auto"/>
            <w:right w:val="none" w:sz="0" w:space="0" w:color="auto"/>
          </w:divBdr>
          <w:divsChild>
            <w:div w:id="1707677184">
              <w:marLeft w:val="0"/>
              <w:marRight w:val="0"/>
              <w:marTop w:val="0"/>
              <w:marBottom w:val="0"/>
              <w:divBdr>
                <w:top w:val="none" w:sz="0" w:space="0" w:color="auto"/>
                <w:left w:val="none" w:sz="0" w:space="0" w:color="auto"/>
                <w:bottom w:val="none" w:sz="0" w:space="0" w:color="auto"/>
                <w:right w:val="none" w:sz="0" w:space="0" w:color="auto"/>
              </w:divBdr>
            </w:div>
          </w:divsChild>
        </w:div>
        <w:div w:id="1586768772">
          <w:marLeft w:val="0"/>
          <w:marRight w:val="0"/>
          <w:marTop w:val="0"/>
          <w:marBottom w:val="0"/>
          <w:divBdr>
            <w:top w:val="none" w:sz="0" w:space="0" w:color="auto"/>
            <w:left w:val="none" w:sz="0" w:space="0" w:color="auto"/>
            <w:bottom w:val="none" w:sz="0" w:space="0" w:color="auto"/>
            <w:right w:val="none" w:sz="0" w:space="0" w:color="auto"/>
          </w:divBdr>
          <w:divsChild>
            <w:div w:id="1938128313">
              <w:marLeft w:val="0"/>
              <w:marRight w:val="0"/>
              <w:marTop w:val="0"/>
              <w:marBottom w:val="0"/>
              <w:divBdr>
                <w:top w:val="none" w:sz="0" w:space="0" w:color="auto"/>
                <w:left w:val="none" w:sz="0" w:space="0" w:color="auto"/>
                <w:bottom w:val="none" w:sz="0" w:space="0" w:color="auto"/>
                <w:right w:val="none" w:sz="0" w:space="0" w:color="auto"/>
              </w:divBdr>
            </w:div>
          </w:divsChild>
        </w:div>
        <w:div w:id="1008169068">
          <w:marLeft w:val="0"/>
          <w:marRight w:val="0"/>
          <w:marTop w:val="0"/>
          <w:marBottom w:val="0"/>
          <w:divBdr>
            <w:top w:val="none" w:sz="0" w:space="0" w:color="auto"/>
            <w:left w:val="none" w:sz="0" w:space="0" w:color="auto"/>
            <w:bottom w:val="none" w:sz="0" w:space="0" w:color="auto"/>
            <w:right w:val="none" w:sz="0" w:space="0" w:color="auto"/>
          </w:divBdr>
          <w:divsChild>
            <w:div w:id="1950812362">
              <w:marLeft w:val="0"/>
              <w:marRight w:val="0"/>
              <w:marTop w:val="0"/>
              <w:marBottom w:val="0"/>
              <w:divBdr>
                <w:top w:val="none" w:sz="0" w:space="0" w:color="auto"/>
                <w:left w:val="none" w:sz="0" w:space="0" w:color="auto"/>
                <w:bottom w:val="none" w:sz="0" w:space="0" w:color="auto"/>
                <w:right w:val="none" w:sz="0" w:space="0" w:color="auto"/>
              </w:divBdr>
            </w:div>
          </w:divsChild>
        </w:div>
        <w:div w:id="1425111048">
          <w:marLeft w:val="0"/>
          <w:marRight w:val="0"/>
          <w:marTop w:val="0"/>
          <w:marBottom w:val="0"/>
          <w:divBdr>
            <w:top w:val="none" w:sz="0" w:space="0" w:color="auto"/>
            <w:left w:val="none" w:sz="0" w:space="0" w:color="auto"/>
            <w:bottom w:val="none" w:sz="0" w:space="0" w:color="auto"/>
            <w:right w:val="none" w:sz="0" w:space="0" w:color="auto"/>
          </w:divBdr>
          <w:divsChild>
            <w:div w:id="2033913018">
              <w:marLeft w:val="0"/>
              <w:marRight w:val="0"/>
              <w:marTop w:val="0"/>
              <w:marBottom w:val="0"/>
              <w:divBdr>
                <w:top w:val="none" w:sz="0" w:space="0" w:color="auto"/>
                <w:left w:val="none" w:sz="0" w:space="0" w:color="auto"/>
                <w:bottom w:val="none" w:sz="0" w:space="0" w:color="auto"/>
                <w:right w:val="none" w:sz="0" w:space="0" w:color="auto"/>
              </w:divBdr>
            </w:div>
          </w:divsChild>
        </w:div>
        <w:div w:id="1042361838">
          <w:marLeft w:val="0"/>
          <w:marRight w:val="0"/>
          <w:marTop w:val="0"/>
          <w:marBottom w:val="0"/>
          <w:divBdr>
            <w:top w:val="none" w:sz="0" w:space="0" w:color="auto"/>
            <w:left w:val="none" w:sz="0" w:space="0" w:color="auto"/>
            <w:bottom w:val="none" w:sz="0" w:space="0" w:color="auto"/>
            <w:right w:val="none" w:sz="0" w:space="0" w:color="auto"/>
          </w:divBdr>
          <w:divsChild>
            <w:div w:id="1785810681">
              <w:marLeft w:val="0"/>
              <w:marRight w:val="0"/>
              <w:marTop w:val="0"/>
              <w:marBottom w:val="0"/>
              <w:divBdr>
                <w:top w:val="none" w:sz="0" w:space="0" w:color="auto"/>
                <w:left w:val="none" w:sz="0" w:space="0" w:color="auto"/>
                <w:bottom w:val="none" w:sz="0" w:space="0" w:color="auto"/>
                <w:right w:val="none" w:sz="0" w:space="0" w:color="auto"/>
              </w:divBdr>
            </w:div>
          </w:divsChild>
        </w:div>
        <w:div w:id="1936398003">
          <w:marLeft w:val="0"/>
          <w:marRight w:val="0"/>
          <w:marTop w:val="0"/>
          <w:marBottom w:val="0"/>
          <w:divBdr>
            <w:top w:val="none" w:sz="0" w:space="0" w:color="auto"/>
            <w:left w:val="none" w:sz="0" w:space="0" w:color="auto"/>
            <w:bottom w:val="none" w:sz="0" w:space="0" w:color="auto"/>
            <w:right w:val="none" w:sz="0" w:space="0" w:color="auto"/>
          </w:divBdr>
          <w:divsChild>
            <w:div w:id="681779155">
              <w:marLeft w:val="0"/>
              <w:marRight w:val="0"/>
              <w:marTop w:val="0"/>
              <w:marBottom w:val="0"/>
              <w:divBdr>
                <w:top w:val="none" w:sz="0" w:space="0" w:color="auto"/>
                <w:left w:val="none" w:sz="0" w:space="0" w:color="auto"/>
                <w:bottom w:val="none" w:sz="0" w:space="0" w:color="auto"/>
                <w:right w:val="none" w:sz="0" w:space="0" w:color="auto"/>
              </w:divBdr>
            </w:div>
          </w:divsChild>
        </w:div>
        <w:div w:id="476728797">
          <w:marLeft w:val="0"/>
          <w:marRight w:val="0"/>
          <w:marTop w:val="0"/>
          <w:marBottom w:val="0"/>
          <w:divBdr>
            <w:top w:val="none" w:sz="0" w:space="0" w:color="auto"/>
            <w:left w:val="none" w:sz="0" w:space="0" w:color="auto"/>
            <w:bottom w:val="none" w:sz="0" w:space="0" w:color="auto"/>
            <w:right w:val="none" w:sz="0" w:space="0" w:color="auto"/>
          </w:divBdr>
          <w:divsChild>
            <w:div w:id="1626040211">
              <w:marLeft w:val="0"/>
              <w:marRight w:val="0"/>
              <w:marTop w:val="0"/>
              <w:marBottom w:val="0"/>
              <w:divBdr>
                <w:top w:val="none" w:sz="0" w:space="0" w:color="auto"/>
                <w:left w:val="none" w:sz="0" w:space="0" w:color="auto"/>
                <w:bottom w:val="none" w:sz="0" w:space="0" w:color="auto"/>
                <w:right w:val="none" w:sz="0" w:space="0" w:color="auto"/>
              </w:divBdr>
            </w:div>
          </w:divsChild>
        </w:div>
        <w:div w:id="1681472638">
          <w:marLeft w:val="0"/>
          <w:marRight w:val="0"/>
          <w:marTop w:val="0"/>
          <w:marBottom w:val="0"/>
          <w:divBdr>
            <w:top w:val="none" w:sz="0" w:space="0" w:color="auto"/>
            <w:left w:val="none" w:sz="0" w:space="0" w:color="auto"/>
            <w:bottom w:val="none" w:sz="0" w:space="0" w:color="auto"/>
            <w:right w:val="none" w:sz="0" w:space="0" w:color="auto"/>
          </w:divBdr>
          <w:divsChild>
            <w:div w:id="952176890">
              <w:marLeft w:val="0"/>
              <w:marRight w:val="0"/>
              <w:marTop w:val="0"/>
              <w:marBottom w:val="0"/>
              <w:divBdr>
                <w:top w:val="none" w:sz="0" w:space="0" w:color="auto"/>
                <w:left w:val="none" w:sz="0" w:space="0" w:color="auto"/>
                <w:bottom w:val="none" w:sz="0" w:space="0" w:color="auto"/>
                <w:right w:val="none" w:sz="0" w:space="0" w:color="auto"/>
              </w:divBdr>
            </w:div>
          </w:divsChild>
        </w:div>
        <w:div w:id="141241536">
          <w:marLeft w:val="0"/>
          <w:marRight w:val="0"/>
          <w:marTop w:val="0"/>
          <w:marBottom w:val="0"/>
          <w:divBdr>
            <w:top w:val="none" w:sz="0" w:space="0" w:color="auto"/>
            <w:left w:val="none" w:sz="0" w:space="0" w:color="auto"/>
            <w:bottom w:val="none" w:sz="0" w:space="0" w:color="auto"/>
            <w:right w:val="none" w:sz="0" w:space="0" w:color="auto"/>
          </w:divBdr>
          <w:divsChild>
            <w:div w:id="1100295955">
              <w:marLeft w:val="0"/>
              <w:marRight w:val="0"/>
              <w:marTop w:val="0"/>
              <w:marBottom w:val="0"/>
              <w:divBdr>
                <w:top w:val="none" w:sz="0" w:space="0" w:color="auto"/>
                <w:left w:val="none" w:sz="0" w:space="0" w:color="auto"/>
                <w:bottom w:val="none" w:sz="0" w:space="0" w:color="auto"/>
                <w:right w:val="none" w:sz="0" w:space="0" w:color="auto"/>
              </w:divBdr>
            </w:div>
          </w:divsChild>
        </w:div>
        <w:div w:id="1097410474">
          <w:marLeft w:val="0"/>
          <w:marRight w:val="0"/>
          <w:marTop w:val="0"/>
          <w:marBottom w:val="0"/>
          <w:divBdr>
            <w:top w:val="none" w:sz="0" w:space="0" w:color="auto"/>
            <w:left w:val="none" w:sz="0" w:space="0" w:color="auto"/>
            <w:bottom w:val="none" w:sz="0" w:space="0" w:color="auto"/>
            <w:right w:val="none" w:sz="0" w:space="0" w:color="auto"/>
          </w:divBdr>
          <w:divsChild>
            <w:div w:id="1323703383">
              <w:marLeft w:val="0"/>
              <w:marRight w:val="0"/>
              <w:marTop w:val="0"/>
              <w:marBottom w:val="0"/>
              <w:divBdr>
                <w:top w:val="none" w:sz="0" w:space="0" w:color="auto"/>
                <w:left w:val="none" w:sz="0" w:space="0" w:color="auto"/>
                <w:bottom w:val="none" w:sz="0" w:space="0" w:color="auto"/>
                <w:right w:val="none" w:sz="0" w:space="0" w:color="auto"/>
              </w:divBdr>
            </w:div>
          </w:divsChild>
        </w:div>
        <w:div w:id="75325436">
          <w:marLeft w:val="0"/>
          <w:marRight w:val="0"/>
          <w:marTop w:val="0"/>
          <w:marBottom w:val="0"/>
          <w:divBdr>
            <w:top w:val="none" w:sz="0" w:space="0" w:color="auto"/>
            <w:left w:val="none" w:sz="0" w:space="0" w:color="auto"/>
            <w:bottom w:val="none" w:sz="0" w:space="0" w:color="auto"/>
            <w:right w:val="none" w:sz="0" w:space="0" w:color="auto"/>
          </w:divBdr>
          <w:divsChild>
            <w:div w:id="1139372874">
              <w:marLeft w:val="0"/>
              <w:marRight w:val="0"/>
              <w:marTop w:val="0"/>
              <w:marBottom w:val="0"/>
              <w:divBdr>
                <w:top w:val="none" w:sz="0" w:space="0" w:color="auto"/>
                <w:left w:val="none" w:sz="0" w:space="0" w:color="auto"/>
                <w:bottom w:val="none" w:sz="0" w:space="0" w:color="auto"/>
                <w:right w:val="none" w:sz="0" w:space="0" w:color="auto"/>
              </w:divBdr>
            </w:div>
          </w:divsChild>
        </w:div>
        <w:div w:id="1793669490">
          <w:marLeft w:val="0"/>
          <w:marRight w:val="0"/>
          <w:marTop w:val="0"/>
          <w:marBottom w:val="0"/>
          <w:divBdr>
            <w:top w:val="none" w:sz="0" w:space="0" w:color="auto"/>
            <w:left w:val="none" w:sz="0" w:space="0" w:color="auto"/>
            <w:bottom w:val="none" w:sz="0" w:space="0" w:color="auto"/>
            <w:right w:val="none" w:sz="0" w:space="0" w:color="auto"/>
          </w:divBdr>
          <w:divsChild>
            <w:div w:id="1573462468">
              <w:marLeft w:val="0"/>
              <w:marRight w:val="0"/>
              <w:marTop w:val="0"/>
              <w:marBottom w:val="0"/>
              <w:divBdr>
                <w:top w:val="none" w:sz="0" w:space="0" w:color="auto"/>
                <w:left w:val="none" w:sz="0" w:space="0" w:color="auto"/>
                <w:bottom w:val="none" w:sz="0" w:space="0" w:color="auto"/>
                <w:right w:val="none" w:sz="0" w:space="0" w:color="auto"/>
              </w:divBdr>
            </w:div>
          </w:divsChild>
        </w:div>
        <w:div w:id="546995345">
          <w:marLeft w:val="0"/>
          <w:marRight w:val="0"/>
          <w:marTop w:val="0"/>
          <w:marBottom w:val="0"/>
          <w:divBdr>
            <w:top w:val="none" w:sz="0" w:space="0" w:color="auto"/>
            <w:left w:val="none" w:sz="0" w:space="0" w:color="auto"/>
            <w:bottom w:val="none" w:sz="0" w:space="0" w:color="auto"/>
            <w:right w:val="none" w:sz="0" w:space="0" w:color="auto"/>
          </w:divBdr>
          <w:divsChild>
            <w:div w:id="1795437469">
              <w:marLeft w:val="0"/>
              <w:marRight w:val="0"/>
              <w:marTop w:val="0"/>
              <w:marBottom w:val="0"/>
              <w:divBdr>
                <w:top w:val="none" w:sz="0" w:space="0" w:color="auto"/>
                <w:left w:val="none" w:sz="0" w:space="0" w:color="auto"/>
                <w:bottom w:val="none" w:sz="0" w:space="0" w:color="auto"/>
                <w:right w:val="none" w:sz="0" w:space="0" w:color="auto"/>
              </w:divBdr>
            </w:div>
          </w:divsChild>
        </w:div>
        <w:div w:id="608585053">
          <w:marLeft w:val="0"/>
          <w:marRight w:val="0"/>
          <w:marTop w:val="0"/>
          <w:marBottom w:val="0"/>
          <w:divBdr>
            <w:top w:val="none" w:sz="0" w:space="0" w:color="auto"/>
            <w:left w:val="none" w:sz="0" w:space="0" w:color="auto"/>
            <w:bottom w:val="none" w:sz="0" w:space="0" w:color="auto"/>
            <w:right w:val="none" w:sz="0" w:space="0" w:color="auto"/>
          </w:divBdr>
          <w:divsChild>
            <w:div w:id="1912689527">
              <w:marLeft w:val="0"/>
              <w:marRight w:val="0"/>
              <w:marTop w:val="0"/>
              <w:marBottom w:val="0"/>
              <w:divBdr>
                <w:top w:val="none" w:sz="0" w:space="0" w:color="auto"/>
                <w:left w:val="none" w:sz="0" w:space="0" w:color="auto"/>
                <w:bottom w:val="none" w:sz="0" w:space="0" w:color="auto"/>
                <w:right w:val="none" w:sz="0" w:space="0" w:color="auto"/>
              </w:divBdr>
            </w:div>
          </w:divsChild>
        </w:div>
        <w:div w:id="656228686">
          <w:marLeft w:val="0"/>
          <w:marRight w:val="0"/>
          <w:marTop w:val="0"/>
          <w:marBottom w:val="0"/>
          <w:divBdr>
            <w:top w:val="none" w:sz="0" w:space="0" w:color="auto"/>
            <w:left w:val="none" w:sz="0" w:space="0" w:color="auto"/>
            <w:bottom w:val="none" w:sz="0" w:space="0" w:color="auto"/>
            <w:right w:val="none" w:sz="0" w:space="0" w:color="auto"/>
          </w:divBdr>
          <w:divsChild>
            <w:div w:id="198661801">
              <w:marLeft w:val="0"/>
              <w:marRight w:val="0"/>
              <w:marTop w:val="0"/>
              <w:marBottom w:val="0"/>
              <w:divBdr>
                <w:top w:val="none" w:sz="0" w:space="0" w:color="auto"/>
                <w:left w:val="none" w:sz="0" w:space="0" w:color="auto"/>
                <w:bottom w:val="none" w:sz="0" w:space="0" w:color="auto"/>
                <w:right w:val="none" w:sz="0" w:space="0" w:color="auto"/>
              </w:divBdr>
            </w:div>
          </w:divsChild>
        </w:div>
        <w:div w:id="2144762502">
          <w:marLeft w:val="0"/>
          <w:marRight w:val="0"/>
          <w:marTop w:val="0"/>
          <w:marBottom w:val="0"/>
          <w:divBdr>
            <w:top w:val="none" w:sz="0" w:space="0" w:color="auto"/>
            <w:left w:val="none" w:sz="0" w:space="0" w:color="auto"/>
            <w:bottom w:val="none" w:sz="0" w:space="0" w:color="auto"/>
            <w:right w:val="none" w:sz="0" w:space="0" w:color="auto"/>
          </w:divBdr>
          <w:divsChild>
            <w:div w:id="1934316316">
              <w:marLeft w:val="0"/>
              <w:marRight w:val="0"/>
              <w:marTop w:val="0"/>
              <w:marBottom w:val="0"/>
              <w:divBdr>
                <w:top w:val="none" w:sz="0" w:space="0" w:color="auto"/>
                <w:left w:val="none" w:sz="0" w:space="0" w:color="auto"/>
                <w:bottom w:val="none" w:sz="0" w:space="0" w:color="auto"/>
                <w:right w:val="none" w:sz="0" w:space="0" w:color="auto"/>
              </w:divBdr>
            </w:div>
          </w:divsChild>
        </w:div>
        <w:div w:id="125246878">
          <w:marLeft w:val="0"/>
          <w:marRight w:val="0"/>
          <w:marTop w:val="0"/>
          <w:marBottom w:val="0"/>
          <w:divBdr>
            <w:top w:val="none" w:sz="0" w:space="0" w:color="auto"/>
            <w:left w:val="none" w:sz="0" w:space="0" w:color="auto"/>
            <w:bottom w:val="none" w:sz="0" w:space="0" w:color="auto"/>
            <w:right w:val="none" w:sz="0" w:space="0" w:color="auto"/>
          </w:divBdr>
          <w:divsChild>
            <w:div w:id="547881557">
              <w:marLeft w:val="0"/>
              <w:marRight w:val="0"/>
              <w:marTop w:val="0"/>
              <w:marBottom w:val="0"/>
              <w:divBdr>
                <w:top w:val="none" w:sz="0" w:space="0" w:color="auto"/>
                <w:left w:val="none" w:sz="0" w:space="0" w:color="auto"/>
                <w:bottom w:val="none" w:sz="0" w:space="0" w:color="auto"/>
                <w:right w:val="none" w:sz="0" w:space="0" w:color="auto"/>
              </w:divBdr>
            </w:div>
          </w:divsChild>
        </w:div>
        <w:div w:id="1389458644">
          <w:marLeft w:val="0"/>
          <w:marRight w:val="0"/>
          <w:marTop w:val="0"/>
          <w:marBottom w:val="0"/>
          <w:divBdr>
            <w:top w:val="none" w:sz="0" w:space="0" w:color="auto"/>
            <w:left w:val="none" w:sz="0" w:space="0" w:color="auto"/>
            <w:bottom w:val="none" w:sz="0" w:space="0" w:color="auto"/>
            <w:right w:val="none" w:sz="0" w:space="0" w:color="auto"/>
          </w:divBdr>
          <w:divsChild>
            <w:div w:id="1453015610">
              <w:marLeft w:val="0"/>
              <w:marRight w:val="0"/>
              <w:marTop w:val="0"/>
              <w:marBottom w:val="0"/>
              <w:divBdr>
                <w:top w:val="none" w:sz="0" w:space="0" w:color="auto"/>
                <w:left w:val="none" w:sz="0" w:space="0" w:color="auto"/>
                <w:bottom w:val="none" w:sz="0" w:space="0" w:color="auto"/>
                <w:right w:val="none" w:sz="0" w:space="0" w:color="auto"/>
              </w:divBdr>
            </w:div>
          </w:divsChild>
        </w:div>
        <w:div w:id="243994150">
          <w:marLeft w:val="0"/>
          <w:marRight w:val="0"/>
          <w:marTop w:val="0"/>
          <w:marBottom w:val="0"/>
          <w:divBdr>
            <w:top w:val="none" w:sz="0" w:space="0" w:color="auto"/>
            <w:left w:val="none" w:sz="0" w:space="0" w:color="auto"/>
            <w:bottom w:val="none" w:sz="0" w:space="0" w:color="auto"/>
            <w:right w:val="none" w:sz="0" w:space="0" w:color="auto"/>
          </w:divBdr>
          <w:divsChild>
            <w:div w:id="210001553">
              <w:marLeft w:val="0"/>
              <w:marRight w:val="0"/>
              <w:marTop w:val="0"/>
              <w:marBottom w:val="0"/>
              <w:divBdr>
                <w:top w:val="none" w:sz="0" w:space="0" w:color="auto"/>
                <w:left w:val="none" w:sz="0" w:space="0" w:color="auto"/>
                <w:bottom w:val="none" w:sz="0" w:space="0" w:color="auto"/>
                <w:right w:val="none" w:sz="0" w:space="0" w:color="auto"/>
              </w:divBdr>
            </w:div>
          </w:divsChild>
        </w:div>
        <w:div w:id="1850487065">
          <w:marLeft w:val="0"/>
          <w:marRight w:val="0"/>
          <w:marTop w:val="0"/>
          <w:marBottom w:val="0"/>
          <w:divBdr>
            <w:top w:val="none" w:sz="0" w:space="0" w:color="auto"/>
            <w:left w:val="none" w:sz="0" w:space="0" w:color="auto"/>
            <w:bottom w:val="none" w:sz="0" w:space="0" w:color="auto"/>
            <w:right w:val="none" w:sz="0" w:space="0" w:color="auto"/>
          </w:divBdr>
          <w:divsChild>
            <w:div w:id="1163928558">
              <w:marLeft w:val="0"/>
              <w:marRight w:val="0"/>
              <w:marTop w:val="0"/>
              <w:marBottom w:val="0"/>
              <w:divBdr>
                <w:top w:val="none" w:sz="0" w:space="0" w:color="auto"/>
                <w:left w:val="none" w:sz="0" w:space="0" w:color="auto"/>
                <w:bottom w:val="none" w:sz="0" w:space="0" w:color="auto"/>
                <w:right w:val="none" w:sz="0" w:space="0" w:color="auto"/>
              </w:divBdr>
            </w:div>
          </w:divsChild>
        </w:div>
        <w:div w:id="1886791806">
          <w:marLeft w:val="0"/>
          <w:marRight w:val="0"/>
          <w:marTop w:val="0"/>
          <w:marBottom w:val="0"/>
          <w:divBdr>
            <w:top w:val="none" w:sz="0" w:space="0" w:color="auto"/>
            <w:left w:val="none" w:sz="0" w:space="0" w:color="auto"/>
            <w:bottom w:val="none" w:sz="0" w:space="0" w:color="auto"/>
            <w:right w:val="none" w:sz="0" w:space="0" w:color="auto"/>
          </w:divBdr>
          <w:divsChild>
            <w:div w:id="280501123">
              <w:marLeft w:val="0"/>
              <w:marRight w:val="0"/>
              <w:marTop w:val="0"/>
              <w:marBottom w:val="0"/>
              <w:divBdr>
                <w:top w:val="none" w:sz="0" w:space="0" w:color="auto"/>
                <w:left w:val="none" w:sz="0" w:space="0" w:color="auto"/>
                <w:bottom w:val="none" w:sz="0" w:space="0" w:color="auto"/>
                <w:right w:val="none" w:sz="0" w:space="0" w:color="auto"/>
              </w:divBdr>
            </w:div>
          </w:divsChild>
        </w:div>
        <w:div w:id="108092176">
          <w:marLeft w:val="0"/>
          <w:marRight w:val="0"/>
          <w:marTop w:val="0"/>
          <w:marBottom w:val="0"/>
          <w:divBdr>
            <w:top w:val="none" w:sz="0" w:space="0" w:color="auto"/>
            <w:left w:val="none" w:sz="0" w:space="0" w:color="auto"/>
            <w:bottom w:val="none" w:sz="0" w:space="0" w:color="auto"/>
            <w:right w:val="none" w:sz="0" w:space="0" w:color="auto"/>
          </w:divBdr>
          <w:divsChild>
            <w:div w:id="76363847">
              <w:marLeft w:val="0"/>
              <w:marRight w:val="0"/>
              <w:marTop w:val="0"/>
              <w:marBottom w:val="0"/>
              <w:divBdr>
                <w:top w:val="none" w:sz="0" w:space="0" w:color="auto"/>
                <w:left w:val="none" w:sz="0" w:space="0" w:color="auto"/>
                <w:bottom w:val="none" w:sz="0" w:space="0" w:color="auto"/>
                <w:right w:val="none" w:sz="0" w:space="0" w:color="auto"/>
              </w:divBdr>
            </w:div>
          </w:divsChild>
        </w:div>
        <w:div w:id="1667515733">
          <w:marLeft w:val="0"/>
          <w:marRight w:val="0"/>
          <w:marTop w:val="0"/>
          <w:marBottom w:val="0"/>
          <w:divBdr>
            <w:top w:val="none" w:sz="0" w:space="0" w:color="auto"/>
            <w:left w:val="none" w:sz="0" w:space="0" w:color="auto"/>
            <w:bottom w:val="none" w:sz="0" w:space="0" w:color="auto"/>
            <w:right w:val="none" w:sz="0" w:space="0" w:color="auto"/>
          </w:divBdr>
          <w:divsChild>
            <w:div w:id="101608585">
              <w:marLeft w:val="0"/>
              <w:marRight w:val="0"/>
              <w:marTop w:val="0"/>
              <w:marBottom w:val="0"/>
              <w:divBdr>
                <w:top w:val="none" w:sz="0" w:space="0" w:color="auto"/>
                <w:left w:val="none" w:sz="0" w:space="0" w:color="auto"/>
                <w:bottom w:val="none" w:sz="0" w:space="0" w:color="auto"/>
                <w:right w:val="none" w:sz="0" w:space="0" w:color="auto"/>
              </w:divBdr>
            </w:div>
          </w:divsChild>
        </w:div>
        <w:div w:id="1855336934">
          <w:marLeft w:val="0"/>
          <w:marRight w:val="0"/>
          <w:marTop w:val="0"/>
          <w:marBottom w:val="0"/>
          <w:divBdr>
            <w:top w:val="none" w:sz="0" w:space="0" w:color="auto"/>
            <w:left w:val="none" w:sz="0" w:space="0" w:color="auto"/>
            <w:bottom w:val="none" w:sz="0" w:space="0" w:color="auto"/>
            <w:right w:val="none" w:sz="0" w:space="0" w:color="auto"/>
          </w:divBdr>
          <w:divsChild>
            <w:div w:id="2066834575">
              <w:marLeft w:val="0"/>
              <w:marRight w:val="0"/>
              <w:marTop w:val="0"/>
              <w:marBottom w:val="0"/>
              <w:divBdr>
                <w:top w:val="none" w:sz="0" w:space="0" w:color="auto"/>
                <w:left w:val="none" w:sz="0" w:space="0" w:color="auto"/>
                <w:bottom w:val="none" w:sz="0" w:space="0" w:color="auto"/>
                <w:right w:val="none" w:sz="0" w:space="0" w:color="auto"/>
              </w:divBdr>
            </w:div>
          </w:divsChild>
        </w:div>
        <w:div w:id="168715093">
          <w:marLeft w:val="0"/>
          <w:marRight w:val="0"/>
          <w:marTop w:val="0"/>
          <w:marBottom w:val="0"/>
          <w:divBdr>
            <w:top w:val="none" w:sz="0" w:space="0" w:color="auto"/>
            <w:left w:val="none" w:sz="0" w:space="0" w:color="auto"/>
            <w:bottom w:val="none" w:sz="0" w:space="0" w:color="auto"/>
            <w:right w:val="none" w:sz="0" w:space="0" w:color="auto"/>
          </w:divBdr>
          <w:divsChild>
            <w:div w:id="1575819446">
              <w:marLeft w:val="0"/>
              <w:marRight w:val="0"/>
              <w:marTop w:val="0"/>
              <w:marBottom w:val="0"/>
              <w:divBdr>
                <w:top w:val="none" w:sz="0" w:space="0" w:color="auto"/>
                <w:left w:val="none" w:sz="0" w:space="0" w:color="auto"/>
                <w:bottom w:val="none" w:sz="0" w:space="0" w:color="auto"/>
                <w:right w:val="none" w:sz="0" w:space="0" w:color="auto"/>
              </w:divBdr>
            </w:div>
          </w:divsChild>
        </w:div>
        <w:div w:id="1601914520">
          <w:marLeft w:val="0"/>
          <w:marRight w:val="0"/>
          <w:marTop w:val="0"/>
          <w:marBottom w:val="0"/>
          <w:divBdr>
            <w:top w:val="none" w:sz="0" w:space="0" w:color="auto"/>
            <w:left w:val="none" w:sz="0" w:space="0" w:color="auto"/>
            <w:bottom w:val="none" w:sz="0" w:space="0" w:color="auto"/>
            <w:right w:val="none" w:sz="0" w:space="0" w:color="auto"/>
          </w:divBdr>
          <w:divsChild>
            <w:div w:id="1739284039">
              <w:marLeft w:val="0"/>
              <w:marRight w:val="0"/>
              <w:marTop w:val="0"/>
              <w:marBottom w:val="0"/>
              <w:divBdr>
                <w:top w:val="none" w:sz="0" w:space="0" w:color="auto"/>
                <w:left w:val="none" w:sz="0" w:space="0" w:color="auto"/>
                <w:bottom w:val="none" w:sz="0" w:space="0" w:color="auto"/>
                <w:right w:val="none" w:sz="0" w:space="0" w:color="auto"/>
              </w:divBdr>
            </w:div>
          </w:divsChild>
        </w:div>
        <w:div w:id="1057974738">
          <w:marLeft w:val="0"/>
          <w:marRight w:val="0"/>
          <w:marTop w:val="0"/>
          <w:marBottom w:val="0"/>
          <w:divBdr>
            <w:top w:val="none" w:sz="0" w:space="0" w:color="auto"/>
            <w:left w:val="none" w:sz="0" w:space="0" w:color="auto"/>
            <w:bottom w:val="none" w:sz="0" w:space="0" w:color="auto"/>
            <w:right w:val="none" w:sz="0" w:space="0" w:color="auto"/>
          </w:divBdr>
          <w:divsChild>
            <w:div w:id="1379665805">
              <w:marLeft w:val="0"/>
              <w:marRight w:val="0"/>
              <w:marTop w:val="0"/>
              <w:marBottom w:val="0"/>
              <w:divBdr>
                <w:top w:val="none" w:sz="0" w:space="0" w:color="auto"/>
                <w:left w:val="none" w:sz="0" w:space="0" w:color="auto"/>
                <w:bottom w:val="none" w:sz="0" w:space="0" w:color="auto"/>
                <w:right w:val="none" w:sz="0" w:space="0" w:color="auto"/>
              </w:divBdr>
            </w:div>
          </w:divsChild>
        </w:div>
        <w:div w:id="319768447">
          <w:marLeft w:val="0"/>
          <w:marRight w:val="0"/>
          <w:marTop w:val="0"/>
          <w:marBottom w:val="0"/>
          <w:divBdr>
            <w:top w:val="none" w:sz="0" w:space="0" w:color="auto"/>
            <w:left w:val="none" w:sz="0" w:space="0" w:color="auto"/>
            <w:bottom w:val="none" w:sz="0" w:space="0" w:color="auto"/>
            <w:right w:val="none" w:sz="0" w:space="0" w:color="auto"/>
          </w:divBdr>
          <w:divsChild>
            <w:div w:id="1033380510">
              <w:marLeft w:val="0"/>
              <w:marRight w:val="0"/>
              <w:marTop w:val="0"/>
              <w:marBottom w:val="0"/>
              <w:divBdr>
                <w:top w:val="none" w:sz="0" w:space="0" w:color="auto"/>
                <w:left w:val="none" w:sz="0" w:space="0" w:color="auto"/>
                <w:bottom w:val="none" w:sz="0" w:space="0" w:color="auto"/>
                <w:right w:val="none" w:sz="0" w:space="0" w:color="auto"/>
              </w:divBdr>
            </w:div>
          </w:divsChild>
        </w:div>
        <w:div w:id="125508096">
          <w:marLeft w:val="0"/>
          <w:marRight w:val="0"/>
          <w:marTop w:val="0"/>
          <w:marBottom w:val="0"/>
          <w:divBdr>
            <w:top w:val="none" w:sz="0" w:space="0" w:color="auto"/>
            <w:left w:val="none" w:sz="0" w:space="0" w:color="auto"/>
            <w:bottom w:val="none" w:sz="0" w:space="0" w:color="auto"/>
            <w:right w:val="none" w:sz="0" w:space="0" w:color="auto"/>
          </w:divBdr>
          <w:divsChild>
            <w:div w:id="1858033944">
              <w:marLeft w:val="0"/>
              <w:marRight w:val="0"/>
              <w:marTop w:val="0"/>
              <w:marBottom w:val="0"/>
              <w:divBdr>
                <w:top w:val="none" w:sz="0" w:space="0" w:color="auto"/>
                <w:left w:val="none" w:sz="0" w:space="0" w:color="auto"/>
                <w:bottom w:val="none" w:sz="0" w:space="0" w:color="auto"/>
                <w:right w:val="none" w:sz="0" w:space="0" w:color="auto"/>
              </w:divBdr>
            </w:div>
          </w:divsChild>
        </w:div>
        <w:div w:id="1049840847">
          <w:marLeft w:val="0"/>
          <w:marRight w:val="0"/>
          <w:marTop w:val="0"/>
          <w:marBottom w:val="0"/>
          <w:divBdr>
            <w:top w:val="none" w:sz="0" w:space="0" w:color="auto"/>
            <w:left w:val="none" w:sz="0" w:space="0" w:color="auto"/>
            <w:bottom w:val="none" w:sz="0" w:space="0" w:color="auto"/>
            <w:right w:val="none" w:sz="0" w:space="0" w:color="auto"/>
          </w:divBdr>
          <w:divsChild>
            <w:div w:id="2015297567">
              <w:marLeft w:val="0"/>
              <w:marRight w:val="0"/>
              <w:marTop w:val="0"/>
              <w:marBottom w:val="0"/>
              <w:divBdr>
                <w:top w:val="none" w:sz="0" w:space="0" w:color="auto"/>
                <w:left w:val="none" w:sz="0" w:space="0" w:color="auto"/>
                <w:bottom w:val="none" w:sz="0" w:space="0" w:color="auto"/>
                <w:right w:val="none" w:sz="0" w:space="0" w:color="auto"/>
              </w:divBdr>
            </w:div>
          </w:divsChild>
        </w:div>
        <w:div w:id="1363288326">
          <w:marLeft w:val="0"/>
          <w:marRight w:val="0"/>
          <w:marTop w:val="0"/>
          <w:marBottom w:val="0"/>
          <w:divBdr>
            <w:top w:val="none" w:sz="0" w:space="0" w:color="auto"/>
            <w:left w:val="none" w:sz="0" w:space="0" w:color="auto"/>
            <w:bottom w:val="none" w:sz="0" w:space="0" w:color="auto"/>
            <w:right w:val="none" w:sz="0" w:space="0" w:color="auto"/>
          </w:divBdr>
          <w:divsChild>
            <w:div w:id="1039822778">
              <w:marLeft w:val="0"/>
              <w:marRight w:val="0"/>
              <w:marTop w:val="0"/>
              <w:marBottom w:val="0"/>
              <w:divBdr>
                <w:top w:val="none" w:sz="0" w:space="0" w:color="auto"/>
                <w:left w:val="none" w:sz="0" w:space="0" w:color="auto"/>
                <w:bottom w:val="none" w:sz="0" w:space="0" w:color="auto"/>
                <w:right w:val="none" w:sz="0" w:space="0" w:color="auto"/>
              </w:divBdr>
            </w:div>
          </w:divsChild>
        </w:div>
        <w:div w:id="2133472057">
          <w:marLeft w:val="0"/>
          <w:marRight w:val="0"/>
          <w:marTop w:val="0"/>
          <w:marBottom w:val="0"/>
          <w:divBdr>
            <w:top w:val="none" w:sz="0" w:space="0" w:color="auto"/>
            <w:left w:val="none" w:sz="0" w:space="0" w:color="auto"/>
            <w:bottom w:val="none" w:sz="0" w:space="0" w:color="auto"/>
            <w:right w:val="none" w:sz="0" w:space="0" w:color="auto"/>
          </w:divBdr>
          <w:divsChild>
            <w:div w:id="2006546113">
              <w:marLeft w:val="0"/>
              <w:marRight w:val="0"/>
              <w:marTop w:val="0"/>
              <w:marBottom w:val="0"/>
              <w:divBdr>
                <w:top w:val="none" w:sz="0" w:space="0" w:color="auto"/>
                <w:left w:val="none" w:sz="0" w:space="0" w:color="auto"/>
                <w:bottom w:val="none" w:sz="0" w:space="0" w:color="auto"/>
                <w:right w:val="none" w:sz="0" w:space="0" w:color="auto"/>
              </w:divBdr>
            </w:div>
          </w:divsChild>
        </w:div>
        <w:div w:id="2038237500">
          <w:marLeft w:val="0"/>
          <w:marRight w:val="0"/>
          <w:marTop w:val="0"/>
          <w:marBottom w:val="0"/>
          <w:divBdr>
            <w:top w:val="none" w:sz="0" w:space="0" w:color="auto"/>
            <w:left w:val="none" w:sz="0" w:space="0" w:color="auto"/>
            <w:bottom w:val="none" w:sz="0" w:space="0" w:color="auto"/>
            <w:right w:val="none" w:sz="0" w:space="0" w:color="auto"/>
          </w:divBdr>
          <w:divsChild>
            <w:div w:id="591668163">
              <w:marLeft w:val="0"/>
              <w:marRight w:val="0"/>
              <w:marTop w:val="0"/>
              <w:marBottom w:val="0"/>
              <w:divBdr>
                <w:top w:val="none" w:sz="0" w:space="0" w:color="auto"/>
                <w:left w:val="none" w:sz="0" w:space="0" w:color="auto"/>
                <w:bottom w:val="none" w:sz="0" w:space="0" w:color="auto"/>
                <w:right w:val="none" w:sz="0" w:space="0" w:color="auto"/>
              </w:divBdr>
            </w:div>
          </w:divsChild>
        </w:div>
        <w:div w:id="1870678693">
          <w:marLeft w:val="0"/>
          <w:marRight w:val="0"/>
          <w:marTop w:val="0"/>
          <w:marBottom w:val="0"/>
          <w:divBdr>
            <w:top w:val="none" w:sz="0" w:space="0" w:color="auto"/>
            <w:left w:val="none" w:sz="0" w:space="0" w:color="auto"/>
            <w:bottom w:val="none" w:sz="0" w:space="0" w:color="auto"/>
            <w:right w:val="none" w:sz="0" w:space="0" w:color="auto"/>
          </w:divBdr>
          <w:divsChild>
            <w:div w:id="1022823051">
              <w:marLeft w:val="0"/>
              <w:marRight w:val="0"/>
              <w:marTop w:val="0"/>
              <w:marBottom w:val="0"/>
              <w:divBdr>
                <w:top w:val="none" w:sz="0" w:space="0" w:color="auto"/>
                <w:left w:val="none" w:sz="0" w:space="0" w:color="auto"/>
                <w:bottom w:val="none" w:sz="0" w:space="0" w:color="auto"/>
                <w:right w:val="none" w:sz="0" w:space="0" w:color="auto"/>
              </w:divBdr>
            </w:div>
          </w:divsChild>
        </w:div>
        <w:div w:id="2102331100">
          <w:marLeft w:val="0"/>
          <w:marRight w:val="0"/>
          <w:marTop w:val="0"/>
          <w:marBottom w:val="0"/>
          <w:divBdr>
            <w:top w:val="none" w:sz="0" w:space="0" w:color="auto"/>
            <w:left w:val="none" w:sz="0" w:space="0" w:color="auto"/>
            <w:bottom w:val="none" w:sz="0" w:space="0" w:color="auto"/>
            <w:right w:val="none" w:sz="0" w:space="0" w:color="auto"/>
          </w:divBdr>
          <w:divsChild>
            <w:div w:id="1285692268">
              <w:marLeft w:val="0"/>
              <w:marRight w:val="0"/>
              <w:marTop w:val="0"/>
              <w:marBottom w:val="0"/>
              <w:divBdr>
                <w:top w:val="none" w:sz="0" w:space="0" w:color="auto"/>
                <w:left w:val="none" w:sz="0" w:space="0" w:color="auto"/>
                <w:bottom w:val="none" w:sz="0" w:space="0" w:color="auto"/>
                <w:right w:val="none" w:sz="0" w:space="0" w:color="auto"/>
              </w:divBdr>
            </w:div>
          </w:divsChild>
        </w:div>
        <w:div w:id="1336150379">
          <w:marLeft w:val="0"/>
          <w:marRight w:val="0"/>
          <w:marTop w:val="0"/>
          <w:marBottom w:val="0"/>
          <w:divBdr>
            <w:top w:val="none" w:sz="0" w:space="0" w:color="auto"/>
            <w:left w:val="none" w:sz="0" w:space="0" w:color="auto"/>
            <w:bottom w:val="none" w:sz="0" w:space="0" w:color="auto"/>
            <w:right w:val="none" w:sz="0" w:space="0" w:color="auto"/>
          </w:divBdr>
          <w:divsChild>
            <w:div w:id="1062217269">
              <w:marLeft w:val="0"/>
              <w:marRight w:val="0"/>
              <w:marTop w:val="0"/>
              <w:marBottom w:val="0"/>
              <w:divBdr>
                <w:top w:val="none" w:sz="0" w:space="0" w:color="auto"/>
                <w:left w:val="none" w:sz="0" w:space="0" w:color="auto"/>
                <w:bottom w:val="none" w:sz="0" w:space="0" w:color="auto"/>
                <w:right w:val="none" w:sz="0" w:space="0" w:color="auto"/>
              </w:divBdr>
            </w:div>
          </w:divsChild>
        </w:div>
        <w:div w:id="1591892356">
          <w:marLeft w:val="0"/>
          <w:marRight w:val="0"/>
          <w:marTop w:val="0"/>
          <w:marBottom w:val="0"/>
          <w:divBdr>
            <w:top w:val="none" w:sz="0" w:space="0" w:color="auto"/>
            <w:left w:val="none" w:sz="0" w:space="0" w:color="auto"/>
            <w:bottom w:val="none" w:sz="0" w:space="0" w:color="auto"/>
            <w:right w:val="none" w:sz="0" w:space="0" w:color="auto"/>
          </w:divBdr>
          <w:divsChild>
            <w:div w:id="1785925559">
              <w:marLeft w:val="0"/>
              <w:marRight w:val="0"/>
              <w:marTop w:val="0"/>
              <w:marBottom w:val="0"/>
              <w:divBdr>
                <w:top w:val="none" w:sz="0" w:space="0" w:color="auto"/>
                <w:left w:val="none" w:sz="0" w:space="0" w:color="auto"/>
                <w:bottom w:val="none" w:sz="0" w:space="0" w:color="auto"/>
                <w:right w:val="none" w:sz="0" w:space="0" w:color="auto"/>
              </w:divBdr>
            </w:div>
          </w:divsChild>
        </w:div>
        <w:div w:id="895705657">
          <w:marLeft w:val="0"/>
          <w:marRight w:val="0"/>
          <w:marTop w:val="0"/>
          <w:marBottom w:val="0"/>
          <w:divBdr>
            <w:top w:val="none" w:sz="0" w:space="0" w:color="auto"/>
            <w:left w:val="none" w:sz="0" w:space="0" w:color="auto"/>
            <w:bottom w:val="none" w:sz="0" w:space="0" w:color="auto"/>
            <w:right w:val="none" w:sz="0" w:space="0" w:color="auto"/>
          </w:divBdr>
          <w:divsChild>
            <w:div w:id="1153107863">
              <w:marLeft w:val="0"/>
              <w:marRight w:val="0"/>
              <w:marTop w:val="0"/>
              <w:marBottom w:val="0"/>
              <w:divBdr>
                <w:top w:val="none" w:sz="0" w:space="0" w:color="auto"/>
                <w:left w:val="none" w:sz="0" w:space="0" w:color="auto"/>
                <w:bottom w:val="none" w:sz="0" w:space="0" w:color="auto"/>
                <w:right w:val="none" w:sz="0" w:space="0" w:color="auto"/>
              </w:divBdr>
            </w:div>
          </w:divsChild>
        </w:div>
        <w:div w:id="220799365">
          <w:marLeft w:val="0"/>
          <w:marRight w:val="0"/>
          <w:marTop w:val="0"/>
          <w:marBottom w:val="0"/>
          <w:divBdr>
            <w:top w:val="none" w:sz="0" w:space="0" w:color="auto"/>
            <w:left w:val="none" w:sz="0" w:space="0" w:color="auto"/>
            <w:bottom w:val="none" w:sz="0" w:space="0" w:color="auto"/>
            <w:right w:val="none" w:sz="0" w:space="0" w:color="auto"/>
          </w:divBdr>
          <w:divsChild>
            <w:div w:id="929973750">
              <w:marLeft w:val="0"/>
              <w:marRight w:val="0"/>
              <w:marTop w:val="0"/>
              <w:marBottom w:val="0"/>
              <w:divBdr>
                <w:top w:val="none" w:sz="0" w:space="0" w:color="auto"/>
                <w:left w:val="none" w:sz="0" w:space="0" w:color="auto"/>
                <w:bottom w:val="none" w:sz="0" w:space="0" w:color="auto"/>
                <w:right w:val="none" w:sz="0" w:space="0" w:color="auto"/>
              </w:divBdr>
            </w:div>
          </w:divsChild>
        </w:div>
        <w:div w:id="883834849">
          <w:marLeft w:val="0"/>
          <w:marRight w:val="0"/>
          <w:marTop w:val="0"/>
          <w:marBottom w:val="0"/>
          <w:divBdr>
            <w:top w:val="none" w:sz="0" w:space="0" w:color="auto"/>
            <w:left w:val="none" w:sz="0" w:space="0" w:color="auto"/>
            <w:bottom w:val="none" w:sz="0" w:space="0" w:color="auto"/>
            <w:right w:val="none" w:sz="0" w:space="0" w:color="auto"/>
          </w:divBdr>
          <w:divsChild>
            <w:div w:id="128599753">
              <w:marLeft w:val="0"/>
              <w:marRight w:val="0"/>
              <w:marTop w:val="0"/>
              <w:marBottom w:val="0"/>
              <w:divBdr>
                <w:top w:val="none" w:sz="0" w:space="0" w:color="auto"/>
                <w:left w:val="none" w:sz="0" w:space="0" w:color="auto"/>
                <w:bottom w:val="none" w:sz="0" w:space="0" w:color="auto"/>
                <w:right w:val="none" w:sz="0" w:space="0" w:color="auto"/>
              </w:divBdr>
            </w:div>
          </w:divsChild>
        </w:div>
        <w:div w:id="860123302">
          <w:marLeft w:val="0"/>
          <w:marRight w:val="0"/>
          <w:marTop w:val="0"/>
          <w:marBottom w:val="0"/>
          <w:divBdr>
            <w:top w:val="none" w:sz="0" w:space="0" w:color="auto"/>
            <w:left w:val="none" w:sz="0" w:space="0" w:color="auto"/>
            <w:bottom w:val="none" w:sz="0" w:space="0" w:color="auto"/>
            <w:right w:val="none" w:sz="0" w:space="0" w:color="auto"/>
          </w:divBdr>
          <w:divsChild>
            <w:div w:id="1093935531">
              <w:marLeft w:val="0"/>
              <w:marRight w:val="0"/>
              <w:marTop w:val="0"/>
              <w:marBottom w:val="0"/>
              <w:divBdr>
                <w:top w:val="none" w:sz="0" w:space="0" w:color="auto"/>
                <w:left w:val="none" w:sz="0" w:space="0" w:color="auto"/>
                <w:bottom w:val="none" w:sz="0" w:space="0" w:color="auto"/>
                <w:right w:val="none" w:sz="0" w:space="0" w:color="auto"/>
              </w:divBdr>
            </w:div>
          </w:divsChild>
        </w:div>
        <w:div w:id="513813124">
          <w:marLeft w:val="0"/>
          <w:marRight w:val="0"/>
          <w:marTop w:val="0"/>
          <w:marBottom w:val="0"/>
          <w:divBdr>
            <w:top w:val="none" w:sz="0" w:space="0" w:color="auto"/>
            <w:left w:val="none" w:sz="0" w:space="0" w:color="auto"/>
            <w:bottom w:val="none" w:sz="0" w:space="0" w:color="auto"/>
            <w:right w:val="none" w:sz="0" w:space="0" w:color="auto"/>
          </w:divBdr>
          <w:divsChild>
            <w:div w:id="1285892233">
              <w:marLeft w:val="0"/>
              <w:marRight w:val="0"/>
              <w:marTop w:val="0"/>
              <w:marBottom w:val="0"/>
              <w:divBdr>
                <w:top w:val="none" w:sz="0" w:space="0" w:color="auto"/>
                <w:left w:val="none" w:sz="0" w:space="0" w:color="auto"/>
                <w:bottom w:val="none" w:sz="0" w:space="0" w:color="auto"/>
                <w:right w:val="none" w:sz="0" w:space="0" w:color="auto"/>
              </w:divBdr>
            </w:div>
          </w:divsChild>
        </w:div>
        <w:div w:id="514421429">
          <w:marLeft w:val="0"/>
          <w:marRight w:val="0"/>
          <w:marTop w:val="0"/>
          <w:marBottom w:val="0"/>
          <w:divBdr>
            <w:top w:val="none" w:sz="0" w:space="0" w:color="auto"/>
            <w:left w:val="none" w:sz="0" w:space="0" w:color="auto"/>
            <w:bottom w:val="none" w:sz="0" w:space="0" w:color="auto"/>
            <w:right w:val="none" w:sz="0" w:space="0" w:color="auto"/>
          </w:divBdr>
          <w:divsChild>
            <w:div w:id="405494734">
              <w:marLeft w:val="0"/>
              <w:marRight w:val="0"/>
              <w:marTop w:val="0"/>
              <w:marBottom w:val="0"/>
              <w:divBdr>
                <w:top w:val="none" w:sz="0" w:space="0" w:color="auto"/>
                <w:left w:val="none" w:sz="0" w:space="0" w:color="auto"/>
                <w:bottom w:val="none" w:sz="0" w:space="0" w:color="auto"/>
                <w:right w:val="none" w:sz="0" w:space="0" w:color="auto"/>
              </w:divBdr>
            </w:div>
          </w:divsChild>
        </w:div>
        <w:div w:id="714963113">
          <w:marLeft w:val="0"/>
          <w:marRight w:val="0"/>
          <w:marTop w:val="0"/>
          <w:marBottom w:val="0"/>
          <w:divBdr>
            <w:top w:val="none" w:sz="0" w:space="0" w:color="auto"/>
            <w:left w:val="none" w:sz="0" w:space="0" w:color="auto"/>
            <w:bottom w:val="none" w:sz="0" w:space="0" w:color="auto"/>
            <w:right w:val="none" w:sz="0" w:space="0" w:color="auto"/>
          </w:divBdr>
          <w:divsChild>
            <w:div w:id="1054045607">
              <w:marLeft w:val="0"/>
              <w:marRight w:val="0"/>
              <w:marTop w:val="0"/>
              <w:marBottom w:val="0"/>
              <w:divBdr>
                <w:top w:val="none" w:sz="0" w:space="0" w:color="auto"/>
                <w:left w:val="none" w:sz="0" w:space="0" w:color="auto"/>
                <w:bottom w:val="none" w:sz="0" w:space="0" w:color="auto"/>
                <w:right w:val="none" w:sz="0" w:space="0" w:color="auto"/>
              </w:divBdr>
            </w:div>
          </w:divsChild>
        </w:div>
        <w:div w:id="338310648">
          <w:marLeft w:val="0"/>
          <w:marRight w:val="0"/>
          <w:marTop w:val="0"/>
          <w:marBottom w:val="0"/>
          <w:divBdr>
            <w:top w:val="none" w:sz="0" w:space="0" w:color="auto"/>
            <w:left w:val="none" w:sz="0" w:space="0" w:color="auto"/>
            <w:bottom w:val="none" w:sz="0" w:space="0" w:color="auto"/>
            <w:right w:val="none" w:sz="0" w:space="0" w:color="auto"/>
          </w:divBdr>
          <w:divsChild>
            <w:div w:id="157229786">
              <w:marLeft w:val="0"/>
              <w:marRight w:val="0"/>
              <w:marTop w:val="0"/>
              <w:marBottom w:val="0"/>
              <w:divBdr>
                <w:top w:val="none" w:sz="0" w:space="0" w:color="auto"/>
                <w:left w:val="none" w:sz="0" w:space="0" w:color="auto"/>
                <w:bottom w:val="none" w:sz="0" w:space="0" w:color="auto"/>
                <w:right w:val="none" w:sz="0" w:space="0" w:color="auto"/>
              </w:divBdr>
            </w:div>
          </w:divsChild>
        </w:div>
        <w:div w:id="1993366087">
          <w:marLeft w:val="0"/>
          <w:marRight w:val="0"/>
          <w:marTop w:val="0"/>
          <w:marBottom w:val="0"/>
          <w:divBdr>
            <w:top w:val="none" w:sz="0" w:space="0" w:color="auto"/>
            <w:left w:val="none" w:sz="0" w:space="0" w:color="auto"/>
            <w:bottom w:val="none" w:sz="0" w:space="0" w:color="auto"/>
            <w:right w:val="none" w:sz="0" w:space="0" w:color="auto"/>
          </w:divBdr>
          <w:divsChild>
            <w:div w:id="242572237">
              <w:marLeft w:val="0"/>
              <w:marRight w:val="0"/>
              <w:marTop w:val="0"/>
              <w:marBottom w:val="0"/>
              <w:divBdr>
                <w:top w:val="none" w:sz="0" w:space="0" w:color="auto"/>
                <w:left w:val="none" w:sz="0" w:space="0" w:color="auto"/>
                <w:bottom w:val="none" w:sz="0" w:space="0" w:color="auto"/>
                <w:right w:val="none" w:sz="0" w:space="0" w:color="auto"/>
              </w:divBdr>
            </w:div>
          </w:divsChild>
        </w:div>
        <w:div w:id="1547178056">
          <w:marLeft w:val="0"/>
          <w:marRight w:val="0"/>
          <w:marTop w:val="0"/>
          <w:marBottom w:val="0"/>
          <w:divBdr>
            <w:top w:val="none" w:sz="0" w:space="0" w:color="auto"/>
            <w:left w:val="none" w:sz="0" w:space="0" w:color="auto"/>
            <w:bottom w:val="none" w:sz="0" w:space="0" w:color="auto"/>
            <w:right w:val="none" w:sz="0" w:space="0" w:color="auto"/>
          </w:divBdr>
          <w:divsChild>
            <w:div w:id="69929737">
              <w:marLeft w:val="0"/>
              <w:marRight w:val="0"/>
              <w:marTop w:val="0"/>
              <w:marBottom w:val="0"/>
              <w:divBdr>
                <w:top w:val="none" w:sz="0" w:space="0" w:color="auto"/>
                <w:left w:val="none" w:sz="0" w:space="0" w:color="auto"/>
                <w:bottom w:val="none" w:sz="0" w:space="0" w:color="auto"/>
                <w:right w:val="none" w:sz="0" w:space="0" w:color="auto"/>
              </w:divBdr>
            </w:div>
          </w:divsChild>
        </w:div>
        <w:div w:id="142813289">
          <w:marLeft w:val="0"/>
          <w:marRight w:val="0"/>
          <w:marTop w:val="0"/>
          <w:marBottom w:val="0"/>
          <w:divBdr>
            <w:top w:val="none" w:sz="0" w:space="0" w:color="auto"/>
            <w:left w:val="none" w:sz="0" w:space="0" w:color="auto"/>
            <w:bottom w:val="none" w:sz="0" w:space="0" w:color="auto"/>
            <w:right w:val="none" w:sz="0" w:space="0" w:color="auto"/>
          </w:divBdr>
          <w:divsChild>
            <w:div w:id="885918524">
              <w:marLeft w:val="0"/>
              <w:marRight w:val="0"/>
              <w:marTop w:val="0"/>
              <w:marBottom w:val="0"/>
              <w:divBdr>
                <w:top w:val="none" w:sz="0" w:space="0" w:color="auto"/>
                <w:left w:val="none" w:sz="0" w:space="0" w:color="auto"/>
                <w:bottom w:val="none" w:sz="0" w:space="0" w:color="auto"/>
                <w:right w:val="none" w:sz="0" w:space="0" w:color="auto"/>
              </w:divBdr>
            </w:div>
          </w:divsChild>
        </w:div>
        <w:div w:id="1032459573">
          <w:marLeft w:val="0"/>
          <w:marRight w:val="0"/>
          <w:marTop w:val="0"/>
          <w:marBottom w:val="0"/>
          <w:divBdr>
            <w:top w:val="none" w:sz="0" w:space="0" w:color="auto"/>
            <w:left w:val="none" w:sz="0" w:space="0" w:color="auto"/>
            <w:bottom w:val="none" w:sz="0" w:space="0" w:color="auto"/>
            <w:right w:val="none" w:sz="0" w:space="0" w:color="auto"/>
          </w:divBdr>
          <w:divsChild>
            <w:div w:id="1404567994">
              <w:marLeft w:val="0"/>
              <w:marRight w:val="0"/>
              <w:marTop w:val="0"/>
              <w:marBottom w:val="0"/>
              <w:divBdr>
                <w:top w:val="none" w:sz="0" w:space="0" w:color="auto"/>
                <w:left w:val="none" w:sz="0" w:space="0" w:color="auto"/>
                <w:bottom w:val="none" w:sz="0" w:space="0" w:color="auto"/>
                <w:right w:val="none" w:sz="0" w:space="0" w:color="auto"/>
              </w:divBdr>
            </w:div>
          </w:divsChild>
        </w:div>
        <w:div w:id="174541657">
          <w:marLeft w:val="0"/>
          <w:marRight w:val="0"/>
          <w:marTop w:val="0"/>
          <w:marBottom w:val="0"/>
          <w:divBdr>
            <w:top w:val="none" w:sz="0" w:space="0" w:color="auto"/>
            <w:left w:val="none" w:sz="0" w:space="0" w:color="auto"/>
            <w:bottom w:val="none" w:sz="0" w:space="0" w:color="auto"/>
            <w:right w:val="none" w:sz="0" w:space="0" w:color="auto"/>
          </w:divBdr>
          <w:divsChild>
            <w:div w:id="765149973">
              <w:marLeft w:val="0"/>
              <w:marRight w:val="0"/>
              <w:marTop w:val="0"/>
              <w:marBottom w:val="0"/>
              <w:divBdr>
                <w:top w:val="none" w:sz="0" w:space="0" w:color="auto"/>
                <w:left w:val="none" w:sz="0" w:space="0" w:color="auto"/>
                <w:bottom w:val="none" w:sz="0" w:space="0" w:color="auto"/>
                <w:right w:val="none" w:sz="0" w:space="0" w:color="auto"/>
              </w:divBdr>
            </w:div>
          </w:divsChild>
        </w:div>
        <w:div w:id="676659747">
          <w:marLeft w:val="0"/>
          <w:marRight w:val="0"/>
          <w:marTop w:val="0"/>
          <w:marBottom w:val="0"/>
          <w:divBdr>
            <w:top w:val="none" w:sz="0" w:space="0" w:color="auto"/>
            <w:left w:val="none" w:sz="0" w:space="0" w:color="auto"/>
            <w:bottom w:val="none" w:sz="0" w:space="0" w:color="auto"/>
            <w:right w:val="none" w:sz="0" w:space="0" w:color="auto"/>
          </w:divBdr>
          <w:divsChild>
            <w:div w:id="1137727228">
              <w:marLeft w:val="0"/>
              <w:marRight w:val="0"/>
              <w:marTop w:val="0"/>
              <w:marBottom w:val="0"/>
              <w:divBdr>
                <w:top w:val="none" w:sz="0" w:space="0" w:color="auto"/>
                <w:left w:val="none" w:sz="0" w:space="0" w:color="auto"/>
                <w:bottom w:val="none" w:sz="0" w:space="0" w:color="auto"/>
                <w:right w:val="none" w:sz="0" w:space="0" w:color="auto"/>
              </w:divBdr>
            </w:div>
          </w:divsChild>
        </w:div>
        <w:div w:id="1723365918">
          <w:marLeft w:val="0"/>
          <w:marRight w:val="0"/>
          <w:marTop w:val="0"/>
          <w:marBottom w:val="0"/>
          <w:divBdr>
            <w:top w:val="none" w:sz="0" w:space="0" w:color="auto"/>
            <w:left w:val="none" w:sz="0" w:space="0" w:color="auto"/>
            <w:bottom w:val="none" w:sz="0" w:space="0" w:color="auto"/>
            <w:right w:val="none" w:sz="0" w:space="0" w:color="auto"/>
          </w:divBdr>
          <w:divsChild>
            <w:div w:id="2034304964">
              <w:marLeft w:val="0"/>
              <w:marRight w:val="0"/>
              <w:marTop w:val="0"/>
              <w:marBottom w:val="0"/>
              <w:divBdr>
                <w:top w:val="none" w:sz="0" w:space="0" w:color="auto"/>
                <w:left w:val="none" w:sz="0" w:space="0" w:color="auto"/>
                <w:bottom w:val="none" w:sz="0" w:space="0" w:color="auto"/>
                <w:right w:val="none" w:sz="0" w:space="0" w:color="auto"/>
              </w:divBdr>
            </w:div>
          </w:divsChild>
        </w:div>
        <w:div w:id="296451950">
          <w:marLeft w:val="0"/>
          <w:marRight w:val="0"/>
          <w:marTop w:val="0"/>
          <w:marBottom w:val="0"/>
          <w:divBdr>
            <w:top w:val="none" w:sz="0" w:space="0" w:color="auto"/>
            <w:left w:val="none" w:sz="0" w:space="0" w:color="auto"/>
            <w:bottom w:val="none" w:sz="0" w:space="0" w:color="auto"/>
            <w:right w:val="none" w:sz="0" w:space="0" w:color="auto"/>
          </w:divBdr>
          <w:divsChild>
            <w:div w:id="1919636386">
              <w:marLeft w:val="0"/>
              <w:marRight w:val="0"/>
              <w:marTop w:val="0"/>
              <w:marBottom w:val="0"/>
              <w:divBdr>
                <w:top w:val="none" w:sz="0" w:space="0" w:color="auto"/>
                <w:left w:val="none" w:sz="0" w:space="0" w:color="auto"/>
                <w:bottom w:val="none" w:sz="0" w:space="0" w:color="auto"/>
                <w:right w:val="none" w:sz="0" w:space="0" w:color="auto"/>
              </w:divBdr>
            </w:div>
          </w:divsChild>
        </w:div>
        <w:div w:id="195509141">
          <w:marLeft w:val="0"/>
          <w:marRight w:val="0"/>
          <w:marTop w:val="0"/>
          <w:marBottom w:val="0"/>
          <w:divBdr>
            <w:top w:val="none" w:sz="0" w:space="0" w:color="auto"/>
            <w:left w:val="none" w:sz="0" w:space="0" w:color="auto"/>
            <w:bottom w:val="none" w:sz="0" w:space="0" w:color="auto"/>
            <w:right w:val="none" w:sz="0" w:space="0" w:color="auto"/>
          </w:divBdr>
          <w:divsChild>
            <w:div w:id="1251888520">
              <w:marLeft w:val="0"/>
              <w:marRight w:val="0"/>
              <w:marTop w:val="0"/>
              <w:marBottom w:val="0"/>
              <w:divBdr>
                <w:top w:val="none" w:sz="0" w:space="0" w:color="auto"/>
                <w:left w:val="none" w:sz="0" w:space="0" w:color="auto"/>
                <w:bottom w:val="none" w:sz="0" w:space="0" w:color="auto"/>
                <w:right w:val="none" w:sz="0" w:space="0" w:color="auto"/>
              </w:divBdr>
            </w:div>
          </w:divsChild>
        </w:div>
        <w:div w:id="313266214">
          <w:marLeft w:val="0"/>
          <w:marRight w:val="0"/>
          <w:marTop w:val="0"/>
          <w:marBottom w:val="0"/>
          <w:divBdr>
            <w:top w:val="none" w:sz="0" w:space="0" w:color="auto"/>
            <w:left w:val="none" w:sz="0" w:space="0" w:color="auto"/>
            <w:bottom w:val="none" w:sz="0" w:space="0" w:color="auto"/>
            <w:right w:val="none" w:sz="0" w:space="0" w:color="auto"/>
          </w:divBdr>
          <w:divsChild>
            <w:div w:id="1691880589">
              <w:marLeft w:val="0"/>
              <w:marRight w:val="0"/>
              <w:marTop w:val="0"/>
              <w:marBottom w:val="0"/>
              <w:divBdr>
                <w:top w:val="none" w:sz="0" w:space="0" w:color="auto"/>
                <w:left w:val="none" w:sz="0" w:space="0" w:color="auto"/>
                <w:bottom w:val="none" w:sz="0" w:space="0" w:color="auto"/>
                <w:right w:val="none" w:sz="0" w:space="0" w:color="auto"/>
              </w:divBdr>
            </w:div>
          </w:divsChild>
        </w:div>
        <w:div w:id="1411341966">
          <w:marLeft w:val="0"/>
          <w:marRight w:val="0"/>
          <w:marTop w:val="0"/>
          <w:marBottom w:val="0"/>
          <w:divBdr>
            <w:top w:val="none" w:sz="0" w:space="0" w:color="auto"/>
            <w:left w:val="none" w:sz="0" w:space="0" w:color="auto"/>
            <w:bottom w:val="none" w:sz="0" w:space="0" w:color="auto"/>
            <w:right w:val="none" w:sz="0" w:space="0" w:color="auto"/>
          </w:divBdr>
          <w:divsChild>
            <w:div w:id="109515272">
              <w:marLeft w:val="0"/>
              <w:marRight w:val="0"/>
              <w:marTop w:val="0"/>
              <w:marBottom w:val="0"/>
              <w:divBdr>
                <w:top w:val="none" w:sz="0" w:space="0" w:color="auto"/>
                <w:left w:val="none" w:sz="0" w:space="0" w:color="auto"/>
                <w:bottom w:val="none" w:sz="0" w:space="0" w:color="auto"/>
                <w:right w:val="none" w:sz="0" w:space="0" w:color="auto"/>
              </w:divBdr>
            </w:div>
          </w:divsChild>
        </w:div>
        <w:div w:id="125123505">
          <w:marLeft w:val="0"/>
          <w:marRight w:val="0"/>
          <w:marTop w:val="0"/>
          <w:marBottom w:val="0"/>
          <w:divBdr>
            <w:top w:val="none" w:sz="0" w:space="0" w:color="auto"/>
            <w:left w:val="none" w:sz="0" w:space="0" w:color="auto"/>
            <w:bottom w:val="none" w:sz="0" w:space="0" w:color="auto"/>
            <w:right w:val="none" w:sz="0" w:space="0" w:color="auto"/>
          </w:divBdr>
          <w:divsChild>
            <w:div w:id="295842860">
              <w:marLeft w:val="0"/>
              <w:marRight w:val="0"/>
              <w:marTop w:val="0"/>
              <w:marBottom w:val="0"/>
              <w:divBdr>
                <w:top w:val="none" w:sz="0" w:space="0" w:color="auto"/>
                <w:left w:val="none" w:sz="0" w:space="0" w:color="auto"/>
                <w:bottom w:val="none" w:sz="0" w:space="0" w:color="auto"/>
                <w:right w:val="none" w:sz="0" w:space="0" w:color="auto"/>
              </w:divBdr>
            </w:div>
          </w:divsChild>
        </w:div>
        <w:div w:id="1551302891">
          <w:marLeft w:val="0"/>
          <w:marRight w:val="0"/>
          <w:marTop w:val="0"/>
          <w:marBottom w:val="0"/>
          <w:divBdr>
            <w:top w:val="none" w:sz="0" w:space="0" w:color="auto"/>
            <w:left w:val="none" w:sz="0" w:space="0" w:color="auto"/>
            <w:bottom w:val="none" w:sz="0" w:space="0" w:color="auto"/>
            <w:right w:val="none" w:sz="0" w:space="0" w:color="auto"/>
          </w:divBdr>
          <w:divsChild>
            <w:div w:id="59519822">
              <w:marLeft w:val="0"/>
              <w:marRight w:val="0"/>
              <w:marTop w:val="0"/>
              <w:marBottom w:val="0"/>
              <w:divBdr>
                <w:top w:val="none" w:sz="0" w:space="0" w:color="auto"/>
                <w:left w:val="none" w:sz="0" w:space="0" w:color="auto"/>
                <w:bottom w:val="none" w:sz="0" w:space="0" w:color="auto"/>
                <w:right w:val="none" w:sz="0" w:space="0" w:color="auto"/>
              </w:divBdr>
            </w:div>
          </w:divsChild>
        </w:div>
        <w:div w:id="1794790411">
          <w:marLeft w:val="0"/>
          <w:marRight w:val="0"/>
          <w:marTop w:val="0"/>
          <w:marBottom w:val="0"/>
          <w:divBdr>
            <w:top w:val="none" w:sz="0" w:space="0" w:color="auto"/>
            <w:left w:val="none" w:sz="0" w:space="0" w:color="auto"/>
            <w:bottom w:val="none" w:sz="0" w:space="0" w:color="auto"/>
            <w:right w:val="none" w:sz="0" w:space="0" w:color="auto"/>
          </w:divBdr>
          <w:divsChild>
            <w:div w:id="1235817946">
              <w:marLeft w:val="0"/>
              <w:marRight w:val="0"/>
              <w:marTop w:val="0"/>
              <w:marBottom w:val="0"/>
              <w:divBdr>
                <w:top w:val="none" w:sz="0" w:space="0" w:color="auto"/>
                <w:left w:val="none" w:sz="0" w:space="0" w:color="auto"/>
                <w:bottom w:val="none" w:sz="0" w:space="0" w:color="auto"/>
                <w:right w:val="none" w:sz="0" w:space="0" w:color="auto"/>
              </w:divBdr>
            </w:div>
          </w:divsChild>
        </w:div>
        <w:div w:id="595359323">
          <w:marLeft w:val="0"/>
          <w:marRight w:val="0"/>
          <w:marTop w:val="0"/>
          <w:marBottom w:val="0"/>
          <w:divBdr>
            <w:top w:val="none" w:sz="0" w:space="0" w:color="auto"/>
            <w:left w:val="none" w:sz="0" w:space="0" w:color="auto"/>
            <w:bottom w:val="none" w:sz="0" w:space="0" w:color="auto"/>
            <w:right w:val="none" w:sz="0" w:space="0" w:color="auto"/>
          </w:divBdr>
          <w:divsChild>
            <w:div w:id="1576747781">
              <w:marLeft w:val="0"/>
              <w:marRight w:val="0"/>
              <w:marTop w:val="0"/>
              <w:marBottom w:val="0"/>
              <w:divBdr>
                <w:top w:val="none" w:sz="0" w:space="0" w:color="auto"/>
                <w:left w:val="none" w:sz="0" w:space="0" w:color="auto"/>
                <w:bottom w:val="none" w:sz="0" w:space="0" w:color="auto"/>
                <w:right w:val="none" w:sz="0" w:space="0" w:color="auto"/>
              </w:divBdr>
            </w:div>
          </w:divsChild>
        </w:div>
        <w:div w:id="685326249">
          <w:marLeft w:val="0"/>
          <w:marRight w:val="0"/>
          <w:marTop w:val="0"/>
          <w:marBottom w:val="0"/>
          <w:divBdr>
            <w:top w:val="none" w:sz="0" w:space="0" w:color="auto"/>
            <w:left w:val="none" w:sz="0" w:space="0" w:color="auto"/>
            <w:bottom w:val="none" w:sz="0" w:space="0" w:color="auto"/>
            <w:right w:val="none" w:sz="0" w:space="0" w:color="auto"/>
          </w:divBdr>
          <w:divsChild>
            <w:div w:id="980693283">
              <w:marLeft w:val="0"/>
              <w:marRight w:val="0"/>
              <w:marTop w:val="0"/>
              <w:marBottom w:val="0"/>
              <w:divBdr>
                <w:top w:val="none" w:sz="0" w:space="0" w:color="auto"/>
                <w:left w:val="none" w:sz="0" w:space="0" w:color="auto"/>
                <w:bottom w:val="none" w:sz="0" w:space="0" w:color="auto"/>
                <w:right w:val="none" w:sz="0" w:space="0" w:color="auto"/>
              </w:divBdr>
            </w:div>
          </w:divsChild>
        </w:div>
        <w:div w:id="20280858">
          <w:marLeft w:val="0"/>
          <w:marRight w:val="0"/>
          <w:marTop w:val="0"/>
          <w:marBottom w:val="0"/>
          <w:divBdr>
            <w:top w:val="none" w:sz="0" w:space="0" w:color="auto"/>
            <w:left w:val="none" w:sz="0" w:space="0" w:color="auto"/>
            <w:bottom w:val="none" w:sz="0" w:space="0" w:color="auto"/>
            <w:right w:val="none" w:sz="0" w:space="0" w:color="auto"/>
          </w:divBdr>
          <w:divsChild>
            <w:div w:id="1503231672">
              <w:marLeft w:val="0"/>
              <w:marRight w:val="0"/>
              <w:marTop w:val="0"/>
              <w:marBottom w:val="0"/>
              <w:divBdr>
                <w:top w:val="none" w:sz="0" w:space="0" w:color="auto"/>
                <w:left w:val="none" w:sz="0" w:space="0" w:color="auto"/>
                <w:bottom w:val="none" w:sz="0" w:space="0" w:color="auto"/>
                <w:right w:val="none" w:sz="0" w:space="0" w:color="auto"/>
              </w:divBdr>
            </w:div>
          </w:divsChild>
        </w:div>
        <w:div w:id="1977831710">
          <w:marLeft w:val="0"/>
          <w:marRight w:val="0"/>
          <w:marTop w:val="0"/>
          <w:marBottom w:val="0"/>
          <w:divBdr>
            <w:top w:val="none" w:sz="0" w:space="0" w:color="auto"/>
            <w:left w:val="none" w:sz="0" w:space="0" w:color="auto"/>
            <w:bottom w:val="none" w:sz="0" w:space="0" w:color="auto"/>
            <w:right w:val="none" w:sz="0" w:space="0" w:color="auto"/>
          </w:divBdr>
          <w:divsChild>
            <w:div w:id="1566452782">
              <w:marLeft w:val="0"/>
              <w:marRight w:val="0"/>
              <w:marTop w:val="0"/>
              <w:marBottom w:val="0"/>
              <w:divBdr>
                <w:top w:val="none" w:sz="0" w:space="0" w:color="auto"/>
                <w:left w:val="none" w:sz="0" w:space="0" w:color="auto"/>
                <w:bottom w:val="none" w:sz="0" w:space="0" w:color="auto"/>
                <w:right w:val="none" w:sz="0" w:space="0" w:color="auto"/>
              </w:divBdr>
            </w:div>
          </w:divsChild>
        </w:div>
        <w:div w:id="457266157">
          <w:marLeft w:val="0"/>
          <w:marRight w:val="0"/>
          <w:marTop w:val="0"/>
          <w:marBottom w:val="0"/>
          <w:divBdr>
            <w:top w:val="none" w:sz="0" w:space="0" w:color="auto"/>
            <w:left w:val="none" w:sz="0" w:space="0" w:color="auto"/>
            <w:bottom w:val="none" w:sz="0" w:space="0" w:color="auto"/>
            <w:right w:val="none" w:sz="0" w:space="0" w:color="auto"/>
          </w:divBdr>
          <w:divsChild>
            <w:div w:id="405029363">
              <w:marLeft w:val="0"/>
              <w:marRight w:val="0"/>
              <w:marTop w:val="0"/>
              <w:marBottom w:val="0"/>
              <w:divBdr>
                <w:top w:val="none" w:sz="0" w:space="0" w:color="auto"/>
                <w:left w:val="none" w:sz="0" w:space="0" w:color="auto"/>
                <w:bottom w:val="none" w:sz="0" w:space="0" w:color="auto"/>
                <w:right w:val="none" w:sz="0" w:space="0" w:color="auto"/>
              </w:divBdr>
            </w:div>
          </w:divsChild>
        </w:div>
        <w:div w:id="1010982898">
          <w:marLeft w:val="0"/>
          <w:marRight w:val="0"/>
          <w:marTop w:val="0"/>
          <w:marBottom w:val="0"/>
          <w:divBdr>
            <w:top w:val="none" w:sz="0" w:space="0" w:color="auto"/>
            <w:left w:val="none" w:sz="0" w:space="0" w:color="auto"/>
            <w:bottom w:val="none" w:sz="0" w:space="0" w:color="auto"/>
            <w:right w:val="none" w:sz="0" w:space="0" w:color="auto"/>
          </w:divBdr>
          <w:divsChild>
            <w:div w:id="1111894981">
              <w:marLeft w:val="0"/>
              <w:marRight w:val="0"/>
              <w:marTop w:val="0"/>
              <w:marBottom w:val="0"/>
              <w:divBdr>
                <w:top w:val="none" w:sz="0" w:space="0" w:color="auto"/>
                <w:left w:val="none" w:sz="0" w:space="0" w:color="auto"/>
                <w:bottom w:val="none" w:sz="0" w:space="0" w:color="auto"/>
                <w:right w:val="none" w:sz="0" w:space="0" w:color="auto"/>
              </w:divBdr>
            </w:div>
          </w:divsChild>
        </w:div>
        <w:div w:id="889926158">
          <w:marLeft w:val="0"/>
          <w:marRight w:val="0"/>
          <w:marTop w:val="0"/>
          <w:marBottom w:val="0"/>
          <w:divBdr>
            <w:top w:val="none" w:sz="0" w:space="0" w:color="auto"/>
            <w:left w:val="none" w:sz="0" w:space="0" w:color="auto"/>
            <w:bottom w:val="none" w:sz="0" w:space="0" w:color="auto"/>
            <w:right w:val="none" w:sz="0" w:space="0" w:color="auto"/>
          </w:divBdr>
          <w:divsChild>
            <w:div w:id="1661350196">
              <w:marLeft w:val="0"/>
              <w:marRight w:val="0"/>
              <w:marTop w:val="0"/>
              <w:marBottom w:val="0"/>
              <w:divBdr>
                <w:top w:val="none" w:sz="0" w:space="0" w:color="auto"/>
                <w:left w:val="none" w:sz="0" w:space="0" w:color="auto"/>
                <w:bottom w:val="none" w:sz="0" w:space="0" w:color="auto"/>
                <w:right w:val="none" w:sz="0" w:space="0" w:color="auto"/>
              </w:divBdr>
            </w:div>
          </w:divsChild>
        </w:div>
        <w:div w:id="1003312573">
          <w:marLeft w:val="0"/>
          <w:marRight w:val="0"/>
          <w:marTop w:val="0"/>
          <w:marBottom w:val="0"/>
          <w:divBdr>
            <w:top w:val="none" w:sz="0" w:space="0" w:color="auto"/>
            <w:left w:val="none" w:sz="0" w:space="0" w:color="auto"/>
            <w:bottom w:val="none" w:sz="0" w:space="0" w:color="auto"/>
            <w:right w:val="none" w:sz="0" w:space="0" w:color="auto"/>
          </w:divBdr>
          <w:divsChild>
            <w:div w:id="1815758417">
              <w:marLeft w:val="0"/>
              <w:marRight w:val="0"/>
              <w:marTop w:val="0"/>
              <w:marBottom w:val="0"/>
              <w:divBdr>
                <w:top w:val="none" w:sz="0" w:space="0" w:color="auto"/>
                <w:left w:val="none" w:sz="0" w:space="0" w:color="auto"/>
                <w:bottom w:val="none" w:sz="0" w:space="0" w:color="auto"/>
                <w:right w:val="none" w:sz="0" w:space="0" w:color="auto"/>
              </w:divBdr>
            </w:div>
          </w:divsChild>
        </w:div>
        <w:div w:id="739326614">
          <w:marLeft w:val="0"/>
          <w:marRight w:val="0"/>
          <w:marTop w:val="0"/>
          <w:marBottom w:val="0"/>
          <w:divBdr>
            <w:top w:val="none" w:sz="0" w:space="0" w:color="auto"/>
            <w:left w:val="none" w:sz="0" w:space="0" w:color="auto"/>
            <w:bottom w:val="none" w:sz="0" w:space="0" w:color="auto"/>
            <w:right w:val="none" w:sz="0" w:space="0" w:color="auto"/>
          </w:divBdr>
          <w:divsChild>
            <w:div w:id="1750880126">
              <w:marLeft w:val="0"/>
              <w:marRight w:val="0"/>
              <w:marTop w:val="0"/>
              <w:marBottom w:val="0"/>
              <w:divBdr>
                <w:top w:val="none" w:sz="0" w:space="0" w:color="auto"/>
                <w:left w:val="none" w:sz="0" w:space="0" w:color="auto"/>
                <w:bottom w:val="none" w:sz="0" w:space="0" w:color="auto"/>
                <w:right w:val="none" w:sz="0" w:space="0" w:color="auto"/>
              </w:divBdr>
            </w:div>
          </w:divsChild>
        </w:div>
        <w:div w:id="709455192">
          <w:marLeft w:val="0"/>
          <w:marRight w:val="0"/>
          <w:marTop w:val="0"/>
          <w:marBottom w:val="0"/>
          <w:divBdr>
            <w:top w:val="none" w:sz="0" w:space="0" w:color="auto"/>
            <w:left w:val="none" w:sz="0" w:space="0" w:color="auto"/>
            <w:bottom w:val="none" w:sz="0" w:space="0" w:color="auto"/>
            <w:right w:val="none" w:sz="0" w:space="0" w:color="auto"/>
          </w:divBdr>
          <w:divsChild>
            <w:div w:id="322003349">
              <w:marLeft w:val="0"/>
              <w:marRight w:val="0"/>
              <w:marTop w:val="0"/>
              <w:marBottom w:val="0"/>
              <w:divBdr>
                <w:top w:val="none" w:sz="0" w:space="0" w:color="auto"/>
                <w:left w:val="none" w:sz="0" w:space="0" w:color="auto"/>
                <w:bottom w:val="none" w:sz="0" w:space="0" w:color="auto"/>
                <w:right w:val="none" w:sz="0" w:space="0" w:color="auto"/>
              </w:divBdr>
            </w:div>
          </w:divsChild>
        </w:div>
        <w:div w:id="1983846409">
          <w:marLeft w:val="0"/>
          <w:marRight w:val="0"/>
          <w:marTop w:val="0"/>
          <w:marBottom w:val="0"/>
          <w:divBdr>
            <w:top w:val="none" w:sz="0" w:space="0" w:color="auto"/>
            <w:left w:val="none" w:sz="0" w:space="0" w:color="auto"/>
            <w:bottom w:val="none" w:sz="0" w:space="0" w:color="auto"/>
            <w:right w:val="none" w:sz="0" w:space="0" w:color="auto"/>
          </w:divBdr>
          <w:divsChild>
            <w:div w:id="1865288681">
              <w:marLeft w:val="0"/>
              <w:marRight w:val="0"/>
              <w:marTop w:val="0"/>
              <w:marBottom w:val="0"/>
              <w:divBdr>
                <w:top w:val="none" w:sz="0" w:space="0" w:color="auto"/>
                <w:left w:val="none" w:sz="0" w:space="0" w:color="auto"/>
                <w:bottom w:val="none" w:sz="0" w:space="0" w:color="auto"/>
                <w:right w:val="none" w:sz="0" w:space="0" w:color="auto"/>
              </w:divBdr>
            </w:div>
          </w:divsChild>
        </w:div>
        <w:div w:id="1427117881">
          <w:marLeft w:val="0"/>
          <w:marRight w:val="0"/>
          <w:marTop w:val="0"/>
          <w:marBottom w:val="0"/>
          <w:divBdr>
            <w:top w:val="none" w:sz="0" w:space="0" w:color="auto"/>
            <w:left w:val="none" w:sz="0" w:space="0" w:color="auto"/>
            <w:bottom w:val="none" w:sz="0" w:space="0" w:color="auto"/>
            <w:right w:val="none" w:sz="0" w:space="0" w:color="auto"/>
          </w:divBdr>
          <w:divsChild>
            <w:div w:id="579798959">
              <w:marLeft w:val="0"/>
              <w:marRight w:val="0"/>
              <w:marTop w:val="0"/>
              <w:marBottom w:val="0"/>
              <w:divBdr>
                <w:top w:val="none" w:sz="0" w:space="0" w:color="auto"/>
                <w:left w:val="none" w:sz="0" w:space="0" w:color="auto"/>
                <w:bottom w:val="none" w:sz="0" w:space="0" w:color="auto"/>
                <w:right w:val="none" w:sz="0" w:space="0" w:color="auto"/>
              </w:divBdr>
            </w:div>
          </w:divsChild>
        </w:div>
        <w:div w:id="2142846384">
          <w:marLeft w:val="0"/>
          <w:marRight w:val="0"/>
          <w:marTop w:val="0"/>
          <w:marBottom w:val="0"/>
          <w:divBdr>
            <w:top w:val="none" w:sz="0" w:space="0" w:color="auto"/>
            <w:left w:val="none" w:sz="0" w:space="0" w:color="auto"/>
            <w:bottom w:val="none" w:sz="0" w:space="0" w:color="auto"/>
            <w:right w:val="none" w:sz="0" w:space="0" w:color="auto"/>
          </w:divBdr>
          <w:divsChild>
            <w:div w:id="1872837409">
              <w:marLeft w:val="0"/>
              <w:marRight w:val="0"/>
              <w:marTop w:val="0"/>
              <w:marBottom w:val="0"/>
              <w:divBdr>
                <w:top w:val="none" w:sz="0" w:space="0" w:color="auto"/>
                <w:left w:val="none" w:sz="0" w:space="0" w:color="auto"/>
                <w:bottom w:val="none" w:sz="0" w:space="0" w:color="auto"/>
                <w:right w:val="none" w:sz="0" w:space="0" w:color="auto"/>
              </w:divBdr>
            </w:div>
          </w:divsChild>
        </w:div>
        <w:div w:id="161244669">
          <w:marLeft w:val="0"/>
          <w:marRight w:val="0"/>
          <w:marTop w:val="0"/>
          <w:marBottom w:val="0"/>
          <w:divBdr>
            <w:top w:val="none" w:sz="0" w:space="0" w:color="auto"/>
            <w:left w:val="none" w:sz="0" w:space="0" w:color="auto"/>
            <w:bottom w:val="none" w:sz="0" w:space="0" w:color="auto"/>
            <w:right w:val="none" w:sz="0" w:space="0" w:color="auto"/>
          </w:divBdr>
          <w:divsChild>
            <w:div w:id="816528715">
              <w:marLeft w:val="0"/>
              <w:marRight w:val="0"/>
              <w:marTop w:val="0"/>
              <w:marBottom w:val="0"/>
              <w:divBdr>
                <w:top w:val="none" w:sz="0" w:space="0" w:color="auto"/>
                <w:left w:val="none" w:sz="0" w:space="0" w:color="auto"/>
                <w:bottom w:val="none" w:sz="0" w:space="0" w:color="auto"/>
                <w:right w:val="none" w:sz="0" w:space="0" w:color="auto"/>
              </w:divBdr>
            </w:div>
          </w:divsChild>
        </w:div>
        <w:div w:id="923026837">
          <w:marLeft w:val="0"/>
          <w:marRight w:val="0"/>
          <w:marTop w:val="0"/>
          <w:marBottom w:val="0"/>
          <w:divBdr>
            <w:top w:val="none" w:sz="0" w:space="0" w:color="auto"/>
            <w:left w:val="none" w:sz="0" w:space="0" w:color="auto"/>
            <w:bottom w:val="none" w:sz="0" w:space="0" w:color="auto"/>
            <w:right w:val="none" w:sz="0" w:space="0" w:color="auto"/>
          </w:divBdr>
          <w:divsChild>
            <w:div w:id="1399664955">
              <w:marLeft w:val="0"/>
              <w:marRight w:val="0"/>
              <w:marTop w:val="0"/>
              <w:marBottom w:val="0"/>
              <w:divBdr>
                <w:top w:val="none" w:sz="0" w:space="0" w:color="auto"/>
                <w:left w:val="none" w:sz="0" w:space="0" w:color="auto"/>
                <w:bottom w:val="none" w:sz="0" w:space="0" w:color="auto"/>
                <w:right w:val="none" w:sz="0" w:space="0" w:color="auto"/>
              </w:divBdr>
            </w:div>
          </w:divsChild>
        </w:div>
        <w:div w:id="592591580">
          <w:marLeft w:val="0"/>
          <w:marRight w:val="0"/>
          <w:marTop w:val="0"/>
          <w:marBottom w:val="0"/>
          <w:divBdr>
            <w:top w:val="none" w:sz="0" w:space="0" w:color="auto"/>
            <w:left w:val="none" w:sz="0" w:space="0" w:color="auto"/>
            <w:bottom w:val="none" w:sz="0" w:space="0" w:color="auto"/>
            <w:right w:val="none" w:sz="0" w:space="0" w:color="auto"/>
          </w:divBdr>
          <w:divsChild>
            <w:div w:id="2039353256">
              <w:marLeft w:val="0"/>
              <w:marRight w:val="0"/>
              <w:marTop w:val="0"/>
              <w:marBottom w:val="0"/>
              <w:divBdr>
                <w:top w:val="none" w:sz="0" w:space="0" w:color="auto"/>
                <w:left w:val="none" w:sz="0" w:space="0" w:color="auto"/>
                <w:bottom w:val="none" w:sz="0" w:space="0" w:color="auto"/>
                <w:right w:val="none" w:sz="0" w:space="0" w:color="auto"/>
              </w:divBdr>
            </w:div>
          </w:divsChild>
        </w:div>
        <w:div w:id="58409404">
          <w:marLeft w:val="0"/>
          <w:marRight w:val="0"/>
          <w:marTop w:val="0"/>
          <w:marBottom w:val="0"/>
          <w:divBdr>
            <w:top w:val="none" w:sz="0" w:space="0" w:color="auto"/>
            <w:left w:val="none" w:sz="0" w:space="0" w:color="auto"/>
            <w:bottom w:val="none" w:sz="0" w:space="0" w:color="auto"/>
            <w:right w:val="none" w:sz="0" w:space="0" w:color="auto"/>
          </w:divBdr>
          <w:divsChild>
            <w:div w:id="586037862">
              <w:marLeft w:val="0"/>
              <w:marRight w:val="0"/>
              <w:marTop w:val="0"/>
              <w:marBottom w:val="0"/>
              <w:divBdr>
                <w:top w:val="none" w:sz="0" w:space="0" w:color="auto"/>
                <w:left w:val="none" w:sz="0" w:space="0" w:color="auto"/>
                <w:bottom w:val="none" w:sz="0" w:space="0" w:color="auto"/>
                <w:right w:val="none" w:sz="0" w:space="0" w:color="auto"/>
              </w:divBdr>
            </w:div>
          </w:divsChild>
        </w:div>
        <w:div w:id="1876231403">
          <w:marLeft w:val="0"/>
          <w:marRight w:val="0"/>
          <w:marTop w:val="0"/>
          <w:marBottom w:val="0"/>
          <w:divBdr>
            <w:top w:val="none" w:sz="0" w:space="0" w:color="auto"/>
            <w:left w:val="none" w:sz="0" w:space="0" w:color="auto"/>
            <w:bottom w:val="none" w:sz="0" w:space="0" w:color="auto"/>
            <w:right w:val="none" w:sz="0" w:space="0" w:color="auto"/>
          </w:divBdr>
          <w:divsChild>
            <w:div w:id="1889566165">
              <w:marLeft w:val="0"/>
              <w:marRight w:val="0"/>
              <w:marTop w:val="0"/>
              <w:marBottom w:val="0"/>
              <w:divBdr>
                <w:top w:val="none" w:sz="0" w:space="0" w:color="auto"/>
                <w:left w:val="none" w:sz="0" w:space="0" w:color="auto"/>
                <w:bottom w:val="none" w:sz="0" w:space="0" w:color="auto"/>
                <w:right w:val="none" w:sz="0" w:space="0" w:color="auto"/>
              </w:divBdr>
            </w:div>
          </w:divsChild>
        </w:div>
        <w:div w:id="284849901">
          <w:marLeft w:val="0"/>
          <w:marRight w:val="0"/>
          <w:marTop w:val="0"/>
          <w:marBottom w:val="0"/>
          <w:divBdr>
            <w:top w:val="none" w:sz="0" w:space="0" w:color="auto"/>
            <w:left w:val="none" w:sz="0" w:space="0" w:color="auto"/>
            <w:bottom w:val="none" w:sz="0" w:space="0" w:color="auto"/>
            <w:right w:val="none" w:sz="0" w:space="0" w:color="auto"/>
          </w:divBdr>
          <w:divsChild>
            <w:div w:id="781849145">
              <w:marLeft w:val="0"/>
              <w:marRight w:val="0"/>
              <w:marTop w:val="0"/>
              <w:marBottom w:val="0"/>
              <w:divBdr>
                <w:top w:val="none" w:sz="0" w:space="0" w:color="auto"/>
                <w:left w:val="none" w:sz="0" w:space="0" w:color="auto"/>
                <w:bottom w:val="none" w:sz="0" w:space="0" w:color="auto"/>
                <w:right w:val="none" w:sz="0" w:space="0" w:color="auto"/>
              </w:divBdr>
            </w:div>
          </w:divsChild>
        </w:div>
        <w:div w:id="680820379">
          <w:marLeft w:val="0"/>
          <w:marRight w:val="0"/>
          <w:marTop w:val="0"/>
          <w:marBottom w:val="0"/>
          <w:divBdr>
            <w:top w:val="none" w:sz="0" w:space="0" w:color="auto"/>
            <w:left w:val="none" w:sz="0" w:space="0" w:color="auto"/>
            <w:bottom w:val="none" w:sz="0" w:space="0" w:color="auto"/>
            <w:right w:val="none" w:sz="0" w:space="0" w:color="auto"/>
          </w:divBdr>
          <w:divsChild>
            <w:div w:id="440346304">
              <w:marLeft w:val="0"/>
              <w:marRight w:val="0"/>
              <w:marTop w:val="0"/>
              <w:marBottom w:val="0"/>
              <w:divBdr>
                <w:top w:val="none" w:sz="0" w:space="0" w:color="auto"/>
                <w:left w:val="none" w:sz="0" w:space="0" w:color="auto"/>
                <w:bottom w:val="none" w:sz="0" w:space="0" w:color="auto"/>
                <w:right w:val="none" w:sz="0" w:space="0" w:color="auto"/>
              </w:divBdr>
            </w:div>
          </w:divsChild>
        </w:div>
        <w:div w:id="1225411201">
          <w:marLeft w:val="0"/>
          <w:marRight w:val="0"/>
          <w:marTop w:val="0"/>
          <w:marBottom w:val="0"/>
          <w:divBdr>
            <w:top w:val="none" w:sz="0" w:space="0" w:color="auto"/>
            <w:left w:val="none" w:sz="0" w:space="0" w:color="auto"/>
            <w:bottom w:val="none" w:sz="0" w:space="0" w:color="auto"/>
            <w:right w:val="none" w:sz="0" w:space="0" w:color="auto"/>
          </w:divBdr>
          <w:divsChild>
            <w:div w:id="580213074">
              <w:marLeft w:val="0"/>
              <w:marRight w:val="0"/>
              <w:marTop w:val="0"/>
              <w:marBottom w:val="0"/>
              <w:divBdr>
                <w:top w:val="none" w:sz="0" w:space="0" w:color="auto"/>
                <w:left w:val="none" w:sz="0" w:space="0" w:color="auto"/>
                <w:bottom w:val="none" w:sz="0" w:space="0" w:color="auto"/>
                <w:right w:val="none" w:sz="0" w:space="0" w:color="auto"/>
              </w:divBdr>
            </w:div>
          </w:divsChild>
        </w:div>
        <w:div w:id="662465575">
          <w:marLeft w:val="0"/>
          <w:marRight w:val="0"/>
          <w:marTop w:val="0"/>
          <w:marBottom w:val="0"/>
          <w:divBdr>
            <w:top w:val="none" w:sz="0" w:space="0" w:color="auto"/>
            <w:left w:val="none" w:sz="0" w:space="0" w:color="auto"/>
            <w:bottom w:val="none" w:sz="0" w:space="0" w:color="auto"/>
            <w:right w:val="none" w:sz="0" w:space="0" w:color="auto"/>
          </w:divBdr>
          <w:divsChild>
            <w:div w:id="1672562297">
              <w:marLeft w:val="0"/>
              <w:marRight w:val="0"/>
              <w:marTop w:val="0"/>
              <w:marBottom w:val="0"/>
              <w:divBdr>
                <w:top w:val="none" w:sz="0" w:space="0" w:color="auto"/>
                <w:left w:val="none" w:sz="0" w:space="0" w:color="auto"/>
                <w:bottom w:val="none" w:sz="0" w:space="0" w:color="auto"/>
                <w:right w:val="none" w:sz="0" w:space="0" w:color="auto"/>
              </w:divBdr>
            </w:div>
          </w:divsChild>
        </w:div>
        <w:div w:id="1381782307">
          <w:marLeft w:val="0"/>
          <w:marRight w:val="0"/>
          <w:marTop w:val="0"/>
          <w:marBottom w:val="0"/>
          <w:divBdr>
            <w:top w:val="none" w:sz="0" w:space="0" w:color="auto"/>
            <w:left w:val="none" w:sz="0" w:space="0" w:color="auto"/>
            <w:bottom w:val="none" w:sz="0" w:space="0" w:color="auto"/>
            <w:right w:val="none" w:sz="0" w:space="0" w:color="auto"/>
          </w:divBdr>
          <w:divsChild>
            <w:div w:id="1318799444">
              <w:marLeft w:val="0"/>
              <w:marRight w:val="0"/>
              <w:marTop w:val="0"/>
              <w:marBottom w:val="0"/>
              <w:divBdr>
                <w:top w:val="none" w:sz="0" w:space="0" w:color="auto"/>
                <w:left w:val="none" w:sz="0" w:space="0" w:color="auto"/>
                <w:bottom w:val="none" w:sz="0" w:space="0" w:color="auto"/>
                <w:right w:val="none" w:sz="0" w:space="0" w:color="auto"/>
              </w:divBdr>
            </w:div>
          </w:divsChild>
        </w:div>
        <w:div w:id="678852172">
          <w:marLeft w:val="0"/>
          <w:marRight w:val="0"/>
          <w:marTop w:val="0"/>
          <w:marBottom w:val="0"/>
          <w:divBdr>
            <w:top w:val="none" w:sz="0" w:space="0" w:color="auto"/>
            <w:left w:val="none" w:sz="0" w:space="0" w:color="auto"/>
            <w:bottom w:val="none" w:sz="0" w:space="0" w:color="auto"/>
            <w:right w:val="none" w:sz="0" w:space="0" w:color="auto"/>
          </w:divBdr>
          <w:divsChild>
            <w:div w:id="44834509">
              <w:marLeft w:val="0"/>
              <w:marRight w:val="0"/>
              <w:marTop w:val="0"/>
              <w:marBottom w:val="0"/>
              <w:divBdr>
                <w:top w:val="none" w:sz="0" w:space="0" w:color="auto"/>
                <w:left w:val="none" w:sz="0" w:space="0" w:color="auto"/>
                <w:bottom w:val="none" w:sz="0" w:space="0" w:color="auto"/>
                <w:right w:val="none" w:sz="0" w:space="0" w:color="auto"/>
              </w:divBdr>
            </w:div>
          </w:divsChild>
        </w:div>
        <w:div w:id="1736510113">
          <w:marLeft w:val="0"/>
          <w:marRight w:val="0"/>
          <w:marTop w:val="0"/>
          <w:marBottom w:val="0"/>
          <w:divBdr>
            <w:top w:val="none" w:sz="0" w:space="0" w:color="auto"/>
            <w:left w:val="none" w:sz="0" w:space="0" w:color="auto"/>
            <w:bottom w:val="none" w:sz="0" w:space="0" w:color="auto"/>
            <w:right w:val="none" w:sz="0" w:space="0" w:color="auto"/>
          </w:divBdr>
          <w:divsChild>
            <w:div w:id="1772361012">
              <w:marLeft w:val="0"/>
              <w:marRight w:val="0"/>
              <w:marTop w:val="0"/>
              <w:marBottom w:val="0"/>
              <w:divBdr>
                <w:top w:val="none" w:sz="0" w:space="0" w:color="auto"/>
                <w:left w:val="none" w:sz="0" w:space="0" w:color="auto"/>
                <w:bottom w:val="none" w:sz="0" w:space="0" w:color="auto"/>
                <w:right w:val="none" w:sz="0" w:space="0" w:color="auto"/>
              </w:divBdr>
            </w:div>
          </w:divsChild>
        </w:div>
        <w:div w:id="588587629">
          <w:marLeft w:val="0"/>
          <w:marRight w:val="0"/>
          <w:marTop w:val="0"/>
          <w:marBottom w:val="0"/>
          <w:divBdr>
            <w:top w:val="none" w:sz="0" w:space="0" w:color="auto"/>
            <w:left w:val="none" w:sz="0" w:space="0" w:color="auto"/>
            <w:bottom w:val="none" w:sz="0" w:space="0" w:color="auto"/>
            <w:right w:val="none" w:sz="0" w:space="0" w:color="auto"/>
          </w:divBdr>
          <w:divsChild>
            <w:div w:id="1184126956">
              <w:marLeft w:val="0"/>
              <w:marRight w:val="0"/>
              <w:marTop w:val="0"/>
              <w:marBottom w:val="0"/>
              <w:divBdr>
                <w:top w:val="none" w:sz="0" w:space="0" w:color="auto"/>
                <w:left w:val="none" w:sz="0" w:space="0" w:color="auto"/>
                <w:bottom w:val="none" w:sz="0" w:space="0" w:color="auto"/>
                <w:right w:val="none" w:sz="0" w:space="0" w:color="auto"/>
              </w:divBdr>
            </w:div>
          </w:divsChild>
        </w:div>
        <w:div w:id="1354378788">
          <w:marLeft w:val="0"/>
          <w:marRight w:val="0"/>
          <w:marTop w:val="0"/>
          <w:marBottom w:val="0"/>
          <w:divBdr>
            <w:top w:val="none" w:sz="0" w:space="0" w:color="auto"/>
            <w:left w:val="none" w:sz="0" w:space="0" w:color="auto"/>
            <w:bottom w:val="none" w:sz="0" w:space="0" w:color="auto"/>
            <w:right w:val="none" w:sz="0" w:space="0" w:color="auto"/>
          </w:divBdr>
          <w:divsChild>
            <w:div w:id="812870712">
              <w:marLeft w:val="0"/>
              <w:marRight w:val="0"/>
              <w:marTop w:val="0"/>
              <w:marBottom w:val="0"/>
              <w:divBdr>
                <w:top w:val="none" w:sz="0" w:space="0" w:color="auto"/>
                <w:left w:val="none" w:sz="0" w:space="0" w:color="auto"/>
                <w:bottom w:val="none" w:sz="0" w:space="0" w:color="auto"/>
                <w:right w:val="none" w:sz="0" w:space="0" w:color="auto"/>
              </w:divBdr>
            </w:div>
          </w:divsChild>
        </w:div>
        <w:div w:id="723602921">
          <w:marLeft w:val="0"/>
          <w:marRight w:val="0"/>
          <w:marTop w:val="0"/>
          <w:marBottom w:val="0"/>
          <w:divBdr>
            <w:top w:val="none" w:sz="0" w:space="0" w:color="auto"/>
            <w:left w:val="none" w:sz="0" w:space="0" w:color="auto"/>
            <w:bottom w:val="none" w:sz="0" w:space="0" w:color="auto"/>
            <w:right w:val="none" w:sz="0" w:space="0" w:color="auto"/>
          </w:divBdr>
          <w:divsChild>
            <w:div w:id="573440375">
              <w:marLeft w:val="0"/>
              <w:marRight w:val="0"/>
              <w:marTop w:val="0"/>
              <w:marBottom w:val="0"/>
              <w:divBdr>
                <w:top w:val="none" w:sz="0" w:space="0" w:color="auto"/>
                <w:left w:val="none" w:sz="0" w:space="0" w:color="auto"/>
                <w:bottom w:val="none" w:sz="0" w:space="0" w:color="auto"/>
                <w:right w:val="none" w:sz="0" w:space="0" w:color="auto"/>
              </w:divBdr>
            </w:div>
          </w:divsChild>
        </w:div>
        <w:div w:id="1554463431">
          <w:marLeft w:val="0"/>
          <w:marRight w:val="0"/>
          <w:marTop w:val="0"/>
          <w:marBottom w:val="0"/>
          <w:divBdr>
            <w:top w:val="none" w:sz="0" w:space="0" w:color="auto"/>
            <w:left w:val="none" w:sz="0" w:space="0" w:color="auto"/>
            <w:bottom w:val="none" w:sz="0" w:space="0" w:color="auto"/>
            <w:right w:val="none" w:sz="0" w:space="0" w:color="auto"/>
          </w:divBdr>
          <w:divsChild>
            <w:div w:id="2023238955">
              <w:marLeft w:val="0"/>
              <w:marRight w:val="0"/>
              <w:marTop w:val="0"/>
              <w:marBottom w:val="0"/>
              <w:divBdr>
                <w:top w:val="none" w:sz="0" w:space="0" w:color="auto"/>
                <w:left w:val="none" w:sz="0" w:space="0" w:color="auto"/>
                <w:bottom w:val="none" w:sz="0" w:space="0" w:color="auto"/>
                <w:right w:val="none" w:sz="0" w:space="0" w:color="auto"/>
              </w:divBdr>
            </w:div>
          </w:divsChild>
        </w:div>
        <w:div w:id="56320888">
          <w:marLeft w:val="0"/>
          <w:marRight w:val="0"/>
          <w:marTop w:val="0"/>
          <w:marBottom w:val="0"/>
          <w:divBdr>
            <w:top w:val="none" w:sz="0" w:space="0" w:color="auto"/>
            <w:left w:val="none" w:sz="0" w:space="0" w:color="auto"/>
            <w:bottom w:val="none" w:sz="0" w:space="0" w:color="auto"/>
            <w:right w:val="none" w:sz="0" w:space="0" w:color="auto"/>
          </w:divBdr>
          <w:divsChild>
            <w:div w:id="2077773923">
              <w:marLeft w:val="0"/>
              <w:marRight w:val="0"/>
              <w:marTop w:val="0"/>
              <w:marBottom w:val="0"/>
              <w:divBdr>
                <w:top w:val="none" w:sz="0" w:space="0" w:color="auto"/>
                <w:left w:val="none" w:sz="0" w:space="0" w:color="auto"/>
                <w:bottom w:val="none" w:sz="0" w:space="0" w:color="auto"/>
                <w:right w:val="none" w:sz="0" w:space="0" w:color="auto"/>
              </w:divBdr>
            </w:div>
          </w:divsChild>
        </w:div>
        <w:div w:id="844978299">
          <w:marLeft w:val="0"/>
          <w:marRight w:val="0"/>
          <w:marTop w:val="0"/>
          <w:marBottom w:val="0"/>
          <w:divBdr>
            <w:top w:val="none" w:sz="0" w:space="0" w:color="auto"/>
            <w:left w:val="none" w:sz="0" w:space="0" w:color="auto"/>
            <w:bottom w:val="none" w:sz="0" w:space="0" w:color="auto"/>
            <w:right w:val="none" w:sz="0" w:space="0" w:color="auto"/>
          </w:divBdr>
          <w:divsChild>
            <w:div w:id="612175604">
              <w:marLeft w:val="0"/>
              <w:marRight w:val="0"/>
              <w:marTop w:val="0"/>
              <w:marBottom w:val="0"/>
              <w:divBdr>
                <w:top w:val="none" w:sz="0" w:space="0" w:color="auto"/>
                <w:left w:val="none" w:sz="0" w:space="0" w:color="auto"/>
                <w:bottom w:val="none" w:sz="0" w:space="0" w:color="auto"/>
                <w:right w:val="none" w:sz="0" w:space="0" w:color="auto"/>
              </w:divBdr>
            </w:div>
          </w:divsChild>
        </w:div>
        <w:div w:id="1001081277">
          <w:marLeft w:val="0"/>
          <w:marRight w:val="0"/>
          <w:marTop w:val="0"/>
          <w:marBottom w:val="0"/>
          <w:divBdr>
            <w:top w:val="none" w:sz="0" w:space="0" w:color="auto"/>
            <w:left w:val="none" w:sz="0" w:space="0" w:color="auto"/>
            <w:bottom w:val="none" w:sz="0" w:space="0" w:color="auto"/>
            <w:right w:val="none" w:sz="0" w:space="0" w:color="auto"/>
          </w:divBdr>
          <w:divsChild>
            <w:div w:id="2057317928">
              <w:marLeft w:val="0"/>
              <w:marRight w:val="0"/>
              <w:marTop w:val="0"/>
              <w:marBottom w:val="0"/>
              <w:divBdr>
                <w:top w:val="none" w:sz="0" w:space="0" w:color="auto"/>
                <w:left w:val="none" w:sz="0" w:space="0" w:color="auto"/>
                <w:bottom w:val="none" w:sz="0" w:space="0" w:color="auto"/>
                <w:right w:val="none" w:sz="0" w:space="0" w:color="auto"/>
              </w:divBdr>
            </w:div>
          </w:divsChild>
        </w:div>
        <w:div w:id="1385713043">
          <w:marLeft w:val="0"/>
          <w:marRight w:val="0"/>
          <w:marTop w:val="0"/>
          <w:marBottom w:val="0"/>
          <w:divBdr>
            <w:top w:val="none" w:sz="0" w:space="0" w:color="auto"/>
            <w:left w:val="none" w:sz="0" w:space="0" w:color="auto"/>
            <w:bottom w:val="none" w:sz="0" w:space="0" w:color="auto"/>
            <w:right w:val="none" w:sz="0" w:space="0" w:color="auto"/>
          </w:divBdr>
          <w:divsChild>
            <w:div w:id="1806581399">
              <w:marLeft w:val="0"/>
              <w:marRight w:val="0"/>
              <w:marTop w:val="0"/>
              <w:marBottom w:val="0"/>
              <w:divBdr>
                <w:top w:val="none" w:sz="0" w:space="0" w:color="auto"/>
                <w:left w:val="none" w:sz="0" w:space="0" w:color="auto"/>
                <w:bottom w:val="none" w:sz="0" w:space="0" w:color="auto"/>
                <w:right w:val="none" w:sz="0" w:space="0" w:color="auto"/>
              </w:divBdr>
            </w:div>
          </w:divsChild>
        </w:div>
        <w:div w:id="226846247">
          <w:marLeft w:val="0"/>
          <w:marRight w:val="0"/>
          <w:marTop w:val="0"/>
          <w:marBottom w:val="0"/>
          <w:divBdr>
            <w:top w:val="none" w:sz="0" w:space="0" w:color="auto"/>
            <w:left w:val="none" w:sz="0" w:space="0" w:color="auto"/>
            <w:bottom w:val="none" w:sz="0" w:space="0" w:color="auto"/>
            <w:right w:val="none" w:sz="0" w:space="0" w:color="auto"/>
          </w:divBdr>
          <w:divsChild>
            <w:div w:id="243346348">
              <w:marLeft w:val="0"/>
              <w:marRight w:val="0"/>
              <w:marTop w:val="0"/>
              <w:marBottom w:val="0"/>
              <w:divBdr>
                <w:top w:val="none" w:sz="0" w:space="0" w:color="auto"/>
                <w:left w:val="none" w:sz="0" w:space="0" w:color="auto"/>
                <w:bottom w:val="none" w:sz="0" w:space="0" w:color="auto"/>
                <w:right w:val="none" w:sz="0" w:space="0" w:color="auto"/>
              </w:divBdr>
            </w:div>
          </w:divsChild>
        </w:div>
        <w:div w:id="1965693148">
          <w:marLeft w:val="0"/>
          <w:marRight w:val="0"/>
          <w:marTop w:val="0"/>
          <w:marBottom w:val="0"/>
          <w:divBdr>
            <w:top w:val="none" w:sz="0" w:space="0" w:color="auto"/>
            <w:left w:val="none" w:sz="0" w:space="0" w:color="auto"/>
            <w:bottom w:val="none" w:sz="0" w:space="0" w:color="auto"/>
            <w:right w:val="none" w:sz="0" w:space="0" w:color="auto"/>
          </w:divBdr>
          <w:divsChild>
            <w:div w:id="209921914">
              <w:marLeft w:val="0"/>
              <w:marRight w:val="0"/>
              <w:marTop w:val="0"/>
              <w:marBottom w:val="0"/>
              <w:divBdr>
                <w:top w:val="none" w:sz="0" w:space="0" w:color="auto"/>
                <w:left w:val="none" w:sz="0" w:space="0" w:color="auto"/>
                <w:bottom w:val="none" w:sz="0" w:space="0" w:color="auto"/>
                <w:right w:val="none" w:sz="0" w:space="0" w:color="auto"/>
              </w:divBdr>
            </w:div>
          </w:divsChild>
        </w:div>
        <w:div w:id="118383306">
          <w:marLeft w:val="0"/>
          <w:marRight w:val="0"/>
          <w:marTop w:val="0"/>
          <w:marBottom w:val="0"/>
          <w:divBdr>
            <w:top w:val="none" w:sz="0" w:space="0" w:color="auto"/>
            <w:left w:val="none" w:sz="0" w:space="0" w:color="auto"/>
            <w:bottom w:val="none" w:sz="0" w:space="0" w:color="auto"/>
            <w:right w:val="none" w:sz="0" w:space="0" w:color="auto"/>
          </w:divBdr>
          <w:divsChild>
            <w:div w:id="763116421">
              <w:marLeft w:val="0"/>
              <w:marRight w:val="0"/>
              <w:marTop w:val="0"/>
              <w:marBottom w:val="0"/>
              <w:divBdr>
                <w:top w:val="none" w:sz="0" w:space="0" w:color="auto"/>
                <w:left w:val="none" w:sz="0" w:space="0" w:color="auto"/>
                <w:bottom w:val="none" w:sz="0" w:space="0" w:color="auto"/>
                <w:right w:val="none" w:sz="0" w:space="0" w:color="auto"/>
              </w:divBdr>
            </w:div>
          </w:divsChild>
        </w:div>
        <w:div w:id="10496175">
          <w:marLeft w:val="0"/>
          <w:marRight w:val="0"/>
          <w:marTop w:val="0"/>
          <w:marBottom w:val="0"/>
          <w:divBdr>
            <w:top w:val="none" w:sz="0" w:space="0" w:color="auto"/>
            <w:left w:val="none" w:sz="0" w:space="0" w:color="auto"/>
            <w:bottom w:val="none" w:sz="0" w:space="0" w:color="auto"/>
            <w:right w:val="none" w:sz="0" w:space="0" w:color="auto"/>
          </w:divBdr>
          <w:divsChild>
            <w:div w:id="238947419">
              <w:marLeft w:val="0"/>
              <w:marRight w:val="0"/>
              <w:marTop w:val="0"/>
              <w:marBottom w:val="0"/>
              <w:divBdr>
                <w:top w:val="none" w:sz="0" w:space="0" w:color="auto"/>
                <w:left w:val="none" w:sz="0" w:space="0" w:color="auto"/>
                <w:bottom w:val="none" w:sz="0" w:space="0" w:color="auto"/>
                <w:right w:val="none" w:sz="0" w:space="0" w:color="auto"/>
              </w:divBdr>
            </w:div>
          </w:divsChild>
        </w:div>
        <w:div w:id="1053770908">
          <w:marLeft w:val="0"/>
          <w:marRight w:val="0"/>
          <w:marTop w:val="0"/>
          <w:marBottom w:val="0"/>
          <w:divBdr>
            <w:top w:val="none" w:sz="0" w:space="0" w:color="auto"/>
            <w:left w:val="none" w:sz="0" w:space="0" w:color="auto"/>
            <w:bottom w:val="none" w:sz="0" w:space="0" w:color="auto"/>
            <w:right w:val="none" w:sz="0" w:space="0" w:color="auto"/>
          </w:divBdr>
          <w:divsChild>
            <w:div w:id="1475835460">
              <w:marLeft w:val="0"/>
              <w:marRight w:val="0"/>
              <w:marTop w:val="0"/>
              <w:marBottom w:val="0"/>
              <w:divBdr>
                <w:top w:val="none" w:sz="0" w:space="0" w:color="auto"/>
                <w:left w:val="none" w:sz="0" w:space="0" w:color="auto"/>
                <w:bottom w:val="none" w:sz="0" w:space="0" w:color="auto"/>
                <w:right w:val="none" w:sz="0" w:space="0" w:color="auto"/>
              </w:divBdr>
            </w:div>
          </w:divsChild>
        </w:div>
        <w:div w:id="338972736">
          <w:marLeft w:val="0"/>
          <w:marRight w:val="0"/>
          <w:marTop w:val="0"/>
          <w:marBottom w:val="0"/>
          <w:divBdr>
            <w:top w:val="none" w:sz="0" w:space="0" w:color="auto"/>
            <w:left w:val="none" w:sz="0" w:space="0" w:color="auto"/>
            <w:bottom w:val="none" w:sz="0" w:space="0" w:color="auto"/>
            <w:right w:val="none" w:sz="0" w:space="0" w:color="auto"/>
          </w:divBdr>
          <w:divsChild>
            <w:div w:id="805245280">
              <w:marLeft w:val="0"/>
              <w:marRight w:val="0"/>
              <w:marTop w:val="0"/>
              <w:marBottom w:val="0"/>
              <w:divBdr>
                <w:top w:val="none" w:sz="0" w:space="0" w:color="auto"/>
                <w:left w:val="none" w:sz="0" w:space="0" w:color="auto"/>
                <w:bottom w:val="none" w:sz="0" w:space="0" w:color="auto"/>
                <w:right w:val="none" w:sz="0" w:space="0" w:color="auto"/>
              </w:divBdr>
            </w:div>
          </w:divsChild>
        </w:div>
        <w:div w:id="1563562534">
          <w:marLeft w:val="0"/>
          <w:marRight w:val="0"/>
          <w:marTop w:val="0"/>
          <w:marBottom w:val="0"/>
          <w:divBdr>
            <w:top w:val="none" w:sz="0" w:space="0" w:color="auto"/>
            <w:left w:val="none" w:sz="0" w:space="0" w:color="auto"/>
            <w:bottom w:val="none" w:sz="0" w:space="0" w:color="auto"/>
            <w:right w:val="none" w:sz="0" w:space="0" w:color="auto"/>
          </w:divBdr>
          <w:divsChild>
            <w:div w:id="1356233482">
              <w:marLeft w:val="0"/>
              <w:marRight w:val="0"/>
              <w:marTop w:val="0"/>
              <w:marBottom w:val="0"/>
              <w:divBdr>
                <w:top w:val="none" w:sz="0" w:space="0" w:color="auto"/>
                <w:left w:val="none" w:sz="0" w:space="0" w:color="auto"/>
                <w:bottom w:val="none" w:sz="0" w:space="0" w:color="auto"/>
                <w:right w:val="none" w:sz="0" w:space="0" w:color="auto"/>
              </w:divBdr>
            </w:div>
          </w:divsChild>
        </w:div>
        <w:div w:id="178586841">
          <w:marLeft w:val="0"/>
          <w:marRight w:val="0"/>
          <w:marTop w:val="0"/>
          <w:marBottom w:val="0"/>
          <w:divBdr>
            <w:top w:val="none" w:sz="0" w:space="0" w:color="auto"/>
            <w:left w:val="none" w:sz="0" w:space="0" w:color="auto"/>
            <w:bottom w:val="none" w:sz="0" w:space="0" w:color="auto"/>
            <w:right w:val="none" w:sz="0" w:space="0" w:color="auto"/>
          </w:divBdr>
          <w:divsChild>
            <w:div w:id="1447308858">
              <w:marLeft w:val="0"/>
              <w:marRight w:val="0"/>
              <w:marTop w:val="0"/>
              <w:marBottom w:val="0"/>
              <w:divBdr>
                <w:top w:val="none" w:sz="0" w:space="0" w:color="auto"/>
                <w:left w:val="none" w:sz="0" w:space="0" w:color="auto"/>
                <w:bottom w:val="none" w:sz="0" w:space="0" w:color="auto"/>
                <w:right w:val="none" w:sz="0" w:space="0" w:color="auto"/>
              </w:divBdr>
            </w:div>
          </w:divsChild>
        </w:div>
        <w:div w:id="949630602">
          <w:marLeft w:val="0"/>
          <w:marRight w:val="0"/>
          <w:marTop w:val="0"/>
          <w:marBottom w:val="0"/>
          <w:divBdr>
            <w:top w:val="none" w:sz="0" w:space="0" w:color="auto"/>
            <w:left w:val="none" w:sz="0" w:space="0" w:color="auto"/>
            <w:bottom w:val="none" w:sz="0" w:space="0" w:color="auto"/>
            <w:right w:val="none" w:sz="0" w:space="0" w:color="auto"/>
          </w:divBdr>
          <w:divsChild>
            <w:div w:id="1993676506">
              <w:marLeft w:val="0"/>
              <w:marRight w:val="0"/>
              <w:marTop w:val="0"/>
              <w:marBottom w:val="0"/>
              <w:divBdr>
                <w:top w:val="none" w:sz="0" w:space="0" w:color="auto"/>
                <w:left w:val="none" w:sz="0" w:space="0" w:color="auto"/>
                <w:bottom w:val="none" w:sz="0" w:space="0" w:color="auto"/>
                <w:right w:val="none" w:sz="0" w:space="0" w:color="auto"/>
              </w:divBdr>
            </w:div>
          </w:divsChild>
        </w:div>
        <w:div w:id="1345747795">
          <w:marLeft w:val="0"/>
          <w:marRight w:val="0"/>
          <w:marTop w:val="0"/>
          <w:marBottom w:val="0"/>
          <w:divBdr>
            <w:top w:val="none" w:sz="0" w:space="0" w:color="auto"/>
            <w:left w:val="none" w:sz="0" w:space="0" w:color="auto"/>
            <w:bottom w:val="none" w:sz="0" w:space="0" w:color="auto"/>
            <w:right w:val="none" w:sz="0" w:space="0" w:color="auto"/>
          </w:divBdr>
          <w:divsChild>
            <w:div w:id="1998724023">
              <w:marLeft w:val="0"/>
              <w:marRight w:val="0"/>
              <w:marTop w:val="0"/>
              <w:marBottom w:val="0"/>
              <w:divBdr>
                <w:top w:val="none" w:sz="0" w:space="0" w:color="auto"/>
                <w:left w:val="none" w:sz="0" w:space="0" w:color="auto"/>
                <w:bottom w:val="none" w:sz="0" w:space="0" w:color="auto"/>
                <w:right w:val="none" w:sz="0" w:space="0" w:color="auto"/>
              </w:divBdr>
            </w:div>
          </w:divsChild>
        </w:div>
        <w:div w:id="2060736470">
          <w:marLeft w:val="0"/>
          <w:marRight w:val="0"/>
          <w:marTop w:val="0"/>
          <w:marBottom w:val="0"/>
          <w:divBdr>
            <w:top w:val="none" w:sz="0" w:space="0" w:color="auto"/>
            <w:left w:val="none" w:sz="0" w:space="0" w:color="auto"/>
            <w:bottom w:val="none" w:sz="0" w:space="0" w:color="auto"/>
            <w:right w:val="none" w:sz="0" w:space="0" w:color="auto"/>
          </w:divBdr>
          <w:divsChild>
            <w:div w:id="1442530669">
              <w:marLeft w:val="0"/>
              <w:marRight w:val="0"/>
              <w:marTop w:val="0"/>
              <w:marBottom w:val="0"/>
              <w:divBdr>
                <w:top w:val="none" w:sz="0" w:space="0" w:color="auto"/>
                <w:left w:val="none" w:sz="0" w:space="0" w:color="auto"/>
                <w:bottom w:val="none" w:sz="0" w:space="0" w:color="auto"/>
                <w:right w:val="none" w:sz="0" w:space="0" w:color="auto"/>
              </w:divBdr>
            </w:div>
          </w:divsChild>
        </w:div>
        <w:div w:id="109322905">
          <w:marLeft w:val="0"/>
          <w:marRight w:val="0"/>
          <w:marTop w:val="0"/>
          <w:marBottom w:val="0"/>
          <w:divBdr>
            <w:top w:val="none" w:sz="0" w:space="0" w:color="auto"/>
            <w:left w:val="none" w:sz="0" w:space="0" w:color="auto"/>
            <w:bottom w:val="none" w:sz="0" w:space="0" w:color="auto"/>
            <w:right w:val="none" w:sz="0" w:space="0" w:color="auto"/>
          </w:divBdr>
          <w:divsChild>
            <w:div w:id="1446657168">
              <w:marLeft w:val="0"/>
              <w:marRight w:val="0"/>
              <w:marTop w:val="0"/>
              <w:marBottom w:val="0"/>
              <w:divBdr>
                <w:top w:val="none" w:sz="0" w:space="0" w:color="auto"/>
                <w:left w:val="none" w:sz="0" w:space="0" w:color="auto"/>
                <w:bottom w:val="none" w:sz="0" w:space="0" w:color="auto"/>
                <w:right w:val="none" w:sz="0" w:space="0" w:color="auto"/>
              </w:divBdr>
            </w:div>
          </w:divsChild>
        </w:div>
        <w:div w:id="88895855">
          <w:marLeft w:val="0"/>
          <w:marRight w:val="0"/>
          <w:marTop w:val="0"/>
          <w:marBottom w:val="0"/>
          <w:divBdr>
            <w:top w:val="none" w:sz="0" w:space="0" w:color="auto"/>
            <w:left w:val="none" w:sz="0" w:space="0" w:color="auto"/>
            <w:bottom w:val="none" w:sz="0" w:space="0" w:color="auto"/>
            <w:right w:val="none" w:sz="0" w:space="0" w:color="auto"/>
          </w:divBdr>
          <w:divsChild>
            <w:div w:id="1239511899">
              <w:marLeft w:val="0"/>
              <w:marRight w:val="0"/>
              <w:marTop w:val="0"/>
              <w:marBottom w:val="0"/>
              <w:divBdr>
                <w:top w:val="none" w:sz="0" w:space="0" w:color="auto"/>
                <w:left w:val="none" w:sz="0" w:space="0" w:color="auto"/>
                <w:bottom w:val="none" w:sz="0" w:space="0" w:color="auto"/>
                <w:right w:val="none" w:sz="0" w:space="0" w:color="auto"/>
              </w:divBdr>
            </w:div>
          </w:divsChild>
        </w:div>
        <w:div w:id="220294337">
          <w:marLeft w:val="0"/>
          <w:marRight w:val="0"/>
          <w:marTop w:val="0"/>
          <w:marBottom w:val="0"/>
          <w:divBdr>
            <w:top w:val="none" w:sz="0" w:space="0" w:color="auto"/>
            <w:left w:val="none" w:sz="0" w:space="0" w:color="auto"/>
            <w:bottom w:val="none" w:sz="0" w:space="0" w:color="auto"/>
            <w:right w:val="none" w:sz="0" w:space="0" w:color="auto"/>
          </w:divBdr>
          <w:divsChild>
            <w:div w:id="1245142556">
              <w:marLeft w:val="0"/>
              <w:marRight w:val="0"/>
              <w:marTop w:val="0"/>
              <w:marBottom w:val="0"/>
              <w:divBdr>
                <w:top w:val="none" w:sz="0" w:space="0" w:color="auto"/>
                <w:left w:val="none" w:sz="0" w:space="0" w:color="auto"/>
                <w:bottom w:val="none" w:sz="0" w:space="0" w:color="auto"/>
                <w:right w:val="none" w:sz="0" w:space="0" w:color="auto"/>
              </w:divBdr>
            </w:div>
          </w:divsChild>
        </w:div>
        <w:div w:id="400755342">
          <w:marLeft w:val="0"/>
          <w:marRight w:val="0"/>
          <w:marTop w:val="0"/>
          <w:marBottom w:val="0"/>
          <w:divBdr>
            <w:top w:val="none" w:sz="0" w:space="0" w:color="auto"/>
            <w:left w:val="none" w:sz="0" w:space="0" w:color="auto"/>
            <w:bottom w:val="none" w:sz="0" w:space="0" w:color="auto"/>
            <w:right w:val="none" w:sz="0" w:space="0" w:color="auto"/>
          </w:divBdr>
          <w:divsChild>
            <w:div w:id="1574117966">
              <w:marLeft w:val="0"/>
              <w:marRight w:val="0"/>
              <w:marTop w:val="0"/>
              <w:marBottom w:val="0"/>
              <w:divBdr>
                <w:top w:val="none" w:sz="0" w:space="0" w:color="auto"/>
                <w:left w:val="none" w:sz="0" w:space="0" w:color="auto"/>
                <w:bottom w:val="none" w:sz="0" w:space="0" w:color="auto"/>
                <w:right w:val="none" w:sz="0" w:space="0" w:color="auto"/>
              </w:divBdr>
            </w:div>
          </w:divsChild>
        </w:div>
        <w:div w:id="558173617">
          <w:marLeft w:val="0"/>
          <w:marRight w:val="0"/>
          <w:marTop w:val="0"/>
          <w:marBottom w:val="0"/>
          <w:divBdr>
            <w:top w:val="none" w:sz="0" w:space="0" w:color="auto"/>
            <w:left w:val="none" w:sz="0" w:space="0" w:color="auto"/>
            <w:bottom w:val="none" w:sz="0" w:space="0" w:color="auto"/>
            <w:right w:val="none" w:sz="0" w:space="0" w:color="auto"/>
          </w:divBdr>
          <w:divsChild>
            <w:div w:id="113838051">
              <w:marLeft w:val="0"/>
              <w:marRight w:val="0"/>
              <w:marTop w:val="0"/>
              <w:marBottom w:val="0"/>
              <w:divBdr>
                <w:top w:val="none" w:sz="0" w:space="0" w:color="auto"/>
                <w:left w:val="none" w:sz="0" w:space="0" w:color="auto"/>
                <w:bottom w:val="none" w:sz="0" w:space="0" w:color="auto"/>
                <w:right w:val="none" w:sz="0" w:space="0" w:color="auto"/>
              </w:divBdr>
            </w:div>
          </w:divsChild>
        </w:div>
        <w:div w:id="1880972867">
          <w:marLeft w:val="0"/>
          <w:marRight w:val="0"/>
          <w:marTop w:val="0"/>
          <w:marBottom w:val="0"/>
          <w:divBdr>
            <w:top w:val="none" w:sz="0" w:space="0" w:color="auto"/>
            <w:left w:val="none" w:sz="0" w:space="0" w:color="auto"/>
            <w:bottom w:val="none" w:sz="0" w:space="0" w:color="auto"/>
            <w:right w:val="none" w:sz="0" w:space="0" w:color="auto"/>
          </w:divBdr>
          <w:divsChild>
            <w:div w:id="1060983016">
              <w:marLeft w:val="0"/>
              <w:marRight w:val="0"/>
              <w:marTop w:val="0"/>
              <w:marBottom w:val="0"/>
              <w:divBdr>
                <w:top w:val="none" w:sz="0" w:space="0" w:color="auto"/>
                <w:left w:val="none" w:sz="0" w:space="0" w:color="auto"/>
                <w:bottom w:val="none" w:sz="0" w:space="0" w:color="auto"/>
                <w:right w:val="none" w:sz="0" w:space="0" w:color="auto"/>
              </w:divBdr>
            </w:div>
          </w:divsChild>
        </w:div>
        <w:div w:id="984699426">
          <w:marLeft w:val="0"/>
          <w:marRight w:val="0"/>
          <w:marTop w:val="0"/>
          <w:marBottom w:val="0"/>
          <w:divBdr>
            <w:top w:val="none" w:sz="0" w:space="0" w:color="auto"/>
            <w:left w:val="none" w:sz="0" w:space="0" w:color="auto"/>
            <w:bottom w:val="none" w:sz="0" w:space="0" w:color="auto"/>
            <w:right w:val="none" w:sz="0" w:space="0" w:color="auto"/>
          </w:divBdr>
          <w:divsChild>
            <w:div w:id="1199777973">
              <w:marLeft w:val="0"/>
              <w:marRight w:val="0"/>
              <w:marTop w:val="0"/>
              <w:marBottom w:val="0"/>
              <w:divBdr>
                <w:top w:val="none" w:sz="0" w:space="0" w:color="auto"/>
                <w:left w:val="none" w:sz="0" w:space="0" w:color="auto"/>
                <w:bottom w:val="none" w:sz="0" w:space="0" w:color="auto"/>
                <w:right w:val="none" w:sz="0" w:space="0" w:color="auto"/>
              </w:divBdr>
            </w:div>
          </w:divsChild>
        </w:div>
        <w:div w:id="1867255641">
          <w:marLeft w:val="0"/>
          <w:marRight w:val="0"/>
          <w:marTop w:val="0"/>
          <w:marBottom w:val="0"/>
          <w:divBdr>
            <w:top w:val="none" w:sz="0" w:space="0" w:color="auto"/>
            <w:left w:val="none" w:sz="0" w:space="0" w:color="auto"/>
            <w:bottom w:val="none" w:sz="0" w:space="0" w:color="auto"/>
            <w:right w:val="none" w:sz="0" w:space="0" w:color="auto"/>
          </w:divBdr>
          <w:divsChild>
            <w:div w:id="355545978">
              <w:marLeft w:val="0"/>
              <w:marRight w:val="0"/>
              <w:marTop w:val="0"/>
              <w:marBottom w:val="0"/>
              <w:divBdr>
                <w:top w:val="none" w:sz="0" w:space="0" w:color="auto"/>
                <w:left w:val="none" w:sz="0" w:space="0" w:color="auto"/>
                <w:bottom w:val="none" w:sz="0" w:space="0" w:color="auto"/>
                <w:right w:val="none" w:sz="0" w:space="0" w:color="auto"/>
              </w:divBdr>
            </w:div>
          </w:divsChild>
        </w:div>
        <w:div w:id="2053649070">
          <w:marLeft w:val="0"/>
          <w:marRight w:val="0"/>
          <w:marTop w:val="0"/>
          <w:marBottom w:val="0"/>
          <w:divBdr>
            <w:top w:val="none" w:sz="0" w:space="0" w:color="auto"/>
            <w:left w:val="none" w:sz="0" w:space="0" w:color="auto"/>
            <w:bottom w:val="none" w:sz="0" w:space="0" w:color="auto"/>
            <w:right w:val="none" w:sz="0" w:space="0" w:color="auto"/>
          </w:divBdr>
          <w:divsChild>
            <w:div w:id="1270552274">
              <w:marLeft w:val="0"/>
              <w:marRight w:val="0"/>
              <w:marTop w:val="0"/>
              <w:marBottom w:val="0"/>
              <w:divBdr>
                <w:top w:val="none" w:sz="0" w:space="0" w:color="auto"/>
                <w:left w:val="none" w:sz="0" w:space="0" w:color="auto"/>
                <w:bottom w:val="none" w:sz="0" w:space="0" w:color="auto"/>
                <w:right w:val="none" w:sz="0" w:space="0" w:color="auto"/>
              </w:divBdr>
            </w:div>
          </w:divsChild>
        </w:div>
        <w:div w:id="786002673">
          <w:marLeft w:val="0"/>
          <w:marRight w:val="0"/>
          <w:marTop w:val="0"/>
          <w:marBottom w:val="0"/>
          <w:divBdr>
            <w:top w:val="none" w:sz="0" w:space="0" w:color="auto"/>
            <w:left w:val="none" w:sz="0" w:space="0" w:color="auto"/>
            <w:bottom w:val="none" w:sz="0" w:space="0" w:color="auto"/>
            <w:right w:val="none" w:sz="0" w:space="0" w:color="auto"/>
          </w:divBdr>
          <w:divsChild>
            <w:div w:id="1499223337">
              <w:marLeft w:val="0"/>
              <w:marRight w:val="0"/>
              <w:marTop w:val="0"/>
              <w:marBottom w:val="0"/>
              <w:divBdr>
                <w:top w:val="none" w:sz="0" w:space="0" w:color="auto"/>
                <w:left w:val="none" w:sz="0" w:space="0" w:color="auto"/>
                <w:bottom w:val="none" w:sz="0" w:space="0" w:color="auto"/>
                <w:right w:val="none" w:sz="0" w:space="0" w:color="auto"/>
              </w:divBdr>
            </w:div>
          </w:divsChild>
        </w:div>
        <w:div w:id="691763870">
          <w:marLeft w:val="0"/>
          <w:marRight w:val="0"/>
          <w:marTop w:val="0"/>
          <w:marBottom w:val="0"/>
          <w:divBdr>
            <w:top w:val="none" w:sz="0" w:space="0" w:color="auto"/>
            <w:left w:val="none" w:sz="0" w:space="0" w:color="auto"/>
            <w:bottom w:val="none" w:sz="0" w:space="0" w:color="auto"/>
            <w:right w:val="none" w:sz="0" w:space="0" w:color="auto"/>
          </w:divBdr>
          <w:divsChild>
            <w:div w:id="733743306">
              <w:marLeft w:val="0"/>
              <w:marRight w:val="0"/>
              <w:marTop w:val="0"/>
              <w:marBottom w:val="0"/>
              <w:divBdr>
                <w:top w:val="none" w:sz="0" w:space="0" w:color="auto"/>
                <w:left w:val="none" w:sz="0" w:space="0" w:color="auto"/>
                <w:bottom w:val="none" w:sz="0" w:space="0" w:color="auto"/>
                <w:right w:val="none" w:sz="0" w:space="0" w:color="auto"/>
              </w:divBdr>
            </w:div>
          </w:divsChild>
        </w:div>
        <w:div w:id="24185870">
          <w:marLeft w:val="0"/>
          <w:marRight w:val="0"/>
          <w:marTop w:val="0"/>
          <w:marBottom w:val="0"/>
          <w:divBdr>
            <w:top w:val="none" w:sz="0" w:space="0" w:color="auto"/>
            <w:left w:val="none" w:sz="0" w:space="0" w:color="auto"/>
            <w:bottom w:val="none" w:sz="0" w:space="0" w:color="auto"/>
            <w:right w:val="none" w:sz="0" w:space="0" w:color="auto"/>
          </w:divBdr>
          <w:divsChild>
            <w:div w:id="1027875475">
              <w:marLeft w:val="0"/>
              <w:marRight w:val="0"/>
              <w:marTop w:val="0"/>
              <w:marBottom w:val="0"/>
              <w:divBdr>
                <w:top w:val="none" w:sz="0" w:space="0" w:color="auto"/>
                <w:left w:val="none" w:sz="0" w:space="0" w:color="auto"/>
                <w:bottom w:val="none" w:sz="0" w:space="0" w:color="auto"/>
                <w:right w:val="none" w:sz="0" w:space="0" w:color="auto"/>
              </w:divBdr>
            </w:div>
          </w:divsChild>
        </w:div>
        <w:div w:id="830605705">
          <w:marLeft w:val="0"/>
          <w:marRight w:val="0"/>
          <w:marTop w:val="0"/>
          <w:marBottom w:val="0"/>
          <w:divBdr>
            <w:top w:val="none" w:sz="0" w:space="0" w:color="auto"/>
            <w:left w:val="none" w:sz="0" w:space="0" w:color="auto"/>
            <w:bottom w:val="none" w:sz="0" w:space="0" w:color="auto"/>
            <w:right w:val="none" w:sz="0" w:space="0" w:color="auto"/>
          </w:divBdr>
          <w:divsChild>
            <w:div w:id="257375581">
              <w:marLeft w:val="0"/>
              <w:marRight w:val="0"/>
              <w:marTop w:val="0"/>
              <w:marBottom w:val="0"/>
              <w:divBdr>
                <w:top w:val="none" w:sz="0" w:space="0" w:color="auto"/>
                <w:left w:val="none" w:sz="0" w:space="0" w:color="auto"/>
                <w:bottom w:val="none" w:sz="0" w:space="0" w:color="auto"/>
                <w:right w:val="none" w:sz="0" w:space="0" w:color="auto"/>
              </w:divBdr>
            </w:div>
          </w:divsChild>
        </w:div>
        <w:div w:id="1030296537">
          <w:marLeft w:val="0"/>
          <w:marRight w:val="0"/>
          <w:marTop w:val="0"/>
          <w:marBottom w:val="0"/>
          <w:divBdr>
            <w:top w:val="none" w:sz="0" w:space="0" w:color="auto"/>
            <w:left w:val="none" w:sz="0" w:space="0" w:color="auto"/>
            <w:bottom w:val="none" w:sz="0" w:space="0" w:color="auto"/>
            <w:right w:val="none" w:sz="0" w:space="0" w:color="auto"/>
          </w:divBdr>
          <w:divsChild>
            <w:div w:id="1273433811">
              <w:marLeft w:val="0"/>
              <w:marRight w:val="0"/>
              <w:marTop w:val="0"/>
              <w:marBottom w:val="0"/>
              <w:divBdr>
                <w:top w:val="none" w:sz="0" w:space="0" w:color="auto"/>
                <w:left w:val="none" w:sz="0" w:space="0" w:color="auto"/>
                <w:bottom w:val="none" w:sz="0" w:space="0" w:color="auto"/>
                <w:right w:val="none" w:sz="0" w:space="0" w:color="auto"/>
              </w:divBdr>
            </w:div>
          </w:divsChild>
        </w:div>
        <w:div w:id="175921698">
          <w:marLeft w:val="0"/>
          <w:marRight w:val="0"/>
          <w:marTop w:val="0"/>
          <w:marBottom w:val="0"/>
          <w:divBdr>
            <w:top w:val="none" w:sz="0" w:space="0" w:color="auto"/>
            <w:left w:val="none" w:sz="0" w:space="0" w:color="auto"/>
            <w:bottom w:val="none" w:sz="0" w:space="0" w:color="auto"/>
            <w:right w:val="none" w:sz="0" w:space="0" w:color="auto"/>
          </w:divBdr>
          <w:divsChild>
            <w:div w:id="1982807531">
              <w:marLeft w:val="0"/>
              <w:marRight w:val="0"/>
              <w:marTop w:val="0"/>
              <w:marBottom w:val="0"/>
              <w:divBdr>
                <w:top w:val="none" w:sz="0" w:space="0" w:color="auto"/>
                <w:left w:val="none" w:sz="0" w:space="0" w:color="auto"/>
                <w:bottom w:val="none" w:sz="0" w:space="0" w:color="auto"/>
                <w:right w:val="none" w:sz="0" w:space="0" w:color="auto"/>
              </w:divBdr>
            </w:div>
          </w:divsChild>
        </w:div>
        <w:div w:id="1167600112">
          <w:marLeft w:val="0"/>
          <w:marRight w:val="0"/>
          <w:marTop w:val="0"/>
          <w:marBottom w:val="0"/>
          <w:divBdr>
            <w:top w:val="none" w:sz="0" w:space="0" w:color="auto"/>
            <w:left w:val="none" w:sz="0" w:space="0" w:color="auto"/>
            <w:bottom w:val="none" w:sz="0" w:space="0" w:color="auto"/>
            <w:right w:val="none" w:sz="0" w:space="0" w:color="auto"/>
          </w:divBdr>
          <w:divsChild>
            <w:div w:id="1902868203">
              <w:marLeft w:val="0"/>
              <w:marRight w:val="0"/>
              <w:marTop w:val="0"/>
              <w:marBottom w:val="0"/>
              <w:divBdr>
                <w:top w:val="none" w:sz="0" w:space="0" w:color="auto"/>
                <w:left w:val="none" w:sz="0" w:space="0" w:color="auto"/>
                <w:bottom w:val="none" w:sz="0" w:space="0" w:color="auto"/>
                <w:right w:val="none" w:sz="0" w:space="0" w:color="auto"/>
              </w:divBdr>
            </w:div>
          </w:divsChild>
        </w:div>
        <w:div w:id="1047486388">
          <w:marLeft w:val="0"/>
          <w:marRight w:val="0"/>
          <w:marTop w:val="0"/>
          <w:marBottom w:val="0"/>
          <w:divBdr>
            <w:top w:val="none" w:sz="0" w:space="0" w:color="auto"/>
            <w:left w:val="none" w:sz="0" w:space="0" w:color="auto"/>
            <w:bottom w:val="none" w:sz="0" w:space="0" w:color="auto"/>
            <w:right w:val="none" w:sz="0" w:space="0" w:color="auto"/>
          </w:divBdr>
          <w:divsChild>
            <w:div w:id="19668455">
              <w:marLeft w:val="0"/>
              <w:marRight w:val="0"/>
              <w:marTop w:val="0"/>
              <w:marBottom w:val="0"/>
              <w:divBdr>
                <w:top w:val="none" w:sz="0" w:space="0" w:color="auto"/>
                <w:left w:val="none" w:sz="0" w:space="0" w:color="auto"/>
                <w:bottom w:val="none" w:sz="0" w:space="0" w:color="auto"/>
                <w:right w:val="none" w:sz="0" w:space="0" w:color="auto"/>
              </w:divBdr>
            </w:div>
          </w:divsChild>
        </w:div>
        <w:div w:id="393550484">
          <w:marLeft w:val="0"/>
          <w:marRight w:val="0"/>
          <w:marTop w:val="0"/>
          <w:marBottom w:val="0"/>
          <w:divBdr>
            <w:top w:val="none" w:sz="0" w:space="0" w:color="auto"/>
            <w:left w:val="none" w:sz="0" w:space="0" w:color="auto"/>
            <w:bottom w:val="none" w:sz="0" w:space="0" w:color="auto"/>
            <w:right w:val="none" w:sz="0" w:space="0" w:color="auto"/>
          </w:divBdr>
          <w:divsChild>
            <w:div w:id="576089123">
              <w:marLeft w:val="0"/>
              <w:marRight w:val="0"/>
              <w:marTop w:val="0"/>
              <w:marBottom w:val="0"/>
              <w:divBdr>
                <w:top w:val="none" w:sz="0" w:space="0" w:color="auto"/>
                <w:left w:val="none" w:sz="0" w:space="0" w:color="auto"/>
                <w:bottom w:val="none" w:sz="0" w:space="0" w:color="auto"/>
                <w:right w:val="none" w:sz="0" w:space="0" w:color="auto"/>
              </w:divBdr>
            </w:div>
          </w:divsChild>
        </w:div>
        <w:div w:id="1030299939">
          <w:marLeft w:val="0"/>
          <w:marRight w:val="0"/>
          <w:marTop w:val="0"/>
          <w:marBottom w:val="0"/>
          <w:divBdr>
            <w:top w:val="none" w:sz="0" w:space="0" w:color="auto"/>
            <w:left w:val="none" w:sz="0" w:space="0" w:color="auto"/>
            <w:bottom w:val="none" w:sz="0" w:space="0" w:color="auto"/>
            <w:right w:val="none" w:sz="0" w:space="0" w:color="auto"/>
          </w:divBdr>
          <w:divsChild>
            <w:div w:id="903830519">
              <w:marLeft w:val="0"/>
              <w:marRight w:val="0"/>
              <w:marTop w:val="0"/>
              <w:marBottom w:val="0"/>
              <w:divBdr>
                <w:top w:val="none" w:sz="0" w:space="0" w:color="auto"/>
                <w:left w:val="none" w:sz="0" w:space="0" w:color="auto"/>
                <w:bottom w:val="none" w:sz="0" w:space="0" w:color="auto"/>
                <w:right w:val="none" w:sz="0" w:space="0" w:color="auto"/>
              </w:divBdr>
            </w:div>
          </w:divsChild>
        </w:div>
        <w:div w:id="1202281882">
          <w:marLeft w:val="0"/>
          <w:marRight w:val="0"/>
          <w:marTop w:val="0"/>
          <w:marBottom w:val="0"/>
          <w:divBdr>
            <w:top w:val="none" w:sz="0" w:space="0" w:color="auto"/>
            <w:left w:val="none" w:sz="0" w:space="0" w:color="auto"/>
            <w:bottom w:val="none" w:sz="0" w:space="0" w:color="auto"/>
            <w:right w:val="none" w:sz="0" w:space="0" w:color="auto"/>
          </w:divBdr>
          <w:divsChild>
            <w:div w:id="1326011169">
              <w:marLeft w:val="0"/>
              <w:marRight w:val="0"/>
              <w:marTop w:val="0"/>
              <w:marBottom w:val="0"/>
              <w:divBdr>
                <w:top w:val="none" w:sz="0" w:space="0" w:color="auto"/>
                <w:left w:val="none" w:sz="0" w:space="0" w:color="auto"/>
                <w:bottom w:val="none" w:sz="0" w:space="0" w:color="auto"/>
                <w:right w:val="none" w:sz="0" w:space="0" w:color="auto"/>
              </w:divBdr>
            </w:div>
          </w:divsChild>
        </w:div>
        <w:div w:id="1105080898">
          <w:marLeft w:val="0"/>
          <w:marRight w:val="0"/>
          <w:marTop w:val="0"/>
          <w:marBottom w:val="0"/>
          <w:divBdr>
            <w:top w:val="none" w:sz="0" w:space="0" w:color="auto"/>
            <w:left w:val="none" w:sz="0" w:space="0" w:color="auto"/>
            <w:bottom w:val="none" w:sz="0" w:space="0" w:color="auto"/>
            <w:right w:val="none" w:sz="0" w:space="0" w:color="auto"/>
          </w:divBdr>
          <w:divsChild>
            <w:div w:id="2133282540">
              <w:marLeft w:val="0"/>
              <w:marRight w:val="0"/>
              <w:marTop w:val="0"/>
              <w:marBottom w:val="0"/>
              <w:divBdr>
                <w:top w:val="none" w:sz="0" w:space="0" w:color="auto"/>
                <w:left w:val="none" w:sz="0" w:space="0" w:color="auto"/>
                <w:bottom w:val="none" w:sz="0" w:space="0" w:color="auto"/>
                <w:right w:val="none" w:sz="0" w:space="0" w:color="auto"/>
              </w:divBdr>
            </w:div>
          </w:divsChild>
        </w:div>
        <w:div w:id="1222250906">
          <w:marLeft w:val="0"/>
          <w:marRight w:val="0"/>
          <w:marTop w:val="0"/>
          <w:marBottom w:val="0"/>
          <w:divBdr>
            <w:top w:val="none" w:sz="0" w:space="0" w:color="auto"/>
            <w:left w:val="none" w:sz="0" w:space="0" w:color="auto"/>
            <w:bottom w:val="none" w:sz="0" w:space="0" w:color="auto"/>
            <w:right w:val="none" w:sz="0" w:space="0" w:color="auto"/>
          </w:divBdr>
          <w:divsChild>
            <w:div w:id="894046765">
              <w:marLeft w:val="0"/>
              <w:marRight w:val="0"/>
              <w:marTop w:val="0"/>
              <w:marBottom w:val="0"/>
              <w:divBdr>
                <w:top w:val="none" w:sz="0" w:space="0" w:color="auto"/>
                <w:left w:val="none" w:sz="0" w:space="0" w:color="auto"/>
                <w:bottom w:val="none" w:sz="0" w:space="0" w:color="auto"/>
                <w:right w:val="none" w:sz="0" w:space="0" w:color="auto"/>
              </w:divBdr>
            </w:div>
          </w:divsChild>
        </w:div>
        <w:div w:id="1260942296">
          <w:marLeft w:val="0"/>
          <w:marRight w:val="0"/>
          <w:marTop w:val="0"/>
          <w:marBottom w:val="0"/>
          <w:divBdr>
            <w:top w:val="none" w:sz="0" w:space="0" w:color="auto"/>
            <w:left w:val="none" w:sz="0" w:space="0" w:color="auto"/>
            <w:bottom w:val="none" w:sz="0" w:space="0" w:color="auto"/>
            <w:right w:val="none" w:sz="0" w:space="0" w:color="auto"/>
          </w:divBdr>
          <w:divsChild>
            <w:div w:id="1309431205">
              <w:marLeft w:val="0"/>
              <w:marRight w:val="0"/>
              <w:marTop w:val="0"/>
              <w:marBottom w:val="0"/>
              <w:divBdr>
                <w:top w:val="none" w:sz="0" w:space="0" w:color="auto"/>
                <w:left w:val="none" w:sz="0" w:space="0" w:color="auto"/>
                <w:bottom w:val="none" w:sz="0" w:space="0" w:color="auto"/>
                <w:right w:val="none" w:sz="0" w:space="0" w:color="auto"/>
              </w:divBdr>
            </w:div>
          </w:divsChild>
        </w:div>
        <w:div w:id="1721589488">
          <w:marLeft w:val="0"/>
          <w:marRight w:val="0"/>
          <w:marTop w:val="0"/>
          <w:marBottom w:val="0"/>
          <w:divBdr>
            <w:top w:val="none" w:sz="0" w:space="0" w:color="auto"/>
            <w:left w:val="none" w:sz="0" w:space="0" w:color="auto"/>
            <w:bottom w:val="none" w:sz="0" w:space="0" w:color="auto"/>
            <w:right w:val="none" w:sz="0" w:space="0" w:color="auto"/>
          </w:divBdr>
          <w:divsChild>
            <w:div w:id="1207066857">
              <w:marLeft w:val="0"/>
              <w:marRight w:val="0"/>
              <w:marTop w:val="0"/>
              <w:marBottom w:val="0"/>
              <w:divBdr>
                <w:top w:val="none" w:sz="0" w:space="0" w:color="auto"/>
                <w:left w:val="none" w:sz="0" w:space="0" w:color="auto"/>
                <w:bottom w:val="none" w:sz="0" w:space="0" w:color="auto"/>
                <w:right w:val="none" w:sz="0" w:space="0" w:color="auto"/>
              </w:divBdr>
            </w:div>
          </w:divsChild>
        </w:div>
        <w:div w:id="1054548465">
          <w:marLeft w:val="0"/>
          <w:marRight w:val="0"/>
          <w:marTop w:val="0"/>
          <w:marBottom w:val="0"/>
          <w:divBdr>
            <w:top w:val="none" w:sz="0" w:space="0" w:color="auto"/>
            <w:left w:val="none" w:sz="0" w:space="0" w:color="auto"/>
            <w:bottom w:val="none" w:sz="0" w:space="0" w:color="auto"/>
            <w:right w:val="none" w:sz="0" w:space="0" w:color="auto"/>
          </w:divBdr>
          <w:divsChild>
            <w:div w:id="957031825">
              <w:marLeft w:val="0"/>
              <w:marRight w:val="0"/>
              <w:marTop w:val="0"/>
              <w:marBottom w:val="0"/>
              <w:divBdr>
                <w:top w:val="none" w:sz="0" w:space="0" w:color="auto"/>
                <w:left w:val="none" w:sz="0" w:space="0" w:color="auto"/>
                <w:bottom w:val="none" w:sz="0" w:space="0" w:color="auto"/>
                <w:right w:val="none" w:sz="0" w:space="0" w:color="auto"/>
              </w:divBdr>
            </w:div>
          </w:divsChild>
        </w:div>
        <w:div w:id="1615941250">
          <w:marLeft w:val="0"/>
          <w:marRight w:val="0"/>
          <w:marTop w:val="0"/>
          <w:marBottom w:val="0"/>
          <w:divBdr>
            <w:top w:val="none" w:sz="0" w:space="0" w:color="auto"/>
            <w:left w:val="none" w:sz="0" w:space="0" w:color="auto"/>
            <w:bottom w:val="none" w:sz="0" w:space="0" w:color="auto"/>
            <w:right w:val="none" w:sz="0" w:space="0" w:color="auto"/>
          </w:divBdr>
          <w:divsChild>
            <w:div w:id="892153204">
              <w:marLeft w:val="0"/>
              <w:marRight w:val="0"/>
              <w:marTop w:val="0"/>
              <w:marBottom w:val="0"/>
              <w:divBdr>
                <w:top w:val="none" w:sz="0" w:space="0" w:color="auto"/>
                <w:left w:val="none" w:sz="0" w:space="0" w:color="auto"/>
                <w:bottom w:val="none" w:sz="0" w:space="0" w:color="auto"/>
                <w:right w:val="none" w:sz="0" w:space="0" w:color="auto"/>
              </w:divBdr>
            </w:div>
          </w:divsChild>
        </w:div>
        <w:div w:id="955916003">
          <w:marLeft w:val="0"/>
          <w:marRight w:val="0"/>
          <w:marTop w:val="0"/>
          <w:marBottom w:val="0"/>
          <w:divBdr>
            <w:top w:val="none" w:sz="0" w:space="0" w:color="auto"/>
            <w:left w:val="none" w:sz="0" w:space="0" w:color="auto"/>
            <w:bottom w:val="none" w:sz="0" w:space="0" w:color="auto"/>
            <w:right w:val="none" w:sz="0" w:space="0" w:color="auto"/>
          </w:divBdr>
          <w:divsChild>
            <w:div w:id="1685937971">
              <w:marLeft w:val="0"/>
              <w:marRight w:val="0"/>
              <w:marTop w:val="0"/>
              <w:marBottom w:val="0"/>
              <w:divBdr>
                <w:top w:val="none" w:sz="0" w:space="0" w:color="auto"/>
                <w:left w:val="none" w:sz="0" w:space="0" w:color="auto"/>
                <w:bottom w:val="none" w:sz="0" w:space="0" w:color="auto"/>
                <w:right w:val="none" w:sz="0" w:space="0" w:color="auto"/>
              </w:divBdr>
            </w:div>
          </w:divsChild>
        </w:div>
        <w:div w:id="1073897366">
          <w:marLeft w:val="0"/>
          <w:marRight w:val="0"/>
          <w:marTop w:val="0"/>
          <w:marBottom w:val="0"/>
          <w:divBdr>
            <w:top w:val="none" w:sz="0" w:space="0" w:color="auto"/>
            <w:left w:val="none" w:sz="0" w:space="0" w:color="auto"/>
            <w:bottom w:val="none" w:sz="0" w:space="0" w:color="auto"/>
            <w:right w:val="none" w:sz="0" w:space="0" w:color="auto"/>
          </w:divBdr>
          <w:divsChild>
            <w:div w:id="1821115117">
              <w:marLeft w:val="0"/>
              <w:marRight w:val="0"/>
              <w:marTop w:val="0"/>
              <w:marBottom w:val="0"/>
              <w:divBdr>
                <w:top w:val="none" w:sz="0" w:space="0" w:color="auto"/>
                <w:left w:val="none" w:sz="0" w:space="0" w:color="auto"/>
                <w:bottom w:val="none" w:sz="0" w:space="0" w:color="auto"/>
                <w:right w:val="none" w:sz="0" w:space="0" w:color="auto"/>
              </w:divBdr>
            </w:div>
          </w:divsChild>
        </w:div>
        <w:div w:id="1360932655">
          <w:marLeft w:val="0"/>
          <w:marRight w:val="0"/>
          <w:marTop w:val="0"/>
          <w:marBottom w:val="0"/>
          <w:divBdr>
            <w:top w:val="none" w:sz="0" w:space="0" w:color="auto"/>
            <w:left w:val="none" w:sz="0" w:space="0" w:color="auto"/>
            <w:bottom w:val="none" w:sz="0" w:space="0" w:color="auto"/>
            <w:right w:val="none" w:sz="0" w:space="0" w:color="auto"/>
          </w:divBdr>
          <w:divsChild>
            <w:div w:id="802891097">
              <w:marLeft w:val="0"/>
              <w:marRight w:val="0"/>
              <w:marTop w:val="0"/>
              <w:marBottom w:val="0"/>
              <w:divBdr>
                <w:top w:val="none" w:sz="0" w:space="0" w:color="auto"/>
                <w:left w:val="none" w:sz="0" w:space="0" w:color="auto"/>
                <w:bottom w:val="none" w:sz="0" w:space="0" w:color="auto"/>
                <w:right w:val="none" w:sz="0" w:space="0" w:color="auto"/>
              </w:divBdr>
            </w:div>
          </w:divsChild>
        </w:div>
        <w:div w:id="853417261">
          <w:marLeft w:val="0"/>
          <w:marRight w:val="0"/>
          <w:marTop w:val="0"/>
          <w:marBottom w:val="0"/>
          <w:divBdr>
            <w:top w:val="none" w:sz="0" w:space="0" w:color="auto"/>
            <w:left w:val="none" w:sz="0" w:space="0" w:color="auto"/>
            <w:bottom w:val="none" w:sz="0" w:space="0" w:color="auto"/>
            <w:right w:val="none" w:sz="0" w:space="0" w:color="auto"/>
          </w:divBdr>
          <w:divsChild>
            <w:div w:id="847056942">
              <w:marLeft w:val="0"/>
              <w:marRight w:val="0"/>
              <w:marTop w:val="0"/>
              <w:marBottom w:val="0"/>
              <w:divBdr>
                <w:top w:val="none" w:sz="0" w:space="0" w:color="auto"/>
                <w:left w:val="none" w:sz="0" w:space="0" w:color="auto"/>
                <w:bottom w:val="none" w:sz="0" w:space="0" w:color="auto"/>
                <w:right w:val="none" w:sz="0" w:space="0" w:color="auto"/>
              </w:divBdr>
            </w:div>
          </w:divsChild>
        </w:div>
        <w:div w:id="253515365">
          <w:marLeft w:val="0"/>
          <w:marRight w:val="0"/>
          <w:marTop w:val="0"/>
          <w:marBottom w:val="0"/>
          <w:divBdr>
            <w:top w:val="none" w:sz="0" w:space="0" w:color="auto"/>
            <w:left w:val="none" w:sz="0" w:space="0" w:color="auto"/>
            <w:bottom w:val="none" w:sz="0" w:space="0" w:color="auto"/>
            <w:right w:val="none" w:sz="0" w:space="0" w:color="auto"/>
          </w:divBdr>
          <w:divsChild>
            <w:div w:id="1360548797">
              <w:marLeft w:val="0"/>
              <w:marRight w:val="0"/>
              <w:marTop w:val="0"/>
              <w:marBottom w:val="0"/>
              <w:divBdr>
                <w:top w:val="none" w:sz="0" w:space="0" w:color="auto"/>
                <w:left w:val="none" w:sz="0" w:space="0" w:color="auto"/>
                <w:bottom w:val="none" w:sz="0" w:space="0" w:color="auto"/>
                <w:right w:val="none" w:sz="0" w:space="0" w:color="auto"/>
              </w:divBdr>
            </w:div>
          </w:divsChild>
        </w:div>
        <w:div w:id="798302349">
          <w:marLeft w:val="0"/>
          <w:marRight w:val="0"/>
          <w:marTop w:val="0"/>
          <w:marBottom w:val="0"/>
          <w:divBdr>
            <w:top w:val="none" w:sz="0" w:space="0" w:color="auto"/>
            <w:left w:val="none" w:sz="0" w:space="0" w:color="auto"/>
            <w:bottom w:val="none" w:sz="0" w:space="0" w:color="auto"/>
            <w:right w:val="none" w:sz="0" w:space="0" w:color="auto"/>
          </w:divBdr>
          <w:divsChild>
            <w:div w:id="1958637277">
              <w:marLeft w:val="0"/>
              <w:marRight w:val="0"/>
              <w:marTop w:val="0"/>
              <w:marBottom w:val="0"/>
              <w:divBdr>
                <w:top w:val="none" w:sz="0" w:space="0" w:color="auto"/>
                <w:left w:val="none" w:sz="0" w:space="0" w:color="auto"/>
                <w:bottom w:val="none" w:sz="0" w:space="0" w:color="auto"/>
                <w:right w:val="none" w:sz="0" w:space="0" w:color="auto"/>
              </w:divBdr>
            </w:div>
          </w:divsChild>
        </w:div>
        <w:div w:id="1898392387">
          <w:marLeft w:val="0"/>
          <w:marRight w:val="0"/>
          <w:marTop w:val="0"/>
          <w:marBottom w:val="0"/>
          <w:divBdr>
            <w:top w:val="none" w:sz="0" w:space="0" w:color="auto"/>
            <w:left w:val="none" w:sz="0" w:space="0" w:color="auto"/>
            <w:bottom w:val="none" w:sz="0" w:space="0" w:color="auto"/>
            <w:right w:val="none" w:sz="0" w:space="0" w:color="auto"/>
          </w:divBdr>
          <w:divsChild>
            <w:div w:id="1553881647">
              <w:marLeft w:val="0"/>
              <w:marRight w:val="0"/>
              <w:marTop w:val="0"/>
              <w:marBottom w:val="0"/>
              <w:divBdr>
                <w:top w:val="none" w:sz="0" w:space="0" w:color="auto"/>
                <w:left w:val="none" w:sz="0" w:space="0" w:color="auto"/>
                <w:bottom w:val="none" w:sz="0" w:space="0" w:color="auto"/>
                <w:right w:val="none" w:sz="0" w:space="0" w:color="auto"/>
              </w:divBdr>
            </w:div>
          </w:divsChild>
        </w:div>
        <w:div w:id="1811824599">
          <w:marLeft w:val="0"/>
          <w:marRight w:val="0"/>
          <w:marTop w:val="0"/>
          <w:marBottom w:val="0"/>
          <w:divBdr>
            <w:top w:val="none" w:sz="0" w:space="0" w:color="auto"/>
            <w:left w:val="none" w:sz="0" w:space="0" w:color="auto"/>
            <w:bottom w:val="none" w:sz="0" w:space="0" w:color="auto"/>
            <w:right w:val="none" w:sz="0" w:space="0" w:color="auto"/>
          </w:divBdr>
          <w:divsChild>
            <w:div w:id="889537694">
              <w:marLeft w:val="0"/>
              <w:marRight w:val="0"/>
              <w:marTop w:val="0"/>
              <w:marBottom w:val="0"/>
              <w:divBdr>
                <w:top w:val="none" w:sz="0" w:space="0" w:color="auto"/>
                <w:left w:val="none" w:sz="0" w:space="0" w:color="auto"/>
                <w:bottom w:val="none" w:sz="0" w:space="0" w:color="auto"/>
                <w:right w:val="none" w:sz="0" w:space="0" w:color="auto"/>
              </w:divBdr>
            </w:div>
          </w:divsChild>
        </w:div>
        <w:div w:id="95255255">
          <w:marLeft w:val="0"/>
          <w:marRight w:val="0"/>
          <w:marTop w:val="0"/>
          <w:marBottom w:val="0"/>
          <w:divBdr>
            <w:top w:val="none" w:sz="0" w:space="0" w:color="auto"/>
            <w:left w:val="none" w:sz="0" w:space="0" w:color="auto"/>
            <w:bottom w:val="none" w:sz="0" w:space="0" w:color="auto"/>
            <w:right w:val="none" w:sz="0" w:space="0" w:color="auto"/>
          </w:divBdr>
          <w:divsChild>
            <w:div w:id="634064477">
              <w:marLeft w:val="0"/>
              <w:marRight w:val="0"/>
              <w:marTop w:val="0"/>
              <w:marBottom w:val="0"/>
              <w:divBdr>
                <w:top w:val="none" w:sz="0" w:space="0" w:color="auto"/>
                <w:left w:val="none" w:sz="0" w:space="0" w:color="auto"/>
                <w:bottom w:val="none" w:sz="0" w:space="0" w:color="auto"/>
                <w:right w:val="none" w:sz="0" w:space="0" w:color="auto"/>
              </w:divBdr>
            </w:div>
          </w:divsChild>
        </w:div>
        <w:div w:id="1139421334">
          <w:marLeft w:val="0"/>
          <w:marRight w:val="0"/>
          <w:marTop w:val="0"/>
          <w:marBottom w:val="0"/>
          <w:divBdr>
            <w:top w:val="none" w:sz="0" w:space="0" w:color="auto"/>
            <w:left w:val="none" w:sz="0" w:space="0" w:color="auto"/>
            <w:bottom w:val="none" w:sz="0" w:space="0" w:color="auto"/>
            <w:right w:val="none" w:sz="0" w:space="0" w:color="auto"/>
          </w:divBdr>
          <w:divsChild>
            <w:div w:id="739985738">
              <w:marLeft w:val="0"/>
              <w:marRight w:val="0"/>
              <w:marTop w:val="0"/>
              <w:marBottom w:val="0"/>
              <w:divBdr>
                <w:top w:val="none" w:sz="0" w:space="0" w:color="auto"/>
                <w:left w:val="none" w:sz="0" w:space="0" w:color="auto"/>
                <w:bottom w:val="none" w:sz="0" w:space="0" w:color="auto"/>
                <w:right w:val="none" w:sz="0" w:space="0" w:color="auto"/>
              </w:divBdr>
            </w:div>
          </w:divsChild>
        </w:div>
        <w:div w:id="1760590609">
          <w:marLeft w:val="0"/>
          <w:marRight w:val="0"/>
          <w:marTop w:val="0"/>
          <w:marBottom w:val="0"/>
          <w:divBdr>
            <w:top w:val="none" w:sz="0" w:space="0" w:color="auto"/>
            <w:left w:val="none" w:sz="0" w:space="0" w:color="auto"/>
            <w:bottom w:val="none" w:sz="0" w:space="0" w:color="auto"/>
            <w:right w:val="none" w:sz="0" w:space="0" w:color="auto"/>
          </w:divBdr>
          <w:divsChild>
            <w:div w:id="226234525">
              <w:marLeft w:val="0"/>
              <w:marRight w:val="0"/>
              <w:marTop w:val="0"/>
              <w:marBottom w:val="0"/>
              <w:divBdr>
                <w:top w:val="none" w:sz="0" w:space="0" w:color="auto"/>
                <w:left w:val="none" w:sz="0" w:space="0" w:color="auto"/>
                <w:bottom w:val="none" w:sz="0" w:space="0" w:color="auto"/>
                <w:right w:val="none" w:sz="0" w:space="0" w:color="auto"/>
              </w:divBdr>
            </w:div>
          </w:divsChild>
        </w:div>
        <w:div w:id="1537962101">
          <w:marLeft w:val="0"/>
          <w:marRight w:val="0"/>
          <w:marTop w:val="0"/>
          <w:marBottom w:val="0"/>
          <w:divBdr>
            <w:top w:val="none" w:sz="0" w:space="0" w:color="auto"/>
            <w:left w:val="none" w:sz="0" w:space="0" w:color="auto"/>
            <w:bottom w:val="none" w:sz="0" w:space="0" w:color="auto"/>
            <w:right w:val="none" w:sz="0" w:space="0" w:color="auto"/>
          </w:divBdr>
          <w:divsChild>
            <w:div w:id="1473595593">
              <w:marLeft w:val="0"/>
              <w:marRight w:val="0"/>
              <w:marTop w:val="0"/>
              <w:marBottom w:val="0"/>
              <w:divBdr>
                <w:top w:val="none" w:sz="0" w:space="0" w:color="auto"/>
                <w:left w:val="none" w:sz="0" w:space="0" w:color="auto"/>
                <w:bottom w:val="none" w:sz="0" w:space="0" w:color="auto"/>
                <w:right w:val="none" w:sz="0" w:space="0" w:color="auto"/>
              </w:divBdr>
            </w:div>
          </w:divsChild>
        </w:div>
        <w:div w:id="1538352656">
          <w:marLeft w:val="0"/>
          <w:marRight w:val="0"/>
          <w:marTop w:val="0"/>
          <w:marBottom w:val="0"/>
          <w:divBdr>
            <w:top w:val="none" w:sz="0" w:space="0" w:color="auto"/>
            <w:left w:val="none" w:sz="0" w:space="0" w:color="auto"/>
            <w:bottom w:val="none" w:sz="0" w:space="0" w:color="auto"/>
            <w:right w:val="none" w:sz="0" w:space="0" w:color="auto"/>
          </w:divBdr>
          <w:divsChild>
            <w:div w:id="1351376932">
              <w:marLeft w:val="0"/>
              <w:marRight w:val="0"/>
              <w:marTop w:val="0"/>
              <w:marBottom w:val="0"/>
              <w:divBdr>
                <w:top w:val="none" w:sz="0" w:space="0" w:color="auto"/>
                <w:left w:val="none" w:sz="0" w:space="0" w:color="auto"/>
                <w:bottom w:val="none" w:sz="0" w:space="0" w:color="auto"/>
                <w:right w:val="none" w:sz="0" w:space="0" w:color="auto"/>
              </w:divBdr>
            </w:div>
          </w:divsChild>
        </w:div>
        <w:div w:id="596868111">
          <w:marLeft w:val="0"/>
          <w:marRight w:val="0"/>
          <w:marTop w:val="0"/>
          <w:marBottom w:val="0"/>
          <w:divBdr>
            <w:top w:val="none" w:sz="0" w:space="0" w:color="auto"/>
            <w:left w:val="none" w:sz="0" w:space="0" w:color="auto"/>
            <w:bottom w:val="none" w:sz="0" w:space="0" w:color="auto"/>
            <w:right w:val="none" w:sz="0" w:space="0" w:color="auto"/>
          </w:divBdr>
          <w:divsChild>
            <w:div w:id="604581302">
              <w:marLeft w:val="0"/>
              <w:marRight w:val="0"/>
              <w:marTop w:val="0"/>
              <w:marBottom w:val="0"/>
              <w:divBdr>
                <w:top w:val="none" w:sz="0" w:space="0" w:color="auto"/>
                <w:left w:val="none" w:sz="0" w:space="0" w:color="auto"/>
                <w:bottom w:val="none" w:sz="0" w:space="0" w:color="auto"/>
                <w:right w:val="none" w:sz="0" w:space="0" w:color="auto"/>
              </w:divBdr>
            </w:div>
          </w:divsChild>
        </w:div>
        <w:div w:id="1937715424">
          <w:marLeft w:val="0"/>
          <w:marRight w:val="0"/>
          <w:marTop w:val="0"/>
          <w:marBottom w:val="0"/>
          <w:divBdr>
            <w:top w:val="none" w:sz="0" w:space="0" w:color="auto"/>
            <w:left w:val="none" w:sz="0" w:space="0" w:color="auto"/>
            <w:bottom w:val="none" w:sz="0" w:space="0" w:color="auto"/>
            <w:right w:val="none" w:sz="0" w:space="0" w:color="auto"/>
          </w:divBdr>
          <w:divsChild>
            <w:div w:id="1936983277">
              <w:marLeft w:val="0"/>
              <w:marRight w:val="0"/>
              <w:marTop w:val="0"/>
              <w:marBottom w:val="0"/>
              <w:divBdr>
                <w:top w:val="none" w:sz="0" w:space="0" w:color="auto"/>
                <w:left w:val="none" w:sz="0" w:space="0" w:color="auto"/>
                <w:bottom w:val="none" w:sz="0" w:space="0" w:color="auto"/>
                <w:right w:val="none" w:sz="0" w:space="0" w:color="auto"/>
              </w:divBdr>
            </w:div>
          </w:divsChild>
        </w:div>
        <w:div w:id="1580745715">
          <w:marLeft w:val="0"/>
          <w:marRight w:val="0"/>
          <w:marTop w:val="0"/>
          <w:marBottom w:val="0"/>
          <w:divBdr>
            <w:top w:val="none" w:sz="0" w:space="0" w:color="auto"/>
            <w:left w:val="none" w:sz="0" w:space="0" w:color="auto"/>
            <w:bottom w:val="none" w:sz="0" w:space="0" w:color="auto"/>
            <w:right w:val="none" w:sz="0" w:space="0" w:color="auto"/>
          </w:divBdr>
          <w:divsChild>
            <w:div w:id="266235200">
              <w:marLeft w:val="0"/>
              <w:marRight w:val="0"/>
              <w:marTop w:val="0"/>
              <w:marBottom w:val="0"/>
              <w:divBdr>
                <w:top w:val="none" w:sz="0" w:space="0" w:color="auto"/>
                <w:left w:val="none" w:sz="0" w:space="0" w:color="auto"/>
                <w:bottom w:val="none" w:sz="0" w:space="0" w:color="auto"/>
                <w:right w:val="none" w:sz="0" w:space="0" w:color="auto"/>
              </w:divBdr>
            </w:div>
          </w:divsChild>
        </w:div>
        <w:div w:id="802576498">
          <w:marLeft w:val="0"/>
          <w:marRight w:val="0"/>
          <w:marTop w:val="0"/>
          <w:marBottom w:val="0"/>
          <w:divBdr>
            <w:top w:val="none" w:sz="0" w:space="0" w:color="auto"/>
            <w:left w:val="none" w:sz="0" w:space="0" w:color="auto"/>
            <w:bottom w:val="none" w:sz="0" w:space="0" w:color="auto"/>
            <w:right w:val="none" w:sz="0" w:space="0" w:color="auto"/>
          </w:divBdr>
          <w:divsChild>
            <w:div w:id="1544558738">
              <w:marLeft w:val="0"/>
              <w:marRight w:val="0"/>
              <w:marTop w:val="0"/>
              <w:marBottom w:val="0"/>
              <w:divBdr>
                <w:top w:val="none" w:sz="0" w:space="0" w:color="auto"/>
                <w:left w:val="none" w:sz="0" w:space="0" w:color="auto"/>
                <w:bottom w:val="none" w:sz="0" w:space="0" w:color="auto"/>
                <w:right w:val="none" w:sz="0" w:space="0" w:color="auto"/>
              </w:divBdr>
            </w:div>
          </w:divsChild>
        </w:div>
        <w:div w:id="1503471113">
          <w:marLeft w:val="0"/>
          <w:marRight w:val="0"/>
          <w:marTop w:val="0"/>
          <w:marBottom w:val="0"/>
          <w:divBdr>
            <w:top w:val="none" w:sz="0" w:space="0" w:color="auto"/>
            <w:left w:val="none" w:sz="0" w:space="0" w:color="auto"/>
            <w:bottom w:val="none" w:sz="0" w:space="0" w:color="auto"/>
            <w:right w:val="none" w:sz="0" w:space="0" w:color="auto"/>
          </w:divBdr>
          <w:divsChild>
            <w:div w:id="510030525">
              <w:marLeft w:val="0"/>
              <w:marRight w:val="0"/>
              <w:marTop w:val="0"/>
              <w:marBottom w:val="0"/>
              <w:divBdr>
                <w:top w:val="none" w:sz="0" w:space="0" w:color="auto"/>
                <w:left w:val="none" w:sz="0" w:space="0" w:color="auto"/>
                <w:bottom w:val="none" w:sz="0" w:space="0" w:color="auto"/>
                <w:right w:val="none" w:sz="0" w:space="0" w:color="auto"/>
              </w:divBdr>
            </w:div>
          </w:divsChild>
        </w:div>
        <w:div w:id="204220262">
          <w:marLeft w:val="0"/>
          <w:marRight w:val="0"/>
          <w:marTop w:val="0"/>
          <w:marBottom w:val="0"/>
          <w:divBdr>
            <w:top w:val="none" w:sz="0" w:space="0" w:color="auto"/>
            <w:left w:val="none" w:sz="0" w:space="0" w:color="auto"/>
            <w:bottom w:val="none" w:sz="0" w:space="0" w:color="auto"/>
            <w:right w:val="none" w:sz="0" w:space="0" w:color="auto"/>
          </w:divBdr>
          <w:divsChild>
            <w:div w:id="1155412192">
              <w:marLeft w:val="0"/>
              <w:marRight w:val="0"/>
              <w:marTop w:val="0"/>
              <w:marBottom w:val="0"/>
              <w:divBdr>
                <w:top w:val="none" w:sz="0" w:space="0" w:color="auto"/>
                <w:left w:val="none" w:sz="0" w:space="0" w:color="auto"/>
                <w:bottom w:val="none" w:sz="0" w:space="0" w:color="auto"/>
                <w:right w:val="none" w:sz="0" w:space="0" w:color="auto"/>
              </w:divBdr>
            </w:div>
          </w:divsChild>
        </w:div>
        <w:div w:id="16347461">
          <w:marLeft w:val="0"/>
          <w:marRight w:val="0"/>
          <w:marTop w:val="0"/>
          <w:marBottom w:val="0"/>
          <w:divBdr>
            <w:top w:val="none" w:sz="0" w:space="0" w:color="auto"/>
            <w:left w:val="none" w:sz="0" w:space="0" w:color="auto"/>
            <w:bottom w:val="none" w:sz="0" w:space="0" w:color="auto"/>
            <w:right w:val="none" w:sz="0" w:space="0" w:color="auto"/>
          </w:divBdr>
          <w:divsChild>
            <w:div w:id="97872513">
              <w:marLeft w:val="0"/>
              <w:marRight w:val="0"/>
              <w:marTop w:val="0"/>
              <w:marBottom w:val="0"/>
              <w:divBdr>
                <w:top w:val="none" w:sz="0" w:space="0" w:color="auto"/>
                <w:left w:val="none" w:sz="0" w:space="0" w:color="auto"/>
                <w:bottom w:val="none" w:sz="0" w:space="0" w:color="auto"/>
                <w:right w:val="none" w:sz="0" w:space="0" w:color="auto"/>
              </w:divBdr>
            </w:div>
          </w:divsChild>
        </w:div>
        <w:div w:id="40713550">
          <w:marLeft w:val="0"/>
          <w:marRight w:val="0"/>
          <w:marTop w:val="0"/>
          <w:marBottom w:val="0"/>
          <w:divBdr>
            <w:top w:val="none" w:sz="0" w:space="0" w:color="auto"/>
            <w:left w:val="none" w:sz="0" w:space="0" w:color="auto"/>
            <w:bottom w:val="none" w:sz="0" w:space="0" w:color="auto"/>
            <w:right w:val="none" w:sz="0" w:space="0" w:color="auto"/>
          </w:divBdr>
          <w:divsChild>
            <w:div w:id="317659024">
              <w:marLeft w:val="0"/>
              <w:marRight w:val="0"/>
              <w:marTop w:val="0"/>
              <w:marBottom w:val="0"/>
              <w:divBdr>
                <w:top w:val="none" w:sz="0" w:space="0" w:color="auto"/>
                <w:left w:val="none" w:sz="0" w:space="0" w:color="auto"/>
                <w:bottom w:val="none" w:sz="0" w:space="0" w:color="auto"/>
                <w:right w:val="none" w:sz="0" w:space="0" w:color="auto"/>
              </w:divBdr>
            </w:div>
          </w:divsChild>
        </w:div>
        <w:div w:id="940794192">
          <w:marLeft w:val="0"/>
          <w:marRight w:val="0"/>
          <w:marTop w:val="0"/>
          <w:marBottom w:val="0"/>
          <w:divBdr>
            <w:top w:val="none" w:sz="0" w:space="0" w:color="auto"/>
            <w:left w:val="none" w:sz="0" w:space="0" w:color="auto"/>
            <w:bottom w:val="none" w:sz="0" w:space="0" w:color="auto"/>
            <w:right w:val="none" w:sz="0" w:space="0" w:color="auto"/>
          </w:divBdr>
          <w:divsChild>
            <w:div w:id="2030446623">
              <w:marLeft w:val="0"/>
              <w:marRight w:val="0"/>
              <w:marTop w:val="0"/>
              <w:marBottom w:val="0"/>
              <w:divBdr>
                <w:top w:val="none" w:sz="0" w:space="0" w:color="auto"/>
                <w:left w:val="none" w:sz="0" w:space="0" w:color="auto"/>
                <w:bottom w:val="none" w:sz="0" w:space="0" w:color="auto"/>
                <w:right w:val="none" w:sz="0" w:space="0" w:color="auto"/>
              </w:divBdr>
            </w:div>
          </w:divsChild>
        </w:div>
        <w:div w:id="380905157">
          <w:marLeft w:val="0"/>
          <w:marRight w:val="0"/>
          <w:marTop w:val="0"/>
          <w:marBottom w:val="0"/>
          <w:divBdr>
            <w:top w:val="none" w:sz="0" w:space="0" w:color="auto"/>
            <w:left w:val="none" w:sz="0" w:space="0" w:color="auto"/>
            <w:bottom w:val="none" w:sz="0" w:space="0" w:color="auto"/>
            <w:right w:val="none" w:sz="0" w:space="0" w:color="auto"/>
          </w:divBdr>
          <w:divsChild>
            <w:div w:id="1501576490">
              <w:marLeft w:val="0"/>
              <w:marRight w:val="0"/>
              <w:marTop w:val="0"/>
              <w:marBottom w:val="0"/>
              <w:divBdr>
                <w:top w:val="none" w:sz="0" w:space="0" w:color="auto"/>
                <w:left w:val="none" w:sz="0" w:space="0" w:color="auto"/>
                <w:bottom w:val="none" w:sz="0" w:space="0" w:color="auto"/>
                <w:right w:val="none" w:sz="0" w:space="0" w:color="auto"/>
              </w:divBdr>
            </w:div>
          </w:divsChild>
        </w:div>
        <w:div w:id="1219785220">
          <w:marLeft w:val="0"/>
          <w:marRight w:val="0"/>
          <w:marTop w:val="0"/>
          <w:marBottom w:val="0"/>
          <w:divBdr>
            <w:top w:val="none" w:sz="0" w:space="0" w:color="auto"/>
            <w:left w:val="none" w:sz="0" w:space="0" w:color="auto"/>
            <w:bottom w:val="none" w:sz="0" w:space="0" w:color="auto"/>
            <w:right w:val="none" w:sz="0" w:space="0" w:color="auto"/>
          </w:divBdr>
          <w:divsChild>
            <w:div w:id="1462726562">
              <w:marLeft w:val="0"/>
              <w:marRight w:val="0"/>
              <w:marTop w:val="0"/>
              <w:marBottom w:val="0"/>
              <w:divBdr>
                <w:top w:val="none" w:sz="0" w:space="0" w:color="auto"/>
                <w:left w:val="none" w:sz="0" w:space="0" w:color="auto"/>
                <w:bottom w:val="none" w:sz="0" w:space="0" w:color="auto"/>
                <w:right w:val="none" w:sz="0" w:space="0" w:color="auto"/>
              </w:divBdr>
            </w:div>
          </w:divsChild>
        </w:div>
        <w:div w:id="1293053456">
          <w:marLeft w:val="0"/>
          <w:marRight w:val="0"/>
          <w:marTop w:val="0"/>
          <w:marBottom w:val="0"/>
          <w:divBdr>
            <w:top w:val="none" w:sz="0" w:space="0" w:color="auto"/>
            <w:left w:val="none" w:sz="0" w:space="0" w:color="auto"/>
            <w:bottom w:val="none" w:sz="0" w:space="0" w:color="auto"/>
            <w:right w:val="none" w:sz="0" w:space="0" w:color="auto"/>
          </w:divBdr>
          <w:divsChild>
            <w:div w:id="918825795">
              <w:marLeft w:val="0"/>
              <w:marRight w:val="0"/>
              <w:marTop w:val="0"/>
              <w:marBottom w:val="0"/>
              <w:divBdr>
                <w:top w:val="none" w:sz="0" w:space="0" w:color="auto"/>
                <w:left w:val="none" w:sz="0" w:space="0" w:color="auto"/>
                <w:bottom w:val="none" w:sz="0" w:space="0" w:color="auto"/>
                <w:right w:val="none" w:sz="0" w:space="0" w:color="auto"/>
              </w:divBdr>
            </w:div>
          </w:divsChild>
        </w:div>
        <w:div w:id="600644495">
          <w:marLeft w:val="0"/>
          <w:marRight w:val="0"/>
          <w:marTop w:val="0"/>
          <w:marBottom w:val="0"/>
          <w:divBdr>
            <w:top w:val="none" w:sz="0" w:space="0" w:color="auto"/>
            <w:left w:val="none" w:sz="0" w:space="0" w:color="auto"/>
            <w:bottom w:val="none" w:sz="0" w:space="0" w:color="auto"/>
            <w:right w:val="none" w:sz="0" w:space="0" w:color="auto"/>
          </w:divBdr>
          <w:divsChild>
            <w:div w:id="361782229">
              <w:marLeft w:val="0"/>
              <w:marRight w:val="0"/>
              <w:marTop w:val="0"/>
              <w:marBottom w:val="0"/>
              <w:divBdr>
                <w:top w:val="none" w:sz="0" w:space="0" w:color="auto"/>
                <w:left w:val="none" w:sz="0" w:space="0" w:color="auto"/>
                <w:bottom w:val="none" w:sz="0" w:space="0" w:color="auto"/>
                <w:right w:val="none" w:sz="0" w:space="0" w:color="auto"/>
              </w:divBdr>
            </w:div>
          </w:divsChild>
        </w:div>
        <w:div w:id="1407651348">
          <w:marLeft w:val="0"/>
          <w:marRight w:val="0"/>
          <w:marTop w:val="0"/>
          <w:marBottom w:val="0"/>
          <w:divBdr>
            <w:top w:val="none" w:sz="0" w:space="0" w:color="auto"/>
            <w:left w:val="none" w:sz="0" w:space="0" w:color="auto"/>
            <w:bottom w:val="none" w:sz="0" w:space="0" w:color="auto"/>
            <w:right w:val="none" w:sz="0" w:space="0" w:color="auto"/>
          </w:divBdr>
          <w:divsChild>
            <w:div w:id="1176921361">
              <w:marLeft w:val="0"/>
              <w:marRight w:val="0"/>
              <w:marTop w:val="0"/>
              <w:marBottom w:val="0"/>
              <w:divBdr>
                <w:top w:val="none" w:sz="0" w:space="0" w:color="auto"/>
                <w:left w:val="none" w:sz="0" w:space="0" w:color="auto"/>
                <w:bottom w:val="none" w:sz="0" w:space="0" w:color="auto"/>
                <w:right w:val="none" w:sz="0" w:space="0" w:color="auto"/>
              </w:divBdr>
            </w:div>
          </w:divsChild>
        </w:div>
        <w:div w:id="417215363">
          <w:marLeft w:val="0"/>
          <w:marRight w:val="0"/>
          <w:marTop w:val="0"/>
          <w:marBottom w:val="0"/>
          <w:divBdr>
            <w:top w:val="none" w:sz="0" w:space="0" w:color="auto"/>
            <w:left w:val="none" w:sz="0" w:space="0" w:color="auto"/>
            <w:bottom w:val="none" w:sz="0" w:space="0" w:color="auto"/>
            <w:right w:val="none" w:sz="0" w:space="0" w:color="auto"/>
          </w:divBdr>
          <w:divsChild>
            <w:div w:id="386027599">
              <w:marLeft w:val="0"/>
              <w:marRight w:val="0"/>
              <w:marTop w:val="0"/>
              <w:marBottom w:val="0"/>
              <w:divBdr>
                <w:top w:val="none" w:sz="0" w:space="0" w:color="auto"/>
                <w:left w:val="none" w:sz="0" w:space="0" w:color="auto"/>
                <w:bottom w:val="none" w:sz="0" w:space="0" w:color="auto"/>
                <w:right w:val="none" w:sz="0" w:space="0" w:color="auto"/>
              </w:divBdr>
            </w:div>
          </w:divsChild>
        </w:div>
        <w:div w:id="1882546596">
          <w:marLeft w:val="0"/>
          <w:marRight w:val="0"/>
          <w:marTop w:val="0"/>
          <w:marBottom w:val="0"/>
          <w:divBdr>
            <w:top w:val="none" w:sz="0" w:space="0" w:color="auto"/>
            <w:left w:val="none" w:sz="0" w:space="0" w:color="auto"/>
            <w:bottom w:val="none" w:sz="0" w:space="0" w:color="auto"/>
            <w:right w:val="none" w:sz="0" w:space="0" w:color="auto"/>
          </w:divBdr>
          <w:divsChild>
            <w:div w:id="842820475">
              <w:marLeft w:val="0"/>
              <w:marRight w:val="0"/>
              <w:marTop w:val="0"/>
              <w:marBottom w:val="0"/>
              <w:divBdr>
                <w:top w:val="none" w:sz="0" w:space="0" w:color="auto"/>
                <w:left w:val="none" w:sz="0" w:space="0" w:color="auto"/>
                <w:bottom w:val="none" w:sz="0" w:space="0" w:color="auto"/>
                <w:right w:val="none" w:sz="0" w:space="0" w:color="auto"/>
              </w:divBdr>
            </w:div>
          </w:divsChild>
        </w:div>
        <w:div w:id="276450682">
          <w:marLeft w:val="0"/>
          <w:marRight w:val="0"/>
          <w:marTop w:val="0"/>
          <w:marBottom w:val="0"/>
          <w:divBdr>
            <w:top w:val="none" w:sz="0" w:space="0" w:color="auto"/>
            <w:left w:val="none" w:sz="0" w:space="0" w:color="auto"/>
            <w:bottom w:val="none" w:sz="0" w:space="0" w:color="auto"/>
            <w:right w:val="none" w:sz="0" w:space="0" w:color="auto"/>
          </w:divBdr>
          <w:divsChild>
            <w:div w:id="1953435042">
              <w:marLeft w:val="0"/>
              <w:marRight w:val="0"/>
              <w:marTop w:val="0"/>
              <w:marBottom w:val="0"/>
              <w:divBdr>
                <w:top w:val="none" w:sz="0" w:space="0" w:color="auto"/>
                <w:left w:val="none" w:sz="0" w:space="0" w:color="auto"/>
                <w:bottom w:val="none" w:sz="0" w:space="0" w:color="auto"/>
                <w:right w:val="none" w:sz="0" w:space="0" w:color="auto"/>
              </w:divBdr>
            </w:div>
          </w:divsChild>
        </w:div>
        <w:div w:id="1206984844">
          <w:marLeft w:val="0"/>
          <w:marRight w:val="0"/>
          <w:marTop w:val="0"/>
          <w:marBottom w:val="0"/>
          <w:divBdr>
            <w:top w:val="none" w:sz="0" w:space="0" w:color="auto"/>
            <w:left w:val="none" w:sz="0" w:space="0" w:color="auto"/>
            <w:bottom w:val="none" w:sz="0" w:space="0" w:color="auto"/>
            <w:right w:val="none" w:sz="0" w:space="0" w:color="auto"/>
          </w:divBdr>
          <w:divsChild>
            <w:div w:id="1626811644">
              <w:marLeft w:val="0"/>
              <w:marRight w:val="0"/>
              <w:marTop w:val="0"/>
              <w:marBottom w:val="0"/>
              <w:divBdr>
                <w:top w:val="none" w:sz="0" w:space="0" w:color="auto"/>
                <w:left w:val="none" w:sz="0" w:space="0" w:color="auto"/>
                <w:bottom w:val="none" w:sz="0" w:space="0" w:color="auto"/>
                <w:right w:val="none" w:sz="0" w:space="0" w:color="auto"/>
              </w:divBdr>
            </w:div>
          </w:divsChild>
        </w:div>
        <w:div w:id="276330848">
          <w:marLeft w:val="0"/>
          <w:marRight w:val="0"/>
          <w:marTop w:val="0"/>
          <w:marBottom w:val="0"/>
          <w:divBdr>
            <w:top w:val="none" w:sz="0" w:space="0" w:color="auto"/>
            <w:left w:val="none" w:sz="0" w:space="0" w:color="auto"/>
            <w:bottom w:val="none" w:sz="0" w:space="0" w:color="auto"/>
            <w:right w:val="none" w:sz="0" w:space="0" w:color="auto"/>
          </w:divBdr>
          <w:divsChild>
            <w:div w:id="1010137117">
              <w:marLeft w:val="0"/>
              <w:marRight w:val="0"/>
              <w:marTop w:val="0"/>
              <w:marBottom w:val="0"/>
              <w:divBdr>
                <w:top w:val="none" w:sz="0" w:space="0" w:color="auto"/>
                <w:left w:val="none" w:sz="0" w:space="0" w:color="auto"/>
                <w:bottom w:val="none" w:sz="0" w:space="0" w:color="auto"/>
                <w:right w:val="none" w:sz="0" w:space="0" w:color="auto"/>
              </w:divBdr>
            </w:div>
          </w:divsChild>
        </w:div>
        <w:div w:id="1073813099">
          <w:marLeft w:val="0"/>
          <w:marRight w:val="0"/>
          <w:marTop w:val="0"/>
          <w:marBottom w:val="0"/>
          <w:divBdr>
            <w:top w:val="none" w:sz="0" w:space="0" w:color="auto"/>
            <w:left w:val="none" w:sz="0" w:space="0" w:color="auto"/>
            <w:bottom w:val="none" w:sz="0" w:space="0" w:color="auto"/>
            <w:right w:val="none" w:sz="0" w:space="0" w:color="auto"/>
          </w:divBdr>
          <w:divsChild>
            <w:div w:id="2105879416">
              <w:marLeft w:val="0"/>
              <w:marRight w:val="0"/>
              <w:marTop w:val="0"/>
              <w:marBottom w:val="0"/>
              <w:divBdr>
                <w:top w:val="none" w:sz="0" w:space="0" w:color="auto"/>
                <w:left w:val="none" w:sz="0" w:space="0" w:color="auto"/>
                <w:bottom w:val="none" w:sz="0" w:space="0" w:color="auto"/>
                <w:right w:val="none" w:sz="0" w:space="0" w:color="auto"/>
              </w:divBdr>
            </w:div>
          </w:divsChild>
        </w:div>
        <w:div w:id="882012967">
          <w:marLeft w:val="0"/>
          <w:marRight w:val="0"/>
          <w:marTop w:val="0"/>
          <w:marBottom w:val="0"/>
          <w:divBdr>
            <w:top w:val="none" w:sz="0" w:space="0" w:color="auto"/>
            <w:left w:val="none" w:sz="0" w:space="0" w:color="auto"/>
            <w:bottom w:val="none" w:sz="0" w:space="0" w:color="auto"/>
            <w:right w:val="none" w:sz="0" w:space="0" w:color="auto"/>
          </w:divBdr>
          <w:divsChild>
            <w:div w:id="458644224">
              <w:marLeft w:val="0"/>
              <w:marRight w:val="0"/>
              <w:marTop w:val="0"/>
              <w:marBottom w:val="0"/>
              <w:divBdr>
                <w:top w:val="none" w:sz="0" w:space="0" w:color="auto"/>
                <w:left w:val="none" w:sz="0" w:space="0" w:color="auto"/>
                <w:bottom w:val="none" w:sz="0" w:space="0" w:color="auto"/>
                <w:right w:val="none" w:sz="0" w:space="0" w:color="auto"/>
              </w:divBdr>
            </w:div>
          </w:divsChild>
        </w:div>
        <w:div w:id="197358883">
          <w:marLeft w:val="0"/>
          <w:marRight w:val="0"/>
          <w:marTop w:val="0"/>
          <w:marBottom w:val="0"/>
          <w:divBdr>
            <w:top w:val="none" w:sz="0" w:space="0" w:color="auto"/>
            <w:left w:val="none" w:sz="0" w:space="0" w:color="auto"/>
            <w:bottom w:val="none" w:sz="0" w:space="0" w:color="auto"/>
            <w:right w:val="none" w:sz="0" w:space="0" w:color="auto"/>
          </w:divBdr>
          <w:divsChild>
            <w:div w:id="1394890608">
              <w:marLeft w:val="0"/>
              <w:marRight w:val="0"/>
              <w:marTop w:val="0"/>
              <w:marBottom w:val="0"/>
              <w:divBdr>
                <w:top w:val="none" w:sz="0" w:space="0" w:color="auto"/>
                <w:left w:val="none" w:sz="0" w:space="0" w:color="auto"/>
                <w:bottom w:val="none" w:sz="0" w:space="0" w:color="auto"/>
                <w:right w:val="none" w:sz="0" w:space="0" w:color="auto"/>
              </w:divBdr>
            </w:div>
          </w:divsChild>
        </w:div>
        <w:div w:id="2073574587">
          <w:marLeft w:val="0"/>
          <w:marRight w:val="0"/>
          <w:marTop w:val="0"/>
          <w:marBottom w:val="0"/>
          <w:divBdr>
            <w:top w:val="none" w:sz="0" w:space="0" w:color="auto"/>
            <w:left w:val="none" w:sz="0" w:space="0" w:color="auto"/>
            <w:bottom w:val="none" w:sz="0" w:space="0" w:color="auto"/>
            <w:right w:val="none" w:sz="0" w:space="0" w:color="auto"/>
          </w:divBdr>
          <w:divsChild>
            <w:div w:id="1830823295">
              <w:marLeft w:val="0"/>
              <w:marRight w:val="0"/>
              <w:marTop w:val="0"/>
              <w:marBottom w:val="0"/>
              <w:divBdr>
                <w:top w:val="none" w:sz="0" w:space="0" w:color="auto"/>
                <w:left w:val="none" w:sz="0" w:space="0" w:color="auto"/>
                <w:bottom w:val="none" w:sz="0" w:space="0" w:color="auto"/>
                <w:right w:val="none" w:sz="0" w:space="0" w:color="auto"/>
              </w:divBdr>
            </w:div>
          </w:divsChild>
        </w:div>
        <w:div w:id="1370302634">
          <w:marLeft w:val="0"/>
          <w:marRight w:val="0"/>
          <w:marTop w:val="0"/>
          <w:marBottom w:val="0"/>
          <w:divBdr>
            <w:top w:val="none" w:sz="0" w:space="0" w:color="auto"/>
            <w:left w:val="none" w:sz="0" w:space="0" w:color="auto"/>
            <w:bottom w:val="none" w:sz="0" w:space="0" w:color="auto"/>
            <w:right w:val="none" w:sz="0" w:space="0" w:color="auto"/>
          </w:divBdr>
          <w:divsChild>
            <w:div w:id="1522091268">
              <w:marLeft w:val="0"/>
              <w:marRight w:val="0"/>
              <w:marTop w:val="0"/>
              <w:marBottom w:val="0"/>
              <w:divBdr>
                <w:top w:val="none" w:sz="0" w:space="0" w:color="auto"/>
                <w:left w:val="none" w:sz="0" w:space="0" w:color="auto"/>
                <w:bottom w:val="none" w:sz="0" w:space="0" w:color="auto"/>
                <w:right w:val="none" w:sz="0" w:space="0" w:color="auto"/>
              </w:divBdr>
            </w:div>
          </w:divsChild>
        </w:div>
        <w:div w:id="1479112335">
          <w:marLeft w:val="0"/>
          <w:marRight w:val="0"/>
          <w:marTop w:val="0"/>
          <w:marBottom w:val="0"/>
          <w:divBdr>
            <w:top w:val="none" w:sz="0" w:space="0" w:color="auto"/>
            <w:left w:val="none" w:sz="0" w:space="0" w:color="auto"/>
            <w:bottom w:val="none" w:sz="0" w:space="0" w:color="auto"/>
            <w:right w:val="none" w:sz="0" w:space="0" w:color="auto"/>
          </w:divBdr>
          <w:divsChild>
            <w:div w:id="53746102">
              <w:marLeft w:val="0"/>
              <w:marRight w:val="0"/>
              <w:marTop w:val="0"/>
              <w:marBottom w:val="0"/>
              <w:divBdr>
                <w:top w:val="none" w:sz="0" w:space="0" w:color="auto"/>
                <w:left w:val="none" w:sz="0" w:space="0" w:color="auto"/>
                <w:bottom w:val="none" w:sz="0" w:space="0" w:color="auto"/>
                <w:right w:val="none" w:sz="0" w:space="0" w:color="auto"/>
              </w:divBdr>
            </w:div>
          </w:divsChild>
        </w:div>
        <w:div w:id="412968394">
          <w:marLeft w:val="0"/>
          <w:marRight w:val="0"/>
          <w:marTop w:val="0"/>
          <w:marBottom w:val="0"/>
          <w:divBdr>
            <w:top w:val="none" w:sz="0" w:space="0" w:color="auto"/>
            <w:left w:val="none" w:sz="0" w:space="0" w:color="auto"/>
            <w:bottom w:val="none" w:sz="0" w:space="0" w:color="auto"/>
            <w:right w:val="none" w:sz="0" w:space="0" w:color="auto"/>
          </w:divBdr>
          <w:divsChild>
            <w:div w:id="51465335">
              <w:marLeft w:val="0"/>
              <w:marRight w:val="0"/>
              <w:marTop w:val="0"/>
              <w:marBottom w:val="0"/>
              <w:divBdr>
                <w:top w:val="none" w:sz="0" w:space="0" w:color="auto"/>
                <w:left w:val="none" w:sz="0" w:space="0" w:color="auto"/>
                <w:bottom w:val="none" w:sz="0" w:space="0" w:color="auto"/>
                <w:right w:val="none" w:sz="0" w:space="0" w:color="auto"/>
              </w:divBdr>
            </w:div>
          </w:divsChild>
        </w:div>
        <w:div w:id="895704817">
          <w:marLeft w:val="0"/>
          <w:marRight w:val="0"/>
          <w:marTop w:val="0"/>
          <w:marBottom w:val="0"/>
          <w:divBdr>
            <w:top w:val="none" w:sz="0" w:space="0" w:color="auto"/>
            <w:left w:val="none" w:sz="0" w:space="0" w:color="auto"/>
            <w:bottom w:val="none" w:sz="0" w:space="0" w:color="auto"/>
            <w:right w:val="none" w:sz="0" w:space="0" w:color="auto"/>
          </w:divBdr>
          <w:divsChild>
            <w:div w:id="507407205">
              <w:marLeft w:val="0"/>
              <w:marRight w:val="0"/>
              <w:marTop w:val="0"/>
              <w:marBottom w:val="0"/>
              <w:divBdr>
                <w:top w:val="none" w:sz="0" w:space="0" w:color="auto"/>
                <w:left w:val="none" w:sz="0" w:space="0" w:color="auto"/>
                <w:bottom w:val="none" w:sz="0" w:space="0" w:color="auto"/>
                <w:right w:val="none" w:sz="0" w:space="0" w:color="auto"/>
              </w:divBdr>
            </w:div>
          </w:divsChild>
        </w:div>
        <w:div w:id="811288343">
          <w:marLeft w:val="0"/>
          <w:marRight w:val="0"/>
          <w:marTop w:val="0"/>
          <w:marBottom w:val="0"/>
          <w:divBdr>
            <w:top w:val="none" w:sz="0" w:space="0" w:color="auto"/>
            <w:left w:val="none" w:sz="0" w:space="0" w:color="auto"/>
            <w:bottom w:val="none" w:sz="0" w:space="0" w:color="auto"/>
            <w:right w:val="none" w:sz="0" w:space="0" w:color="auto"/>
          </w:divBdr>
          <w:divsChild>
            <w:div w:id="1611235205">
              <w:marLeft w:val="0"/>
              <w:marRight w:val="0"/>
              <w:marTop w:val="0"/>
              <w:marBottom w:val="0"/>
              <w:divBdr>
                <w:top w:val="none" w:sz="0" w:space="0" w:color="auto"/>
                <w:left w:val="none" w:sz="0" w:space="0" w:color="auto"/>
                <w:bottom w:val="none" w:sz="0" w:space="0" w:color="auto"/>
                <w:right w:val="none" w:sz="0" w:space="0" w:color="auto"/>
              </w:divBdr>
            </w:div>
          </w:divsChild>
        </w:div>
        <w:div w:id="706025237">
          <w:marLeft w:val="0"/>
          <w:marRight w:val="0"/>
          <w:marTop w:val="0"/>
          <w:marBottom w:val="0"/>
          <w:divBdr>
            <w:top w:val="none" w:sz="0" w:space="0" w:color="auto"/>
            <w:left w:val="none" w:sz="0" w:space="0" w:color="auto"/>
            <w:bottom w:val="none" w:sz="0" w:space="0" w:color="auto"/>
            <w:right w:val="none" w:sz="0" w:space="0" w:color="auto"/>
          </w:divBdr>
          <w:divsChild>
            <w:div w:id="1401639833">
              <w:marLeft w:val="0"/>
              <w:marRight w:val="0"/>
              <w:marTop w:val="0"/>
              <w:marBottom w:val="0"/>
              <w:divBdr>
                <w:top w:val="none" w:sz="0" w:space="0" w:color="auto"/>
                <w:left w:val="none" w:sz="0" w:space="0" w:color="auto"/>
                <w:bottom w:val="none" w:sz="0" w:space="0" w:color="auto"/>
                <w:right w:val="none" w:sz="0" w:space="0" w:color="auto"/>
              </w:divBdr>
            </w:div>
          </w:divsChild>
        </w:div>
        <w:div w:id="150174788">
          <w:marLeft w:val="0"/>
          <w:marRight w:val="0"/>
          <w:marTop w:val="0"/>
          <w:marBottom w:val="0"/>
          <w:divBdr>
            <w:top w:val="none" w:sz="0" w:space="0" w:color="auto"/>
            <w:left w:val="none" w:sz="0" w:space="0" w:color="auto"/>
            <w:bottom w:val="none" w:sz="0" w:space="0" w:color="auto"/>
            <w:right w:val="none" w:sz="0" w:space="0" w:color="auto"/>
          </w:divBdr>
          <w:divsChild>
            <w:div w:id="2102985915">
              <w:marLeft w:val="0"/>
              <w:marRight w:val="0"/>
              <w:marTop w:val="0"/>
              <w:marBottom w:val="0"/>
              <w:divBdr>
                <w:top w:val="none" w:sz="0" w:space="0" w:color="auto"/>
                <w:left w:val="none" w:sz="0" w:space="0" w:color="auto"/>
                <w:bottom w:val="none" w:sz="0" w:space="0" w:color="auto"/>
                <w:right w:val="none" w:sz="0" w:space="0" w:color="auto"/>
              </w:divBdr>
            </w:div>
          </w:divsChild>
        </w:div>
        <w:div w:id="1756442001">
          <w:marLeft w:val="0"/>
          <w:marRight w:val="0"/>
          <w:marTop w:val="0"/>
          <w:marBottom w:val="0"/>
          <w:divBdr>
            <w:top w:val="none" w:sz="0" w:space="0" w:color="auto"/>
            <w:left w:val="none" w:sz="0" w:space="0" w:color="auto"/>
            <w:bottom w:val="none" w:sz="0" w:space="0" w:color="auto"/>
            <w:right w:val="none" w:sz="0" w:space="0" w:color="auto"/>
          </w:divBdr>
          <w:divsChild>
            <w:div w:id="1460879691">
              <w:marLeft w:val="0"/>
              <w:marRight w:val="0"/>
              <w:marTop w:val="0"/>
              <w:marBottom w:val="0"/>
              <w:divBdr>
                <w:top w:val="none" w:sz="0" w:space="0" w:color="auto"/>
                <w:left w:val="none" w:sz="0" w:space="0" w:color="auto"/>
                <w:bottom w:val="none" w:sz="0" w:space="0" w:color="auto"/>
                <w:right w:val="none" w:sz="0" w:space="0" w:color="auto"/>
              </w:divBdr>
            </w:div>
          </w:divsChild>
        </w:div>
        <w:div w:id="686980438">
          <w:marLeft w:val="0"/>
          <w:marRight w:val="0"/>
          <w:marTop w:val="0"/>
          <w:marBottom w:val="0"/>
          <w:divBdr>
            <w:top w:val="none" w:sz="0" w:space="0" w:color="auto"/>
            <w:left w:val="none" w:sz="0" w:space="0" w:color="auto"/>
            <w:bottom w:val="none" w:sz="0" w:space="0" w:color="auto"/>
            <w:right w:val="none" w:sz="0" w:space="0" w:color="auto"/>
          </w:divBdr>
          <w:divsChild>
            <w:div w:id="433672576">
              <w:marLeft w:val="0"/>
              <w:marRight w:val="0"/>
              <w:marTop w:val="0"/>
              <w:marBottom w:val="0"/>
              <w:divBdr>
                <w:top w:val="none" w:sz="0" w:space="0" w:color="auto"/>
                <w:left w:val="none" w:sz="0" w:space="0" w:color="auto"/>
                <w:bottom w:val="none" w:sz="0" w:space="0" w:color="auto"/>
                <w:right w:val="none" w:sz="0" w:space="0" w:color="auto"/>
              </w:divBdr>
            </w:div>
          </w:divsChild>
        </w:div>
        <w:div w:id="784538017">
          <w:marLeft w:val="0"/>
          <w:marRight w:val="0"/>
          <w:marTop w:val="0"/>
          <w:marBottom w:val="0"/>
          <w:divBdr>
            <w:top w:val="none" w:sz="0" w:space="0" w:color="auto"/>
            <w:left w:val="none" w:sz="0" w:space="0" w:color="auto"/>
            <w:bottom w:val="none" w:sz="0" w:space="0" w:color="auto"/>
            <w:right w:val="none" w:sz="0" w:space="0" w:color="auto"/>
          </w:divBdr>
          <w:divsChild>
            <w:div w:id="147357392">
              <w:marLeft w:val="0"/>
              <w:marRight w:val="0"/>
              <w:marTop w:val="0"/>
              <w:marBottom w:val="0"/>
              <w:divBdr>
                <w:top w:val="none" w:sz="0" w:space="0" w:color="auto"/>
                <w:left w:val="none" w:sz="0" w:space="0" w:color="auto"/>
                <w:bottom w:val="none" w:sz="0" w:space="0" w:color="auto"/>
                <w:right w:val="none" w:sz="0" w:space="0" w:color="auto"/>
              </w:divBdr>
            </w:div>
          </w:divsChild>
        </w:div>
        <w:div w:id="1538544171">
          <w:marLeft w:val="0"/>
          <w:marRight w:val="0"/>
          <w:marTop w:val="0"/>
          <w:marBottom w:val="0"/>
          <w:divBdr>
            <w:top w:val="none" w:sz="0" w:space="0" w:color="auto"/>
            <w:left w:val="none" w:sz="0" w:space="0" w:color="auto"/>
            <w:bottom w:val="none" w:sz="0" w:space="0" w:color="auto"/>
            <w:right w:val="none" w:sz="0" w:space="0" w:color="auto"/>
          </w:divBdr>
          <w:divsChild>
            <w:div w:id="951783904">
              <w:marLeft w:val="0"/>
              <w:marRight w:val="0"/>
              <w:marTop w:val="0"/>
              <w:marBottom w:val="0"/>
              <w:divBdr>
                <w:top w:val="none" w:sz="0" w:space="0" w:color="auto"/>
                <w:left w:val="none" w:sz="0" w:space="0" w:color="auto"/>
                <w:bottom w:val="none" w:sz="0" w:space="0" w:color="auto"/>
                <w:right w:val="none" w:sz="0" w:space="0" w:color="auto"/>
              </w:divBdr>
            </w:div>
          </w:divsChild>
        </w:div>
        <w:div w:id="1586038923">
          <w:marLeft w:val="0"/>
          <w:marRight w:val="0"/>
          <w:marTop w:val="0"/>
          <w:marBottom w:val="0"/>
          <w:divBdr>
            <w:top w:val="none" w:sz="0" w:space="0" w:color="auto"/>
            <w:left w:val="none" w:sz="0" w:space="0" w:color="auto"/>
            <w:bottom w:val="none" w:sz="0" w:space="0" w:color="auto"/>
            <w:right w:val="none" w:sz="0" w:space="0" w:color="auto"/>
          </w:divBdr>
          <w:divsChild>
            <w:div w:id="1859661710">
              <w:marLeft w:val="0"/>
              <w:marRight w:val="0"/>
              <w:marTop w:val="0"/>
              <w:marBottom w:val="0"/>
              <w:divBdr>
                <w:top w:val="none" w:sz="0" w:space="0" w:color="auto"/>
                <w:left w:val="none" w:sz="0" w:space="0" w:color="auto"/>
                <w:bottom w:val="none" w:sz="0" w:space="0" w:color="auto"/>
                <w:right w:val="none" w:sz="0" w:space="0" w:color="auto"/>
              </w:divBdr>
            </w:div>
          </w:divsChild>
        </w:div>
        <w:div w:id="1698509850">
          <w:marLeft w:val="0"/>
          <w:marRight w:val="0"/>
          <w:marTop w:val="0"/>
          <w:marBottom w:val="0"/>
          <w:divBdr>
            <w:top w:val="none" w:sz="0" w:space="0" w:color="auto"/>
            <w:left w:val="none" w:sz="0" w:space="0" w:color="auto"/>
            <w:bottom w:val="none" w:sz="0" w:space="0" w:color="auto"/>
            <w:right w:val="none" w:sz="0" w:space="0" w:color="auto"/>
          </w:divBdr>
          <w:divsChild>
            <w:div w:id="1489512774">
              <w:marLeft w:val="0"/>
              <w:marRight w:val="0"/>
              <w:marTop w:val="0"/>
              <w:marBottom w:val="0"/>
              <w:divBdr>
                <w:top w:val="none" w:sz="0" w:space="0" w:color="auto"/>
                <w:left w:val="none" w:sz="0" w:space="0" w:color="auto"/>
                <w:bottom w:val="none" w:sz="0" w:space="0" w:color="auto"/>
                <w:right w:val="none" w:sz="0" w:space="0" w:color="auto"/>
              </w:divBdr>
            </w:div>
          </w:divsChild>
        </w:div>
        <w:div w:id="2110002383">
          <w:marLeft w:val="0"/>
          <w:marRight w:val="0"/>
          <w:marTop w:val="0"/>
          <w:marBottom w:val="0"/>
          <w:divBdr>
            <w:top w:val="none" w:sz="0" w:space="0" w:color="auto"/>
            <w:left w:val="none" w:sz="0" w:space="0" w:color="auto"/>
            <w:bottom w:val="none" w:sz="0" w:space="0" w:color="auto"/>
            <w:right w:val="none" w:sz="0" w:space="0" w:color="auto"/>
          </w:divBdr>
          <w:divsChild>
            <w:div w:id="1901819318">
              <w:marLeft w:val="0"/>
              <w:marRight w:val="0"/>
              <w:marTop w:val="0"/>
              <w:marBottom w:val="0"/>
              <w:divBdr>
                <w:top w:val="none" w:sz="0" w:space="0" w:color="auto"/>
                <w:left w:val="none" w:sz="0" w:space="0" w:color="auto"/>
                <w:bottom w:val="none" w:sz="0" w:space="0" w:color="auto"/>
                <w:right w:val="none" w:sz="0" w:space="0" w:color="auto"/>
              </w:divBdr>
            </w:div>
          </w:divsChild>
        </w:div>
        <w:div w:id="1719547386">
          <w:marLeft w:val="0"/>
          <w:marRight w:val="0"/>
          <w:marTop w:val="0"/>
          <w:marBottom w:val="0"/>
          <w:divBdr>
            <w:top w:val="none" w:sz="0" w:space="0" w:color="auto"/>
            <w:left w:val="none" w:sz="0" w:space="0" w:color="auto"/>
            <w:bottom w:val="none" w:sz="0" w:space="0" w:color="auto"/>
            <w:right w:val="none" w:sz="0" w:space="0" w:color="auto"/>
          </w:divBdr>
          <w:divsChild>
            <w:div w:id="1506048451">
              <w:marLeft w:val="0"/>
              <w:marRight w:val="0"/>
              <w:marTop w:val="0"/>
              <w:marBottom w:val="0"/>
              <w:divBdr>
                <w:top w:val="none" w:sz="0" w:space="0" w:color="auto"/>
                <w:left w:val="none" w:sz="0" w:space="0" w:color="auto"/>
                <w:bottom w:val="none" w:sz="0" w:space="0" w:color="auto"/>
                <w:right w:val="none" w:sz="0" w:space="0" w:color="auto"/>
              </w:divBdr>
            </w:div>
          </w:divsChild>
        </w:div>
        <w:div w:id="1636253032">
          <w:marLeft w:val="0"/>
          <w:marRight w:val="0"/>
          <w:marTop w:val="0"/>
          <w:marBottom w:val="0"/>
          <w:divBdr>
            <w:top w:val="none" w:sz="0" w:space="0" w:color="auto"/>
            <w:left w:val="none" w:sz="0" w:space="0" w:color="auto"/>
            <w:bottom w:val="none" w:sz="0" w:space="0" w:color="auto"/>
            <w:right w:val="none" w:sz="0" w:space="0" w:color="auto"/>
          </w:divBdr>
          <w:divsChild>
            <w:div w:id="1602109947">
              <w:marLeft w:val="0"/>
              <w:marRight w:val="0"/>
              <w:marTop w:val="0"/>
              <w:marBottom w:val="0"/>
              <w:divBdr>
                <w:top w:val="none" w:sz="0" w:space="0" w:color="auto"/>
                <w:left w:val="none" w:sz="0" w:space="0" w:color="auto"/>
                <w:bottom w:val="none" w:sz="0" w:space="0" w:color="auto"/>
                <w:right w:val="none" w:sz="0" w:space="0" w:color="auto"/>
              </w:divBdr>
            </w:div>
          </w:divsChild>
        </w:div>
        <w:div w:id="1925256954">
          <w:marLeft w:val="0"/>
          <w:marRight w:val="0"/>
          <w:marTop w:val="0"/>
          <w:marBottom w:val="0"/>
          <w:divBdr>
            <w:top w:val="none" w:sz="0" w:space="0" w:color="auto"/>
            <w:left w:val="none" w:sz="0" w:space="0" w:color="auto"/>
            <w:bottom w:val="none" w:sz="0" w:space="0" w:color="auto"/>
            <w:right w:val="none" w:sz="0" w:space="0" w:color="auto"/>
          </w:divBdr>
          <w:divsChild>
            <w:div w:id="1588735359">
              <w:marLeft w:val="0"/>
              <w:marRight w:val="0"/>
              <w:marTop w:val="0"/>
              <w:marBottom w:val="0"/>
              <w:divBdr>
                <w:top w:val="none" w:sz="0" w:space="0" w:color="auto"/>
                <w:left w:val="none" w:sz="0" w:space="0" w:color="auto"/>
                <w:bottom w:val="none" w:sz="0" w:space="0" w:color="auto"/>
                <w:right w:val="none" w:sz="0" w:space="0" w:color="auto"/>
              </w:divBdr>
            </w:div>
          </w:divsChild>
        </w:div>
        <w:div w:id="1207839095">
          <w:marLeft w:val="0"/>
          <w:marRight w:val="0"/>
          <w:marTop w:val="0"/>
          <w:marBottom w:val="0"/>
          <w:divBdr>
            <w:top w:val="none" w:sz="0" w:space="0" w:color="auto"/>
            <w:left w:val="none" w:sz="0" w:space="0" w:color="auto"/>
            <w:bottom w:val="none" w:sz="0" w:space="0" w:color="auto"/>
            <w:right w:val="none" w:sz="0" w:space="0" w:color="auto"/>
          </w:divBdr>
          <w:divsChild>
            <w:div w:id="147409470">
              <w:marLeft w:val="0"/>
              <w:marRight w:val="0"/>
              <w:marTop w:val="0"/>
              <w:marBottom w:val="0"/>
              <w:divBdr>
                <w:top w:val="none" w:sz="0" w:space="0" w:color="auto"/>
                <w:left w:val="none" w:sz="0" w:space="0" w:color="auto"/>
                <w:bottom w:val="none" w:sz="0" w:space="0" w:color="auto"/>
                <w:right w:val="none" w:sz="0" w:space="0" w:color="auto"/>
              </w:divBdr>
            </w:div>
          </w:divsChild>
        </w:div>
        <w:div w:id="2000844463">
          <w:marLeft w:val="0"/>
          <w:marRight w:val="0"/>
          <w:marTop w:val="0"/>
          <w:marBottom w:val="0"/>
          <w:divBdr>
            <w:top w:val="none" w:sz="0" w:space="0" w:color="auto"/>
            <w:left w:val="none" w:sz="0" w:space="0" w:color="auto"/>
            <w:bottom w:val="none" w:sz="0" w:space="0" w:color="auto"/>
            <w:right w:val="none" w:sz="0" w:space="0" w:color="auto"/>
          </w:divBdr>
          <w:divsChild>
            <w:div w:id="1192959431">
              <w:marLeft w:val="0"/>
              <w:marRight w:val="0"/>
              <w:marTop w:val="0"/>
              <w:marBottom w:val="0"/>
              <w:divBdr>
                <w:top w:val="none" w:sz="0" w:space="0" w:color="auto"/>
                <w:left w:val="none" w:sz="0" w:space="0" w:color="auto"/>
                <w:bottom w:val="none" w:sz="0" w:space="0" w:color="auto"/>
                <w:right w:val="none" w:sz="0" w:space="0" w:color="auto"/>
              </w:divBdr>
            </w:div>
          </w:divsChild>
        </w:div>
        <w:div w:id="1558275808">
          <w:marLeft w:val="0"/>
          <w:marRight w:val="0"/>
          <w:marTop w:val="0"/>
          <w:marBottom w:val="0"/>
          <w:divBdr>
            <w:top w:val="none" w:sz="0" w:space="0" w:color="auto"/>
            <w:left w:val="none" w:sz="0" w:space="0" w:color="auto"/>
            <w:bottom w:val="none" w:sz="0" w:space="0" w:color="auto"/>
            <w:right w:val="none" w:sz="0" w:space="0" w:color="auto"/>
          </w:divBdr>
          <w:divsChild>
            <w:div w:id="1171749859">
              <w:marLeft w:val="0"/>
              <w:marRight w:val="0"/>
              <w:marTop w:val="0"/>
              <w:marBottom w:val="0"/>
              <w:divBdr>
                <w:top w:val="none" w:sz="0" w:space="0" w:color="auto"/>
                <w:left w:val="none" w:sz="0" w:space="0" w:color="auto"/>
                <w:bottom w:val="none" w:sz="0" w:space="0" w:color="auto"/>
                <w:right w:val="none" w:sz="0" w:space="0" w:color="auto"/>
              </w:divBdr>
            </w:div>
          </w:divsChild>
        </w:div>
        <w:div w:id="205604682">
          <w:marLeft w:val="0"/>
          <w:marRight w:val="0"/>
          <w:marTop w:val="0"/>
          <w:marBottom w:val="0"/>
          <w:divBdr>
            <w:top w:val="none" w:sz="0" w:space="0" w:color="auto"/>
            <w:left w:val="none" w:sz="0" w:space="0" w:color="auto"/>
            <w:bottom w:val="none" w:sz="0" w:space="0" w:color="auto"/>
            <w:right w:val="none" w:sz="0" w:space="0" w:color="auto"/>
          </w:divBdr>
          <w:divsChild>
            <w:div w:id="1269922338">
              <w:marLeft w:val="0"/>
              <w:marRight w:val="0"/>
              <w:marTop w:val="0"/>
              <w:marBottom w:val="0"/>
              <w:divBdr>
                <w:top w:val="none" w:sz="0" w:space="0" w:color="auto"/>
                <w:left w:val="none" w:sz="0" w:space="0" w:color="auto"/>
                <w:bottom w:val="none" w:sz="0" w:space="0" w:color="auto"/>
                <w:right w:val="none" w:sz="0" w:space="0" w:color="auto"/>
              </w:divBdr>
            </w:div>
          </w:divsChild>
        </w:div>
        <w:div w:id="1061177327">
          <w:marLeft w:val="0"/>
          <w:marRight w:val="0"/>
          <w:marTop w:val="0"/>
          <w:marBottom w:val="0"/>
          <w:divBdr>
            <w:top w:val="none" w:sz="0" w:space="0" w:color="auto"/>
            <w:left w:val="none" w:sz="0" w:space="0" w:color="auto"/>
            <w:bottom w:val="none" w:sz="0" w:space="0" w:color="auto"/>
            <w:right w:val="none" w:sz="0" w:space="0" w:color="auto"/>
          </w:divBdr>
          <w:divsChild>
            <w:div w:id="1937782422">
              <w:marLeft w:val="0"/>
              <w:marRight w:val="0"/>
              <w:marTop w:val="0"/>
              <w:marBottom w:val="0"/>
              <w:divBdr>
                <w:top w:val="none" w:sz="0" w:space="0" w:color="auto"/>
                <w:left w:val="none" w:sz="0" w:space="0" w:color="auto"/>
                <w:bottom w:val="none" w:sz="0" w:space="0" w:color="auto"/>
                <w:right w:val="none" w:sz="0" w:space="0" w:color="auto"/>
              </w:divBdr>
            </w:div>
          </w:divsChild>
        </w:div>
        <w:div w:id="660700075">
          <w:marLeft w:val="0"/>
          <w:marRight w:val="0"/>
          <w:marTop w:val="0"/>
          <w:marBottom w:val="0"/>
          <w:divBdr>
            <w:top w:val="none" w:sz="0" w:space="0" w:color="auto"/>
            <w:left w:val="none" w:sz="0" w:space="0" w:color="auto"/>
            <w:bottom w:val="none" w:sz="0" w:space="0" w:color="auto"/>
            <w:right w:val="none" w:sz="0" w:space="0" w:color="auto"/>
          </w:divBdr>
          <w:divsChild>
            <w:div w:id="1098794567">
              <w:marLeft w:val="0"/>
              <w:marRight w:val="0"/>
              <w:marTop w:val="0"/>
              <w:marBottom w:val="0"/>
              <w:divBdr>
                <w:top w:val="none" w:sz="0" w:space="0" w:color="auto"/>
                <w:left w:val="none" w:sz="0" w:space="0" w:color="auto"/>
                <w:bottom w:val="none" w:sz="0" w:space="0" w:color="auto"/>
                <w:right w:val="none" w:sz="0" w:space="0" w:color="auto"/>
              </w:divBdr>
            </w:div>
          </w:divsChild>
        </w:div>
        <w:div w:id="1899168786">
          <w:marLeft w:val="0"/>
          <w:marRight w:val="0"/>
          <w:marTop w:val="0"/>
          <w:marBottom w:val="0"/>
          <w:divBdr>
            <w:top w:val="none" w:sz="0" w:space="0" w:color="auto"/>
            <w:left w:val="none" w:sz="0" w:space="0" w:color="auto"/>
            <w:bottom w:val="none" w:sz="0" w:space="0" w:color="auto"/>
            <w:right w:val="none" w:sz="0" w:space="0" w:color="auto"/>
          </w:divBdr>
          <w:divsChild>
            <w:div w:id="2124613919">
              <w:marLeft w:val="0"/>
              <w:marRight w:val="0"/>
              <w:marTop w:val="0"/>
              <w:marBottom w:val="0"/>
              <w:divBdr>
                <w:top w:val="none" w:sz="0" w:space="0" w:color="auto"/>
                <w:left w:val="none" w:sz="0" w:space="0" w:color="auto"/>
                <w:bottom w:val="none" w:sz="0" w:space="0" w:color="auto"/>
                <w:right w:val="none" w:sz="0" w:space="0" w:color="auto"/>
              </w:divBdr>
            </w:div>
          </w:divsChild>
        </w:div>
        <w:div w:id="1739666715">
          <w:marLeft w:val="0"/>
          <w:marRight w:val="0"/>
          <w:marTop w:val="0"/>
          <w:marBottom w:val="0"/>
          <w:divBdr>
            <w:top w:val="none" w:sz="0" w:space="0" w:color="auto"/>
            <w:left w:val="none" w:sz="0" w:space="0" w:color="auto"/>
            <w:bottom w:val="none" w:sz="0" w:space="0" w:color="auto"/>
            <w:right w:val="none" w:sz="0" w:space="0" w:color="auto"/>
          </w:divBdr>
          <w:divsChild>
            <w:div w:id="628128689">
              <w:marLeft w:val="0"/>
              <w:marRight w:val="0"/>
              <w:marTop w:val="0"/>
              <w:marBottom w:val="0"/>
              <w:divBdr>
                <w:top w:val="none" w:sz="0" w:space="0" w:color="auto"/>
                <w:left w:val="none" w:sz="0" w:space="0" w:color="auto"/>
                <w:bottom w:val="none" w:sz="0" w:space="0" w:color="auto"/>
                <w:right w:val="none" w:sz="0" w:space="0" w:color="auto"/>
              </w:divBdr>
            </w:div>
          </w:divsChild>
        </w:div>
        <w:div w:id="1071778395">
          <w:marLeft w:val="0"/>
          <w:marRight w:val="0"/>
          <w:marTop w:val="0"/>
          <w:marBottom w:val="0"/>
          <w:divBdr>
            <w:top w:val="none" w:sz="0" w:space="0" w:color="auto"/>
            <w:left w:val="none" w:sz="0" w:space="0" w:color="auto"/>
            <w:bottom w:val="none" w:sz="0" w:space="0" w:color="auto"/>
            <w:right w:val="none" w:sz="0" w:space="0" w:color="auto"/>
          </w:divBdr>
          <w:divsChild>
            <w:div w:id="1875968262">
              <w:marLeft w:val="0"/>
              <w:marRight w:val="0"/>
              <w:marTop w:val="0"/>
              <w:marBottom w:val="0"/>
              <w:divBdr>
                <w:top w:val="none" w:sz="0" w:space="0" w:color="auto"/>
                <w:left w:val="none" w:sz="0" w:space="0" w:color="auto"/>
                <w:bottom w:val="none" w:sz="0" w:space="0" w:color="auto"/>
                <w:right w:val="none" w:sz="0" w:space="0" w:color="auto"/>
              </w:divBdr>
            </w:div>
          </w:divsChild>
        </w:div>
        <w:div w:id="1817607463">
          <w:marLeft w:val="0"/>
          <w:marRight w:val="0"/>
          <w:marTop w:val="0"/>
          <w:marBottom w:val="0"/>
          <w:divBdr>
            <w:top w:val="none" w:sz="0" w:space="0" w:color="auto"/>
            <w:left w:val="none" w:sz="0" w:space="0" w:color="auto"/>
            <w:bottom w:val="none" w:sz="0" w:space="0" w:color="auto"/>
            <w:right w:val="none" w:sz="0" w:space="0" w:color="auto"/>
          </w:divBdr>
          <w:divsChild>
            <w:div w:id="1478381096">
              <w:marLeft w:val="0"/>
              <w:marRight w:val="0"/>
              <w:marTop w:val="0"/>
              <w:marBottom w:val="0"/>
              <w:divBdr>
                <w:top w:val="none" w:sz="0" w:space="0" w:color="auto"/>
                <w:left w:val="none" w:sz="0" w:space="0" w:color="auto"/>
                <w:bottom w:val="none" w:sz="0" w:space="0" w:color="auto"/>
                <w:right w:val="none" w:sz="0" w:space="0" w:color="auto"/>
              </w:divBdr>
            </w:div>
          </w:divsChild>
        </w:div>
        <w:div w:id="19551391">
          <w:marLeft w:val="0"/>
          <w:marRight w:val="0"/>
          <w:marTop w:val="0"/>
          <w:marBottom w:val="0"/>
          <w:divBdr>
            <w:top w:val="none" w:sz="0" w:space="0" w:color="auto"/>
            <w:left w:val="none" w:sz="0" w:space="0" w:color="auto"/>
            <w:bottom w:val="none" w:sz="0" w:space="0" w:color="auto"/>
            <w:right w:val="none" w:sz="0" w:space="0" w:color="auto"/>
          </w:divBdr>
          <w:divsChild>
            <w:div w:id="1728531401">
              <w:marLeft w:val="0"/>
              <w:marRight w:val="0"/>
              <w:marTop w:val="0"/>
              <w:marBottom w:val="0"/>
              <w:divBdr>
                <w:top w:val="none" w:sz="0" w:space="0" w:color="auto"/>
                <w:left w:val="none" w:sz="0" w:space="0" w:color="auto"/>
                <w:bottom w:val="none" w:sz="0" w:space="0" w:color="auto"/>
                <w:right w:val="none" w:sz="0" w:space="0" w:color="auto"/>
              </w:divBdr>
            </w:div>
          </w:divsChild>
        </w:div>
        <w:div w:id="1256672705">
          <w:marLeft w:val="0"/>
          <w:marRight w:val="0"/>
          <w:marTop w:val="0"/>
          <w:marBottom w:val="0"/>
          <w:divBdr>
            <w:top w:val="none" w:sz="0" w:space="0" w:color="auto"/>
            <w:left w:val="none" w:sz="0" w:space="0" w:color="auto"/>
            <w:bottom w:val="none" w:sz="0" w:space="0" w:color="auto"/>
            <w:right w:val="none" w:sz="0" w:space="0" w:color="auto"/>
          </w:divBdr>
          <w:divsChild>
            <w:div w:id="1730961954">
              <w:marLeft w:val="0"/>
              <w:marRight w:val="0"/>
              <w:marTop w:val="0"/>
              <w:marBottom w:val="0"/>
              <w:divBdr>
                <w:top w:val="none" w:sz="0" w:space="0" w:color="auto"/>
                <w:left w:val="none" w:sz="0" w:space="0" w:color="auto"/>
                <w:bottom w:val="none" w:sz="0" w:space="0" w:color="auto"/>
                <w:right w:val="none" w:sz="0" w:space="0" w:color="auto"/>
              </w:divBdr>
            </w:div>
          </w:divsChild>
        </w:div>
        <w:div w:id="1225020777">
          <w:marLeft w:val="0"/>
          <w:marRight w:val="0"/>
          <w:marTop w:val="0"/>
          <w:marBottom w:val="0"/>
          <w:divBdr>
            <w:top w:val="none" w:sz="0" w:space="0" w:color="auto"/>
            <w:left w:val="none" w:sz="0" w:space="0" w:color="auto"/>
            <w:bottom w:val="none" w:sz="0" w:space="0" w:color="auto"/>
            <w:right w:val="none" w:sz="0" w:space="0" w:color="auto"/>
          </w:divBdr>
          <w:divsChild>
            <w:div w:id="2127655329">
              <w:marLeft w:val="0"/>
              <w:marRight w:val="0"/>
              <w:marTop w:val="0"/>
              <w:marBottom w:val="0"/>
              <w:divBdr>
                <w:top w:val="none" w:sz="0" w:space="0" w:color="auto"/>
                <w:left w:val="none" w:sz="0" w:space="0" w:color="auto"/>
                <w:bottom w:val="none" w:sz="0" w:space="0" w:color="auto"/>
                <w:right w:val="none" w:sz="0" w:space="0" w:color="auto"/>
              </w:divBdr>
            </w:div>
          </w:divsChild>
        </w:div>
        <w:div w:id="5595992">
          <w:marLeft w:val="0"/>
          <w:marRight w:val="0"/>
          <w:marTop w:val="0"/>
          <w:marBottom w:val="0"/>
          <w:divBdr>
            <w:top w:val="none" w:sz="0" w:space="0" w:color="auto"/>
            <w:left w:val="none" w:sz="0" w:space="0" w:color="auto"/>
            <w:bottom w:val="none" w:sz="0" w:space="0" w:color="auto"/>
            <w:right w:val="none" w:sz="0" w:space="0" w:color="auto"/>
          </w:divBdr>
          <w:divsChild>
            <w:div w:id="1126965600">
              <w:marLeft w:val="0"/>
              <w:marRight w:val="0"/>
              <w:marTop w:val="0"/>
              <w:marBottom w:val="0"/>
              <w:divBdr>
                <w:top w:val="none" w:sz="0" w:space="0" w:color="auto"/>
                <w:left w:val="none" w:sz="0" w:space="0" w:color="auto"/>
                <w:bottom w:val="none" w:sz="0" w:space="0" w:color="auto"/>
                <w:right w:val="none" w:sz="0" w:space="0" w:color="auto"/>
              </w:divBdr>
            </w:div>
          </w:divsChild>
        </w:div>
        <w:div w:id="660743471">
          <w:marLeft w:val="0"/>
          <w:marRight w:val="0"/>
          <w:marTop w:val="0"/>
          <w:marBottom w:val="0"/>
          <w:divBdr>
            <w:top w:val="none" w:sz="0" w:space="0" w:color="auto"/>
            <w:left w:val="none" w:sz="0" w:space="0" w:color="auto"/>
            <w:bottom w:val="none" w:sz="0" w:space="0" w:color="auto"/>
            <w:right w:val="none" w:sz="0" w:space="0" w:color="auto"/>
          </w:divBdr>
          <w:divsChild>
            <w:div w:id="1555970974">
              <w:marLeft w:val="0"/>
              <w:marRight w:val="0"/>
              <w:marTop w:val="0"/>
              <w:marBottom w:val="0"/>
              <w:divBdr>
                <w:top w:val="none" w:sz="0" w:space="0" w:color="auto"/>
                <w:left w:val="none" w:sz="0" w:space="0" w:color="auto"/>
                <w:bottom w:val="none" w:sz="0" w:space="0" w:color="auto"/>
                <w:right w:val="none" w:sz="0" w:space="0" w:color="auto"/>
              </w:divBdr>
            </w:div>
          </w:divsChild>
        </w:div>
        <w:div w:id="269900774">
          <w:marLeft w:val="0"/>
          <w:marRight w:val="0"/>
          <w:marTop w:val="0"/>
          <w:marBottom w:val="0"/>
          <w:divBdr>
            <w:top w:val="none" w:sz="0" w:space="0" w:color="auto"/>
            <w:left w:val="none" w:sz="0" w:space="0" w:color="auto"/>
            <w:bottom w:val="none" w:sz="0" w:space="0" w:color="auto"/>
            <w:right w:val="none" w:sz="0" w:space="0" w:color="auto"/>
          </w:divBdr>
          <w:divsChild>
            <w:div w:id="2128741353">
              <w:marLeft w:val="0"/>
              <w:marRight w:val="0"/>
              <w:marTop w:val="0"/>
              <w:marBottom w:val="0"/>
              <w:divBdr>
                <w:top w:val="none" w:sz="0" w:space="0" w:color="auto"/>
                <w:left w:val="none" w:sz="0" w:space="0" w:color="auto"/>
                <w:bottom w:val="none" w:sz="0" w:space="0" w:color="auto"/>
                <w:right w:val="none" w:sz="0" w:space="0" w:color="auto"/>
              </w:divBdr>
            </w:div>
          </w:divsChild>
        </w:div>
        <w:div w:id="439379592">
          <w:marLeft w:val="0"/>
          <w:marRight w:val="0"/>
          <w:marTop w:val="0"/>
          <w:marBottom w:val="0"/>
          <w:divBdr>
            <w:top w:val="none" w:sz="0" w:space="0" w:color="auto"/>
            <w:left w:val="none" w:sz="0" w:space="0" w:color="auto"/>
            <w:bottom w:val="none" w:sz="0" w:space="0" w:color="auto"/>
            <w:right w:val="none" w:sz="0" w:space="0" w:color="auto"/>
          </w:divBdr>
          <w:divsChild>
            <w:div w:id="1025591448">
              <w:marLeft w:val="0"/>
              <w:marRight w:val="0"/>
              <w:marTop w:val="0"/>
              <w:marBottom w:val="0"/>
              <w:divBdr>
                <w:top w:val="none" w:sz="0" w:space="0" w:color="auto"/>
                <w:left w:val="none" w:sz="0" w:space="0" w:color="auto"/>
                <w:bottom w:val="none" w:sz="0" w:space="0" w:color="auto"/>
                <w:right w:val="none" w:sz="0" w:space="0" w:color="auto"/>
              </w:divBdr>
            </w:div>
          </w:divsChild>
        </w:div>
        <w:div w:id="549924980">
          <w:marLeft w:val="0"/>
          <w:marRight w:val="0"/>
          <w:marTop w:val="0"/>
          <w:marBottom w:val="0"/>
          <w:divBdr>
            <w:top w:val="none" w:sz="0" w:space="0" w:color="auto"/>
            <w:left w:val="none" w:sz="0" w:space="0" w:color="auto"/>
            <w:bottom w:val="none" w:sz="0" w:space="0" w:color="auto"/>
            <w:right w:val="none" w:sz="0" w:space="0" w:color="auto"/>
          </w:divBdr>
          <w:divsChild>
            <w:div w:id="259337470">
              <w:marLeft w:val="0"/>
              <w:marRight w:val="0"/>
              <w:marTop w:val="0"/>
              <w:marBottom w:val="0"/>
              <w:divBdr>
                <w:top w:val="none" w:sz="0" w:space="0" w:color="auto"/>
                <w:left w:val="none" w:sz="0" w:space="0" w:color="auto"/>
                <w:bottom w:val="none" w:sz="0" w:space="0" w:color="auto"/>
                <w:right w:val="none" w:sz="0" w:space="0" w:color="auto"/>
              </w:divBdr>
            </w:div>
          </w:divsChild>
        </w:div>
        <w:div w:id="616957205">
          <w:marLeft w:val="0"/>
          <w:marRight w:val="0"/>
          <w:marTop w:val="0"/>
          <w:marBottom w:val="0"/>
          <w:divBdr>
            <w:top w:val="none" w:sz="0" w:space="0" w:color="auto"/>
            <w:left w:val="none" w:sz="0" w:space="0" w:color="auto"/>
            <w:bottom w:val="none" w:sz="0" w:space="0" w:color="auto"/>
            <w:right w:val="none" w:sz="0" w:space="0" w:color="auto"/>
          </w:divBdr>
          <w:divsChild>
            <w:div w:id="1864974128">
              <w:marLeft w:val="0"/>
              <w:marRight w:val="0"/>
              <w:marTop w:val="0"/>
              <w:marBottom w:val="0"/>
              <w:divBdr>
                <w:top w:val="none" w:sz="0" w:space="0" w:color="auto"/>
                <w:left w:val="none" w:sz="0" w:space="0" w:color="auto"/>
                <w:bottom w:val="none" w:sz="0" w:space="0" w:color="auto"/>
                <w:right w:val="none" w:sz="0" w:space="0" w:color="auto"/>
              </w:divBdr>
            </w:div>
          </w:divsChild>
        </w:div>
        <w:div w:id="649670137">
          <w:marLeft w:val="0"/>
          <w:marRight w:val="0"/>
          <w:marTop w:val="0"/>
          <w:marBottom w:val="0"/>
          <w:divBdr>
            <w:top w:val="none" w:sz="0" w:space="0" w:color="auto"/>
            <w:left w:val="none" w:sz="0" w:space="0" w:color="auto"/>
            <w:bottom w:val="none" w:sz="0" w:space="0" w:color="auto"/>
            <w:right w:val="none" w:sz="0" w:space="0" w:color="auto"/>
          </w:divBdr>
          <w:divsChild>
            <w:div w:id="54550702">
              <w:marLeft w:val="0"/>
              <w:marRight w:val="0"/>
              <w:marTop w:val="0"/>
              <w:marBottom w:val="0"/>
              <w:divBdr>
                <w:top w:val="none" w:sz="0" w:space="0" w:color="auto"/>
                <w:left w:val="none" w:sz="0" w:space="0" w:color="auto"/>
                <w:bottom w:val="none" w:sz="0" w:space="0" w:color="auto"/>
                <w:right w:val="none" w:sz="0" w:space="0" w:color="auto"/>
              </w:divBdr>
            </w:div>
          </w:divsChild>
        </w:div>
        <w:div w:id="159004888">
          <w:marLeft w:val="0"/>
          <w:marRight w:val="0"/>
          <w:marTop w:val="0"/>
          <w:marBottom w:val="0"/>
          <w:divBdr>
            <w:top w:val="none" w:sz="0" w:space="0" w:color="auto"/>
            <w:left w:val="none" w:sz="0" w:space="0" w:color="auto"/>
            <w:bottom w:val="none" w:sz="0" w:space="0" w:color="auto"/>
            <w:right w:val="none" w:sz="0" w:space="0" w:color="auto"/>
          </w:divBdr>
          <w:divsChild>
            <w:div w:id="1144851150">
              <w:marLeft w:val="0"/>
              <w:marRight w:val="0"/>
              <w:marTop w:val="0"/>
              <w:marBottom w:val="0"/>
              <w:divBdr>
                <w:top w:val="none" w:sz="0" w:space="0" w:color="auto"/>
                <w:left w:val="none" w:sz="0" w:space="0" w:color="auto"/>
                <w:bottom w:val="none" w:sz="0" w:space="0" w:color="auto"/>
                <w:right w:val="none" w:sz="0" w:space="0" w:color="auto"/>
              </w:divBdr>
            </w:div>
          </w:divsChild>
        </w:div>
        <w:div w:id="2012634345">
          <w:marLeft w:val="0"/>
          <w:marRight w:val="0"/>
          <w:marTop w:val="0"/>
          <w:marBottom w:val="0"/>
          <w:divBdr>
            <w:top w:val="none" w:sz="0" w:space="0" w:color="auto"/>
            <w:left w:val="none" w:sz="0" w:space="0" w:color="auto"/>
            <w:bottom w:val="none" w:sz="0" w:space="0" w:color="auto"/>
            <w:right w:val="none" w:sz="0" w:space="0" w:color="auto"/>
          </w:divBdr>
          <w:divsChild>
            <w:div w:id="1440107762">
              <w:marLeft w:val="0"/>
              <w:marRight w:val="0"/>
              <w:marTop w:val="0"/>
              <w:marBottom w:val="0"/>
              <w:divBdr>
                <w:top w:val="none" w:sz="0" w:space="0" w:color="auto"/>
                <w:left w:val="none" w:sz="0" w:space="0" w:color="auto"/>
                <w:bottom w:val="none" w:sz="0" w:space="0" w:color="auto"/>
                <w:right w:val="none" w:sz="0" w:space="0" w:color="auto"/>
              </w:divBdr>
            </w:div>
          </w:divsChild>
        </w:div>
        <w:div w:id="1545370258">
          <w:marLeft w:val="0"/>
          <w:marRight w:val="0"/>
          <w:marTop w:val="0"/>
          <w:marBottom w:val="0"/>
          <w:divBdr>
            <w:top w:val="none" w:sz="0" w:space="0" w:color="auto"/>
            <w:left w:val="none" w:sz="0" w:space="0" w:color="auto"/>
            <w:bottom w:val="none" w:sz="0" w:space="0" w:color="auto"/>
            <w:right w:val="none" w:sz="0" w:space="0" w:color="auto"/>
          </w:divBdr>
          <w:divsChild>
            <w:div w:id="2011366212">
              <w:marLeft w:val="0"/>
              <w:marRight w:val="0"/>
              <w:marTop w:val="0"/>
              <w:marBottom w:val="0"/>
              <w:divBdr>
                <w:top w:val="none" w:sz="0" w:space="0" w:color="auto"/>
                <w:left w:val="none" w:sz="0" w:space="0" w:color="auto"/>
                <w:bottom w:val="none" w:sz="0" w:space="0" w:color="auto"/>
                <w:right w:val="none" w:sz="0" w:space="0" w:color="auto"/>
              </w:divBdr>
            </w:div>
          </w:divsChild>
        </w:div>
        <w:div w:id="1491870314">
          <w:marLeft w:val="0"/>
          <w:marRight w:val="0"/>
          <w:marTop w:val="0"/>
          <w:marBottom w:val="0"/>
          <w:divBdr>
            <w:top w:val="none" w:sz="0" w:space="0" w:color="auto"/>
            <w:left w:val="none" w:sz="0" w:space="0" w:color="auto"/>
            <w:bottom w:val="none" w:sz="0" w:space="0" w:color="auto"/>
            <w:right w:val="none" w:sz="0" w:space="0" w:color="auto"/>
          </w:divBdr>
          <w:divsChild>
            <w:div w:id="1368531572">
              <w:marLeft w:val="0"/>
              <w:marRight w:val="0"/>
              <w:marTop w:val="0"/>
              <w:marBottom w:val="0"/>
              <w:divBdr>
                <w:top w:val="none" w:sz="0" w:space="0" w:color="auto"/>
                <w:left w:val="none" w:sz="0" w:space="0" w:color="auto"/>
                <w:bottom w:val="none" w:sz="0" w:space="0" w:color="auto"/>
                <w:right w:val="none" w:sz="0" w:space="0" w:color="auto"/>
              </w:divBdr>
            </w:div>
          </w:divsChild>
        </w:div>
        <w:div w:id="1899978624">
          <w:marLeft w:val="0"/>
          <w:marRight w:val="0"/>
          <w:marTop w:val="0"/>
          <w:marBottom w:val="0"/>
          <w:divBdr>
            <w:top w:val="none" w:sz="0" w:space="0" w:color="auto"/>
            <w:left w:val="none" w:sz="0" w:space="0" w:color="auto"/>
            <w:bottom w:val="none" w:sz="0" w:space="0" w:color="auto"/>
            <w:right w:val="none" w:sz="0" w:space="0" w:color="auto"/>
          </w:divBdr>
          <w:divsChild>
            <w:div w:id="1075855227">
              <w:marLeft w:val="0"/>
              <w:marRight w:val="0"/>
              <w:marTop w:val="0"/>
              <w:marBottom w:val="0"/>
              <w:divBdr>
                <w:top w:val="none" w:sz="0" w:space="0" w:color="auto"/>
                <w:left w:val="none" w:sz="0" w:space="0" w:color="auto"/>
                <w:bottom w:val="none" w:sz="0" w:space="0" w:color="auto"/>
                <w:right w:val="none" w:sz="0" w:space="0" w:color="auto"/>
              </w:divBdr>
            </w:div>
          </w:divsChild>
        </w:div>
        <w:div w:id="1809859480">
          <w:marLeft w:val="0"/>
          <w:marRight w:val="0"/>
          <w:marTop w:val="0"/>
          <w:marBottom w:val="0"/>
          <w:divBdr>
            <w:top w:val="none" w:sz="0" w:space="0" w:color="auto"/>
            <w:left w:val="none" w:sz="0" w:space="0" w:color="auto"/>
            <w:bottom w:val="none" w:sz="0" w:space="0" w:color="auto"/>
            <w:right w:val="none" w:sz="0" w:space="0" w:color="auto"/>
          </w:divBdr>
          <w:divsChild>
            <w:div w:id="1309094902">
              <w:marLeft w:val="0"/>
              <w:marRight w:val="0"/>
              <w:marTop w:val="0"/>
              <w:marBottom w:val="0"/>
              <w:divBdr>
                <w:top w:val="none" w:sz="0" w:space="0" w:color="auto"/>
                <w:left w:val="none" w:sz="0" w:space="0" w:color="auto"/>
                <w:bottom w:val="none" w:sz="0" w:space="0" w:color="auto"/>
                <w:right w:val="none" w:sz="0" w:space="0" w:color="auto"/>
              </w:divBdr>
            </w:div>
          </w:divsChild>
        </w:div>
        <w:div w:id="1857234819">
          <w:marLeft w:val="0"/>
          <w:marRight w:val="0"/>
          <w:marTop w:val="0"/>
          <w:marBottom w:val="0"/>
          <w:divBdr>
            <w:top w:val="none" w:sz="0" w:space="0" w:color="auto"/>
            <w:left w:val="none" w:sz="0" w:space="0" w:color="auto"/>
            <w:bottom w:val="none" w:sz="0" w:space="0" w:color="auto"/>
            <w:right w:val="none" w:sz="0" w:space="0" w:color="auto"/>
          </w:divBdr>
          <w:divsChild>
            <w:div w:id="793718513">
              <w:marLeft w:val="0"/>
              <w:marRight w:val="0"/>
              <w:marTop w:val="0"/>
              <w:marBottom w:val="0"/>
              <w:divBdr>
                <w:top w:val="none" w:sz="0" w:space="0" w:color="auto"/>
                <w:left w:val="none" w:sz="0" w:space="0" w:color="auto"/>
                <w:bottom w:val="none" w:sz="0" w:space="0" w:color="auto"/>
                <w:right w:val="none" w:sz="0" w:space="0" w:color="auto"/>
              </w:divBdr>
            </w:div>
          </w:divsChild>
        </w:div>
        <w:div w:id="1531914019">
          <w:marLeft w:val="0"/>
          <w:marRight w:val="0"/>
          <w:marTop w:val="0"/>
          <w:marBottom w:val="0"/>
          <w:divBdr>
            <w:top w:val="none" w:sz="0" w:space="0" w:color="auto"/>
            <w:left w:val="none" w:sz="0" w:space="0" w:color="auto"/>
            <w:bottom w:val="none" w:sz="0" w:space="0" w:color="auto"/>
            <w:right w:val="none" w:sz="0" w:space="0" w:color="auto"/>
          </w:divBdr>
          <w:divsChild>
            <w:div w:id="1853959117">
              <w:marLeft w:val="0"/>
              <w:marRight w:val="0"/>
              <w:marTop w:val="0"/>
              <w:marBottom w:val="0"/>
              <w:divBdr>
                <w:top w:val="none" w:sz="0" w:space="0" w:color="auto"/>
                <w:left w:val="none" w:sz="0" w:space="0" w:color="auto"/>
                <w:bottom w:val="none" w:sz="0" w:space="0" w:color="auto"/>
                <w:right w:val="none" w:sz="0" w:space="0" w:color="auto"/>
              </w:divBdr>
            </w:div>
          </w:divsChild>
        </w:div>
        <w:div w:id="1581913585">
          <w:marLeft w:val="0"/>
          <w:marRight w:val="0"/>
          <w:marTop w:val="0"/>
          <w:marBottom w:val="0"/>
          <w:divBdr>
            <w:top w:val="none" w:sz="0" w:space="0" w:color="auto"/>
            <w:left w:val="none" w:sz="0" w:space="0" w:color="auto"/>
            <w:bottom w:val="none" w:sz="0" w:space="0" w:color="auto"/>
            <w:right w:val="none" w:sz="0" w:space="0" w:color="auto"/>
          </w:divBdr>
          <w:divsChild>
            <w:div w:id="1890149112">
              <w:marLeft w:val="0"/>
              <w:marRight w:val="0"/>
              <w:marTop w:val="0"/>
              <w:marBottom w:val="0"/>
              <w:divBdr>
                <w:top w:val="none" w:sz="0" w:space="0" w:color="auto"/>
                <w:left w:val="none" w:sz="0" w:space="0" w:color="auto"/>
                <w:bottom w:val="none" w:sz="0" w:space="0" w:color="auto"/>
                <w:right w:val="none" w:sz="0" w:space="0" w:color="auto"/>
              </w:divBdr>
            </w:div>
          </w:divsChild>
        </w:div>
        <w:div w:id="2061052404">
          <w:marLeft w:val="0"/>
          <w:marRight w:val="0"/>
          <w:marTop w:val="0"/>
          <w:marBottom w:val="0"/>
          <w:divBdr>
            <w:top w:val="none" w:sz="0" w:space="0" w:color="auto"/>
            <w:left w:val="none" w:sz="0" w:space="0" w:color="auto"/>
            <w:bottom w:val="none" w:sz="0" w:space="0" w:color="auto"/>
            <w:right w:val="none" w:sz="0" w:space="0" w:color="auto"/>
          </w:divBdr>
          <w:divsChild>
            <w:div w:id="1063069228">
              <w:marLeft w:val="0"/>
              <w:marRight w:val="0"/>
              <w:marTop w:val="0"/>
              <w:marBottom w:val="0"/>
              <w:divBdr>
                <w:top w:val="none" w:sz="0" w:space="0" w:color="auto"/>
                <w:left w:val="none" w:sz="0" w:space="0" w:color="auto"/>
                <w:bottom w:val="none" w:sz="0" w:space="0" w:color="auto"/>
                <w:right w:val="none" w:sz="0" w:space="0" w:color="auto"/>
              </w:divBdr>
            </w:div>
          </w:divsChild>
        </w:div>
        <w:div w:id="1229075328">
          <w:marLeft w:val="0"/>
          <w:marRight w:val="0"/>
          <w:marTop w:val="0"/>
          <w:marBottom w:val="0"/>
          <w:divBdr>
            <w:top w:val="none" w:sz="0" w:space="0" w:color="auto"/>
            <w:left w:val="none" w:sz="0" w:space="0" w:color="auto"/>
            <w:bottom w:val="none" w:sz="0" w:space="0" w:color="auto"/>
            <w:right w:val="none" w:sz="0" w:space="0" w:color="auto"/>
          </w:divBdr>
          <w:divsChild>
            <w:div w:id="323045072">
              <w:marLeft w:val="0"/>
              <w:marRight w:val="0"/>
              <w:marTop w:val="0"/>
              <w:marBottom w:val="0"/>
              <w:divBdr>
                <w:top w:val="none" w:sz="0" w:space="0" w:color="auto"/>
                <w:left w:val="none" w:sz="0" w:space="0" w:color="auto"/>
                <w:bottom w:val="none" w:sz="0" w:space="0" w:color="auto"/>
                <w:right w:val="none" w:sz="0" w:space="0" w:color="auto"/>
              </w:divBdr>
            </w:div>
          </w:divsChild>
        </w:div>
        <w:div w:id="1879388106">
          <w:marLeft w:val="0"/>
          <w:marRight w:val="0"/>
          <w:marTop w:val="0"/>
          <w:marBottom w:val="0"/>
          <w:divBdr>
            <w:top w:val="none" w:sz="0" w:space="0" w:color="auto"/>
            <w:left w:val="none" w:sz="0" w:space="0" w:color="auto"/>
            <w:bottom w:val="none" w:sz="0" w:space="0" w:color="auto"/>
            <w:right w:val="none" w:sz="0" w:space="0" w:color="auto"/>
          </w:divBdr>
          <w:divsChild>
            <w:div w:id="1249576990">
              <w:marLeft w:val="0"/>
              <w:marRight w:val="0"/>
              <w:marTop w:val="0"/>
              <w:marBottom w:val="0"/>
              <w:divBdr>
                <w:top w:val="none" w:sz="0" w:space="0" w:color="auto"/>
                <w:left w:val="none" w:sz="0" w:space="0" w:color="auto"/>
                <w:bottom w:val="none" w:sz="0" w:space="0" w:color="auto"/>
                <w:right w:val="none" w:sz="0" w:space="0" w:color="auto"/>
              </w:divBdr>
            </w:div>
          </w:divsChild>
        </w:div>
        <w:div w:id="761947740">
          <w:marLeft w:val="0"/>
          <w:marRight w:val="0"/>
          <w:marTop w:val="0"/>
          <w:marBottom w:val="0"/>
          <w:divBdr>
            <w:top w:val="none" w:sz="0" w:space="0" w:color="auto"/>
            <w:left w:val="none" w:sz="0" w:space="0" w:color="auto"/>
            <w:bottom w:val="none" w:sz="0" w:space="0" w:color="auto"/>
            <w:right w:val="none" w:sz="0" w:space="0" w:color="auto"/>
          </w:divBdr>
          <w:divsChild>
            <w:div w:id="1949585595">
              <w:marLeft w:val="0"/>
              <w:marRight w:val="0"/>
              <w:marTop w:val="0"/>
              <w:marBottom w:val="0"/>
              <w:divBdr>
                <w:top w:val="none" w:sz="0" w:space="0" w:color="auto"/>
                <w:left w:val="none" w:sz="0" w:space="0" w:color="auto"/>
                <w:bottom w:val="none" w:sz="0" w:space="0" w:color="auto"/>
                <w:right w:val="none" w:sz="0" w:space="0" w:color="auto"/>
              </w:divBdr>
            </w:div>
          </w:divsChild>
        </w:div>
        <w:div w:id="1509709170">
          <w:marLeft w:val="0"/>
          <w:marRight w:val="0"/>
          <w:marTop w:val="0"/>
          <w:marBottom w:val="0"/>
          <w:divBdr>
            <w:top w:val="none" w:sz="0" w:space="0" w:color="auto"/>
            <w:left w:val="none" w:sz="0" w:space="0" w:color="auto"/>
            <w:bottom w:val="none" w:sz="0" w:space="0" w:color="auto"/>
            <w:right w:val="none" w:sz="0" w:space="0" w:color="auto"/>
          </w:divBdr>
          <w:divsChild>
            <w:div w:id="70128146">
              <w:marLeft w:val="0"/>
              <w:marRight w:val="0"/>
              <w:marTop w:val="0"/>
              <w:marBottom w:val="0"/>
              <w:divBdr>
                <w:top w:val="none" w:sz="0" w:space="0" w:color="auto"/>
                <w:left w:val="none" w:sz="0" w:space="0" w:color="auto"/>
                <w:bottom w:val="none" w:sz="0" w:space="0" w:color="auto"/>
                <w:right w:val="none" w:sz="0" w:space="0" w:color="auto"/>
              </w:divBdr>
            </w:div>
          </w:divsChild>
        </w:div>
        <w:div w:id="1816414956">
          <w:marLeft w:val="0"/>
          <w:marRight w:val="0"/>
          <w:marTop w:val="0"/>
          <w:marBottom w:val="0"/>
          <w:divBdr>
            <w:top w:val="none" w:sz="0" w:space="0" w:color="auto"/>
            <w:left w:val="none" w:sz="0" w:space="0" w:color="auto"/>
            <w:bottom w:val="none" w:sz="0" w:space="0" w:color="auto"/>
            <w:right w:val="none" w:sz="0" w:space="0" w:color="auto"/>
          </w:divBdr>
          <w:divsChild>
            <w:div w:id="650063868">
              <w:marLeft w:val="0"/>
              <w:marRight w:val="0"/>
              <w:marTop w:val="0"/>
              <w:marBottom w:val="0"/>
              <w:divBdr>
                <w:top w:val="none" w:sz="0" w:space="0" w:color="auto"/>
                <w:left w:val="none" w:sz="0" w:space="0" w:color="auto"/>
                <w:bottom w:val="none" w:sz="0" w:space="0" w:color="auto"/>
                <w:right w:val="none" w:sz="0" w:space="0" w:color="auto"/>
              </w:divBdr>
            </w:div>
          </w:divsChild>
        </w:div>
        <w:div w:id="1442413737">
          <w:marLeft w:val="0"/>
          <w:marRight w:val="0"/>
          <w:marTop w:val="0"/>
          <w:marBottom w:val="0"/>
          <w:divBdr>
            <w:top w:val="none" w:sz="0" w:space="0" w:color="auto"/>
            <w:left w:val="none" w:sz="0" w:space="0" w:color="auto"/>
            <w:bottom w:val="none" w:sz="0" w:space="0" w:color="auto"/>
            <w:right w:val="none" w:sz="0" w:space="0" w:color="auto"/>
          </w:divBdr>
          <w:divsChild>
            <w:div w:id="1892769894">
              <w:marLeft w:val="0"/>
              <w:marRight w:val="0"/>
              <w:marTop w:val="0"/>
              <w:marBottom w:val="0"/>
              <w:divBdr>
                <w:top w:val="none" w:sz="0" w:space="0" w:color="auto"/>
                <w:left w:val="none" w:sz="0" w:space="0" w:color="auto"/>
                <w:bottom w:val="none" w:sz="0" w:space="0" w:color="auto"/>
                <w:right w:val="none" w:sz="0" w:space="0" w:color="auto"/>
              </w:divBdr>
            </w:div>
          </w:divsChild>
        </w:div>
        <w:div w:id="257255554">
          <w:marLeft w:val="0"/>
          <w:marRight w:val="0"/>
          <w:marTop w:val="0"/>
          <w:marBottom w:val="0"/>
          <w:divBdr>
            <w:top w:val="none" w:sz="0" w:space="0" w:color="auto"/>
            <w:left w:val="none" w:sz="0" w:space="0" w:color="auto"/>
            <w:bottom w:val="none" w:sz="0" w:space="0" w:color="auto"/>
            <w:right w:val="none" w:sz="0" w:space="0" w:color="auto"/>
          </w:divBdr>
          <w:divsChild>
            <w:div w:id="385492805">
              <w:marLeft w:val="0"/>
              <w:marRight w:val="0"/>
              <w:marTop w:val="0"/>
              <w:marBottom w:val="0"/>
              <w:divBdr>
                <w:top w:val="none" w:sz="0" w:space="0" w:color="auto"/>
                <w:left w:val="none" w:sz="0" w:space="0" w:color="auto"/>
                <w:bottom w:val="none" w:sz="0" w:space="0" w:color="auto"/>
                <w:right w:val="none" w:sz="0" w:space="0" w:color="auto"/>
              </w:divBdr>
            </w:div>
          </w:divsChild>
        </w:div>
        <w:div w:id="562331093">
          <w:marLeft w:val="0"/>
          <w:marRight w:val="0"/>
          <w:marTop w:val="0"/>
          <w:marBottom w:val="0"/>
          <w:divBdr>
            <w:top w:val="none" w:sz="0" w:space="0" w:color="auto"/>
            <w:left w:val="none" w:sz="0" w:space="0" w:color="auto"/>
            <w:bottom w:val="none" w:sz="0" w:space="0" w:color="auto"/>
            <w:right w:val="none" w:sz="0" w:space="0" w:color="auto"/>
          </w:divBdr>
          <w:divsChild>
            <w:div w:id="1706903201">
              <w:marLeft w:val="0"/>
              <w:marRight w:val="0"/>
              <w:marTop w:val="0"/>
              <w:marBottom w:val="0"/>
              <w:divBdr>
                <w:top w:val="none" w:sz="0" w:space="0" w:color="auto"/>
                <w:left w:val="none" w:sz="0" w:space="0" w:color="auto"/>
                <w:bottom w:val="none" w:sz="0" w:space="0" w:color="auto"/>
                <w:right w:val="none" w:sz="0" w:space="0" w:color="auto"/>
              </w:divBdr>
            </w:div>
          </w:divsChild>
        </w:div>
        <w:div w:id="1600412730">
          <w:marLeft w:val="0"/>
          <w:marRight w:val="0"/>
          <w:marTop w:val="0"/>
          <w:marBottom w:val="0"/>
          <w:divBdr>
            <w:top w:val="none" w:sz="0" w:space="0" w:color="auto"/>
            <w:left w:val="none" w:sz="0" w:space="0" w:color="auto"/>
            <w:bottom w:val="none" w:sz="0" w:space="0" w:color="auto"/>
            <w:right w:val="none" w:sz="0" w:space="0" w:color="auto"/>
          </w:divBdr>
          <w:divsChild>
            <w:div w:id="262692866">
              <w:marLeft w:val="0"/>
              <w:marRight w:val="0"/>
              <w:marTop w:val="0"/>
              <w:marBottom w:val="0"/>
              <w:divBdr>
                <w:top w:val="none" w:sz="0" w:space="0" w:color="auto"/>
                <w:left w:val="none" w:sz="0" w:space="0" w:color="auto"/>
                <w:bottom w:val="none" w:sz="0" w:space="0" w:color="auto"/>
                <w:right w:val="none" w:sz="0" w:space="0" w:color="auto"/>
              </w:divBdr>
            </w:div>
          </w:divsChild>
        </w:div>
        <w:div w:id="1207907248">
          <w:marLeft w:val="0"/>
          <w:marRight w:val="0"/>
          <w:marTop w:val="0"/>
          <w:marBottom w:val="0"/>
          <w:divBdr>
            <w:top w:val="none" w:sz="0" w:space="0" w:color="auto"/>
            <w:left w:val="none" w:sz="0" w:space="0" w:color="auto"/>
            <w:bottom w:val="none" w:sz="0" w:space="0" w:color="auto"/>
            <w:right w:val="none" w:sz="0" w:space="0" w:color="auto"/>
          </w:divBdr>
          <w:divsChild>
            <w:div w:id="1349256968">
              <w:marLeft w:val="0"/>
              <w:marRight w:val="0"/>
              <w:marTop w:val="0"/>
              <w:marBottom w:val="0"/>
              <w:divBdr>
                <w:top w:val="none" w:sz="0" w:space="0" w:color="auto"/>
                <w:left w:val="none" w:sz="0" w:space="0" w:color="auto"/>
                <w:bottom w:val="none" w:sz="0" w:space="0" w:color="auto"/>
                <w:right w:val="none" w:sz="0" w:space="0" w:color="auto"/>
              </w:divBdr>
            </w:div>
          </w:divsChild>
        </w:div>
        <w:div w:id="1822115780">
          <w:marLeft w:val="0"/>
          <w:marRight w:val="0"/>
          <w:marTop w:val="0"/>
          <w:marBottom w:val="0"/>
          <w:divBdr>
            <w:top w:val="none" w:sz="0" w:space="0" w:color="auto"/>
            <w:left w:val="none" w:sz="0" w:space="0" w:color="auto"/>
            <w:bottom w:val="none" w:sz="0" w:space="0" w:color="auto"/>
            <w:right w:val="none" w:sz="0" w:space="0" w:color="auto"/>
          </w:divBdr>
          <w:divsChild>
            <w:div w:id="17121614">
              <w:marLeft w:val="0"/>
              <w:marRight w:val="0"/>
              <w:marTop w:val="0"/>
              <w:marBottom w:val="0"/>
              <w:divBdr>
                <w:top w:val="none" w:sz="0" w:space="0" w:color="auto"/>
                <w:left w:val="none" w:sz="0" w:space="0" w:color="auto"/>
                <w:bottom w:val="none" w:sz="0" w:space="0" w:color="auto"/>
                <w:right w:val="none" w:sz="0" w:space="0" w:color="auto"/>
              </w:divBdr>
            </w:div>
          </w:divsChild>
        </w:div>
        <w:div w:id="331883669">
          <w:marLeft w:val="0"/>
          <w:marRight w:val="0"/>
          <w:marTop w:val="0"/>
          <w:marBottom w:val="0"/>
          <w:divBdr>
            <w:top w:val="none" w:sz="0" w:space="0" w:color="auto"/>
            <w:left w:val="none" w:sz="0" w:space="0" w:color="auto"/>
            <w:bottom w:val="none" w:sz="0" w:space="0" w:color="auto"/>
            <w:right w:val="none" w:sz="0" w:space="0" w:color="auto"/>
          </w:divBdr>
          <w:divsChild>
            <w:div w:id="1007366918">
              <w:marLeft w:val="0"/>
              <w:marRight w:val="0"/>
              <w:marTop w:val="0"/>
              <w:marBottom w:val="0"/>
              <w:divBdr>
                <w:top w:val="none" w:sz="0" w:space="0" w:color="auto"/>
                <w:left w:val="none" w:sz="0" w:space="0" w:color="auto"/>
                <w:bottom w:val="none" w:sz="0" w:space="0" w:color="auto"/>
                <w:right w:val="none" w:sz="0" w:space="0" w:color="auto"/>
              </w:divBdr>
            </w:div>
          </w:divsChild>
        </w:div>
        <w:div w:id="1893927795">
          <w:marLeft w:val="0"/>
          <w:marRight w:val="0"/>
          <w:marTop w:val="0"/>
          <w:marBottom w:val="0"/>
          <w:divBdr>
            <w:top w:val="none" w:sz="0" w:space="0" w:color="auto"/>
            <w:left w:val="none" w:sz="0" w:space="0" w:color="auto"/>
            <w:bottom w:val="none" w:sz="0" w:space="0" w:color="auto"/>
            <w:right w:val="none" w:sz="0" w:space="0" w:color="auto"/>
          </w:divBdr>
          <w:divsChild>
            <w:div w:id="188954067">
              <w:marLeft w:val="0"/>
              <w:marRight w:val="0"/>
              <w:marTop w:val="0"/>
              <w:marBottom w:val="0"/>
              <w:divBdr>
                <w:top w:val="none" w:sz="0" w:space="0" w:color="auto"/>
                <w:left w:val="none" w:sz="0" w:space="0" w:color="auto"/>
                <w:bottom w:val="none" w:sz="0" w:space="0" w:color="auto"/>
                <w:right w:val="none" w:sz="0" w:space="0" w:color="auto"/>
              </w:divBdr>
            </w:div>
          </w:divsChild>
        </w:div>
        <w:div w:id="84951">
          <w:marLeft w:val="0"/>
          <w:marRight w:val="0"/>
          <w:marTop w:val="0"/>
          <w:marBottom w:val="0"/>
          <w:divBdr>
            <w:top w:val="none" w:sz="0" w:space="0" w:color="auto"/>
            <w:left w:val="none" w:sz="0" w:space="0" w:color="auto"/>
            <w:bottom w:val="none" w:sz="0" w:space="0" w:color="auto"/>
            <w:right w:val="none" w:sz="0" w:space="0" w:color="auto"/>
          </w:divBdr>
          <w:divsChild>
            <w:div w:id="856039306">
              <w:marLeft w:val="0"/>
              <w:marRight w:val="0"/>
              <w:marTop w:val="0"/>
              <w:marBottom w:val="0"/>
              <w:divBdr>
                <w:top w:val="none" w:sz="0" w:space="0" w:color="auto"/>
                <w:left w:val="none" w:sz="0" w:space="0" w:color="auto"/>
                <w:bottom w:val="none" w:sz="0" w:space="0" w:color="auto"/>
                <w:right w:val="none" w:sz="0" w:space="0" w:color="auto"/>
              </w:divBdr>
            </w:div>
          </w:divsChild>
        </w:div>
        <w:div w:id="1134910636">
          <w:marLeft w:val="0"/>
          <w:marRight w:val="0"/>
          <w:marTop w:val="0"/>
          <w:marBottom w:val="0"/>
          <w:divBdr>
            <w:top w:val="none" w:sz="0" w:space="0" w:color="auto"/>
            <w:left w:val="none" w:sz="0" w:space="0" w:color="auto"/>
            <w:bottom w:val="none" w:sz="0" w:space="0" w:color="auto"/>
            <w:right w:val="none" w:sz="0" w:space="0" w:color="auto"/>
          </w:divBdr>
          <w:divsChild>
            <w:div w:id="334963096">
              <w:marLeft w:val="0"/>
              <w:marRight w:val="0"/>
              <w:marTop w:val="0"/>
              <w:marBottom w:val="0"/>
              <w:divBdr>
                <w:top w:val="none" w:sz="0" w:space="0" w:color="auto"/>
                <w:left w:val="none" w:sz="0" w:space="0" w:color="auto"/>
                <w:bottom w:val="none" w:sz="0" w:space="0" w:color="auto"/>
                <w:right w:val="none" w:sz="0" w:space="0" w:color="auto"/>
              </w:divBdr>
            </w:div>
          </w:divsChild>
        </w:div>
        <w:div w:id="1851293019">
          <w:marLeft w:val="0"/>
          <w:marRight w:val="0"/>
          <w:marTop w:val="0"/>
          <w:marBottom w:val="0"/>
          <w:divBdr>
            <w:top w:val="none" w:sz="0" w:space="0" w:color="auto"/>
            <w:left w:val="none" w:sz="0" w:space="0" w:color="auto"/>
            <w:bottom w:val="none" w:sz="0" w:space="0" w:color="auto"/>
            <w:right w:val="none" w:sz="0" w:space="0" w:color="auto"/>
          </w:divBdr>
          <w:divsChild>
            <w:div w:id="1163469836">
              <w:marLeft w:val="0"/>
              <w:marRight w:val="0"/>
              <w:marTop w:val="0"/>
              <w:marBottom w:val="0"/>
              <w:divBdr>
                <w:top w:val="none" w:sz="0" w:space="0" w:color="auto"/>
                <w:left w:val="none" w:sz="0" w:space="0" w:color="auto"/>
                <w:bottom w:val="none" w:sz="0" w:space="0" w:color="auto"/>
                <w:right w:val="none" w:sz="0" w:space="0" w:color="auto"/>
              </w:divBdr>
            </w:div>
          </w:divsChild>
        </w:div>
        <w:div w:id="473372285">
          <w:marLeft w:val="0"/>
          <w:marRight w:val="0"/>
          <w:marTop w:val="0"/>
          <w:marBottom w:val="0"/>
          <w:divBdr>
            <w:top w:val="none" w:sz="0" w:space="0" w:color="auto"/>
            <w:left w:val="none" w:sz="0" w:space="0" w:color="auto"/>
            <w:bottom w:val="none" w:sz="0" w:space="0" w:color="auto"/>
            <w:right w:val="none" w:sz="0" w:space="0" w:color="auto"/>
          </w:divBdr>
          <w:divsChild>
            <w:div w:id="1285232102">
              <w:marLeft w:val="0"/>
              <w:marRight w:val="0"/>
              <w:marTop w:val="0"/>
              <w:marBottom w:val="0"/>
              <w:divBdr>
                <w:top w:val="none" w:sz="0" w:space="0" w:color="auto"/>
                <w:left w:val="none" w:sz="0" w:space="0" w:color="auto"/>
                <w:bottom w:val="none" w:sz="0" w:space="0" w:color="auto"/>
                <w:right w:val="none" w:sz="0" w:space="0" w:color="auto"/>
              </w:divBdr>
            </w:div>
          </w:divsChild>
        </w:div>
        <w:div w:id="1764645442">
          <w:marLeft w:val="0"/>
          <w:marRight w:val="0"/>
          <w:marTop w:val="0"/>
          <w:marBottom w:val="0"/>
          <w:divBdr>
            <w:top w:val="none" w:sz="0" w:space="0" w:color="auto"/>
            <w:left w:val="none" w:sz="0" w:space="0" w:color="auto"/>
            <w:bottom w:val="none" w:sz="0" w:space="0" w:color="auto"/>
            <w:right w:val="none" w:sz="0" w:space="0" w:color="auto"/>
          </w:divBdr>
          <w:divsChild>
            <w:div w:id="1071074285">
              <w:marLeft w:val="0"/>
              <w:marRight w:val="0"/>
              <w:marTop w:val="0"/>
              <w:marBottom w:val="0"/>
              <w:divBdr>
                <w:top w:val="none" w:sz="0" w:space="0" w:color="auto"/>
                <w:left w:val="none" w:sz="0" w:space="0" w:color="auto"/>
                <w:bottom w:val="none" w:sz="0" w:space="0" w:color="auto"/>
                <w:right w:val="none" w:sz="0" w:space="0" w:color="auto"/>
              </w:divBdr>
            </w:div>
          </w:divsChild>
        </w:div>
        <w:div w:id="79106649">
          <w:marLeft w:val="0"/>
          <w:marRight w:val="0"/>
          <w:marTop w:val="0"/>
          <w:marBottom w:val="0"/>
          <w:divBdr>
            <w:top w:val="none" w:sz="0" w:space="0" w:color="auto"/>
            <w:left w:val="none" w:sz="0" w:space="0" w:color="auto"/>
            <w:bottom w:val="none" w:sz="0" w:space="0" w:color="auto"/>
            <w:right w:val="none" w:sz="0" w:space="0" w:color="auto"/>
          </w:divBdr>
          <w:divsChild>
            <w:div w:id="738989688">
              <w:marLeft w:val="0"/>
              <w:marRight w:val="0"/>
              <w:marTop w:val="0"/>
              <w:marBottom w:val="0"/>
              <w:divBdr>
                <w:top w:val="none" w:sz="0" w:space="0" w:color="auto"/>
                <w:left w:val="none" w:sz="0" w:space="0" w:color="auto"/>
                <w:bottom w:val="none" w:sz="0" w:space="0" w:color="auto"/>
                <w:right w:val="none" w:sz="0" w:space="0" w:color="auto"/>
              </w:divBdr>
            </w:div>
          </w:divsChild>
        </w:div>
        <w:div w:id="1881547679">
          <w:marLeft w:val="0"/>
          <w:marRight w:val="0"/>
          <w:marTop w:val="0"/>
          <w:marBottom w:val="0"/>
          <w:divBdr>
            <w:top w:val="none" w:sz="0" w:space="0" w:color="auto"/>
            <w:left w:val="none" w:sz="0" w:space="0" w:color="auto"/>
            <w:bottom w:val="none" w:sz="0" w:space="0" w:color="auto"/>
            <w:right w:val="none" w:sz="0" w:space="0" w:color="auto"/>
          </w:divBdr>
          <w:divsChild>
            <w:div w:id="1793401017">
              <w:marLeft w:val="0"/>
              <w:marRight w:val="0"/>
              <w:marTop w:val="0"/>
              <w:marBottom w:val="0"/>
              <w:divBdr>
                <w:top w:val="none" w:sz="0" w:space="0" w:color="auto"/>
                <w:left w:val="none" w:sz="0" w:space="0" w:color="auto"/>
                <w:bottom w:val="none" w:sz="0" w:space="0" w:color="auto"/>
                <w:right w:val="none" w:sz="0" w:space="0" w:color="auto"/>
              </w:divBdr>
            </w:div>
          </w:divsChild>
        </w:div>
        <w:div w:id="698896665">
          <w:marLeft w:val="0"/>
          <w:marRight w:val="0"/>
          <w:marTop w:val="0"/>
          <w:marBottom w:val="0"/>
          <w:divBdr>
            <w:top w:val="none" w:sz="0" w:space="0" w:color="auto"/>
            <w:left w:val="none" w:sz="0" w:space="0" w:color="auto"/>
            <w:bottom w:val="none" w:sz="0" w:space="0" w:color="auto"/>
            <w:right w:val="none" w:sz="0" w:space="0" w:color="auto"/>
          </w:divBdr>
          <w:divsChild>
            <w:div w:id="226302759">
              <w:marLeft w:val="0"/>
              <w:marRight w:val="0"/>
              <w:marTop w:val="0"/>
              <w:marBottom w:val="0"/>
              <w:divBdr>
                <w:top w:val="none" w:sz="0" w:space="0" w:color="auto"/>
                <w:left w:val="none" w:sz="0" w:space="0" w:color="auto"/>
                <w:bottom w:val="none" w:sz="0" w:space="0" w:color="auto"/>
                <w:right w:val="none" w:sz="0" w:space="0" w:color="auto"/>
              </w:divBdr>
            </w:div>
          </w:divsChild>
        </w:div>
        <w:div w:id="1242443015">
          <w:marLeft w:val="0"/>
          <w:marRight w:val="0"/>
          <w:marTop w:val="0"/>
          <w:marBottom w:val="0"/>
          <w:divBdr>
            <w:top w:val="none" w:sz="0" w:space="0" w:color="auto"/>
            <w:left w:val="none" w:sz="0" w:space="0" w:color="auto"/>
            <w:bottom w:val="none" w:sz="0" w:space="0" w:color="auto"/>
            <w:right w:val="none" w:sz="0" w:space="0" w:color="auto"/>
          </w:divBdr>
          <w:divsChild>
            <w:div w:id="1387070323">
              <w:marLeft w:val="0"/>
              <w:marRight w:val="0"/>
              <w:marTop w:val="0"/>
              <w:marBottom w:val="0"/>
              <w:divBdr>
                <w:top w:val="none" w:sz="0" w:space="0" w:color="auto"/>
                <w:left w:val="none" w:sz="0" w:space="0" w:color="auto"/>
                <w:bottom w:val="none" w:sz="0" w:space="0" w:color="auto"/>
                <w:right w:val="none" w:sz="0" w:space="0" w:color="auto"/>
              </w:divBdr>
            </w:div>
          </w:divsChild>
        </w:div>
        <w:div w:id="856970984">
          <w:marLeft w:val="0"/>
          <w:marRight w:val="0"/>
          <w:marTop w:val="0"/>
          <w:marBottom w:val="0"/>
          <w:divBdr>
            <w:top w:val="none" w:sz="0" w:space="0" w:color="auto"/>
            <w:left w:val="none" w:sz="0" w:space="0" w:color="auto"/>
            <w:bottom w:val="none" w:sz="0" w:space="0" w:color="auto"/>
            <w:right w:val="none" w:sz="0" w:space="0" w:color="auto"/>
          </w:divBdr>
          <w:divsChild>
            <w:div w:id="8725154">
              <w:marLeft w:val="0"/>
              <w:marRight w:val="0"/>
              <w:marTop w:val="0"/>
              <w:marBottom w:val="0"/>
              <w:divBdr>
                <w:top w:val="none" w:sz="0" w:space="0" w:color="auto"/>
                <w:left w:val="none" w:sz="0" w:space="0" w:color="auto"/>
                <w:bottom w:val="none" w:sz="0" w:space="0" w:color="auto"/>
                <w:right w:val="none" w:sz="0" w:space="0" w:color="auto"/>
              </w:divBdr>
            </w:div>
          </w:divsChild>
        </w:div>
        <w:div w:id="611134398">
          <w:marLeft w:val="0"/>
          <w:marRight w:val="0"/>
          <w:marTop w:val="0"/>
          <w:marBottom w:val="0"/>
          <w:divBdr>
            <w:top w:val="none" w:sz="0" w:space="0" w:color="auto"/>
            <w:left w:val="none" w:sz="0" w:space="0" w:color="auto"/>
            <w:bottom w:val="none" w:sz="0" w:space="0" w:color="auto"/>
            <w:right w:val="none" w:sz="0" w:space="0" w:color="auto"/>
          </w:divBdr>
          <w:divsChild>
            <w:div w:id="826824584">
              <w:marLeft w:val="0"/>
              <w:marRight w:val="0"/>
              <w:marTop w:val="0"/>
              <w:marBottom w:val="0"/>
              <w:divBdr>
                <w:top w:val="none" w:sz="0" w:space="0" w:color="auto"/>
                <w:left w:val="none" w:sz="0" w:space="0" w:color="auto"/>
                <w:bottom w:val="none" w:sz="0" w:space="0" w:color="auto"/>
                <w:right w:val="none" w:sz="0" w:space="0" w:color="auto"/>
              </w:divBdr>
            </w:div>
          </w:divsChild>
        </w:div>
        <w:div w:id="1717855176">
          <w:marLeft w:val="0"/>
          <w:marRight w:val="0"/>
          <w:marTop w:val="0"/>
          <w:marBottom w:val="0"/>
          <w:divBdr>
            <w:top w:val="none" w:sz="0" w:space="0" w:color="auto"/>
            <w:left w:val="none" w:sz="0" w:space="0" w:color="auto"/>
            <w:bottom w:val="none" w:sz="0" w:space="0" w:color="auto"/>
            <w:right w:val="none" w:sz="0" w:space="0" w:color="auto"/>
          </w:divBdr>
          <w:divsChild>
            <w:div w:id="566965224">
              <w:marLeft w:val="0"/>
              <w:marRight w:val="0"/>
              <w:marTop w:val="0"/>
              <w:marBottom w:val="0"/>
              <w:divBdr>
                <w:top w:val="none" w:sz="0" w:space="0" w:color="auto"/>
                <w:left w:val="none" w:sz="0" w:space="0" w:color="auto"/>
                <w:bottom w:val="none" w:sz="0" w:space="0" w:color="auto"/>
                <w:right w:val="none" w:sz="0" w:space="0" w:color="auto"/>
              </w:divBdr>
            </w:div>
          </w:divsChild>
        </w:div>
        <w:div w:id="544874593">
          <w:marLeft w:val="0"/>
          <w:marRight w:val="0"/>
          <w:marTop w:val="0"/>
          <w:marBottom w:val="0"/>
          <w:divBdr>
            <w:top w:val="none" w:sz="0" w:space="0" w:color="auto"/>
            <w:left w:val="none" w:sz="0" w:space="0" w:color="auto"/>
            <w:bottom w:val="none" w:sz="0" w:space="0" w:color="auto"/>
            <w:right w:val="none" w:sz="0" w:space="0" w:color="auto"/>
          </w:divBdr>
          <w:divsChild>
            <w:div w:id="446966287">
              <w:marLeft w:val="0"/>
              <w:marRight w:val="0"/>
              <w:marTop w:val="0"/>
              <w:marBottom w:val="0"/>
              <w:divBdr>
                <w:top w:val="none" w:sz="0" w:space="0" w:color="auto"/>
                <w:left w:val="none" w:sz="0" w:space="0" w:color="auto"/>
                <w:bottom w:val="none" w:sz="0" w:space="0" w:color="auto"/>
                <w:right w:val="none" w:sz="0" w:space="0" w:color="auto"/>
              </w:divBdr>
            </w:div>
          </w:divsChild>
        </w:div>
        <w:div w:id="1155336770">
          <w:marLeft w:val="0"/>
          <w:marRight w:val="0"/>
          <w:marTop w:val="0"/>
          <w:marBottom w:val="0"/>
          <w:divBdr>
            <w:top w:val="none" w:sz="0" w:space="0" w:color="auto"/>
            <w:left w:val="none" w:sz="0" w:space="0" w:color="auto"/>
            <w:bottom w:val="none" w:sz="0" w:space="0" w:color="auto"/>
            <w:right w:val="none" w:sz="0" w:space="0" w:color="auto"/>
          </w:divBdr>
          <w:divsChild>
            <w:div w:id="1303005751">
              <w:marLeft w:val="0"/>
              <w:marRight w:val="0"/>
              <w:marTop w:val="0"/>
              <w:marBottom w:val="0"/>
              <w:divBdr>
                <w:top w:val="none" w:sz="0" w:space="0" w:color="auto"/>
                <w:left w:val="none" w:sz="0" w:space="0" w:color="auto"/>
                <w:bottom w:val="none" w:sz="0" w:space="0" w:color="auto"/>
                <w:right w:val="none" w:sz="0" w:space="0" w:color="auto"/>
              </w:divBdr>
            </w:div>
          </w:divsChild>
        </w:div>
        <w:div w:id="1525827284">
          <w:marLeft w:val="0"/>
          <w:marRight w:val="0"/>
          <w:marTop w:val="0"/>
          <w:marBottom w:val="0"/>
          <w:divBdr>
            <w:top w:val="none" w:sz="0" w:space="0" w:color="auto"/>
            <w:left w:val="none" w:sz="0" w:space="0" w:color="auto"/>
            <w:bottom w:val="none" w:sz="0" w:space="0" w:color="auto"/>
            <w:right w:val="none" w:sz="0" w:space="0" w:color="auto"/>
          </w:divBdr>
          <w:divsChild>
            <w:div w:id="220405941">
              <w:marLeft w:val="0"/>
              <w:marRight w:val="0"/>
              <w:marTop w:val="0"/>
              <w:marBottom w:val="0"/>
              <w:divBdr>
                <w:top w:val="none" w:sz="0" w:space="0" w:color="auto"/>
                <w:left w:val="none" w:sz="0" w:space="0" w:color="auto"/>
                <w:bottom w:val="none" w:sz="0" w:space="0" w:color="auto"/>
                <w:right w:val="none" w:sz="0" w:space="0" w:color="auto"/>
              </w:divBdr>
            </w:div>
          </w:divsChild>
        </w:div>
        <w:div w:id="1728869671">
          <w:marLeft w:val="0"/>
          <w:marRight w:val="0"/>
          <w:marTop w:val="0"/>
          <w:marBottom w:val="0"/>
          <w:divBdr>
            <w:top w:val="none" w:sz="0" w:space="0" w:color="auto"/>
            <w:left w:val="none" w:sz="0" w:space="0" w:color="auto"/>
            <w:bottom w:val="none" w:sz="0" w:space="0" w:color="auto"/>
            <w:right w:val="none" w:sz="0" w:space="0" w:color="auto"/>
          </w:divBdr>
          <w:divsChild>
            <w:div w:id="1344210397">
              <w:marLeft w:val="0"/>
              <w:marRight w:val="0"/>
              <w:marTop w:val="0"/>
              <w:marBottom w:val="0"/>
              <w:divBdr>
                <w:top w:val="none" w:sz="0" w:space="0" w:color="auto"/>
                <w:left w:val="none" w:sz="0" w:space="0" w:color="auto"/>
                <w:bottom w:val="none" w:sz="0" w:space="0" w:color="auto"/>
                <w:right w:val="none" w:sz="0" w:space="0" w:color="auto"/>
              </w:divBdr>
            </w:div>
          </w:divsChild>
        </w:div>
        <w:div w:id="1563633952">
          <w:marLeft w:val="0"/>
          <w:marRight w:val="0"/>
          <w:marTop w:val="0"/>
          <w:marBottom w:val="0"/>
          <w:divBdr>
            <w:top w:val="none" w:sz="0" w:space="0" w:color="auto"/>
            <w:left w:val="none" w:sz="0" w:space="0" w:color="auto"/>
            <w:bottom w:val="none" w:sz="0" w:space="0" w:color="auto"/>
            <w:right w:val="none" w:sz="0" w:space="0" w:color="auto"/>
          </w:divBdr>
          <w:divsChild>
            <w:div w:id="2072997351">
              <w:marLeft w:val="0"/>
              <w:marRight w:val="0"/>
              <w:marTop w:val="0"/>
              <w:marBottom w:val="0"/>
              <w:divBdr>
                <w:top w:val="none" w:sz="0" w:space="0" w:color="auto"/>
                <w:left w:val="none" w:sz="0" w:space="0" w:color="auto"/>
                <w:bottom w:val="none" w:sz="0" w:space="0" w:color="auto"/>
                <w:right w:val="none" w:sz="0" w:space="0" w:color="auto"/>
              </w:divBdr>
            </w:div>
          </w:divsChild>
        </w:div>
        <w:div w:id="1393700206">
          <w:marLeft w:val="0"/>
          <w:marRight w:val="0"/>
          <w:marTop w:val="0"/>
          <w:marBottom w:val="0"/>
          <w:divBdr>
            <w:top w:val="none" w:sz="0" w:space="0" w:color="auto"/>
            <w:left w:val="none" w:sz="0" w:space="0" w:color="auto"/>
            <w:bottom w:val="none" w:sz="0" w:space="0" w:color="auto"/>
            <w:right w:val="none" w:sz="0" w:space="0" w:color="auto"/>
          </w:divBdr>
          <w:divsChild>
            <w:div w:id="1374038378">
              <w:marLeft w:val="0"/>
              <w:marRight w:val="0"/>
              <w:marTop w:val="0"/>
              <w:marBottom w:val="0"/>
              <w:divBdr>
                <w:top w:val="none" w:sz="0" w:space="0" w:color="auto"/>
                <w:left w:val="none" w:sz="0" w:space="0" w:color="auto"/>
                <w:bottom w:val="none" w:sz="0" w:space="0" w:color="auto"/>
                <w:right w:val="none" w:sz="0" w:space="0" w:color="auto"/>
              </w:divBdr>
            </w:div>
          </w:divsChild>
        </w:div>
        <w:div w:id="1411732711">
          <w:marLeft w:val="0"/>
          <w:marRight w:val="0"/>
          <w:marTop w:val="0"/>
          <w:marBottom w:val="0"/>
          <w:divBdr>
            <w:top w:val="none" w:sz="0" w:space="0" w:color="auto"/>
            <w:left w:val="none" w:sz="0" w:space="0" w:color="auto"/>
            <w:bottom w:val="none" w:sz="0" w:space="0" w:color="auto"/>
            <w:right w:val="none" w:sz="0" w:space="0" w:color="auto"/>
          </w:divBdr>
          <w:divsChild>
            <w:div w:id="1719624786">
              <w:marLeft w:val="0"/>
              <w:marRight w:val="0"/>
              <w:marTop w:val="0"/>
              <w:marBottom w:val="0"/>
              <w:divBdr>
                <w:top w:val="none" w:sz="0" w:space="0" w:color="auto"/>
                <w:left w:val="none" w:sz="0" w:space="0" w:color="auto"/>
                <w:bottom w:val="none" w:sz="0" w:space="0" w:color="auto"/>
                <w:right w:val="none" w:sz="0" w:space="0" w:color="auto"/>
              </w:divBdr>
            </w:div>
          </w:divsChild>
        </w:div>
        <w:div w:id="1384717315">
          <w:marLeft w:val="0"/>
          <w:marRight w:val="0"/>
          <w:marTop w:val="0"/>
          <w:marBottom w:val="0"/>
          <w:divBdr>
            <w:top w:val="none" w:sz="0" w:space="0" w:color="auto"/>
            <w:left w:val="none" w:sz="0" w:space="0" w:color="auto"/>
            <w:bottom w:val="none" w:sz="0" w:space="0" w:color="auto"/>
            <w:right w:val="none" w:sz="0" w:space="0" w:color="auto"/>
          </w:divBdr>
          <w:divsChild>
            <w:div w:id="1423452652">
              <w:marLeft w:val="0"/>
              <w:marRight w:val="0"/>
              <w:marTop w:val="0"/>
              <w:marBottom w:val="0"/>
              <w:divBdr>
                <w:top w:val="none" w:sz="0" w:space="0" w:color="auto"/>
                <w:left w:val="none" w:sz="0" w:space="0" w:color="auto"/>
                <w:bottom w:val="none" w:sz="0" w:space="0" w:color="auto"/>
                <w:right w:val="none" w:sz="0" w:space="0" w:color="auto"/>
              </w:divBdr>
            </w:div>
          </w:divsChild>
        </w:div>
        <w:div w:id="15353649">
          <w:marLeft w:val="0"/>
          <w:marRight w:val="0"/>
          <w:marTop w:val="0"/>
          <w:marBottom w:val="0"/>
          <w:divBdr>
            <w:top w:val="none" w:sz="0" w:space="0" w:color="auto"/>
            <w:left w:val="none" w:sz="0" w:space="0" w:color="auto"/>
            <w:bottom w:val="none" w:sz="0" w:space="0" w:color="auto"/>
            <w:right w:val="none" w:sz="0" w:space="0" w:color="auto"/>
          </w:divBdr>
          <w:divsChild>
            <w:div w:id="641545193">
              <w:marLeft w:val="0"/>
              <w:marRight w:val="0"/>
              <w:marTop w:val="0"/>
              <w:marBottom w:val="0"/>
              <w:divBdr>
                <w:top w:val="none" w:sz="0" w:space="0" w:color="auto"/>
                <w:left w:val="none" w:sz="0" w:space="0" w:color="auto"/>
                <w:bottom w:val="none" w:sz="0" w:space="0" w:color="auto"/>
                <w:right w:val="none" w:sz="0" w:space="0" w:color="auto"/>
              </w:divBdr>
            </w:div>
          </w:divsChild>
        </w:div>
        <w:div w:id="25101313">
          <w:marLeft w:val="0"/>
          <w:marRight w:val="0"/>
          <w:marTop w:val="0"/>
          <w:marBottom w:val="0"/>
          <w:divBdr>
            <w:top w:val="none" w:sz="0" w:space="0" w:color="auto"/>
            <w:left w:val="none" w:sz="0" w:space="0" w:color="auto"/>
            <w:bottom w:val="none" w:sz="0" w:space="0" w:color="auto"/>
            <w:right w:val="none" w:sz="0" w:space="0" w:color="auto"/>
          </w:divBdr>
          <w:divsChild>
            <w:div w:id="792484880">
              <w:marLeft w:val="0"/>
              <w:marRight w:val="0"/>
              <w:marTop w:val="0"/>
              <w:marBottom w:val="0"/>
              <w:divBdr>
                <w:top w:val="none" w:sz="0" w:space="0" w:color="auto"/>
                <w:left w:val="none" w:sz="0" w:space="0" w:color="auto"/>
                <w:bottom w:val="none" w:sz="0" w:space="0" w:color="auto"/>
                <w:right w:val="none" w:sz="0" w:space="0" w:color="auto"/>
              </w:divBdr>
            </w:div>
          </w:divsChild>
        </w:div>
        <w:div w:id="256408531">
          <w:marLeft w:val="0"/>
          <w:marRight w:val="0"/>
          <w:marTop w:val="0"/>
          <w:marBottom w:val="0"/>
          <w:divBdr>
            <w:top w:val="none" w:sz="0" w:space="0" w:color="auto"/>
            <w:left w:val="none" w:sz="0" w:space="0" w:color="auto"/>
            <w:bottom w:val="none" w:sz="0" w:space="0" w:color="auto"/>
            <w:right w:val="none" w:sz="0" w:space="0" w:color="auto"/>
          </w:divBdr>
          <w:divsChild>
            <w:div w:id="403143896">
              <w:marLeft w:val="0"/>
              <w:marRight w:val="0"/>
              <w:marTop w:val="0"/>
              <w:marBottom w:val="0"/>
              <w:divBdr>
                <w:top w:val="none" w:sz="0" w:space="0" w:color="auto"/>
                <w:left w:val="none" w:sz="0" w:space="0" w:color="auto"/>
                <w:bottom w:val="none" w:sz="0" w:space="0" w:color="auto"/>
                <w:right w:val="none" w:sz="0" w:space="0" w:color="auto"/>
              </w:divBdr>
            </w:div>
          </w:divsChild>
        </w:div>
        <w:div w:id="2034647118">
          <w:marLeft w:val="0"/>
          <w:marRight w:val="0"/>
          <w:marTop w:val="0"/>
          <w:marBottom w:val="0"/>
          <w:divBdr>
            <w:top w:val="none" w:sz="0" w:space="0" w:color="auto"/>
            <w:left w:val="none" w:sz="0" w:space="0" w:color="auto"/>
            <w:bottom w:val="none" w:sz="0" w:space="0" w:color="auto"/>
            <w:right w:val="none" w:sz="0" w:space="0" w:color="auto"/>
          </w:divBdr>
          <w:divsChild>
            <w:div w:id="1936399125">
              <w:marLeft w:val="0"/>
              <w:marRight w:val="0"/>
              <w:marTop w:val="0"/>
              <w:marBottom w:val="0"/>
              <w:divBdr>
                <w:top w:val="none" w:sz="0" w:space="0" w:color="auto"/>
                <w:left w:val="none" w:sz="0" w:space="0" w:color="auto"/>
                <w:bottom w:val="none" w:sz="0" w:space="0" w:color="auto"/>
                <w:right w:val="none" w:sz="0" w:space="0" w:color="auto"/>
              </w:divBdr>
            </w:div>
          </w:divsChild>
        </w:div>
        <w:div w:id="1666057359">
          <w:marLeft w:val="0"/>
          <w:marRight w:val="0"/>
          <w:marTop w:val="0"/>
          <w:marBottom w:val="0"/>
          <w:divBdr>
            <w:top w:val="none" w:sz="0" w:space="0" w:color="auto"/>
            <w:left w:val="none" w:sz="0" w:space="0" w:color="auto"/>
            <w:bottom w:val="none" w:sz="0" w:space="0" w:color="auto"/>
            <w:right w:val="none" w:sz="0" w:space="0" w:color="auto"/>
          </w:divBdr>
          <w:divsChild>
            <w:div w:id="2103800132">
              <w:marLeft w:val="0"/>
              <w:marRight w:val="0"/>
              <w:marTop w:val="0"/>
              <w:marBottom w:val="0"/>
              <w:divBdr>
                <w:top w:val="none" w:sz="0" w:space="0" w:color="auto"/>
                <w:left w:val="none" w:sz="0" w:space="0" w:color="auto"/>
                <w:bottom w:val="none" w:sz="0" w:space="0" w:color="auto"/>
                <w:right w:val="none" w:sz="0" w:space="0" w:color="auto"/>
              </w:divBdr>
            </w:div>
          </w:divsChild>
        </w:div>
        <w:div w:id="1822190660">
          <w:marLeft w:val="0"/>
          <w:marRight w:val="0"/>
          <w:marTop w:val="0"/>
          <w:marBottom w:val="0"/>
          <w:divBdr>
            <w:top w:val="none" w:sz="0" w:space="0" w:color="auto"/>
            <w:left w:val="none" w:sz="0" w:space="0" w:color="auto"/>
            <w:bottom w:val="none" w:sz="0" w:space="0" w:color="auto"/>
            <w:right w:val="none" w:sz="0" w:space="0" w:color="auto"/>
          </w:divBdr>
          <w:divsChild>
            <w:div w:id="1918664112">
              <w:marLeft w:val="0"/>
              <w:marRight w:val="0"/>
              <w:marTop w:val="0"/>
              <w:marBottom w:val="0"/>
              <w:divBdr>
                <w:top w:val="none" w:sz="0" w:space="0" w:color="auto"/>
                <w:left w:val="none" w:sz="0" w:space="0" w:color="auto"/>
                <w:bottom w:val="none" w:sz="0" w:space="0" w:color="auto"/>
                <w:right w:val="none" w:sz="0" w:space="0" w:color="auto"/>
              </w:divBdr>
            </w:div>
          </w:divsChild>
        </w:div>
        <w:div w:id="647176583">
          <w:marLeft w:val="0"/>
          <w:marRight w:val="0"/>
          <w:marTop w:val="0"/>
          <w:marBottom w:val="0"/>
          <w:divBdr>
            <w:top w:val="none" w:sz="0" w:space="0" w:color="auto"/>
            <w:left w:val="none" w:sz="0" w:space="0" w:color="auto"/>
            <w:bottom w:val="none" w:sz="0" w:space="0" w:color="auto"/>
            <w:right w:val="none" w:sz="0" w:space="0" w:color="auto"/>
          </w:divBdr>
          <w:divsChild>
            <w:div w:id="598224597">
              <w:marLeft w:val="0"/>
              <w:marRight w:val="0"/>
              <w:marTop w:val="0"/>
              <w:marBottom w:val="0"/>
              <w:divBdr>
                <w:top w:val="none" w:sz="0" w:space="0" w:color="auto"/>
                <w:left w:val="none" w:sz="0" w:space="0" w:color="auto"/>
                <w:bottom w:val="none" w:sz="0" w:space="0" w:color="auto"/>
                <w:right w:val="none" w:sz="0" w:space="0" w:color="auto"/>
              </w:divBdr>
            </w:div>
          </w:divsChild>
        </w:div>
        <w:div w:id="1656760542">
          <w:marLeft w:val="0"/>
          <w:marRight w:val="0"/>
          <w:marTop w:val="0"/>
          <w:marBottom w:val="0"/>
          <w:divBdr>
            <w:top w:val="none" w:sz="0" w:space="0" w:color="auto"/>
            <w:left w:val="none" w:sz="0" w:space="0" w:color="auto"/>
            <w:bottom w:val="none" w:sz="0" w:space="0" w:color="auto"/>
            <w:right w:val="none" w:sz="0" w:space="0" w:color="auto"/>
          </w:divBdr>
          <w:divsChild>
            <w:div w:id="1538010087">
              <w:marLeft w:val="0"/>
              <w:marRight w:val="0"/>
              <w:marTop w:val="0"/>
              <w:marBottom w:val="0"/>
              <w:divBdr>
                <w:top w:val="none" w:sz="0" w:space="0" w:color="auto"/>
                <w:left w:val="none" w:sz="0" w:space="0" w:color="auto"/>
                <w:bottom w:val="none" w:sz="0" w:space="0" w:color="auto"/>
                <w:right w:val="none" w:sz="0" w:space="0" w:color="auto"/>
              </w:divBdr>
            </w:div>
          </w:divsChild>
        </w:div>
        <w:div w:id="1223128820">
          <w:marLeft w:val="0"/>
          <w:marRight w:val="0"/>
          <w:marTop w:val="0"/>
          <w:marBottom w:val="0"/>
          <w:divBdr>
            <w:top w:val="none" w:sz="0" w:space="0" w:color="auto"/>
            <w:left w:val="none" w:sz="0" w:space="0" w:color="auto"/>
            <w:bottom w:val="none" w:sz="0" w:space="0" w:color="auto"/>
            <w:right w:val="none" w:sz="0" w:space="0" w:color="auto"/>
          </w:divBdr>
          <w:divsChild>
            <w:div w:id="1848012633">
              <w:marLeft w:val="0"/>
              <w:marRight w:val="0"/>
              <w:marTop w:val="0"/>
              <w:marBottom w:val="0"/>
              <w:divBdr>
                <w:top w:val="none" w:sz="0" w:space="0" w:color="auto"/>
                <w:left w:val="none" w:sz="0" w:space="0" w:color="auto"/>
                <w:bottom w:val="none" w:sz="0" w:space="0" w:color="auto"/>
                <w:right w:val="none" w:sz="0" w:space="0" w:color="auto"/>
              </w:divBdr>
            </w:div>
          </w:divsChild>
        </w:div>
        <w:div w:id="1116296459">
          <w:marLeft w:val="0"/>
          <w:marRight w:val="0"/>
          <w:marTop w:val="0"/>
          <w:marBottom w:val="0"/>
          <w:divBdr>
            <w:top w:val="none" w:sz="0" w:space="0" w:color="auto"/>
            <w:left w:val="none" w:sz="0" w:space="0" w:color="auto"/>
            <w:bottom w:val="none" w:sz="0" w:space="0" w:color="auto"/>
            <w:right w:val="none" w:sz="0" w:space="0" w:color="auto"/>
          </w:divBdr>
          <w:divsChild>
            <w:div w:id="418403532">
              <w:marLeft w:val="0"/>
              <w:marRight w:val="0"/>
              <w:marTop w:val="0"/>
              <w:marBottom w:val="0"/>
              <w:divBdr>
                <w:top w:val="none" w:sz="0" w:space="0" w:color="auto"/>
                <w:left w:val="none" w:sz="0" w:space="0" w:color="auto"/>
                <w:bottom w:val="none" w:sz="0" w:space="0" w:color="auto"/>
                <w:right w:val="none" w:sz="0" w:space="0" w:color="auto"/>
              </w:divBdr>
            </w:div>
          </w:divsChild>
        </w:div>
        <w:div w:id="658928577">
          <w:marLeft w:val="0"/>
          <w:marRight w:val="0"/>
          <w:marTop w:val="0"/>
          <w:marBottom w:val="0"/>
          <w:divBdr>
            <w:top w:val="none" w:sz="0" w:space="0" w:color="auto"/>
            <w:left w:val="none" w:sz="0" w:space="0" w:color="auto"/>
            <w:bottom w:val="none" w:sz="0" w:space="0" w:color="auto"/>
            <w:right w:val="none" w:sz="0" w:space="0" w:color="auto"/>
          </w:divBdr>
          <w:divsChild>
            <w:div w:id="880828090">
              <w:marLeft w:val="0"/>
              <w:marRight w:val="0"/>
              <w:marTop w:val="0"/>
              <w:marBottom w:val="0"/>
              <w:divBdr>
                <w:top w:val="none" w:sz="0" w:space="0" w:color="auto"/>
                <w:left w:val="none" w:sz="0" w:space="0" w:color="auto"/>
                <w:bottom w:val="none" w:sz="0" w:space="0" w:color="auto"/>
                <w:right w:val="none" w:sz="0" w:space="0" w:color="auto"/>
              </w:divBdr>
            </w:div>
          </w:divsChild>
        </w:div>
        <w:div w:id="1380394319">
          <w:marLeft w:val="0"/>
          <w:marRight w:val="0"/>
          <w:marTop w:val="0"/>
          <w:marBottom w:val="0"/>
          <w:divBdr>
            <w:top w:val="none" w:sz="0" w:space="0" w:color="auto"/>
            <w:left w:val="none" w:sz="0" w:space="0" w:color="auto"/>
            <w:bottom w:val="none" w:sz="0" w:space="0" w:color="auto"/>
            <w:right w:val="none" w:sz="0" w:space="0" w:color="auto"/>
          </w:divBdr>
          <w:divsChild>
            <w:div w:id="1437477156">
              <w:marLeft w:val="0"/>
              <w:marRight w:val="0"/>
              <w:marTop w:val="0"/>
              <w:marBottom w:val="0"/>
              <w:divBdr>
                <w:top w:val="none" w:sz="0" w:space="0" w:color="auto"/>
                <w:left w:val="none" w:sz="0" w:space="0" w:color="auto"/>
                <w:bottom w:val="none" w:sz="0" w:space="0" w:color="auto"/>
                <w:right w:val="none" w:sz="0" w:space="0" w:color="auto"/>
              </w:divBdr>
            </w:div>
          </w:divsChild>
        </w:div>
        <w:div w:id="777482400">
          <w:marLeft w:val="0"/>
          <w:marRight w:val="0"/>
          <w:marTop w:val="0"/>
          <w:marBottom w:val="0"/>
          <w:divBdr>
            <w:top w:val="none" w:sz="0" w:space="0" w:color="auto"/>
            <w:left w:val="none" w:sz="0" w:space="0" w:color="auto"/>
            <w:bottom w:val="none" w:sz="0" w:space="0" w:color="auto"/>
            <w:right w:val="none" w:sz="0" w:space="0" w:color="auto"/>
          </w:divBdr>
          <w:divsChild>
            <w:div w:id="1406142652">
              <w:marLeft w:val="0"/>
              <w:marRight w:val="0"/>
              <w:marTop w:val="0"/>
              <w:marBottom w:val="0"/>
              <w:divBdr>
                <w:top w:val="none" w:sz="0" w:space="0" w:color="auto"/>
                <w:left w:val="none" w:sz="0" w:space="0" w:color="auto"/>
                <w:bottom w:val="none" w:sz="0" w:space="0" w:color="auto"/>
                <w:right w:val="none" w:sz="0" w:space="0" w:color="auto"/>
              </w:divBdr>
            </w:div>
          </w:divsChild>
        </w:div>
        <w:div w:id="227768061">
          <w:marLeft w:val="0"/>
          <w:marRight w:val="0"/>
          <w:marTop w:val="0"/>
          <w:marBottom w:val="0"/>
          <w:divBdr>
            <w:top w:val="none" w:sz="0" w:space="0" w:color="auto"/>
            <w:left w:val="none" w:sz="0" w:space="0" w:color="auto"/>
            <w:bottom w:val="none" w:sz="0" w:space="0" w:color="auto"/>
            <w:right w:val="none" w:sz="0" w:space="0" w:color="auto"/>
          </w:divBdr>
          <w:divsChild>
            <w:div w:id="1196769381">
              <w:marLeft w:val="0"/>
              <w:marRight w:val="0"/>
              <w:marTop w:val="0"/>
              <w:marBottom w:val="0"/>
              <w:divBdr>
                <w:top w:val="none" w:sz="0" w:space="0" w:color="auto"/>
                <w:left w:val="none" w:sz="0" w:space="0" w:color="auto"/>
                <w:bottom w:val="none" w:sz="0" w:space="0" w:color="auto"/>
                <w:right w:val="none" w:sz="0" w:space="0" w:color="auto"/>
              </w:divBdr>
            </w:div>
          </w:divsChild>
        </w:div>
        <w:div w:id="377779506">
          <w:marLeft w:val="0"/>
          <w:marRight w:val="0"/>
          <w:marTop w:val="0"/>
          <w:marBottom w:val="0"/>
          <w:divBdr>
            <w:top w:val="none" w:sz="0" w:space="0" w:color="auto"/>
            <w:left w:val="none" w:sz="0" w:space="0" w:color="auto"/>
            <w:bottom w:val="none" w:sz="0" w:space="0" w:color="auto"/>
            <w:right w:val="none" w:sz="0" w:space="0" w:color="auto"/>
          </w:divBdr>
          <w:divsChild>
            <w:div w:id="2007711405">
              <w:marLeft w:val="0"/>
              <w:marRight w:val="0"/>
              <w:marTop w:val="0"/>
              <w:marBottom w:val="0"/>
              <w:divBdr>
                <w:top w:val="none" w:sz="0" w:space="0" w:color="auto"/>
                <w:left w:val="none" w:sz="0" w:space="0" w:color="auto"/>
                <w:bottom w:val="none" w:sz="0" w:space="0" w:color="auto"/>
                <w:right w:val="none" w:sz="0" w:space="0" w:color="auto"/>
              </w:divBdr>
            </w:div>
          </w:divsChild>
        </w:div>
        <w:div w:id="440884357">
          <w:marLeft w:val="0"/>
          <w:marRight w:val="0"/>
          <w:marTop w:val="0"/>
          <w:marBottom w:val="0"/>
          <w:divBdr>
            <w:top w:val="none" w:sz="0" w:space="0" w:color="auto"/>
            <w:left w:val="none" w:sz="0" w:space="0" w:color="auto"/>
            <w:bottom w:val="none" w:sz="0" w:space="0" w:color="auto"/>
            <w:right w:val="none" w:sz="0" w:space="0" w:color="auto"/>
          </w:divBdr>
          <w:divsChild>
            <w:div w:id="542013099">
              <w:marLeft w:val="0"/>
              <w:marRight w:val="0"/>
              <w:marTop w:val="0"/>
              <w:marBottom w:val="0"/>
              <w:divBdr>
                <w:top w:val="none" w:sz="0" w:space="0" w:color="auto"/>
                <w:left w:val="none" w:sz="0" w:space="0" w:color="auto"/>
                <w:bottom w:val="none" w:sz="0" w:space="0" w:color="auto"/>
                <w:right w:val="none" w:sz="0" w:space="0" w:color="auto"/>
              </w:divBdr>
            </w:div>
          </w:divsChild>
        </w:div>
        <w:div w:id="850880213">
          <w:marLeft w:val="0"/>
          <w:marRight w:val="0"/>
          <w:marTop w:val="0"/>
          <w:marBottom w:val="0"/>
          <w:divBdr>
            <w:top w:val="none" w:sz="0" w:space="0" w:color="auto"/>
            <w:left w:val="none" w:sz="0" w:space="0" w:color="auto"/>
            <w:bottom w:val="none" w:sz="0" w:space="0" w:color="auto"/>
            <w:right w:val="none" w:sz="0" w:space="0" w:color="auto"/>
          </w:divBdr>
          <w:divsChild>
            <w:div w:id="2011635685">
              <w:marLeft w:val="0"/>
              <w:marRight w:val="0"/>
              <w:marTop w:val="0"/>
              <w:marBottom w:val="0"/>
              <w:divBdr>
                <w:top w:val="none" w:sz="0" w:space="0" w:color="auto"/>
                <w:left w:val="none" w:sz="0" w:space="0" w:color="auto"/>
                <w:bottom w:val="none" w:sz="0" w:space="0" w:color="auto"/>
                <w:right w:val="none" w:sz="0" w:space="0" w:color="auto"/>
              </w:divBdr>
            </w:div>
          </w:divsChild>
        </w:div>
        <w:div w:id="2003894908">
          <w:marLeft w:val="0"/>
          <w:marRight w:val="0"/>
          <w:marTop w:val="0"/>
          <w:marBottom w:val="0"/>
          <w:divBdr>
            <w:top w:val="none" w:sz="0" w:space="0" w:color="auto"/>
            <w:left w:val="none" w:sz="0" w:space="0" w:color="auto"/>
            <w:bottom w:val="none" w:sz="0" w:space="0" w:color="auto"/>
            <w:right w:val="none" w:sz="0" w:space="0" w:color="auto"/>
          </w:divBdr>
          <w:divsChild>
            <w:div w:id="378162778">
              <w:marLeft w:val="0"/>
              <w:marRight w:val="0"/>
              <w:marTop w:val="0"/>
              <w:marBottom w:val="0"/>
              <w:divBdr>
                <w:top w:val="none" w:sz="0" w:space="0" w:color="auto"/>
                <w:left w:val="none" w:sz="0" w:space="0" w:color="auto"/>
                <w:bottom w:val="none" w:sz="0" w:space="0" w:color="auto"/>
                <w:right w:val="none" w:sz="0" w:space="0" w:color="auto"/>
              </w:divBdr>
            </w:div>
          </w:divsChild>
        </w:div>
        <w:div w:id="346062052">
          <w:marLeft w:val="0"/>
          <w:marRight w:val="0"/>
          <w:marTop w:val="0"/>
          <w:marBottom w:val="0"/>
          <w:divBdr>
            <w:top w:val="none" w:sz="0" w:space="0" w:color="auto"/>
            <w:left w:val="none" w:sz="0" w:space="0" w:color="auto"/>
            <w:bottom w:val="none" w:sz="0" w:space="0" w:color="auto"/>
            <w:right w:val="none" w:sz="0" w:space="0" w:color="auto"/>
          </w:divBdr>
          <w:divsChild>
            <w:div w:id="1574584098">
              <w:marLeft w:val="0"/>
              <w:marRight w:val="0"/>
              <w:marTop w:val="0"/>
              <w:marBottom w:val="0"/>
              <w:divBdr>
                <w:top w:val="none" w:sz="0" w:space="0" w:color="auto"/>
                <w:left w:val="none" w:sz="0" w:space="0" w:color="auto"/>
                <w:bottom w:val="none" w:sz="0" w:space="0" w:color="auto"/>
                <w:right w:val="none" w:sz="0" w:space="0" w:color="auto"/>
              </w:divBdr>
            </w:div>
          </w:divsChild>
        </w:div>
        <w:div w:id="241794295">
          <w:marLeft w:val="0"/>
          <w:marRight w:val="0"/>
          <w:marTop w:val="0"/>
          <w:marBottom w:val="0"/>
          <w:divBdr>
            <w:top w:val="none" w:sz="0" w:space="0" w:color="auto"/>
            <w:left w:val="none" w:sz="0" w:space="0" w:color="auto"/>
            <w:bottom w:val="none" w:sz="0" w:space="0" w:color="auto"/>
            <w:right w:val="none" w:sz="0" w:space="0" w:color="auto"/>
          </w:divBdr>
          <w:divsChild>
            <w:div w:id="1508060464">
              <w:marLeft w:val="0"/>
              <w:marRight w:val="0"/>
              <w:marTop w:val="0"/>
              <w:marBottom w:val="0"/>
              <w:divBdr>
                <w:top w:val="none" w:sz="0" w:space="0" w:color="auto"/>
                <w:left w:val="none" w:sz="0" w:space="0" w:color="auto"/>
                <w:bottom w:val="none" w:sz="0" w:space="0" w:color="auto"/>
                <w:right w:val="none" w:sz="0" w:space="0" w:color="auto"/>
              </w:divBdr>
            </w:div>
          </w:divsChild>
        </w:div>
        <w:div w:id="1588417468">
          <w:marLeft w:val="0"/>
          <w:marRight w:val="0"/>
          <w:marTop w:val="0"/>
          <w:marBottom w:val="0"/>
          <w:divBdr>
            <w:top w:val="none" w:sz="0" w:space="0" w:color="auto"/>
            <w:left w:val="none" w:sz="0" w:space="0" w:color="auto"/>
            <w:bottom w:val="none" w:sz="0" w:space="0" w:color="auto"/>
            <w:right w:val="none" w:sz="0" w:space="0" w:color="auto"/>
          </w:divBdr>
          <w:divsChild>
            <w:div w:id="852065631">
              <w:marLeft w:val="0"/>
              <w:marRight w:val="0"/>
              <w:marTop w:val="0"/>
              <w:marBottom w:val="0"/>
              <w:divBdr>
                <w:top w:val="none" w:sz="0" w:space="0" w:color="auto"/>
                <w:left w:val="none" w:sz="0" w:space="0" w:color="auto"/>
                <w:bottom w:val="none" w:sz="0" w:space="0" w:color="auto"/>
                <w:right w:val="none" w:sz="0" w:space="0" w:color="auto"/>
              </w:divBdr>
            </w:div>
          </w:divsChild>
        </w:div>
        <w:div w:id="95104134">
          <w:marLeft w:val="0"/>
          <w:marRight w:val="0"/>
          <w:marTop w:val="0"/>
          <w:marBottom w:val="0"/>
          <w:divBdr>
            <w:top w:val="none" w:sz="0" w:space="0" w:color="auto"/>
            <w:left w:val="none" w:sz="0" w:space="0" w:color="auto"/>
            <w:bottom w:val="none" w:sz="0" w:space="0" w:color="auto"/>
            <w:right w:val="none" w:sz="0" w:space="0" w:color="auto"/>
          </w:divBdr>
          <w:divsChild>
            <w:div w:id="1747221986">
              <w:marLeft w:val="0"/>
              <w:marRight w:val="0"/>
              <w:marTop w:val="0"/>
              <w:marBottom w:val="0"/>
              <w:divBdr>
                <w:top w:val="none" w:sz="0" w:space="0" w:color="auto"/>
                <w:left w:val="none" w:sz="0" w:space="0" w:color="auto"/>
                <w:bottom w:val="none" w:sz="0" w:space="0" w:color="auto"/>
                <w:right w:val="none" w:sz="0" w:space="0" w:color="auto"/>
              </w:divBdr>
            </w:div>
          </w:divsChild>
        </w:div>
        <w:div w:id="497310011">
          <w:marLeft w:val="0"/>
          <w:marRight w:val="0"/>
          <w:marTop w:val="0"/>
          <w:marBottom w:val="0"/>
          <w:divBdr>
            <w:top w:val="none" w:sz="0" w:space="0" w:color="auto"/>
            <w:left w:val="none" w:sz="0" w:space="0" w:color="auto"/>
            <w:bottom w:val="none" w:sz="0" w:space="0" w:color="auto"/>
            <w:right w:val="none" w:sz="0" w:space="0" w:color="auto"/>
          </w:divBdr>
          <w:divsChild>
            <w:div w:id="915742139">
              <w:marLeft w:val="0"/>
              <w:marRight w:val="0"/>
              <w:marTop w:val="0"/>
              <w:marBottom w:val="0"/>
              <w:divBdr>
                <w:top w:val="none" w:sz="0" w:space="0" w:color="auto"/>
                <w:left w:val="none" w:sz="0" w:space="0" w:color="auto"/>
                <w:bottom w:val="none" w:sz="0" w:space="0" w:color="auto"/>
                <w:right w:val="none" w:sz="0" w:space="0" w:color="auto"/>
              </w:divBdr>
            </w:div>
          </w:divsChild>
        </w:div>
        <w:div w:id="512038393">
          <w:marLeft w:val="0"/>
          <w:marRight w:val="0"/>
          <w:marTop w:val="0"/>
          <w:marBottom w:val="0"/>
          <w:divBdr>
            <w:top w:val="none" w:sz="0" w:space="0" w:color="auto"/>
            <w:left w:val="none" w:sz="0" w:space="0" w:color="auto"/>
            <w:bottom w:val="none" w:sz="0" w:space="0" w:color="auto"/>
            <w:right w:val="none" w:sz="0" w:space="0" w:color="auto"/>
          </w:divBdr>
          <w:divsChild>
            <w:div w:id="1599095446">
              <w:marLeft w:val="0"/>
              <w:marRight w:val="0"/>
              <w:marTop w:val="0"/>
              <w:marBottom w:val="0"/>
              <w:divBdr>
                <w:top w:val="none" w:sz="0" w:space="0" w:color="auto"/>
                <w:left w:val="none" w:sz="0" w:space="0" w:color="auto"/>
                <w:bottom w:val="none" w:sz="0" w:space="0" w:color="auto"/>
                <w:right w:val="none" w:sz="0" w:space="0" w:color="auto"/>
              </w:divBdr>
            </w:div>
          </w:divsChild>
        </w:div>
        <w:div w:id="2130078895">
          <w:marLeft w:val="0"/>
          <w:marRight w:val="0"/>
          <w:marTop w:val="0"/>
          <w:marBottom w:val="0"/>
          <w:divBdr>
            <w:top w:val="none" w:sz="0" w:space="0" w:color="auto"/>
            <w:left w:val="none" w:sz="0" w:space="0" w:color="auto"/>
            <w:bottom w:val="none" w:sz="0" w:space="0" w:color="auto"/>
            <w:right w:val="none" w:sz="0" w:space="0" w:color="auto"/>
          </w:divBdr>
          <w:divsChild>
            <w:div w:id="1897088859">
              <w:marLeft w:val="0"/>
              <w:marRight w:val="0"/>
              <w:marTop w:val="0"/>
              <w:marBottom w:val="0"/>
              <w:divBdr>
                <w:top w:val="none" w:sz="0" w:space="0" w:color="auto"/>
                <w:left w:val="none" w:sz="0" w:space="0" w:color="auto"/>
                <w:bottom w:val="none" w:sz="0" w:space="0" w:color="auto"/>
                <w:right w:val="none" w:sz="0" w:space="0" w:color="auto"/>
              </w:divBdr>
            </w:div>
          </w:divsChild>
        </w:div>
        <w:div w:id="1494024996">
          <w:marLeft w:val="0"/>
          <w:marRight w:val="0"/>
          <w:marTop w:val="0"/>
          <w:marBottom w:val="0"/>
          <w:divBdr>
            <w:top w:val="none" w:sz="0" w:space="0" w:color="auto"/>
            <w:left w:val="none" w:sz="0" w:space="0" w:color="auto"/>
            <w:bottom w:val="none" w:sz="0" w:space="0" w:color="auto"/>
            <w:right w:val="none" w:sz="0" w:space="0" w:color="auto"/>
          </w:divBdr>
          <w:divsChild>
            <w:div w:id="225578397">
              <w:marLeft w:val="0"/>
              <w:marRight w:val="0"/>
              <w:marTop w:val="0"/>
              <w:marBottom w:val="0"/>
              <w:divBdr>
                <w:top w:val="none" w:sz="0" w:space="0" w:color="auto"/>
                <w:left w:val="none" w:sz="0" w:space="0" w:color="auto"/>
                <w:bottom w:val="none" w:sz="0" w:space="0" w:color="auto"/>
                <w:right w:val="none" w:sz="0" w:space="0" w:color="auto"/>
              </w:divBdr>
            </w:div>
          </w:divsChild>
        </w:div>
        <w:div w:id="1459378831">
          <w:marLeft w:val="0"/>
          <w:marRight w:val="0"/>
          <w:marTop w:val="0"/>
          <w:marBottom w:val="0"/>
          <w:divBdr>
            <w:top w:val="none" w:sz="0" w:space="0" w:color="auto"/>
            <w:left w:val="none" w:sz="0" w:space="0" w:color="auto"/>
            <w:bottom w:val="none" w:sz="0" w:space="0" w:color="auto"/>
            <w:right w:val="none" w:sz="0" w:space="0" w:color="auto"/>
          </w:divBdr>
          <w:divsChild>
            <w:div w:id="82528687">
              <w:marLeft w:val="0"/>
              <w:marRight w:val="0"/>
              <w:marTop w:val="0"/>
              <w:marBottom w:val="0"/>
              <w:divBdr>
                <w:top w:val="none" w:sz="0" w:space="0" w:color="auto"/>
                <w:left w:val="none" w:sz="0" w:space="0" w:color="auto"/>
                <w:bottom w:val="none" w:sz="0" w:space="0" w:color="auto"/>
                <w:right w:val="none" w:sz="0" w:space="0" w:color="auto"/>
              </w:divBdr>
            </w:div>
          </w:divsChild>
        </w:div>
        <w:div w:id="139347948">
          <w:marLeft w:val="0"/>
          <w:marRight w:val="0"/>
          <w:marTop w:val="0"/>
          <w:marBottom w:val="0"/>
          <w:divBdr>
            <w:top w:val="none" w:sz="0" w:space="0" w:color="auto"/>
            <w:left w:val="none" w:sz="0" w:space="0" w:color="auto"/>
            <w:bottom w:val="none" w:sz="0" w:space="0" w:color="auto"/>
            <w:right w:val="none" w:sz="0" w:space="0" w:color="auto"/>
          </w:divBdr>
          <w:divsChild>
            <w:div w:id="1304196691">
              <w:marLeft w:val="0"/>
              <w:marRight w:val="0"/>
              <w:marTop w:val="0"/>
              <w:marBottom w:val="0"/>
              <w:divBdr>
                <w:top w:val="none" w:sz="0" w:space="0" w:color="auto"/>
                <w:left w:val="none" w:sz="0" w:space="0" w:color="auto"/>
                <w:bottom w:val="none" w:sz="0" w:space="0" w:color="auto"/>
                <w:right w:val="none" w:sz="0" w:space="0" w:color="auto"/>
              </w:divBdr>
            </w:div>
          </w:divsChild>
        </w:div>
        <w:div w:id="414790147">
          <w:marLeft w:val="0"/>
          <w:marRight w:val="0"/>
          <w:marTop w:val="0"/>
          <w:marBottom w:val="0"/>
          <w:divBdr>
            <w:top w:val="none" w:sz="0" w:space="0" w:color="auto"/>
            <w:left w:val="none" w:sz="0" w:space="0" w:color="auto"/>
            <w:bottom w:val="none" w:sz="0" w:space="0" w:color="auto"/>
            <w:right w:val="none" w:sz="0" w:space="0" w:color="auto"/>
          </w:divBdr>
          <w:divsChild>
            <w:div w:id="857038091">
              <w:marLeft w:val="0"/>
              <w:marRight w:val="0"/>
              <w:marTop w:val="0"/>
              <w:marBottom w:val="0"/>
              <w:divBdr>
                <w:top w:val="none" w:sz="0" w:space="0" w:color="auto"/>
                <w:left w:val="none" w:sz="0" w:space="0" w:color="auto"/>
                <w:bottom w:val="none" w:sz="0" w:space="0" w:color="auto"/>
                <w:right w:val="none" w:sz="0" w:space="0" w:color="auto"/>
              </w:divBdr>
            </w:div>
          </w:divsChild>
        </w:div>
        <w:div w:id="1698390789">
          <w:marLeft w:val="0"/>
          <w:marRight w:val="0"/>
          <w:marTop w:val="0"/>
          <w:marBottom w:val="0"/>
          <w:divBdr>
            <w:top w:val="none" w:sz="0" w:space="0" w:color="auto"/>
            <w:left w:val="none" w:sz="0" w:space="0" w:color="auto"/>
            <w:bottom w:val="none" w:sz="0" w:space="0" w:color="auto"/>
            <w:right w:val="none" w:sz="0" w:space="0" w:color="auto"/>
          </w:divBdr>
          <w:divsChild>
            <w:div w:id="603926524">
              <w:marLeft w:val="0"/>
              <w:marRight w:val="0"/>
              <w:marTop w:val="0"/>
              <w:marBottom w:val="0"/>
              <w:divBdr>
                <w:top w:val="none" w:sz="0" w:space="0" w:color="auto"/>
                <w:left w:val="none" w:sz="0" w:space="0" w:color="auto"/>
                <w:bottom w:val="none" w:sz="0" w:space="0" w:color="auto"/>
                <w:right w:val="none" w:sz="0" w:space="0" w:color="auto"/>
              </w:divBdr>
            </w:div>
          </w:divsChild>
        </w:div>
        <w:div w:id="2144733793">
          <w:marLeft w:val="0"/>
          <w:marRight w:val="0"/>
          <w:marTop w:val="0"/>
          <w:marBottom w:val="0"/>
          <w:divBdr>
            <w:top w:val="none" w:sz="0" w:space="0" w:color="auto"/>
            <w:left w:val="none" w:sz="0" w:space="0" w:color="auto"/>
            <w:bottom w:val="none" w:sz="0" w:space="0" w:color="auto"/>
            <w:right w:val="none" w:sz="0" w:space="0" w:color="auto"/>
          </w:divBdr>
          <w:divsChild>
            <w:div w:id="1296567901">
              <w:marLeft w:val="0"/>
              <w:marRight w:val="0"/>
              <w:marTop w:val="0"/>
              <w:marBottom w:val="0"/>
              <w:divBdr>
                <w:top w:val="none" w:sz="0" w:space="0" w:color="auto"/>
                <w:left w:val="none" w:sz="0" w:space="0" w:color="auto"/>
                <w:bottom w:val="none" w:sz="0" w:space="0" w:color="auto"/>
                <w:right w:val="none" w:sz="0" w:space="0" w:color="auto"/>
              </w:divBdr>
            </w:div>
          </w:divsChild>
        </w:div>
        <w:div w:id="928584079">
          <w:marLeft w:val="0"/>
          <w:marRight w:val="0"/>
          <w:marTop w:val="0"/>
          <w:marBottom w:val="0"/>
          <w:divBdr>
            <w:top w:val="none" w:sz="0" w:space="0" w:color="auto"/>
            <w:left w:val="none" w:sz="0" w:space="0" w:color="auto"/>
            <w:bottom w:val="none" w:sz="0" w:space="0" w:color="auto"/>
            <w:right w:val="none" w:sz="0" w:space="0" w:color="auto"/>
          </w:divBdr>
          <w:divsChild>
            <w:div w:id="735512635">
              <w:marLeft w:val="0"/>
              <w:marRight w:val="0"/>
              <w:marTop w:val="0"/>
              <w:marBottom w:val="0"/>
              <w:divBdr>
                <w:top w:val="none" w:sz="0" w:space="0" w:color="auto"/>
                <w:left w:val="none" w:sz="0" w:space="0" w:color="auto"/>
                <w:bottom w:val="none" w:sz="0" w:space="0" w:color="auto"/>
                <w:right w:val="none" w:sz="0" w:space="0" w:color="auto"/>
              </w:divBdr>
            </w:div>
          </w:divsChild>
        </w:div>
        <w:div w:id="869226326">
          <w:marLeft w:val="0"/>
          <w:marRight w:val="0"/>
          <w:marTop w:val="0"/>
          <w:marBottom w:val="0"/>
          <w:divBdr>
            <w:top w:val="none" w:sz="0" w:space="0" w:color="auto"/>
            <w:left w:val="none" w:sz="0" w:space="0" w:color="auto"/>
            <w:bottom w:val="none" w:sz="0" w:space="0" w:color="auto"/>
            <w:right w:val="none" w:sz="0" w:space="0" w:color="auto"/>
          </w:divBdr>
          <w:divsChild>
            <w:div w:id="756752411">
              <w:marLeft w:val="0"/>
              <w:marRight w:val="0"/>
              <w:marTop w:val="0"/>
              <w:marBottom w:val="0"/>
              <w:divBdr>
                <w:top w:val="none" w:sz="0" w:space="0" w:color="auto"/>
                <w:left w:val="none" w:sz="0" w:space="0" w:color="auto"/>
                <w:bottom w:val="none" w:sz="0" w:space="0" w:color="auto"/>
                <w:right w:val="none" w:sz="0" w:space="0" w:color="auto"/>
              </w:divBdr>
            </w:div>
          </w:divsChild>
        </w:div>
        <w:div w:id="1749040274">
          <w:marLeft w:val="0"/>
          <w:marRight w:val="0"/>
          <w:marTop w:val="0"/>
          <w:marBottom w:val="0"/>
          <w:divBdr>
            <w:top w:val="none" w:sz="0" w:space="0" w:color="auto"/>
            <w:left w:val="none" w:sz="0" w:space="0" w:color="auto"/>
            <w:bottom w:val="none" w:sz="0" w:space="0" w:color="auto"/>
            <w:right w:val="none" w:sz="0" w:space="0" w:color="auto"/>
          </w:divBdr>
          <w:divsChild>
            <w:div w:id="507064997">
              <w:marLeft w:val="0"/>
              <w:marRight w:val="0"/>
              <w:marTop w:val="0"/>
              <w:marBottom w:val="0"/>
              <w:divBdr>
                <w:top w:val="none" w:sz="0" w:space="0" w:color="auto"/>
                <w:left w:val="none" w:sz="0" w:space="0" w:color="auto"/>
                <w:bottom w:val="none" w:sz="0" w:space="0" w:color="auto"/>
                <w:right w:val="none" w:sz="0" w:space="0" w:color="auto"/>
              </w:divBdr>
            </w:div>
          </w:divsChild>
        </w:div>
        <w:div w:id="2138985623">
          <w:marLeft w:val="0"/>
          <w:marRight w:val="0"/>
          <w:marTop w:val="0"/>
          <w:marBottom w:val="0"/>
          <w:divBdr>
            <w:top w:val="none" w:sz="0" w:space="0" w:color="auto"/>
            <w:left w:val="none" w:sz="0" w:space="0" w:color="auto"/>
            <w:bottom w:val="none" w:sz="0" w:space="0" w:color="auto"/>
            <w:right w:val="none" w:sz="0" w:space="0" w:color="auto"/>
          </w:divBdr>
          <w:divsChild>
            <w:div w:id="1129670199">
              <w:marLeft w:val="0"/>
              <w:marRight w:val="0"/>
              <w:marTop w:val="0"/>
              <w:marBottom w:val="0"/>
              <w:divBdr>
                <w:top w:val="none" w:sz="0" w:space="0" w:color="auto"/>
                <w:left w:val="none" w:sz="0" w:space="0" w:color="auto"/>
                <w:bottom w:val="none" w:sz="0" w:space="0" w:color="auto"/>
                <w:right w:val="none" w:sz="0" w:space="0" w:color="auto"/>
              </w:divBdr>
            </w:div>
          </w:divsChild>
        </w:div>
        <w:div w:id="1448811355">
          <w:marLeft w:val="0"/>
          <w:marRight w:val="0"/>
          <w:marTop w:val="0"/>
          <w:marBottom w:val="0"/>
          <w:divBdr>
            <w:top w:val="none" w:sz="0" w:space="0" w:color="auto"/>
            <w:left w:val="none" w:sz="0" w:space="0" w:color="auto"/>
            <w:bottom w:val="none" w:sz="0" w:space="0" w:color="auto"/>
            <w:right w:val="none" w:sz="0" w:space="0" w:color="auto"/>
          </w:divBdr>
          <w:divsChild>
            <w:div w:id="1108281877">
              <w:marLeft w:val="0"/>
              <w:marRight w:val="0"/>
              <w:marTop w:val="0"/>
              <w:marBottom w:val="0"/>
              <w:divBdr>
                <w:top w:val="none" w:sz="0" w:space="0" w:color="auto"/>
                <w:left w:val="none" w:sz="0" w:space="0" w:color="auto"/>
                <w:bottom w:val="none" w:sz="0" w:space="0" w:color="auto"/>
                <w:right w:val="none" w:sz="0" w:space="0" w:color="auto"/>
              </w:divBdr>
            </w:div>
          </w:divsChild>
        </w:div>
        <w:div w:id="1693066962">
          <w:marLeft w:val="0"/>
          <w:marRight w:val="0"/>
          <w:marTop w:val="0"/>
          <w:marBottom w:val="0"/>
          <w:divBdr>
            <w:top w:val="none" w:sz="0" w:space="0" w:color="auto"/>
            <w:left w:val="none" w:sz="0" w:space="0" w:color="auto"/>
            <w:bottom w:val="none" w:sz="0" w:space="0" w:color="auto"/>
            <w:right w:val="none" w:sz="0" w:space="0" w:color="auto"/>
          </w:divBdr>
          <w:divsChild>
            <w:div w:id="202133218">
              <w:marLeft w:val="0"/>
              <w:marRight w:val="0"/>
              <w:marTop w:val="0"/>
              <w:marBottom w:val="0"/>
              <w:divBdr>
                <w:top w:val="none" w:sz="0" w:space="0" w:color="auto"/>
                <w:left w:val="none" w:sz="0" w:space="0" w:color="auto"/>
                <w:bottom w:val="none" w:sz="0" w:space="0" w:color="auto"/>
                <w:right w:val="none" w:sz="0" w:space="0" w:color="auto"/>
              </w:divBdr>
            </w:div>
          </w:divsChild>
        </w:div>
        <w:div w:id="433012110">
          <w:marLeft w:val="0"/>
          <w:marRight w:val="0"/>
          <w:marTop w:val="0"/>
          <w:marBottom w:val="0"/>
          <w:divBdr>
            <w:top w:val="none" w:sz="0" w:space="0" w:color="auto"/>
            <w:left w:val="none" w:sz="0" w:space="0" w:color="auto"/>
            <w:bottom w:val="none" w:sz="0" w:space="0" w:color="auto"/>
            <w:right w:val="none" w:sz="0" w:space="0" w:color="auto"/>
          </w:divBdr>
          <w:divsChild>
            <w:div w:id="1696737313">
              <w:marLeft w:val="0"/>
              <w:marRight w:val="0"/>
              <w:marTop w:val="0"/>
              <w:marBottom w:val="0"/>
              <w:divBdr>
                <w:top w:val="none" w:sz="0" w:space="0" w:color="auto"/>
                <w:left w:val="none" w:sz="0" w:space="0" w:color="auto"/>
                <w:bottom w:val="none" w:sz="0" w:space="0" w:color="auto"/>
                <w:right w:val="none" w:sz="0" w:space="0" w:color="auto"/>
              </w:divBdr>
            </w:div>
          </w:divsChild>
        </w:div>
        <w:div w:id="830096840">
          <w:marLeft w:val="0"/>
          <w:marRight w:val="0"/>
          <w:marTop w:val="0"/>
          <w:marBottom w:val="0"/>
          <w:divBdr>
            <w:top w:val="none" w:sz="0" w:space="0" w:color="auto"/>
            <w:left w:val="none" w:sz="0" w:space="0" w:color="auto"/>
            <w:bottom w:val="none" w:sz="0" w:space="0" w:color="auto"/>
            <w:right w:val="none" w:sz="0" w:space="0" w:color="auto"/>
          </w:divBdr>
          <w:divsChild>
            <w:div w:id="226695578">
              <w:marLeft w:val="0"/>
              <w:marRight w:val="0"/>
              <w:marTop w:val="0"/>
              <w:marBottom w:val="0"/>
              <w:divBdr>
                <w:top w:val="none" w:sz="0" w:space="0" w:color="auto"/>
                <w:left w:val="none" w:sz="0" w:space="0" w:color="auto"/>
                <w:bottom w:val="none" w:sz="0" w:space="0" w:color="auto"/>
                <w:right w:val="none" w:sz="0" w:space="0" w:color="auto"/>
              </w:divBdr>
            </w:div>
          </w:divsChild>
        </w:div>
        <w:div w:id="1883402343">
          <w:marLeft w:val="0"/>
          <w:marRight w:val="0"/>
          <w:marTop w:val="0"/>
          <w:marBottom w:val="0"/>
          <w:divBdr>
            <w:top w:val="none" w:sz="0" w:space="0" w:color="auto"/>
            <w:left w:val="none" w:sz="0" w:space="0" w:color="auto"/>
            <w:bottom w:val="none" w:sz="0" w:space="0" w:color="auto"/>
            <w:right w:val="none" w:sz="0" w:space="0" w:color="auto"/>
          </w:divBdr>
          <w:divsChild>
            <w:div w:id="836773897">
              <w:marLeft w:val="0"/>
              <w:marRight w:val="0"/>
              <w:marTop w:val="0"/>
              <w:marBottom w:val="0"/>
              <w:divBdr>
                <w:top w:val="none" w:sz="0" w:space="0" w:color="auto"/>
                <w:left w:val="none" w:sz="0" w:space="0" w:color="auto"/>
                <w:bottom w:val="none" w:sz="0" w:space="0" w:color="auto"/>
                <w:right w:val="none" w:sz="0" w:space="0" w:color="auto"/>
              </w:divBdr>
            </w:div>
          </w:divsChild>
        </w:div>
        <w:div w:id="1947349274">
          <w:marLeft w:val="0"/>
          <w:marRight w:val="0"/>
          <w:marTop w:val="0"/>
          <w:marBottom w:val="0"/>
          <w:divBdr>
            <w:top w:val="none" w:sz="0" w:space="0" w:color="auto"/>
            <w:left w:val="none" w:sz="0" w:space="0" w:color="auto"/>
            <w:bottom w:val="none" w:sz="0" w:space="0" w:color="auto"/>
            <w:right w:val="none" w:sz="0" w:space="0" w:color="auto"/>
          </w:divBdr>
          <w:divsChild>
            <w:div w:id="1492596659">
              <w:marLeft w:val="0"/>
              <w:marRight w:val="0"/>
              <w:marTop w:val="0"/>
              <w:marBottom w:val="0"/>
              <w:divBdr>
                <w:top w:val="none" w:sz="0" w:space="0" w:color="auto"/>
                <w:left w:val="none" w:sz="0" w:space="0" w:color="auto"/>
                <w:bottom w:val="none" w:sz="0" w:space="0" w:color="auto"/>
                <w:right w:val="none" w:sz="0" w:space="0" w:color="auto"/>
              </w:divBdr>
            </w:div>
          </w:divsChild>
        </w:div>
        <w:div w:id="464666727">
          <w:marLeft w:val="0"/>
          <w:marRight w:val="0"/>
          <w:marTop w:val="0"/>
          <w:marBottom w:val="0"/>
          <w:divBdr>
            <w:top w:val="none" w:sz="0" w:space="0" w:color="auto"/>
            <w:left w:val="none" w:sz="0" w:space="0" w:color="auto"/>
            <w:bottom w:val="none" w:sz="0" w:space="0" w:color="auto"/>
            <w:right w:val="none" w:sz="0" w:space="0" w:color="auto"/>
          </w:divBdr>
          <w:divsChild>
            <w:div w:id="1254821936">
              <w:marLeft w:val="0"/>
              <w:marRight w:val="0"/>
              <w:marTop w:val="0"/>
              <w:marBottom w:val="0"/>
              <w:divBdr>
                <w:top w:val="none" w:sz="0" w:space="0" w:color="auto"/>
                <w:left w:val="none" w:sz="0" w:space="0" w:color="auto"/>
                <w:bottom w:val="none" w:sz="0" w:space="0" w:color="auto"/>
                <w:right w:val="none" w:sz="0" w:space="0" w:color="auto"/>
              </w:divBdr>
            </w:div>
          </w:divsChild>
        </w:div>
        <w:div w:id="6639154">
          <w:marLeft w:val="0"/>
          <w:marRight w:val="0"/>
          <w:marTop w:val="0"/>
          <w:marBottom w:val="0"/>
          <w:divBdr>
            <w:top w:val="none" w:sz="0" w:space="0" w:color="auto"/>
            <w:left w:val="none" w:sz="0" w:space="0" w:color="auto"/>
            <w:bottom w:val="none" w:sz="0" w:space="0" w:color="auto"/>
            <w:right w:val="none" w:sz="0" w:space="0" w:color="auto"/>
          </w:divBdr>
          <w:divsChild>
            <w:div w:id="1001196852">
              <w:marLeft w:val="0"/>
              <w:marRight w:val="0"/>
              <w:marTop w:val="0"/>
              <w:marBottom w:val="0"/>
              <w:divBdr>
                <w:top w:val="none" w:sz="0" w:space="0" w:color="auto"/>
                <w:left w:val="none" w:sz="0" w:space="0" w:color="auto"/>
                <w:bottom w:val="none" w:sz="0" w:space="0" w:color="auto"/>
                <w:right w:val="none" w:sz="0" w:space="0" w:color="auto"/>
              </w:divBdr>
            </w:div>
          </w:divsChild>
        </w:div>
        <w:div w:id="1873494848">
          <w:marLeft w:val="0"/>
          <w:marRight w:val="0"/>
          <w:marTop w:val="0"/>
          <w:marBottom w:val="0"/>
          <w:divBdr>
            <w:top w:val="none" w:sz="0" w:space="0" w:color="auto"/>
            <w:left w:val="none" w:sz="0" w:space="0" w:color="auto"/>
            <w:bottom w:val="none" w:sz="0" w:space="0" w:color="auto"/>
            <w:right w:val="none" w:sz="0" w:space="0" w:color="auto"/>
          </w:divBdr>
          <w:divsChild>
            <w:div w:id="1966228354">
              <w:marLeft w:val="0"/>
              <w:marRight w:val="0"/>
              <w:marTop w:val="0"/>
              <w:marBottom w:val="0"/>
              <w:divBdr>
                <w:top w:val="none" w:sz="0" w:space="0" w:color="auto"/>
                <w:left w:val="none" w:sz="0" w:space="0" w:color="auto"/>
                <w:bottom w:val="none" w:sz="0" w:space="0" w:color="auto"/>
                <w:right w:val="none" w:sz="0" w:space="0" w:color="auto"/>
              </w:divBdr>
            </w:div>
          </w:divsChild>
        </w:div>
        <w:div w:id="786971848">
          <w:marLeft w:val="0"/>
          <w:marRight w:val="0"/>
          <w:marTop w:val="0"/>
          <w:marBottom w:val="0"/>
          <w:divBdr>
            <w:top w:val="none" w:sz="0" w:space="0" w:color="auto"/>
            <w:left w:val="none" w:sz="0" w:space="0" w:color="auto"/>
            <w:bottom w:val="none" w:sz="0" w:space="0" w:color="auto"/>
            <w:right w:val="none" w:sz="0" w:space="0" w:color="auto"/>
          </w:divBdr>
          <w:divsChild>
            <w:div w:id="423503996">
              <w:marLeft w:val="0"/>
              <w:marRight w:val="0"/>
              <w:marTop w:val="0"/>
              <w:marBottom w:val="0"/>
              <w:divBdr>
                <w:top w:val="none" w:sz="0" w:space="0" w:color="auto"/>
                <w:left w:val="none" w:sz="0" w:space="0" w:color="auto"/>
                <w:bottom w:val="none" w:sz="0" w:space="0" w:color="auto"/>
                <w:right w:val="none" w:sz="0" w:space="0" w:color="auto"/>
              </w:divBdr>
            </w:div>
          </w:divsChild>
        </w:div>
        <w:div w:id="1760326673">
          <w:marLeft w:val="0"/>
          <w:marRight w:val="0"/>
          <w:marTop w:val="0"/>
          <w:marBottom w:val="0"/>
          <w:divBdr>
            <w:top w:val="none" w:sz="0" w:space="0" w:color="auto"/>
            <w:left w:val="none" w:sz="0" w:space="0" w:color="auto"/>
            <w:bottom w:val="none" w:sz="0" w:space="0" w:color="auto"/>
            <w:right w:val="none" w:sz="0" w:space="0" w:color="auto"/>
          </w:divBdr>
          <w:divsChild>
            <w:div w:id="1512335430">
              <w:marLeft w:val="0"/>
              <w:marRight w:val="0"/>
              <w:marTop w:val="0"/>
              <w:marBottom w:val="0"/>
              <w:divBdr>
                <w:top w:val="none" w:sz="0" w:space="0" w:color="auto"/>
                <w:left w:val="none" w:sz="0" w:space="0" w:color="auto"/>
                <w:bottom w:val="none" w:sz="0" w:space="0" w:color="auto"/>
                <w:right w:val="none" w:sz="0" w:space="0" w:color="auto"/>
              </w:divBdr>
            </w:div>
          </w:divsChild>
        </w:div>
        <w:div w:id="1669601032">
          <w:marLeft w:val="0"/>
          <w:marRight w:val="0"/>
          <w:marTop w:val="0"/>
          <w:marBottom w:val="0"/>
          <w:divBdr>
            <w:top w:val="none" w:sz="0" w:space="0" w:color="auto"/>
            <w:left w:val="none" w:sz="0" w:space="0" w:color="auto"/>
            <w:bottom w:val="none" w:sz="0" w:space="0" w:color="auto"/>
            <w:right w:val="none" w:sz="0" w:space="0" w:color="auto"/>
          </w:divBdr>
          <w:divsChild>
            <w:div w:id="1699505976">
              <w:marLeft w:val="0"/>
              <w:marRight w:val="0"/>
              <w:marTop w:val="0"/>
              <w:marBottom w:val="0"/>
              <w:divBdr>
                <w:top w:val="none" w:sz="0" w:space="0" w:color="auto"/>
                <w:left w:val="none" w:sz="0" w:space="0" w:color="auto"/>
                <w:bottom w:val="none" w:sz="0" w:space="0" w:color="auto"/>
                <w:right w:val="none" w:sz="0" w:space="0" w:color="auto"/>
              </w:divBdr>
            </w:div>
          </w:divsChild>
        </w:div>
        <w:div w:id="659574670">
          <w:marLeft w:val="0"/>
          <w:marRight w:val="0"/>
          <w:marTop w:val="0"/>
          <w:marBottom w:val="0"/>
          <w:divBdr>
            <w:top w:val="none" w:sz="0" w:space="0" w:color="auto"/>
            <w:left w:val="none" w:sz="0" w:space="0" w:color="auto"/>
            <w:bottom w:val="none" w:sz="0" w:space="0" w:color="auto"/>
            <w:right w:val="none" w:sz="0" w:space="0" w:color="auto"/>
          </w:divBdr>
          <w:divsChild>
            <w:div w:id="346058337">
              <w:marLeft w:val="0"/>
              <w:marRight w:val="0"/>
              <w:marTop w:val="0"/>
              <w:marBottom w:val="0"/>
              <w:divBdr>
                <w:top w:val="none" w:sz="0" w:space="0" w:color="auto"/>
                <w:left w:val="none" w:sz="0" w:space="0" w:color="auto"/>
                <w:bottom w:val="none" w:sz="0" w:space="0" w:color="auto"/>
                <w:right w:val="none" w:sz="0" w:space="0" w:color="auto"/>
              </w:divBdr>
            </w:div>
          </w:divsChild>
        </w:div>
        <w:div w:id="1931887414">
          <w:marLeft w:val="0"/>
          <w:marRight w:val="0"/>
          <w:marTop w:val="0"/>
          <w:marBottom w:val="0"/>
          <w:divBdr>
            <w:top w:val="none" w:sz="0" w:space="0" w:color="auto"/>
            <w:left w:val="none" w:sz="0" w:space="0" w:color="auto"/>
            <w:bottom w:val="none" w:sz="0" w:space="0" w:color="auto"/>
            <w:right w:val="none" w:sz="0" w:space="0" w:color="auto"/>
          </w:divBdr>
          <w:divsChild>
            <w:div w:id="498347748">
              <w:marLeft w:val="0"/>
              <w:marRight w:val="0"/>
              <w:marTop w:val="0"/>
              <w:marBottom w:val="0"/>
              <w:divBdr>
                <w:top w:val="none" w:sz="0" w:space="0" w:color="auto"/>
                <w:left w:val="none" w:sz="0" w:space="0" w:color="auto"/>
                <w:bottom w:val="none" w:sz="0" w:space="0" w:color="auto"/>
                <w:right w:val="none" w:sz="0" w:space="0" w:color="auto"/>
              </w:divBdr>
            </w:div>
          </w:divsChild>
        </w:div>
        <w:div w:id="1561214463">
          <w:marLeft w:val="0"/>
          <w:marRight w:val="0"/>
          <w:marTop w:val="0"/>
          <w:marBottom w:val="0"/>
          <w:divBdr>
            <w:top w:val="none" w:sz="0" w:space="0" w:color="auto"/>
            <w:left w:val="none" w:sz="0" w:space="0" w:color="auto"/>
            <w:bottom w:val="none" w:sz="0" w:space="0" w:color="auto"/>
            <w:right w:val="none" w:sz="0" w:space="0" w:color="auto"/>
          </w:divBdr>
          <w:divsChild>
            <w:div w:id="134416197">
              <w:marLeft w:val="0"/>
              <w:marRight w:val="0"/>
              <w:marTop w:val="0"/>
              <w:marBottom w:val="0"/>
              <w:divBdr>
                <w:top w:val="none" w:sz="0" w:space="0" w:color="auto"/>
                <w:left w:val="none" w:sz="0" w:space="0" w:color="auto"/>
                <w:bottom w:val="none" w:sz="0" w:space="0" w:color="auto"/>
                <w:right w:val="none" w:sz="0" w:space="0" w:color="auto"/>
              </w:divBdr>
            </w:div>
          </w:divsChild>
        </w:div>
        <w:div w:id="1640067517">
          <w:marLeft w:val="0"/>
          <w:marRight w:val="0"/>
          <w:marTop w:val="0"/>
          <w:marBottom w:val="0"/>
          <w:divBdr>
            <w:top w:val="none" w:sz="0" w:space="0" w:color="auto"/>
            <w:left w:val="none" w:sz="0" w:space="0" w:color="auto"/>
            <w:bottom w:val="none" w:sz="0" w:space="0" w:color="auto"/>
            <w:right w:val="none" w:sz="0" w:space="0" w:color="auto"/>
          </w:divBdr>
          <w:divsChild>
            <w:div w:id="2003193217">
              <w:marLeft w:val="0"/>
              <w:marRight w:val="0"/>
              <w:marTop w:val="0"/>
              <w:marBottom w:val="0"/>
              <w:divBdr>
                <w:top w:val="none" w:sz="0" w:space="0" w:color="auto"/>
                <w:left w:val="none" w:sz="0" w:space="0" w:color="auto"/>
                <w:bottom w:val="none" w:sz="0" w:space="0" w:color="auto"/>
                <w:right w:val="none" w:sz="0" w:space="0" w:color="auto"/>
              </w:divBdr>
            </w:div>
          </w:divsChild>
        </w:div>
        <w:div w:id="387609736">
          <w:marLeft w:val="0"/>
          <w:marRight w:val="0"/>
          <w:marTop w:val="0"/>
          <w:marBottom w:val="0"/>
          <w:divBdr>
            <w:top w:val="none" w:sz="0" w:space="0" w:color="auto"/>
            <w:left w:val="none" w:sz="0" w:space="0" w:color="auto"/>
            <w:bottom w:val="none" w:sz="0" w:space="0" w:color="auto"/>
            <w:right w:val="none" w:sz="0" w:space="0" w:color="auto"/>
          </w:divBdr>
          <w:divsChild>
            <w:div w:id="433676539">
              <w:marLeft w:val="0"/>
              <w:marRight w:val="0"/>
              <w:marTop w:val="0"/>
              <w:marBottom w:val="0"/>
              <w:divBdr>
                <w:top w:val="none" w:sz="0" w:space="0" w:color="auto"/>
                <w:left w:val="none" w:sz="0" w:space="0" w:color="auto"/>
                <w:bottom w:val="none" w:sz="0" w:space="0" w:color="auto"/>
                <w:right w:val="none" w:sz="0" w:space="0" w:color="auto"/>
              </w:divBdr>
            </w:div>
          </w:divsChild>
        </w:div>
        <w:div w:id="1346790798">
          <w:marLeft w:val="0"/>
          <w:marRight w:val="0"/>
          <w:marTop w:val="0"/>
          <w:marBottom w:val="0"/>
          <w:divBdr>
            <w:top w:val="none" w:sz="0" w:space="0" w:color="auto"/>
            <w:left w:val="none" w:sz="0" w:space="0" w:color="auto"/>
            <w:bottom w:val="none" w:sz="0" w:space="0" w:color="auto"/>
            <w:right w:val="none" w:sz="0" w:space="0" w:color="auto"/>
          </w:divBdr>
          <w:divsChild>
            <w:div w:id="802037958">
              <w:marLeft w:val="0"/>
              <w:marRight w:val="0"/>
              <w:marTop w:val="0"/>
              <w:marBottom w:val="0"/>
              <w:divBdr>
                <w:top w:val="none" w:sz="0" w:space="0" w:color="auto"/>
                <w:left w:val="none" w:sz="0" w:space="0" w:color="auto"/>
                <w:bottom w:val="none" w:sz="0" w:space="0" w:color="auto"/>
                <w:right w:val="none" w:sz="0" w:space="0" w:color="auto"/>
              </w:divBdr>
            </w:div>
          </w:divsChild>
        </w:div>
        <w:div w:id="1593008181">
          <w:marLeft w:val="0"/>
          <w:marRight w:val="0"/>
          <w:marTop w:val="0"/>
          <w:marBottom w:val="0"/>
          <w:divBdr>
            <w:top w:val="none" w:sz="0" w:space="0" w:color="auto"/>
            <w:left w:val="none" w:sz="0" w:space="0" w:color="auto"/>
            <w:bottom w:val="none" w:sz="0" w:space="0" w:color="auto"/>
            <w:right w:val="none" w:sz="0" w:space="0" w:color="auto"/>
          </w:divBdr>
          <w:divsChild>
            <w:div w:id="780421037">
              <w:marLeft w:val="0"/>
              <w:marRight w:val="0"/>
              <w:marTop w:val="0"/>
              <w:marBottom w:val="0"/>
              <w:divBdr>
                <w:top w:val="none" w:sz="0" w:space="0" w:color="auto"/>
                <w:left w:val="none" w:sz="0" w:space="0" w:color="auto"/>
                <w:bottom w:val="none" w:sz="0" w:space="0" w:color="auto"/>
                <w:right w:val="none" w:sz="0" w:space="0" w:color="auto"/>
              </w:divBdr>
            </w:div>
          </w:divsChild>
        </w:div>
        <w:div w:id="780301407">
          <w:marLeft w:val="0"/>
          <w:marRight w:val="0"/>
          <w:marTop w:val="0"/>
          <w:marBottom w:val="0"/>
          <w:divBdr>
            <w:top w:val="none" w:sz="0" w:space="0" w:color="auto"/>
            <w:left w:val="none" w:sz="0" w:space="0" w:color="auto"/>
            <w:bottom w:val="none" w:sz="0" w:space="0" w:color="auto"/>
            <w:right w:val="none" w:sz="0" w:space="0" w:color="auto"/>
          </w:divBdr>
          <w:divsChild>
            <w:div w:id="96340060">
              <w:marLeft w:val="0"/>
              <w:marRight w:val="0"/>
              <w:marTop w:val="0"/>
              <w:marBottom w:val="0"/>
              <w:divBdr>
                <w:top w:val="none" w:sz="0" w:space="0" w:color="auto"/>
                <w:left w:val="none" w:sz="0" w:space="0" w:color="auto"/>
                <w:bottom w:val="none" w:sz="0" w:space="0" w:color="auto"/>
                <w:right w:val="none" w:sz="0" w:space="0" w:color="auto"/>
              </w:divBdr>
            </w:div>
          </w:divsChild>
        </w:div>
        <w:div w:id="575361049">
          <w:marLeft w:val="0"/>
          <w:marRight w:val="0"/>
          <w:marTop w:val="0"/>
          <w:marBottom w:val="0"/>
          <w:divBdr>
            <w:top w:val="none" w:sz="0" w:space="0" w:color="auto"/>
            <w:left w:val="none" w:sz="0" w:space="0" w:color="auto"/>
            <w:bottom w:val="none" w:sz="0" w:space="0" w:color="auto"/>
            <w:right w:val="none" w:sz="0" w:space="0" w:color="auto"/>
          </w:divBdr>
          <w:divsChild>
            <w:div w:id="275645955">
              <w:marLeft w:val="0"/>
              <w:marRight w:val="0"/>
              <w:marTop w:val="0"/>
              <w:marBottom w:val="0"/>
              <w:divBdr>
                <w:top w:val="none" w:sz="0" w:space="0" w:color="auto"/>
                <w:left w:val="none" w:sz="0" w:space="0" w:color="auto"/>
                <w:bottom w:val="none" w:sz="0" w:space="0" w:color="auto"/>
                <w:right w:val="none" w:sz="0" w:space="0" w:color="auto"/>
              </w:divBdr>
            </w:div>
          </w:divsChild>
        </w:div>
        <w:div w:id="160436122">
          <w:marLeft w:val="0"/>
          <w:marRight w:val="0"/>
          <w:marTop w:val="0"/>
          <w:marBottom w:val="0"/>
          <w:divBdr>
            <w:top w:val="none" w:sz="0" w:space="0" w:color="auto"/>
            <w:left w:val="none" w:sz="0" w:space="0" w:color="auto"/>
            <w:bottom w:val="none" w:sz="0" w:space="0" w:color="auto"/>
            <w:right w:val="none" w:sz="0" w:space="0" w:color="auto"/>
          </w:divBdr>
          <w:divsChild>
            <w:div w:id="1978802605">
              <w:marLeft w:val="0"/>
              <w:marRight w:val="0"/>
              <w:marTop w:val="0"/>
              <w:marBottom w:val="0"/>
              <w:divBdr>
                <w:top w:val="none" w:sz="0" w:space="0" w:color="auto"/>
                <w:left w:val="none" w:sz="0" w:space="0" w:color="auto"/>
                <w:bottom w:val="none" w:sz="0" w:space="0" w:color="auto"/>
                <w:right w:val="none" w:sz="0" w:space="0" w:color="auto"/>
              </w:divBdr>
            </w:div>
          </w:divsChild>
        </w:div>
        <w:div w:id="960038068">
          <w:marLeft w:val="0"/>
          <w:marRight w:val="0"/>
          <w:marTop w:val="0"/>
          <w:marBottom w:val="0"/>
          <w:divBdr>
            <w:top w:val="none" w:sz="0" w:space="0" w:color="auto"/>
            <w:left w:val="none" w:sz="0" w:space="0" w:color="auto"/>
            <w:bottom w:val="none" w:sz="0" w:space="0" w:color="auto"/>
            <w:right w:val="none" w:sz="0" w:space="0" w:color="auto"/>
          </w:divBdr>
          <w:divsChild>
            <w:div w:id="601910905">
              <w:marLeft w:val="0"/>
              <w:marRight w:val="0"/>
              <w:marTop w:val="0"/>
              <w:marBottom w:val="0"/>
              <w:divBdr>
                <w:top w:val="none" w:sz="0" w:space="0" w:color="auto"/>
                <w:left w:val="none" w:sz="0" w:space="0" w:color="auto"/>
                <w:bottom w:val="none" w:sz="0" w:space="0" w:color="auto"/>
                <w:right w:val="none" w:sz="0" w:space="0" w:color="auto"/>
              </w:divBdr>
            </w:div>
          </w:divsChild>
        </w:div>
        <w:div w:id="1571189746">
          <w:marLeft w:val="0"/>
          <w:marRight w:val="0"/>
          <w:marTop w:val="0"/>
          <w:marBottom w:val="0"/>
          <w:divBdr>
            <w:top w:val="none" w:sz="0" w:space="0" w:color="auto"/>
            <w:left w:val="none" w:sz="0" w:space="0" w:color="auto"/>
            <w:bottom w:val="none" w:sz="0" w:space="0" w:color="auto"/>
            <w:right w:val="none" w:sz="0" w:space="0" w:color="auto"/>
          </w:divBdr>
          <w:divsChild>
            <w:div w:id="2075011080">
              <w:marLeft w:val="0"/>
              <w:marRight w:val="0"/>
              <w:marTop w:val="0"/>
              <w:marBottom w:val="0"/>
              <w:divBdr>
                <w:top w:val="none" w:sz="0" w:space="0" w:color="auto"/>
                <w:left w:val="none" w:sz="0" w:space="0" w:color="auto"/>
                <w:bottom w:val="none" w:sz="0" w:space="0" w:color="auto"/>
                <w:right w:val="none" w:sz="0" w:space="0" w:color="auto"/>
              </w:divBdr>
            </w:div>
          </w:divsChild>
        </w:div>
        <w:div w:id="936015367">
          <w:marLeft w:val="0"/>
          <w:marRight w:val="0"/>
          <w:marTop w:val="0"/>
          <w:marBottom w:val="0"/>
          <w:divBdr>
            <w:top w:val="none" w:sz="0" w:space="0" w:color="auto"/>
            <w:left w:val="none" w:sz="0" w:space="0" w:color="auto"/>
            <w:bottom w:val="none" w:sz="0" w:space="0" w:color="auto"/>
            <w:right w:val="none" w:sz="0" w:space="0" w:color="auto"/>
          </w:divBdr>
          <w:divsChild>
            <w:div w:id="1111166872">
              <w:marLeft w:val="0"/>
              <w:marRight w:val="0"/>
              <w:marTop w:val="0"/>
              <w:marBottom w:val="0"/>
              <w:divBdr>
                <w:top w:val="none" w:sz="0" w:space="0" w:color="auto"/>
                <w:left w:val="none" w:sz="0" w:space="0" w:color="auto"/>
                <w:bottom w:val="none" w:sz="0" w:space="0" w:color="auto"/>
                <w:right w:val="none" w:sz="0" w:space="0" w:color="auto"/>
              </w:divBdr>
            </w:div>
          </w:divsChild>
        </w:div>
        <w:div w:id="69547664">
          <w:marLeft w:val="0"/>
          <w:marRight w:val="0"/>
          <w:marTop w:val="0"/>
          <w:marBottom w:val="0"/>
          <w:divBdr>
            <w:top w:val="none" w:sz="0" w:space="0" w:color="auto"/>
            <w:left w:val="none" w:sz="0" w:space="0" w:color="auto"/>
            <w:bottom w:val="none" w:sz="0" w:space="0" w:color="auto"/>
            <w:right w:val="none" w:sz="0" w:space="0" w:color="auto"/>
          </w:divBdr>
          <w:divsChild>
            <w:div w:id="176236447">
              <w:marLeft w:val="0"/>
              <w:marRight w:val="0"/>
              <w:marTop w:val="0"/>
              <w:marBottom w:val="0"/>
              <w:divBdr>
                <w:top w:val="none" w:sz="0" w:space="0" w:color="auto"/>
                <w:left w:val="none" w:sz="0" w:space="0" w:color="auto"/>
                <w:bottom w:val="none" w:sz="0" w:space="0" w:color="auto"/>
                <w:right w:val="none" w:sz="0" w:space="0" w:color="auto"/>
              </w:divBdr>
            </w:div>
          </w:divsChild>
        </w:div>
        <w:div w:id="1196195632">
          <w:marLeft w:val="0"/>
          <w:marRight w:val="0"/>
          <w:marTop w:val="0"/>
          <w:marBottom w:val="0"/>
          <w:divBdr>
            <w:top w:val="none" w:sz="0" w:space="0" w:color="auto"/>
            <w:left w:val="none" w:sz="0" w:space="0" w:color="auto"/>
            <w:bottom w:val="none" w:sz="0" w:space="0" w:color="auto"/>
            <w:right w:val="none" w:sz="0" w:space="0" w:color="auto"/>
          </w:divBdr>
          <w:divsChild>
            <w:div w:id="1021854306">
              <w:marLeft w:val="0"/>
              <w:marRight w:val="0"/>
              <w:marTop w:val="0"/>
              <w:marBottom w:val="0"/>
              <w:divBdr>
                <w:top w:val="none" w:sz="0" w:space="0" w:color="auto"/>
                <w:left w:val="none" w:sz="0" w:space="0" w:color="auto"/>
                <w:bottom w:val="none" w:sz="0" w:space="0" w:color="auto"/>
                <w:right w:val="none" w:sz="0" w:space="0" w:color="auto"/>
              </w:divBdr>
            </w:div>
          </w:divsChild>
        </w:div>
        <w:div w:id="1410083168">
          <w:marLeft w:val="0"/>
          <w:marRight w:val="0"/>
          <w:marTop w:val="0"/>
          <w:marBottom w:val="0"/>
          <w:divBdr>
            <w:top w:val="none" w:sz="0" w:space="0" w:color="auto"/>
            <w:left w:val="none" w:sz="0" w:space="0" w:color="auto"/>
            <w:bottom w:val="none" w:sz="0" w:space="0" w:color="auto"/>
            <w:right w:val="none" w:sz="0" w:space="0" w:color="auto"/>
          </w:divBdr>
          <w:divsChild>
            <w:div w:id="2083289022">
              <w:marLeft w:val="0"/>
              <w:marRight w:val="0"/>
              <w:marTop w:val="0"/>
              <w:marBottom w:val="0"/>
              <w:divBdr>
                <w:top w:val="none" w:sz="0" w:space="0" w:color="auto"/>
                <w:left w:val="none" w:sz="0" w:space="0" w:color="auto"/>
                <w:bottom w:val="none" w:sz="0" w:space="0" w:color="auto"/>
                <w:right w:val="none" w:sz="0" w:space="0" w:color="auto"/>
              </w:divBdr>
            </w:div>
          </w:divsChild>
        </w:div>
        <w:div w:id="1928077500">
          <w:marLeft w:val="0"/>
          <w:marRight w:val="0"/>
          <w:marTop w:val="0"/>
          <w:marBottom w:val="0"/>
          <w:divBdr>
            <w:top w:val="none" w:sz="0" w:space="0" w:color="auto"/>
            <w:left w:val="none" w:sz="0" w:space="0" w:color="auto"/>
            <w:bottom w:val="none" w:sz="0" w:space="0" w:color="auto"/>
            <w:right w:val="none" w:sz="0" w:space="0" w:color="auto"/>
          </w:divBdr>
          <w:divsChild>
            <w:div w:id="1423647179">
              <w:marLeft w:val="0"/>
              <w:marRight w:val="0"/>
              <w:marTop w:val="0"/>
              <w:marBottom w:val="0"/>
              <w:divBdr>
                <w:top w:val="none" w:sz="0" w:space="0" w:color="auto"/>
                <w:left w:val="none" w:sz="0" w:space="0" w:color="auto"/>
                <w:bottom w:val="none" w:sz="0" w:space="0" w:color="auto"/>
                <w:right w:val="none" w:sz="0" w:space="0" w:color="auto"/>
              </w:divBdr>
            </w:div>
          </w:divsChild>
        </w:div>
        <w:div w:id="1309825822">
          <w:marLeft w:val="0"/>
          <w:marRight w:val="0"/>
          <w:marTop w:val="0"/>
          <w:marBottom w:val="0"/>
          <w:divBdr>
            <w:top w:val="none" w:sz="0" w:space="0" w:color="auto"/>
            <w:left w:val="none" w:sz="0" w:space="0" w:color="auto"/>
            <w:bottom w:val="none" w:sz="0" w:space="0" w:color="auto"/>
            <w:right w:val="none" w:sz="0" w:space="0" w:color="auto"/>
          </w:divBdr>
          <w:divsChild>
            <w:div w:id="1734155832">
              <w:marLeft w:val="0"/>
              <w:marRight w:val="0"/>
              <w:marTop w:val="0"/>
              <w:marBottom w:val="0"/>
              <w:divBdr>
                <w:top w:val="none" w:sz="0" w:space="0" w:color="auto"/>
                <w:left w:val="none" w:sz="0" w:space="0" w:color="auto"/>
                <w:bottom w:val="none" w:sz="0" w:space="0" w:color="auto"/>
                <w:right w:val="none" w:sz="0" w:space="0" w:color="auto"/>
              </w:divBdr>
            </w:div>
          </w:divsChild>
        </w:div>
        <w:div w:id="2042396204">
          <w:marLeft w:val="0"/>
          <w:marRight w:val="0"/>
          <w:marTop w:val="0"/>
          <w:marBottom w:val="0"/>
          <w:divBdr>
            <w:top w:val="none" w:sz="0" w:space="0" w:color="auto"/>
            <w:left w:val="none" w:sz="0" w:space="0" w:color="auto"/>
            <w:bottom w:val="none" w:sz="0" w:space="0" w:color="auto"/>
            <w:right w:val="none" w:sz="0" w:space="0" w:color="auto"/>
          </w:divBdr>
          <w:divsChild>
            <w:div w:id="868879591">
              <w:marLeft w:val="0"/>
              <w:marRight w:val="0"/>
              <w:marTop w:val="0"/>
              <w:marBottom w:val="0"/>
              <w:divBdr>
                <w:top w:val="none" w:sz="0" w:space="0" w:color="auto"/>
                <w:left w:val="none" w:sz="0" w:space="0" w:color="auto"/>
                <w:bottom w:val="none" w:sz="0" w:space="0" w:color="auto"/>
                <w:right w:val="none" w:sz="0" w:space="0" w:color="auto"/>
              </w:divBdr>
            </w:div>
          </w:divsChild>
        </w:div>
        <w:div w:id="2977611">
          <w:marLeft w:val="0"/>
          <w:marRight w:val="0"/>
          <w:marTop w:val="0"/>
          <w:marBottom w:val="0"/>
          <w:divBdr>
            <w:top w:val="none" w:sz="0" w:space="0" w:color="auto"/>
            <w:left w:val="none" w:sz="0" w:space="0" w:color="auto"/>
            <w:bottom w:val="none" w:sz="0" w:space="0" w:color="auto"/>
            <w:right w:val="none" w:sz="0" w:space="0" w:color="auto"/>
          </w:divBdr>
          <w:divsChild>
            <w:div w:id="2056806700">
              <w:marLeft w:val="0"/>
              <w:marRight w:val="0"/>
              <w:marTop w:val="0"/>
              <w:marBottom w:val="0"/>
              <w:divBdr>
                <w:top w:val="none" w:sz="0" w:space="0" w:color="auto"/>
                <w:left w:val="none" w:sz="0" w:space="0" w:color="auto"/>
                <w:bottom w:val="none" w:sz="0" w:space="0" w:color="auto"/>
                <w:right w:val="none" w:sz="0" w:space="0" w:color="auto"/>
              </w:divBdr>
            </w:div>
          </w:divsChild>
        </w:div>
        <w:div w:id="216212837">
          <w:marLeft w:val="0"/>
          <w:marRight w:val="0"/>
          <w:marTop w:val="0"/>
          <w:marBottom w:val="0"/>
          <w:divBdr>
            <w:top w:val="none" w:sz="0" w:space="0" w:color="auto"/>
            <w:left w:val="none" w:sz="0" w:space="0" w:color="auto"/>
            <w:bottom w:val="none" w:sz="0" w:space="0" w:color="auto"/>
            <w:right w:val="none" w:sz="0" w:space="0" w:color="auto"/>
          </w:divBdr>
          <w:divsChild>
            <w:div w:id="929196964">
              <w:marLeft w:val="0"/>
              <w:marRight w:val="0"/>
              <w:marTop w:val="0"/>
              <w:marBottom w:val="0"/>
              <w:divBdr>
                <w:top w:val="none" w:sz="0" w:space="0" w:color="auto"/>
                <w:left w:val="none" w:sz="0" w:space="0" w:color="auto"/>
                <w:bottom w:val="none" w:sz="0" w:space="0" w:color="auto"/>
                <w:right w:val="none" w:sz="0" w:space="0" w:color="auto"/>
              </w:divBdr>
            </w:div>
          </w:divsChild>
        </w:div>
        <w:div w:id="1298995625">
          <w:marLeft w:val="0"/>
          <w:marRight w:val="0"/>
          <w:marTop w:val="0"/>
          <w:marBottom w:val="0"/>
          <w:divBdr>
            <w:top w:val="none" w:sz="0" w:space="0" w:color="auto"/>
            <w:left w:val="none" w:sz="0" w:space="0" w:color="auto"/>
            <w:bottom w:val="none" w:sz="0" w:space="0" w:color="auto"/>
            <w:right w:val="none" w:sz="0" w:space="0" w:color="auto"/>
          </w:divBdr>
          <w:divsChild>
            <w:div w:id="811750228">
              <w:marLeft w:val="0"/>
              <w:marRight w:val="0"/>
              <w:marTop w:val="0"/>
              <w:marBottom w:val="0"/>
              <w:divBdr>
                <w:top w:val="none" w:sz="0" w:space="0" w:color="auto"/>
                <w:left w:val="none" w:sz="0" w:space="0" w:color="auto"/>
                <w:bottom w:val="none" w:sz="0" w:space="0" w:color="auto"/>
                <w:right w:val="none" w:sz="0" w:space="0" w:color="auto"/>
              </w:divBdr>
            </w:div>
          </w:divsChild>
        </w:div>
        <w:div w:id="152110517">
          <w:marLeft w:val="0"/>
          <w:marRight w:val="0"/>
          <w:marTop w:val="0"/>
          <w:marBottom w:val="0"/>
          <w:divBdr>
            <w:top w:val="none" w:sz="0" w:space="0" w:color="auto"/>
            <w:left w:val="none" w:sz="0" w:space="0" w:color="auto"/>
            <w:bottom w:val="none" w:sz="0" w:space="0" w:color="auto"/>
            <w:right w:val="none" w:sz="0" w:space="0" w:color="auto"/>
          </w:divBdr>
          <w:divsChild>
            <w:div w:id="2119254835">
              <w:marLeft w:val="0"/>
              <w:marRight w:val="0"/>
              <w:marTop w:val="0"/>
              <w:marBottom w:val="0"/>
              <w:divBdr>
                <w:top w:val="none" w:sz="0" w:space="0" w:color="auto"/>
                <w:left w:val="none" w:sz="0" w:space="0" w:color="auto"/>
                <w:bottom w:val="none" w:sz="0" w:space="0" w:color="auto"/>
                <w:right w:val="none" w:sz="0" w:space="0" w:color="auto"/>
              </w:divBdr>
            </w:div>
          </w:divsChild>
        </w:div>
        <w:div w:id="599416204">
          <w:marLeft w:val="0"/>
          <w:marRight w:val="0"/>
          <w:marTop w:val="0"/>
          <w:marBottom w:val="0"/>
          <w:divBdr>
            <w:top w:val="none" w:sz="0" w:space="0" w:color="auto"/>
            <w:left w:val="none" w:sz="0" w:space="0" w:color="auto"/>
            <w:bottom w:val="none" w:sz="0" w:space="0" w:color="auto"/>
            <w:right w:val="none" w:sz="0" w:space="0" w:color="auto"/>
          </w:divBdr>
          <w:divsChild>
            <w:div w:id="155733512">
              <w:marLeft w:val="0"/>
              <w:marRight w:val="0"/>
              <w:marTop w:val="0"/>
              <w:marBottom w:val="0"/>
              <w:divBdr>
                <w:top w:val="none" w:sz="0" w:space="0" w:color="auto"/>
                <w:left w:val="none" w:sz="0" w:space="0" w:color="auto"/>
                <w:bottom w:val="none" w:sz="0" w:space="0" w:color="auto"/>
                <w:right w:val="none" w:sz="0" w:space="0" w:color="auto"/>
              </w:divBdr>
            </w:div>
          </w:divsChild>
        </w:div>
        <w:div w:id="160778682">
          <w:marLeft w:val="0"/>
          <w:marRight w:val="0"/>
          <w:marTop w:val="0"/>
          <w:marBottom w:val="0"/>
          <w:divBdr>
            <w:top w:val="none" w:sz="0" w:space="0" w:color="auto"/>
            <w:left w:val="none" w:sz="0" w:space="0" w:color="auto"/>
            <w:bottom w:val="none" w:sz="0" w:space="0" w:color="auto"/>
            <w:right w:val="none" w:sz="0" w:space="0" w:color="auto"/>
          </w:divBdr>
          <w:divsChild>
            <w:div w:id="1734045130">
              <w:marLeft w:val="0"/>
              <w:marRight w:val="0"/>
              <w:marTop w:val="0"/>
              <w:marBottom w:val="0"/>
              <w:divBdr>
                <w:top w:val="none" w:sz="0" w:space="0" w:color="auto"/>
                <w:left w:val="none" w:sz="0" w:space="0" w:color="auto"/>
                <w:bottom w:val="none" w:sz="0" w:space="0" w:color="auto"/>
                <w:right w:val="none" w:sz="0" w:space="0" w:color="auto"/>
              </w:divBdr>
            </w:div>
          </w:divsChild>
        </w:div>
        <w:div w:id="1642418559">
          <w:marLeft w:val="0"/>
          <w:marRight w:val="0"/>
          <w:marTop w:val="0"/>
          <w:marBottom w:val="0"/>
          <w:divBdr>
            <w:top w:val="none" w:sz="0" w:space="0" w:color="auto"/>
            <w:left w:val="none" w:sz="0" w:space="0" w:color="auto"/>
            <w:bottom w:val="none" w:sz="0" w:space="0" w:color="auto"/>
            <w:right w:val="none" w:sz="0" w:space="0" w:color="auto"/>
          </w:divBdr>
          <w:divsChild>
            <w:div w:id="1902402195">
              <w:marLeft w:val="0"/>
              <w:marRight w:val="0"/>
              <w:marTop w:val="0"/>
              <w:marBottom w:val="0"/>
              <w:divBdr>
                <w:top w:val="none" w:sz="0" w:space="0" w:color="auto"/>
                <w:left w:val="none" w:sz="0" w:space="0" w:color="auto"/>
                <w:bottom w:val="none" w:sz="0" w:space="0" w:color="auto"/>
                <w:right w:val="none" w:sz="0" w:space="0" w:color="auto"/>
              </w:divBdr>
            </w:div>
          </w:divsChild>
        </w:div>
        <w:div w:id="1467817141">
          <w:marLeft w:val="0"/>
          <w:marRight w:val="0"/>
          <w:marTop w:val="0"/>
          <w:marBottom w:val="0"/>
          <w:divBdr>
            <w:top w:val="none" w:sz="0" w:space="0" w:color="auto"/>
            <w:left w:val="none" w:sz="0" w:space="0" w:color="auto"/>
            <w:bottom w:val="none" w:sz="0" w:space="0" w:color="auto"/>
            <w:right w:val="none" w:sz="0" w:space="0" w:color="auto"/>
          </w:divBdr>
          <w:divsChild>
            <w:div w:id="47609937">
              <w:marLeft w:val="0"/>
              <w:marRight w:val="0"/>
              <w:marTop w:val="0"/>
              <w:marBottom w:val="0"/>
              <w:divBdr>
                <w:top w:val="none" w:sz="0" w:space="0" w:color="auto"/>
                <w:left w:val="none" w:sz="0" w:space="0" w:color="auto"/>
                <w:bottom w:val="none" w:sz="0" w:space="0" w:color="auto"/>
                <w:right w:val="none" w:sz="0" w:space="0" w:color="auto"/>
              </w:divBdr>
            </w:div>
          </w:divsChild>
        </w:div>
        <w:div w:id="20084875">
          <w:marLeft w:val="0"/>
          <w:marRight w:val="0"/>
          <w:marTop w:val="0"/>
          <w:marBottom w:val="0"/>
          <w:divBdr>
            <w:top w:val="none" w:sz="0" w:space="0" w:color="auto"/>
            <w:left w:val="none" w:sz="0" w:space="0" w:color="auto"/>
            <w:bottom w:val="none" w:sz="0" w:space="0" w:color="auto"/>
            <w:right w:val="none" w:sz="0" w:space="0" w:color="auto"/>
          </w:divBdr>
          <w:divsChild>
            <w:div w:id="1225530043">
              <w:marLeft w:val="0"/>
              <w:marRight w:val="0"/>
              <w:marTop w:val="0"/>
              <w:marBottom w:val="0"/>
              <w:divBdr>
                <w:top w:val="none" w:sz="0" w:space="0" w:color="auto"/>
                <w:left w:val="none" w:sz="0" w:space="0" w:color="auto"/>
                <w:bottom w:val="none" w:sz="0" w:space="0" w:color="auto"/>
                <w:right w:val="none" w:sz="0" w:space="0" w:color="auto"/>
              </w:divBdr>
            </w:div>
          </w:divsChild>
        </w:div>
        <w:div w:id="313680866">
          <w:marLeft w:val="0"/>
          <w:marRight w:val="0"/>
          <w:marTop w:val="0"/>
          <w:marBottom w:val="0"/>
          <w:divBdr>
            <w:top w:val="none" w:sz="0" w:space="0" w:color="auto"/>
            <w:left w:val="none" w:sz="0" w:space="0" w:color="auto"/>
            <w:bottom w:val="none" w:sz="0" w:space="0" w:color="auto"/>
            <w:right w:val="none" w:sz="0" w:space="0" w:color="auto"/>
          </w:divBdr>
          <w:divsChild>
            <w:div w:id="651565061">
              <w:marLeft w:val="0"/>
              <w:marRight w:val="0"/>
              <w:marTop w:val="0"/>
              <w:marBottom w:val="0"/>
              <w:divBdr>
                <w:top w:val="none" w:sz="0" w:space="0" w:color="auto"/>
                <w:left w:val="none" w:sz="0" w:space="0" w:color="auto"/>
                <w:bottom w:val="none" w:sz="0" w:space="0" w:color="auto"/>
                <w:right w:val="none" w:sz="0" w:space="0" w:color="auto"/>
              </w:divBdr>
            </w:div>
          </w:divsChild>
        </w:div>
        <w:div w:id="1552813806">
          <w:marLeft w:val="0"/>
          <w:marRight w:val="0"/>
          <w:marTop w:val="0"/>
          <w:marBottom w:val="0"/>
          <w:divBdr>
            <w:top w:val="none" w:sz="0" w:space="0" w:color="auto"/>
            <w:left w:val="none" w:sz="0" w:space="0" w:color="auto"/>
            <w:bottom w:val="none" w:sz="0" w:space="0" w:color="auto"/>
            <w:right w:val="none" w:sz="0" w:space="0" w:color="auto"/>
          </w:divBdr>
          <w:divsChild>
            <w:div w:id="1955091140">
              <w:marLeft w:val="0"/>
              <w:marRight w:val="0"/>
              <w:marTop w:val="0"/>
              <w:marBottom w:val="0"/>
              <w:divBdr>
                <w:top w:val="none" w:sz="0" w:space="0" w:color="auto"/>
                <w:left w:val="none" w:sz="0" w:space="0" w:color="auto"/>
                <w:bottom w:val="none" w:sz="0" w:space="0" w:color="auto"/>
                <w:right w:val="none" w:sz="0" w:space="0" w:color="auto"/>
              </w:divBdr>
            </w:div>
          </w:divsChild>
        </w:div>
        <w:div w:id="715084861">
          <w:marLeft w:val="0"/>
          <w:marRight w:val="0"/>
          <w:marTop w:val="0"/>
          <w:marBottom w:val="0"/>
          <w:divBdr>
            <w:top w:val="none" w:sz="0" w:space="0" w:color="auto"/>
            <w:left w:val="none" w:sz="0" w:space="0" w:color="auto"/>
            <w:bottom w:val="none" w:sz="0" w:space="0" w:color="auto"/>
            <w:right w:val="none" w:sz="0" w:space="0" w:color="auto"/>
          </w:divBdr>
          <w:divsChild>
            <w:div w:id="1569680983">
              <w:marLeft w:val="0"/>
              <w:marRight w:val="0"/>
              <w:marTop w:val="0"/>
              <w:marBottom w:val="0"/>
              <w:divBdr>
                <w:top w:val="none" w:sz="0" w:space="0" w:color="auto"/>
                <w:left w:val="none" w:sz="0" w:space="0" w:color="auto"/>
                <w:bottom w:val="none" w:sz="0" w:space="0" w:color="auto"/>
                <w:right w:val="none" w:sz="0" w:space="0" w:color="auto"/>
              </w:divBdr>
            </w:div>
          </w:divsChild>
        </w:div>
        <w:div w:id="1053314036">
          <w:marLeft w:val="0"/>
          <w:marRight w:val="0"/>
          <w:marTop w:val="0"/>
          <w:marBottom w:val="0"/>
          <w:divBdr>
            <w:top w:val="none" w:sz="0" w:space="0" w:color="auto"/>
            <w:left w:val="none" w:sz="0" w:space="0" w:color="auto"/>
            <w:bottom w:val="none" w:sz="0" w:space="0" w:color="auto"/>
            <w:right w:val="none" w:sz="0" w:space="0" w:color="auto"/>
          </w:divBdr>
          <w:divsChild>
            <w:div w:id="1208953967">
              <w:marLeft w:val="0"/>
              <w:marRight w:val="0"/>
              <w:marTop w:val="0"/>
              <w:marBottom w:val="0"/>
              <w:divBdr>
                <w:top w:val="none" w:sz="0" w:space="0" w:color="auto"/>
                <w:left w:val="none" w:sz="0" w:space="0" w:color="auto"/>
                <w:bottom w:val="none" w:sz="0" w:space="0" w:color="auto"/>
                <w:right w:val="none" w:sz="0" w:space="0" w:color="auto"/>
              </w:divBdr>
            </w:div>
          </w:divsChild>
        </w:div>
        <w:div w:id="1857694250">
          <w:marLeft w:val="0"/>
          <w:marRight w:val="0"/>
          <w:marTop w:val="0"/>
          <w:marBottom w:val="0"/>
          <w:divBdr>
            <w:top w:val="none" w:sz="0" w:space="0" w:color="auto"/>
            <w:left w:val="none" w:sz="0" w:space="0" w:color="auto"/>
            <w:bottom w:val="none" w:sz="0" w:space="0" w:color="auto"/>
            <w:right w:val="none" w:sz="0" w:space="0" w:color="auto"/>
          </w:divBdr>
          <w:divsChild>
            <w:div w:id="1596741808">
              <w:marLeft w:val="0"/>
              <w:marRight w:val="0"/>
              <w:marTop w:val="0"/>
              <w:marBottom w:val="0"/>
              <w:divBdr>
                <w:top w:val="none" w:sz="0" w:space="0" w:color="auto"/>
                <w:left w:val="none" w:sz="0" w:space="0" w:color="auto"/>
                <w:bottom w:val="none" w:sz="0" w:space="0" w:color="auto"/>
                <w:right w:val="none" w:sz="0" w:space="0" w:color="auto"/>
              </w:divBdr>
            </w:div>
          </w:divsChild>
        </w:div>
        <w:div w:id="383136967">
          <w:marLeft w:val="0"/>
          <w:marRight w:val="0"/>
          <w:marTop w:val="0"/>
          <w:marBottom w:val="0"/>
          <w:divBdr>
            <w:top w:val="none" w:sz="0" w:space="0" w:color="auto"/>
            <w:left w:val="none" w:sz="0" w:space="0" w:color="auto"/>
            <w:bottom w:val="none" w:sz="0" w:space="0" w:color="auto"/>
            <w:right w:val="none" w:sz="0" w:space="0" w:color="auto"/>
          </w:divBdr>
          <w:divsChild>
            <w:div w:id="489492855">
              <w:marLeft w:val="0"/>
              <w:marRight w:val="0"/>
              <w:marTop w:val="0"/>
              <w:marBottom w:val="0"/>
              <w:divBdr>
                <w:top w:val="none" w:sz="0" w:space="0" w:color="auto"/>
                <w:left w:val="none" w:sz="0" w:space="0" w:color="auto"/>
                <w:bottom w:val="none" w:sz="0" w:space="0" w:color="auto"/>
                <w:right w:val="none" w:sz="0" w:space="0" w:color="auto"/>
              </w:divBdr>
            </w:div>
          </w:divsChild>
        </w:div>
        <w:div w:id="379474835">
          <w:marLeft w:val="0"/>
          <w:marRight w:val="0"/>
          <w:marTop w:val="0"/>
          <w:marBottom w:val="0"/>
          <w:divBdr>
            <w:top w:val="none" w:sz="0" w:space="0" w:color="auto"/>
            <w:left w:val="none" w:sz="0" w:space="0" w:color="auto"/>
            <w:bottom w:val="none" w:sz="0" w:space="0" w:color="auto"/>
            <w:right w:val="none" w:sz="0" w:space="0" w:color="auto"/>
          </w:divBdr>
          <w:divsChild>
            <w:div w:id="1400639626">
              <w:marLeft w:val="0"/>
              <w:marRight w:val="0"/>
              <w:marTop w:val="0"/>
              <w:marBottom w:val="0"/>
              <w:divBdr>
                <w:top w:val="none" w:sz="0" w:space="0" w:color="auto"/>
                <w:left w:val="none" w:sz="0" w:space="0" w:color="auto"/>
                <w:bottom w:val="none" w:sz="0" w:space="0" w:color="auto"/>
                <w:right w:val="none" w:sz="0" w:space="0" w:color="auto"/>
              </w:divBdr>
            </w:div>
          </w:divsChild>
        </w:div>
        <w:div w:id="1877352561">
          <w:marLeft w:val="0"/>
          <w:marRight w:val="0"/>
          <w:marTop w:val="0"/>
          <w:marBottom w:val="0"/>
          <w:divBdr>
            <w:top w:val="none" w:sz="0" w:space="0" w:color="auto"/>
            <w:left w:val="none" w:sz="0" w:space="0" w:color="auto"/>
            <w:bottom w:val="none" w:sz="0" w:space="0" w:color="auto"/>
            <w:right w:val="none" w:sz="0" w:space="0" w:color="auto"/>
          </w:divBdr>
          <w:divsChild>
            <w:div w:id="1554853514">
              <w:marLeft w:val="0"/>
              <w:marRight w:val="0"/>
              <w:marTop w:val="0"/>
              <w:marBottom w:val="0"/>
              <w:divBdr>
                <w:top w:val="none" w:sz="0" w:space="0" w:color="auto"/>
                <w:left w:val="none" w:sz="0" w:space="0" w:color="auto"/>
                <w:bottom w:val="none" w:sz="0" w:space="0" w:color="auto"/>
                <w:right w:val="none" w:sz="0" w:space="0" w:color="auto"/>
              </w:divBdr>
            </w:div>
          </w:divsChild>
        </w:div>
        <w:div w:id="207692726">
          <w:marLeft w:val="0"/>
          <w:marRight w:val="0"/>
          <w:marTop w:val="0"/>
          <w:marBottom w:val="0"/>
          <w:divBdr>
            <w:top w:val="none" w:sz="0" w:space="0" w:color="auto"/>
            <w:left w:val="none" w:sz="0" w:space="0" w:color="auto"/>
            <w:bottom w:val="none" w:sz="0" w:space="0" w:color="auto"/>
            <w:right w:val="none" w:sz="0" w:space="0" w:color="auto"/>
          </w:divBdr>
          <w:divsChild>
            <w:div w:id="568269993">
              <w:marLeft w:val="0"/>
              <w:marRight w:val="0"/>
              <w:marTop w:val="0"/>
              <w:marBottom w:val="0"/>
              <w:divBdr>
                <w:top w:val="none" w:sz="0" w:space="0" w:color="auto"/>
                <w:left w:val="none" w:sz="0" w:space="0" w:color="auto"/>
                <w:bottom w:val="none" w:sz="0" w:space="0" w:color="auto"/>
                <w:right w:val="none" w:sz="0" w:space="0" w:color="auto"/>
              </w:divBdr>
            </w:div>
          </w:divsChild>
        </w:div>
        <w:div w:id="2022003596">
          <w:marLeft w:val="0"/>
          <w:marRight w:val="0"/>
          <w:marTop w:val="0"/>
          <w:marBottom w:val="0"/>
          <w:divBdr>
            <w:top w:val="none" w:sz="0" w:space="0" w:color="auto"/>
            <w:left w:val="none" w:sz="0" w:space="0" w:color="auto"/>
            <w:bottom w:val="none" w:sz="0" w:space="0" w:color="auto"/>
            <w:right w:val="none" w:sz="0" w:space="0" w:color="auto"/>
          </w:divBdr>
          <w:divsChild>
            <w:div w:id="134109303">
              <w:marLeft w:val="0"/>
              <w:marRight w:val="0"/>
              <w:marTop w:val="0"/>
              <w:marBottom w:val="0"/>
              <w:divBdr>
                <w:top w:val="none" w:sz="0" w:space="0" w:color="auto"/>
                <w:left w:val="none" w:sz="0" w:space="0" w:color="auto"/>
                <w:bottom w:val="none" w:sz="0" w:space="0" w:color="auto"/>
                <w:right w:val="none" w:sz="0" w:space="0" w:color="auto"/>
              </w:divBdr>
            </w:div>
          </w:divsChild>
        </w:div>
        <w:div w:id="1390493340">
          <w:marLeft w:val="0"/>
          <w:marRight w:val="0"/>
          <w:marTop w:val="0"/>
          <w:marBottom w:val="0"/>
          <w:divBdr>
            <w:top w:val="none" w:sz="0" w:space="0" w:color="auto"/>
            <w:left w:val="none" w:sz="0" w:space="0" w:color="auto"/>
            <w:bottom w:val="none" w:sz="0" w:space="0" w:color="auto"/>
            <w:right w:val="none" w:sz="0" w:space="0" w:color="auto"/>
          </w:divBdr>
          <w:divsChild>
            <w:div w:id="1113742308">
              <w:marLeft w:val="0"/>
              <w:marRight w:val="0"/>
              <w:marTop w:val="0"/>
              <w:marBottom w:val="0"/>
              <w:divBdr>
                <w:top w:val="none" w:sz="0" w:space="0" w:color="auto"/>
                <w:left w:val="none" w:sz="0" w:space="0" w:color="auto"/>
                <w:bottom w:val="none" w:sz="0" w:space="0" w:color="auto"/>
                <w:right w:val="none" w:sz="0" w:space="0" w:color="auto"/>
              </w:divBdr>
            </w:div>
          </w:divsChild>
        </w:div>
        <w:div w:id="1972441837">
          <w:marLeft w:val="0"/>
          <w:marRight w:val="0"/>
          <w:marTop w:val="0"/>
          <w:marBottom w:val="0"/>
          <w:divBdr>
            <w:top w:val="none" w:sz="0" w:space="0" w:color="auto"/>
            <w:left w:val="none" w:sz="0" w:space="0" w:color="auto"/>
            <w:bottom w:val="none" w:sz="0" w:space="0" w:color="auto"/>
            <w:right w:val="none" w:sz="0" w:space="0" w:color="auto"/>
          </w:divBdr>
          <w:divsChild>
            <w:div w:id="61609124">
              <w:marLeft w:val="0"/>
              <w:marRight w:val="0"/>
              <w:marTop w:val="0"/>
              <w:marBottom w:val="0"/>
              <w:divBdr>
                <w:top w:val="none" w:sz="0" w:space="0" w:color="auto"/>
                <w:left w:val="none" w:sz="0" w:space="0" w:color="auto"/>
                <w:bottom w:val="none" w:sz="0" w:space="0" w:color="auto"/>
                <w:right w:val="none" w:sz="0" w:space="0" w:color="auto"/>
              </w:divBdr>
            </w:div>
          </w:divsChild>
        </w:div>
        <w:div w:id="1972440655">
          <w:marLeft w:val="0"/>
          <w:marRight w:val="0"/>
          <w:marTop w:val="0"/>
          <w:marBottom w:val="0"/>
          <w:divBdr>
            <w:top w:val="none" w:sz="0" w:space="0" w:color="auto"/>
            <w:left w:val="none" w:sz="0" w:space="0" w:color="auto"/>
            <w:bottom w:val="none" w:sz="0" w:space="0" w:color="auto"/>
            <w:right w:val="none" w:sz="0" w:space="0" w:color="auto"/>
          </w:divBdr>
          <w:divsChild>
            <w:div w:id="501093894">
              <w:marLeft w:val="0"/>
              <w:marRight w:val="0"/>
              <w:marTop w:val="0"/>
              <w:marBottom w:val="0"/>
              <w:divBdr>
                <w:top w:val="none" w:sz="0" w:space="0" w:color="auto"/>
                <w:left w:val="none" w:sz="0" w:space="0" w:color="auto"/>
                <w:bottom w:val="none" w:sz="0" w:space="0" w:color="auto"/>
                <w:right w:val="none" w:sz="0" w:space="0" w:color="auto"/>
              </w:divBdr>
            </w:div>
          </w:divsChild>
        </w:div>
        <w:div w:id="2102677731">
          <w:marLeft w:val="0"/>
          <w:marRight w:val="0"/>
          <w:marTop w:val="0"/>
          <w:marBottom w:val="0"/>
          <w:divBdr>
            <w:top w:val="none" w:sz="0" w:space="0" w:color="auto"/>
            <w:left w:val="none" w:sz="0" w:space="0" w:color="auto"/>
            <w:bottom w:val="none" w:sz="0" w:space="0" w:color="auto"/>
            <w:right w:val="none" w:sz="0" w:space="0" w:color="auto"/>
          </w:divBdr>
          <w:divsChild>
            <w:div w:id="1939363732">
              <w:marLeft w:val="0"/>
              <w:marRight w:val="0"/>
              <w:marTop w:val="0"/>
              <w:marBottom w:val="0"/>
              <w:divBdr>
                <w:top w:val="none" w:sz="0" w:space="0" w:color="auto"/>
                <w:left w:val="none" w:sz="0" w:space="0" w:color="auto"/>
                <w:bottom w:val="none" w:sz="0" w:space="0" w:color="auto"/>
                <w:right w:val="none" w:sz="0" w:space="0" w:color="auto"/>
              </w:divBdr>
            </w:div>
          </w:divsChild>
        </w:div>
        <w:div w:id="1622420789">
          <w:marLeft w:val="0"/>
          <w:marRight w:val="0"/>
          <w:marTop w:val="0"/>
          <w:marBottom w:val="0"/>
          <w:divBdr>
            <w:top w:val="none" w:sz="0" w:space="0" w:color="auto"/>
            <w:left w:val="none" w:sz="0" w:space="0" w:color="auto"/>
            <w:bottom w:val="none" w:sz="0" w:space="0" w:color="auto"/>
            <w:right w:val="none" w:sz="0" w:space="0" w:color="auto"/>
          </w:divBdr>
          <w:divsChild>
            <w:div w:id="921717661">
              <w:marLeft w:val="0"/>
              <w:marRight w:val="0"/>
              <w:marTop w:val="0"/>
              <w:marBottom w:val="0"/>
              <w:divBdr>
                <w:top w:val="none" w:sz="0" w:space="0" w:color="auto"/>
                <w:left w:val="none" w:sz="0" w:space="0" w:color="auto"/>
                <w:bottom w:val="none" w:sz="0" w:space="0" w:color="auto"/>
                <w:right w:val="none" w:sz="0" w:space="0" w:color="auto"/>
              </w:divBdr>
            </w:div>
          </w:divsChild>
        </w:div>
        <w:div w:id="1365523257">
          <w:marLeft w:val="0"/>
          <w:marRight w:val="0"/>
          <w:marTop w:val="0"/>
          <w:marBottom w:val="0"/>
          <w:divBdr>
            <w:top w:val="none" w:sz="0" w:space="0" w:color="auto"/>
            <w:left w:val="none" w:sz="0" w:space="0" w:color="auto"/>
            <w:bottom w:val="none" w:sz="0" w:space="0" w:color="auto"/>
            <w:right w:val="none" w:sz="0" w:space="0" w:color="auto"/>
          </w:divBdr>
          <w:divsChild>
            <w:div w:id="1671592804">
              <w:marLeft w:val="0"/>
              <w:marRight w:val="0"/>
              <w:marTop w:val="0"/>
              <w:marBottom w:val="0"/>
              <w:divBdr>
                <w:top w:val="none" w:sz="0" w:space="0" w:color="auto"/>
                <w:left w:val="none" w:sz="0" w:space="0" w:color="auto"/>
                <w:bottom w:val="none" w:sz="0" w:space="0" w:color="auto"/>
                <w:right w:val="none" w:sz="0" w:space="0" w:color="auto"/>
              </w:divBdr>
            </w:div>
          </w:divsChild>
        </w:div>
        <w:div w:id="697244565">
          <w:marLeft w:val="0"/>
          <w:marRight w:val="0"/>
          <w:marTop w:val="0"/>
          <w:marBottom w:val="0"/>
          <w:divBdr>
            <w:top w:val="none" w:sz="0" w:space="0" w:color="auto"/>
            <w:left w:val="none" w:sz="0" w:space="0" w:color="auto"/>
            <w:bottom w:val="none" w:sz="0" w:space="0" w:color="auto"/>
            <w:right w:val="none" w:sz="0" w:space="0" w:color="auto"/>
          </w:divBdr>
          <w:divsChild>
            <w:div w:id="229121087">
              <w:marLeft w:val="0"/>
              <w:marRight w:val="0"/>
              <w:marTop w:val="0"/>
              <w:marBottom w:val="0"/>
              <w:divBdr>
                <w:top w:val="none" w:sz="0" w:space="0" w:color="auto"/>
                <w:left w:val="none" w:sz="0" w:space="0" w:color="auto"/>
                <w:bottom w:val="none" w:sz="0" w:space="0" w:color="auto"/>
                <w:right w:val="none" w:sz="0" w:space="0" w:color="auto"/>
              </w:divBdr>
            </w:div>
          </w:divsChild>
        </w:div>
        <w:div w:id="1019353994">
          <w:marLeft w:val="0"/>
          <w:marRight w:val="0"/>
          <w:marTop w:val="0"/>
          <w:marBottom w:val="0"/>
          <w:divBdr>
            <w:top w:val="none" w:sz="0" w:space="0" w:color="auto"/>
            <w:left w:val="none" w:sz="0" w:space="0" w:color="auto"/>
            <w:bottom w:val="none" w:sz="0" w:space="0" w:color="auto"/>
            <w:right w:val="none" w:sz="0" w:space="0" w:color="auto"/>
          </w:divBdr>
          <w:divsChild>
            <w:div w:id="1091972598">
              <w:marLeft w:val="0"/>
              <w:marRight w:val="0"/>
              <w:marTop w:val="0"/>
              <w:marBottom w:val="0"/>
              <w:divBdr>
                <w:top w:val="none" w:sz="0" w:space="0" w:color="auto"/>
                <w:left w:val="none" w:sz="0" w:space="0" w:color="auto"/>
                <w:bottom w:val="none" w:sz="0" w:space="0" w:color="auto"/>
                <w:right w:val="none" w:sz="0" w:space="0" w:color="auto"/>
              </w:divBdr>
            </w:div>
          </w:divsChild>
        </w:div>
        <w:div w:id="1574925516">
          <w:marLeft w:val="0"/>
          <w:marRight w:val="0"/>
          <w:marTop w:val="0"/>
          <w:marBottom w:val="0"/>
          <w:divBdr>
            <w:top w:val="none" w:sz="0" w:space="0" w:color="auto"/>
            <w:left w:val="none" w:sz="0" w:space="0" w:color="auto"/>
            <w:bottom w:val="none" w:sz="0" w:space="0" w:color="auto"/>
            <w:right w:val="none" w:sz="0" w:space="0" w:color="auto"/>
          </w:divBdr>
          <w:divsChild>
            <w:div w:id="81924897">
              <w:marLeft w:val="0"/>
              <w:marRight w:val="0"/>
              <w:marTop w:val="0"/>
              <w:marBottom w:val="0"/>
              <w:divBdr>
                <w:top w:val="none" w:sz="0" w:space="0" w:color="auto"/>
                <w:left w:val="none" w:sz="0" w:space="0" w:color="auto"/>
                <w:bottom w:val="none" w:sz="0" w:space="0" w:color="auto"/>
                <w:right w:val="none" w:sz="0" w:space="0" w:color="auto"/>
              </w:divBdr>
            </w:div>
          </w:divsChild>
        </w:div>
        <w:div w:id="1984893355">
          <w:marLeft w:val="0"/>
          <w:marRight w:val="0"/>
          <w:marTop w:val="0"/>
          <w:marBottom w:val="0"/>
          <w:divBdr>
            <w:top w:val="none" w:sz="0" w:space="0" w:color="auto"/>
            <w:left w:val="none" w:sz="0" w:space="0" w:color="auto"/>
            <w:bottom w:val="none" w:sz="0" w:space="0" w:color="auto"/>
            <w:right w:val="none" w:sz="0" w:space="0" w:color="auto"/>
          </w:divBdr>
          <w:divsChild>
            <w:div w:id="1402488863">
              <w:marLeft w:val="0"/>
              <w:marRight w:val="0"/>
              <w:marTop w:val="0"/>
              <w:marBottom w:val="0"/>
              <w:divBdr>
                <w:top w:val="none" w:sz="0" w:space="0" w:color="auto"/>
                <w:left w:val="none" w:sz="0" w:space="0" w:color="auto"/>
                <w:bottom w:val="none" w:sz="0" w:space="0" w:color="auto"/>
                <w:right w:val="none" w:sz="0" w:space="0" w:color="auto"/>
              </w:divBdr>
            </w:div>
          </w:divsChild>
        </w:div>
        <w:div w:id="1075708898">
          <w:marLeft w:val="0"/>
          <w:marRight w:val="0"/>
          <w:marTop w:val="0"/>
          <w:marBottom w:val="0"/>
          <w:divBdr>
            <w:top w:val="none" w:sz="0" w:space="0" w:color="auto"/>
            <w:left w:val="none" w:sz="0" w:space="0" w:color="auto"/>
            <w:bottom w:val="none" w:sz="0" w:space="0" w:color="auto"/>
            <w:right w:val="none" w:sz="0" w:space="0" w:color="auto"/>
          </w:divBdr>
          <w:divsChild>
            <w:div w:id="1767575244">
              <w:marLeft w:val="0"/>
              <w:marRight w:val="0"/>
              <w:marTop w:val="0"/>
              <w:marBottom w:val="0"/>
              <w:divBdr>
                <w:top w:val="none" w:sz="0" w:space="0" w:color="auto"/>
                <w:left w:val="none" w:sz="0" w:space="0" w:color="auto"/>
                <w:bottom w:val="none" w:sz="0" w:space="0" w:color="auto"/>
                <w:right w:val="none" w:sz="0" w:space="0" w:color="auto"/>
              </w:divBdr>
            </w:div>
          </w:divsChild>
        </w:div>
        <w:div w:id="1629556031">
          <w:marLeft w:val="0"/>
          <w:marRight w:val="0"/>
          <w:marTop w:val="0"/>
          <w:marBottom w:val="0"/>
          <w:divBdr>
            <w:top w:val="none" w:sz="0" w:space="0" w:color="auto"/>
            <w:left w:val="none" w:sz="0" w:space="0" w:color="auto"/>
            <w:bottom w:val="none" w:sz="0" w:space="0" w:color="auto"/>
            <w:right w:val="none" w:sz="0" w:space="0" w:color="auto"/>
          </w:divBdr>
          <w:divsChild>
            <w:div w:id="1952928259">
              <w:marLeft w:val="0"/>
              <w:marRight w:val="0"/>
              <w:marTop w:val="0"/>
              <w:marBottom w:val="0"/>
              <w:divBdr>
                <w:top w:val="none" w:sz="0" w:space="0" w:color="auto"/>
                <w:left w:val="none" w:sz="0" w:space="0" w:color="auto"/>
                <w:bottom w:val="none" w:sz="0" w:space="0" w:color="auto"/>
                <w:right w:val="none" w:sz="0" w:space="0" w:color="auto"/>
              </w:divBdr>
            </w:div>
          </w:divsChild>
        </w:div>
        <w:div w:id="1858736433">
          <w:marLeft w:val="0"/>
          <w:marRight w:val="0"/>
          <w:marTop w:val="0"/>
          <w:marBottom w:val="0"/>
          <w:divBdr>
            <w:top w:val="none" w:sz="0" w:space="0" w:color="auto"/>
            <w:left w:val="none" w:sz="0" w:space="0" w:color="auto"/>
            <w:bottom w:val="none" w:sz="0" w:space="0" w:color="auto"/>
            <w:right w:val="none" w:sz="0" w:space="0" w:color="auto"/>
          </w:divBdr>
          <w:divsChild>
            <w:div w:id="882401800">
              <w:marLeft w:val="0"/>
              <w:marRight w:val="0"/>
              <w:marTop w:val="0"/>
              <w:marBottom w:val="0"/>
              <w:divBdr>
                <w:top w:val="none" w:sz="0" w:space="0" w:color="auto"/>
                <w:left w:val="none" w:sz="0" w:space="0" w:color="auto"/>
                <w:bottom w:val="none" w:sz="0" w:space="0" w:color="auto"/>
                <w:right w:val="none" w:sz="0" w:space="0" w:color="auto"/>
              </w:divBdr>
            </w:div>
          </w:divsChild>
        </w:div>
        <w:div w:id="1849055154">
          <w:marLeft w:val="0"/>
          <w:marRight w:val="0"/>
          <w:marTop w:val="0"/>
          <w:marBottom w:val="0"/>
          <w:divBdr>
            <w:top w:val="none" w:sz="0" w:space="0" w:color="auto"/>
            <w:left w:val="none" w:sz="0" w:space="0" w:color="auto"/>
            <w:bottom w:val="none" w:sz="0" w:space="0" w:color="auto"/>
            <w:right w:val="none" w:sz="0" w:space="0" w:color="auto"/>
          </w:divBdr>
          <w:divsChild>
            <w:div w:id="21825886">
              <w:marLeft w:val="0"/>
              <w:marRight w:val="0"/>
              <w:marTop w:val="0"/>
              <w:marBottom w:val="0"/>
              <w:divBdr>
                <w:top w:val="none" w:sz="0" w:space="0" w:color="auto"/>
                <w:left w:val="none" w:sz="0" w:space="0" w:color="auto"/>
                <w:bottom w:val="none" w:sz="0" w:space="0" w:color="auto"/>
                <w:right w:val="none" w:sz="0" w:space="0" w:color="auto"/>
              </w:divBdr>
            </w:div>
          </w:divsChild>
        </w:div>
        <w:div w:id="896742955">
          <w:marLeft w:val="0"/>
          <w:marRight w:val="0"/>
          <w:marTop w:val="0"/>
          <w:marBottom w:val="0"/>
          <w:divBdr>
            <w:top w:val="none" w:sz="0" w:space="0" w:color="auto"/>
            <w:left w:val="none" w:sz="0" w:space="0" w:color="auto"/>
            <w:bottom w:val="none" w:sz="0" w:space="0" w:color="auto"/>
            <w:right w:val="none" w:sz="0" w:space="0" w:color="auto"/>
          </w:divBdr>
          <w:divsChild>
            <w:div w:id="1947232375">
              <w:marLeft w:val="0"/>
              <w:marRight w:val="0"/>
              <w:marTop w:val="0"/>
              <w:marBottom w:val="0"/>
              <w:divBdr>
                <w:top w:val="none" w:sz="0" w:space="0" w:color="auto"/>
                <w:left w:val="none" w:sz="0" w:space="0" w:color="auto"/>
                <w:bottom w:val="none" w:sz="0" w:space="0" w:color="auto"/>
                <w:right w:val="none" w:sz="0" w:space="0" w:color="auto"/>
              </w:divBdr>
            </w:div>
          </w:divsChild>
        </w:div>
        <w:div w:id="744113454">
          <w:marLeft w:val="0"/>
          <w:marRight w:val="0"/>
          <w:marTop w:val="0"/>
          <w:marBottom w:val="0"/>
          <w:divBdr>
            <w:top w:val="none" w:sz="0" w:space="0" w:color="auto"/>
            <w:left w:val="none" w:sz="0" w:space="0" w:color="auto"/>
            <w:bottom w:val="none" w:sz="0" w:space="0" w:color="auto"/>
            <w:right w:val="none" w:sz="0" w:space="0" w:color="auto"/>
          </w:divBdr>
          <w:divsChild>
            <w:div w:id="454913540">
              <w:marLeft w:val="0"/>
              <w:marRight w:val="0"/>
              <w:marTop w:val="0"/>
              <w:marBottom w:val="0"/>
              <w:divBdr>
                <w:top w:val="none" w:sz="0" w:space="0" w:color="auto"/>
                <w:left w:val="none" w:sz="0" w:space="0" w:color="auto"/>
                <w:bottom w:val="none" w:sz="0" w:space="0" w:color="auto"/>
                <w:right w:val="none" w:sz="0" w:space="0" w:color="auto"/>
              </w:divBdr>
            </w:div>
          </w:divsChild>
        </w:div>
        <w:div w:id="306477078">
          <w:marLeft w:val="0"/>
          <w:marRight w:val="0"/>
          <w:marTop w:val="0"/>
          <w:marBottom w:val="0"/>
          <w:divBdr>
            <w:top w:val="none" w:sz="0" w:space="0" w:color="auto"/>
            <w:left w:val="none" w:sz="0" w:space="0" w:color="auto"/>
            <w:bottom w:val="none" w:sz="0" w:space="0" w:color="auto"/>
            <w:right w:val="none" w:sz="0" w:space="0" w:color="auto"/>
          </w:divBdr>
          <w:divsChild>
            <w:div w:id="598677192">
              <w:marLeft w:val="0"/>
              <w:marRight w:val="0"/>
              <w:marTop w:val="0"/>
              <w:marBottom w:val="0"/>
              <w:divBdr>
                <w:top w:val="none" w:sz="0" w:space="0" w:color="auto"/>
                <w:left w:val="none" w:sz="0" w:space="0" w:color="auto"/>
                <w:bottom w:val="none" w:sz="0" w:space="0" w:color="auto"/>
                <w:right w:val="none" w:sz="0" w:space="0" w:color="auto"/>
              </w:divBdr>
            </w:div>
          </w:divsChild>
        </w:div>
        <w:div w:id="175385423">
          <w:marLeft w:val="0"/>
          <w:marRight w:val="0"/>
          <w:marTop w:val="0"/>
          <w:marBottom w:val="0"/>
          <w:divBdr>
            <w:top w:val="none" w:sz="0" w:space="0" w:color="auto"/>
            <w:left w:val="none" w:sz="0" w:space="0" w:color="auto"/>
            <w:bottom w:val="none" w:sz="0" w:space="0" w:color="auto"/>
            <w:right w:val="none" w:sz="0" w:space="0" w:color="auto"/>
          </w:divBdr>
          <w:divsChild>
            <w:div w:id="386757310">
              <w:marLeft w:val="0"/>
              <w:marRight w:val="0"/>
              <w:marTop w:val="0"/>
              <w:marBottom w:val="0"/>
              <w:divBdr>
                <w:top w:val="none" w:sz="0" w:space="0" w:color="auto"/>
                <w:left w:val="none" w:sz="0" w:space="0" w:color="auto"/>
                <w:bottom w:val="none" w:sz="0" w:space="0" w:color="auto"/>
                <w:right w:val="none" w:sz="0" w:space="0" w:color="auto"/>
              </w:divBdr>
            </w:div>
          </w:divsChild>
        </w:div>
        <w:div w:id="1502432876">
          <w:marLeft w:val="0"/>
          <w:marRight w:val="0"/>
          <w:marTop w:val="0"/>
          <w:marBottom w:val="0"/>
          <w:divBdr>
            <w:top w:val="none" w:sz="0" w:space="0" w:color="auto"/>
            <w:left w:val="none" w:sz="0" w:space="0" w:color="auto"/>
            <w:bottom w:val="none" w:sz="0" w:space="0" w:color="auto"/>
            <w:right w:val="none" w:sz="0" w:space="0" w:color="auto"/>
          </w:divBdr>
          <w:divsChild>
            <w:div w:id="290064193">
              <w:marLeft w:val="0"/>
              <w:marRight w:val="0"/>
              <w:marTop w:val="0"/>
              <w:marBottom w:val="0"/>
              <w:divBdr>
                <w:top w:val="none" w:sz="0" w:space="0" w:color="auto"/>
                <w:left w:val="none" w:sz="0" w:space="0" w:color="auto"/>
                <w:bottom w:val="none" w:sz="0" w:space="0" w:color="auto"/>
                <w:right w:val="none" w:sz="0" w:space="0" w:color="auto"/>
              </w:divBdr>
            </w:div>
          </w:divsChild>
        </w:div>
        <w:div w:id="1665160948">
          <w:marLeft w:val="0"/>
          <w:marRight w:val="0"/>
          <w:marTop w:val="0"/>
          <w:marBottom w:val="0"/>
          <w:divBdr>
            <w:top w:val="none" w:sz="0" w:space="0" w:color="auto"/>
            <w:left w:val="none" w:sz="0" w:space="0" w:color="auto"/>
            <w:bottom w:val="none" w:sz="0" w:space="0" w:color="auto"/>
            <w:right w:val="none" w:sz="0" w:space="0" w:color="auto"/>
          </w:divBdr>
          <w:divsChild>
            <w:div w:id="759528679">
              <w:marLeft w:val="0"/>
              <w:marRight w:val="0"/>
              <w:marTop w:val="0"/>
              <w:marBottom w:val="0"/>
              <w:divBdr>
                <w:top w:val="none" w:sz="0" w:space="0" w:color="auto"/>
                <w:left w:val="none" w:sz="0" w:space="0" w:color="auto"/>
                <w:bottom w:val="none" w:sz="0" w:space="0" w:color="auto"/>
                <w:right w:val="none" w:sz="0" w:space="0" w:color="auto"/>
              </w:divBdr>
            </w:div>
          </w:divsChild>
        </w:div>
        <w:div w:id="1364211611">
          <w:marLeft w:val="0"/>
          <w:marRight w:val="0"/>
          <w:marTop w:val="0"/>
          <w:marBottom w:val="0"/>
          <w:divBdr>
            <w:top w:val="none" w:sz="0" w:space="0" w:color="auto"/>
            <w:left w:val="none" w:sz="0" w:space="0" w:color="auto"/>
            <w:bottom w:val="none" w:sz="0" w:space="0" w:color="auto"/>
            <w:right w:val="none" w:sz="0" w:space="0" w:color="auto"/>
          </w:divBdr>
          <w:divsChild>
            <w:div w:id="1784883131">
              <w:marLeft w:val="0"/>
              <w:marRight w:val="0"/>
              <w:marTop w:val="0"/>
              <w:marBottom w:val="0"/>
              <w:divBdr>
                <w:top w:val="none" w:sz="0" w:space="0" w:color="auto"/>
                <w:left w:val="none" w:sz="0" w:space="0" w:color="auto"/>
                <w:bottom w:val="none" w:sz="0" w:space="0" w:color="auto"/>
                <w:right w:val="none" w:sz="0" w:space="0" w:color="auto"/>
              </w:divBdr>
            </w:div>
          </w:divsChild>
        </w:div>
        <w:div w:id="970599829">
          <w:marLeft w:val="0"/>
          <w:marRight w:val="0"/>
          <w:marTop w:val="0"/>
          <w:marBottom w:val="0"/>
          <w:divBdr>
            <w:top w:val="none" w:sz="0" w:space="0" w:color="auto"/>
            <w:left w:val="none" w:sz="0" w:space="0" w:color="auto"/>
            <w:bottom w:val="none" w:sz="0" w:space="0" w:color="auto"/>
            <w:right w:val="none" w:sz="0" w:space="0" w:color="auto"/>
          </w:divBdr>
          <w:divsChild>
            <w:div w:id="1321470107">
              <w:marLeft w:val="0"/>
              <w:marRight w:val="0"/>
              <w:marTop w:val="0"/>
              <w:marBottom w:val="0"/>
              <w:divBdr>
                <w:top w:val="none" w:sz="0" w:space="0" w:color="auto"/>
                <w:left w:val="none" w:sz="0" w:space="0" w:color="auto"/>
                <w:bottom w:val="none" w:sz="0" w:space="0" w:color="auto"/>
                <w:right w:val="none" w:sz="0" w:space="0" w:color="auto"/>
              </w:divBdr>
            </w:div>
          </w:divsChild>
        </w:div>
        <w:div w:id="406653812">
          <w:marLeft w:val="0"/>
          <w:marRight w:val="0"/>
          <w:marTop w:val="0"/>
          <w:marBottom w:val="0"/>
          <w:divBdr>
            <w:top w:val="none" w:sz="0" w:space="0" w:color="auto"/>
            <w:left w:val="none" w:sz="0" w:space="0" w:color="auto"/>
            <w:bottom w:val="none" w:sz="0" w:space="0" w:color="auto"/>
            <w:right w:val="none" w:sz="0" w:space="0" w:color="auto"/>
          </w:divBdr>
          <w:divsChild>
            <w:div w:id="996684664">
              <w:marLeft w:val="0"/>
              <w:marRight w:val="0"/>
              <w:marTop w:val="0"/>
              <w:marBottom w:val="0"/>
              <w:divBdr>
                <w:top w:val="none" w:sz="0" w:space="0" w:color="auto"/>
                <w:left w:val="none" w:sz="0" w:space="0" w:color="auto"/>
                <w:bottom w:val="none" w:sz="0" w:space="0" w:color="auto"/>
                <w:right w:val="none" w:sz="0" w:space="0" w:color="auto"/>
              </w:divBdr>
            </w:div>
          </w:divsChild>
        </w:div>
        <w:div w:id="1170752659">
          <w:marLeft w:val="0"/>
          <w:marRight w:val="0"/>
          <w:marTop w:val="0"/>
          <w:marBottom w:val="0"/>
          <w:divBdr>
            <w:top w:val="none" w:sz="0" w:space="0" w:color="auto"/>
            <w:left w:val="none" w:sz="0" w:space="0" w:color="auto"/>
            <w:bottom w:val="none" w:sz="0" w:space="0" w:color="auto"/>
            <w:right w:val="none" w:sz="0" w:space="0" w:color="auto"/>
          </w:divBdr>
          <w:divsChild>
            <w:div w:id="1668248185">
              <w:marLeft w:val="0"/>
              <w:marRight w:val="0"/>
              <w:marTop w:val="0"/>
              <w:marBottom w:val="0"/>
              <w:divBdr>
                <w:top w:val="none" w:sz="0" w:space="0" w:color="auto"/>
                <w:left w:val="none" w:sz="0" w:space="0" w:color="auto"/>
                <w:bottom w:val="none" w:sz="0" w:space="0" w:color="auto"/>
                <w:right w:val="none" w:sz="0" w:space="0" w:color="auto"/>
              </w:divBdr>
            </w:div>
          </w:divsChild>
        </w:div>
        <w:div w:id="1177035771">
          <w:marLeft w:val="0"/>
          <w:marRight w:val="0"/>
          <w:marTop w:val="0"/>
          <w:marBottom w:val="0"/>
          <w:divBdr>
            <w:top w:val="none" w:sz="0" w:space="0" w:color="auto"/>
            <w:left w:val="none" w:sz="0" w:space="0" w:color="auto"/>
            <w:bottom w:val="none" w:sz="0" w:space="0" w:color="auto"/>
            <w:right w:val="none" w:sz="0" w:space="0" w:color="auto"/>
          </w:divBdr>
          <w:divsChild>
            <w:div w:id="1555311874">
              <w:marLeft w:val="0"/>
              <w:marRight w:val="0"/>
              <w:marTop w:val="0"/>
              <w:marBottom w:val="0"/>
              <w:divBdr>
                <w:top w:val="none" w:sz="0" w:space="0" w:color="auto"/>
                <w:left w:val="none" w:sz="0" w:space="0" w:color="auto"/>
                <w:bottom w:val="none" w:sz="0" w:space="0" w:color="auto"/>
                <w:right w:val="none" w:sz="0" w:space="0" w:color="auto"/>
              </w:divBdr>
            </w:div>
          </w:divsChild>
        </w:div>
        <w:div w:id="1309941178">
          <w:marLeft w:val="0"/>
          <w:marRight w:val="0"/>
          <w:marTop w:val="0"/>
          <w:marBottom w:val="0"/>
          <w:divBdr>
            <w:top w:val="none" w:sz="0" w:space="0" w:color="auto"/>
            <w:left w:val="none" w:sz="0" w:space="0" w:color="auto"/>
            <w:bottom w:val="none" w:sz="0" w:space="0" w:color="auto"/>
            <w:right w:val="none" w:sz="0" w:space="0" w:color="auto"/>
          </w:divBdr>
          <w:divsChild>
            <w:div w:id="1553811012">
              <w:marLeft w:val="0"/>
              <w:marRight w:val="0"/>
              <w:marTop w:val="0"/>
              <w:marBottom w:val="0"/>
              <w:divBdr>
                <w:top w:val="none" w:sz="0" w:space="0" w:color="auto"/>
                <w:left w:val="none" w:sz="0" w:space="0" w:color="auto"/>
                <w:bottom w:val="none" w:sz="0" w:space="0" w:color="auto"/>
                <w:right w:val="none" w:sz="0" w:space="0" w:color="auto"/>
              </w:divBdr>
            </w:div>
          </w:divsChild>
        </w:div>
        <w:div w:id="2138990581">
          <w:marLeft w:val="0"/>
          <w:marRight w:val="0"/>
          <w:marTop w:val="0"/>
          <w:marBottom w:val="0"/>
          <w:divBdr>
            <w:top w:val="none" w:sz="0" w:space="0" w:color="auto"/>
            <w:left w:val="none" w:sz="0" w:space="0" w:color="auto"/>
            <w:bottom w:val="none" w:sz="0" w:space="0" w:color="auto"/>
            <w:right w:val="none" w:sz="0" w:space="0" w:color="auto"/>
          </w:divBdr>
          <w:divsChild>
            <w:div w:id="1945109584">
              <w:marLeft w:val="0"/>
              <w:marRight w:val="0"/>
              <w:marTop w:val="0"/>
              <w:marBottom w:val="0"/>
              <w:divBdr>
                <w:top w:val="none" w:sz="0" w:space="0" w:color="auto"/>
                <w:left w:val="none" w:sz="0" w:space="0" w:color="auto"/>
                <w:bottom w:val="none" w:sz="0" w:space="0" w:color="auto"/>
                <w:right w:val="none" w:sz="0" w:space="0" w:color="auto"/>
              </w:divBdr>
            </w:div>
          </w:divsChild>
        </w:div>
        <w:div w:id="330328381">
          <w:marLeft w:val="0"/>
          <w:marRight w:val="0"/>
          <w:marTop w:val="0"/>
          <w:marBottom w:val="0"/>
          <w:divBdr>
            <w:top w:val="none" w:sz="0" w:space="0" w:color="auto"/>
            <w:left w:val="none" w:sz="0" w:space="0" w:color="auto"/>
            <w:bottom w:val="none" w:sz="0" w:space="0" w:color="auto"/>
            <w:right w:val="none" w:sz="0" w:space="0" w:color="auto"/>
          </w:divBdr>
          <w:divsChild>
            <w:div w:id="1544518348">
              <w:marLeft w:val="0"/>
              <w:marRight w:val="0"/>
              <w:marTop w:val="0"/>
              <w:marBottom w:val="0"/>
              <w:divBdr>
                <w:top w:val="none" w:sz="0" w:space="0" w:color="auto"/>
                <w:left w:val="none" w:sz="0" w:space="0" w:color="auto"/>
                <w:bottom w:val="none" w:sz="0" w:space="0" w:color="auto"/>
                <w:right w:val="none" w:sz="0" w:space="0" w:color="auto"/>
              </w:divBdr>
            </w:div>
          </w:divsChild>
        </w:div>
        <w:div w:id="184681342">
          <w:marLeft w:val="0"/>
          <w:marRight w:val="0"/>
          <w:marTop w:val="0"/>
          <w:marBottom w:val="0"/>
          <w:divBdr>
            <w:top w:val="none" w:sz="0" w:space="0" w:color="auto"/>
            <w:left w:val="none" w:sz="0" w:space="0" w:color="auto"/>
            <w:bottom w:val="none" w:sz="0" w:space="0" w:color="auto"/>
            <w:right w:val="none" w:sz="0" w:space="0" w:color="auto"/>
          </w:divBdr>
          <w:divsChild>
            <w:div w:id="1958945998">
              <w:marLeft w:val="0"/>
              <w:marRight w:val="0"/>
              <w:marTop w:val="0"/>
              <w:marBottom w:val="0"/>
              <w:divBdr>
                <w:top w:val="none" w:sz="0" w:space="0" w:color="auto"/>
                <w:left w:val="none" w:sz="0" w:space="0" w:color="auto"/>
                <w:bottom w:val="none" w:sz="0" w:space="0" w:color="auto"/>
                <w:right w:val="none" w:sz="0" w:space="0" w:color="auto"/>
              </w:divBdr>
            </w:div>
          </w:divsChild>
        </w:div>
        <w:div w:id="581985884">
          <w:marLeft w:val="0"/>
          <w:marRight w:val="0"/>
          <w:marTop w:val="0"/>
          <w:marBottom w:val="0"/>
          <w:divBdr>
            <w:top w:val="none" w:sz="0" w:space="0" w:color="auto"/>
            <w:left w:val="none" w:sz="0" w:space="0" w:color="auto"/>
            <w:bottom w:val="none" w:sz="0" w:space="0" w:color="auto"/>
            <w:right w:val="none" w:sz="0" w:space="0" w:color="auto"/>
          </w:divBdr>
          <w:divsChild>
            <w:div w:id="2080710929">
              <w:marLeft w:val="0"/>
              <w:marRight w:val="0"/>
              <w:marTop w:val="0"/>
              <w:marBottom w:val="0"/>
              <w:divBdr>
                <w:top w:val="none" w:sz="0" w:space="0" w:color="auto"/>
                <w:left w:val="none" w:sz="0" w:space="0" w:color="auto"/>
                <w:bottom w:val="none" w:sz="0" w:space="0" w:color="auto"/>
                <w:right w:val="none" w:sz="0" w:space="0" w:color="auto"/>
              </w:divBdr>
            </w:div>
          </w:divsChild>
        </w:div>
        <w:div w:id="453910622">
          <w:marLeft w:val="0"/>
          <w:marRight w:val="0"/>
          <w:marTop w:val="0"/>
          <w:marBottom w:val="0"/>
          <w:divBdr>
            <w:top w:val="none" w:sz="0" w:space="0" w:color="auto"/>
            <w:left w:val="none" w:sz="0" w:space="0" w:color="auto"/>
            <w:bottom w:val="none" w:sz="0" w:space="0" w:color="auto"/>
            <w:right w:val="none" w:sz="0" w:space="0" w:color="auto"/>
          </w:divBdr>
          <w:divsChild>
            <w:div w:id="13386721">
              <w:marLeft w:val="0"/>
              <w:marRight w:val="0"/>
              <w:marTop w:val="0"/>
              <w:marBottom w:val="0"/>
              <w:divBdr>
                <w:top w:val="none" w:sz="0" w:space="0" w:color="auto"/>
                <w:left w:val="none" w:sz="0" w:space="0" w:color="auto"/>
                <w:bottom w:val="none" w:sz="0" w:space="0" w:color="auto"/>
                <w:right w:val="none" w:sz="0" w:space="0" w:color="auto"/>
              </w:divBdr>
            </w:div>
          </w:divsChild>
        </w:div>
        <w:div w:id="611479260">
          <w:marLeft w:val="0"/>
          <w:marRight w:val="0"/>
          <w:marTop w:val="0"/>
          <w:marBottom w:val="0"/>
          <w:divBdr>
            <w:top w:val="none" w:sz="0" w:space="0" w:color="auto"/>
            <w:left w:val="none" w:sz="0" w:space="0" w:color="auto"/>
            <w:bottom w:val="none" w:sz="0" w:space="0" w:color="auto"/>
            <w:right w:val="none" w:sz="0" w:space="0" w:color="auto"/>
          </w:divBdr>
          <w:divsChild>
            <w:div w:id="1231574546">
              <w:marLeft w:val="0"/>
              <w:marRight w:val="0"/>
              <w:marTop w:val="0"/>
              <w:marBottom w:val="0"/>
              <w:divBdr>
                <w:top w:val="none" w:sz="0" w:space="0" w:color="auto"/>
                <w:left w:val="none" w:sz="0" w:space="0" w:color="auto"/>
                <w:bottom w:val="none" w:sz="0" w:space="0" w:color="auto"/>
                <w:right w:val="none" w:sz="0" w:space="0" w:color="auto"/>
              </w:divBdr>
            </w:div>
          </w:divsChild>
        </w:div>
        <w:div w:id="338581633">
          <w:marLeft w:val="0"/>
          <w:marRight w:val="0"/>
          <w:marTop w:val="0"/>
          <w:marBottom w:val="0"/>
          <w:divBdr>
            <w:top w:val="none" w:sz="0" w:space="0" w:color="auto"/>
            <w:left w:val="none" w:sz="0" w:space="0" w:color="auto"/>
            <w:bottom w:val="none" w:sz="0" w:space="0" w:color="auto"/>
            <w:right w:val="none" w:sz="0" w:space="0" w:color="auto"/>
          </w:divBdr>
          <w:divsChild>
            <w:div w:id="197084018">
              <w:marLeft w:val="0"/>
              <w:marRight w:val="0"/>
              <w:marTop w:val="0"/>
              <w:marBottom w:val="0"/>
              <w:divBdr>
                <w:top w:val="none" w:sz="0" w:space="0" w:color="auto"/>
                <w:left w:val="none" w:sz="0" w:space="0" w:color="auto"/>
                <w:bottom w:val="none" w:sz="0" w:space="0" w:color="auto"/>
                <w:right w:val="none" w:sz="0" w:space="0" w:color="auto"/>
              </w:divBdr>
            </w:div>
          </w:divsChild>
        </w:div>
        <w:div w:id="1412968856">
          <w:marLeft w:val="0"/>
          <w:marRight w:val="0"/>
          <w:marTop w:val="0"/>
          <w:marBottom w:val="0"/>
          <w:divBdr>
            <w:top w:val="none" w:sz="0" w:space="0" w:color="auto"/>
            <w:left w:val="none" w:sz="0" w:space="0" w:color="auto"/>
            <w:bottom w:val="none" w:sz="0" w:space="0" w:color="auto"/>
            <w:right w:val="none" w:sz="0" w:space="0" w:color="auto"/>
          </w:divBdr>
          <w:divsChild>
            <w:div w:id="39866462">
              <w:marLeft w:val="0"/>
              <w:marRight w:val="0"/>
              <w:marTop w:val="0"/>
              <w:marBottom w:val="0"/>
              <w:divBdr>
                <w:top w:val="none" w:sz="0" w:space="0" w:color="auto"/>
                <w:left w:val="none" w:sz="0" w:space="0" w:color="auto"/>
                <w:bottom w:val="none" w:sz="0" w:space="0" w:color="auto"/>
                <w:right w:val="none" w:sz="0" w:space="0" w:color="auto"/>
              </w:divBdr>
            </w:div>
          </w:divsChild>
        </w:div>
        <w:div w:id="16081859">
          <w:marLeft w:val="0"/>
          <w:marRight w:val="0"/>
          <w:marTop w:val="0"/>
          <w:marBottom w:val="0"/>
          <w:divBdr>
            <w:top w:val="none" w:sz="0" w:space="0" w:color="auto"/>
            <w:left w:val="none" w:sz="0" w:space="0" w:color="auto"/>
            <w:bottom w:val="none" w:sz="0" w:space="0" w:color="auto"/>
            <w:right w:val="none" w:sz="0" w:space="0" w:color="auto"/>
          </w:divBdr>
          <w:divsChild>
            <w:div w:id="1036273969">
              <w:marLeft w:val="0"/>
              <w:marRight w:val="0"/>
              <w:marTop w:val="0"/>
              <w:marBottom w:val="0"/>
              <w:divBdr>
                <w:top w:val="none" w:sz="0" w:space="0" w:color="auto"/>
                <w:left w:val="none" w:sz="0" w:space="0" w:color="auto"/>
                <w:bottom w:val="none" w:sz="0" w:space="0" w:color="auto"/>
                <w:right w:val="none" w:sz="0" w:space="0" w:color="auto"/>
              </w:divBdr>
            </w:div>
          </w:divsChild>
        </w:div>
        <w:div w:id="1186093987">
          <w:marLeft w:val="0"/>
          <w:marRight w:val="0"/>
          <w:marTop w:val="0"/>
          <w:marBottom w:val="0"/>
          <w:divBdr>
            <w:top w:val="none" w:sz="0" w:space="0" w:color="auto"/>
            <w:left w:val="none" w:sz="0" w:space="0" w:color="auto"/>
            <w:bottom w:val="none" w:sz="0" w:space="0" w:color="auto"/>
            <w:right w:val="none" w:sz="0" w:space="0" w:color="auto"/>
          </w:divBdr>
          <w:divsChild>
            <w:div w:id="1752655641">
              <w:marLeft w:val="0"/>
              <w:marRight w:val="0"/>
              <w:marTop w:val="0"/>
              <w:marBottom w:val="0"/>
              <w:divBdr>
                <w:top w:val="none" w:sz="0" w:space="0" w:color="auto"/>
                <w:left w:val="none" w:sz="0" w:space="0" w:color="auto"/>
                <w:bottom w:val="none" w:sz="0" w:space="0" w:color="auto"/>
                <w:right w:val="none" w:sz="0" w:space="0" w:color="auto"/>
              </w:divBdr>
            </w:div>
          </w:divsChild>
        </w:div>
        <w:div w:id="1397237080">
          <w:marLeft w:val="0"/>
          <w:marRight w:val="0"/>
          <w:marTop w:val="0"/>
          <w:marBottom w:val="0"/>
          <w:divBdr>
            <w:top w:val="none" w:sz="0" w:space="0" w:color="auto"/>
            <w:left w:val="none" w:sz="0" w:space="0" w:color="auto"/>
            <w:bottom w:val="none" w:sz="0" w:space="0" w:color="auto"/>
            <w:right w:val="none" w:sz="0" w:space="0" w:color="auto"/>
          </w:divBdr>
          <w:divsChild>
            <w:div w:id="798033839">
              <w:marLeft w:val="0"/>
              <w:marRight w:val="0"/>
              <w:marTop w:val="0"/>
              <w:marBottom w:val="0"/>
              <w:divBdr>
                <w:top w:val="none" w:sz="0" w:space="0" w:color="auto"/>
                <w:left w:val="none" w:sz="0" w:space="0" w:color="auto"/>
                <w:bottom w:val="none" w:sz="0" w:space="0" w:color="auto"/>
                <w:right w:val="none" w:sz="0" w:space="0" w:color="auto"/>
              </w:divBdr>
            </w:div>
          </w:divsChild>
        </w:div>
        <w:div w:id="1605267867">
          <w:marLeft w:val="0"/>
          <w:marRight w:val="0"/>
          <w:marTop w:val="0"/>
          <w:marBottom w:val="0"/>
          <w:divBdr>
            <w:top w:val="none" w:sz="0" w:space="0" w:color="auto"/>
            <w:left w:val="none" w:sz="0" w:space="0" w:color="auto"/>
            <w:bottom w:val="none" w:sz="0" w:space="0" w:color="auto"/>
            <w:right w:val="none" w:sz="0" w:space="0" w:color="auto"/>
          </w:divBdr>
          <w:divsChild>
            <w:div w:id="1169176582">
              <w:marLeft w:val="0"/>
              <w:marRight w:val="0"/>
              <w:marTop w:val="0"/>
              <w:marBottom w:val="0"/>
              <w:divBdr>
                <w:top w:val="none" w:sz="0" w:space="0" w:color="auto"/>
                <w:left w:val="none" w:sz="0" w:space="0" w:color="auto"/>
                <w:bottom w:val="none" w:sz="0" w:space="0" w:color="auto"/>
                <w:right w:val="none" w:sz="0" w:space="0" w:color="auto"/>
              </w:divBdr>
            </w:div>
          </w:divsChild>
        </w:div>
        <w:div w:id="1501388898">
          <w:marLeft w:val="0"/>
          <w:marRight w:val="0"/>
          <w:marTop w:val="0"/>
          <w:marBottom w:val="0"/>
          <w:divBdr>
            <w:top w:val="none" w:sz="0" w:space="0" w:color="auto"/>
            <w:left w:val="none" w:sz="0" w:space="0" w:color="auto"/>
            <w:bottom w:val="none" w:sz="0" w:space="0" w:color="auto"/>
            <w:right w:val="none" w:sz="0" w:space="0" w:color="auto"/>
          </w:divBdr>
          <w:divsChild>
            <w:div w:id="1794782628">
              <w:marLeft w:val="0"/>
              <w:marRight w:val="0"/>
              <w:marTop w:val="0"/>
              <w:marBottom w:val="0"/>
              <w:divBdr>
                <w:top w:val="none" w:sz="0" w:space="0" w:color="auto"/>
                <w:left w:val="none" w:sz="0" w:space="0" w:color="auto"/>
                <w:bottom w:val="none" w:sz="0" w:space="0" w:color="auto"/>
                <w:right w:val="none" w:sz="0" w:space="0" w:color="auto"/>
              </w:divBdr>
            </w:div>
          </w:divsChild>
        </w:div>
        <w:div w:id="1606497888">
          <w:marLeft w:val="0"/>
          <w:marRight w:val="0"/>
          <w:marTop w:val="0"/>
          <w:marBottom w:val="0"/>
          <w:divBdr>
            <w:top w:val="none" w:sz="0" w:space="0" w:color="auto"/>
            <w:left w:val="none" w:sz="0" w:space="0" w:color="auto"/>
            <w:bottom w:val="none" w:sz="0" w:space="0" w:color="auto"/>
            <w:right w:val="none" w:sz="0" w:space="0" w:color="auto"/>
          </w:divBdr>
          <w:divsChild>
            <w:div w:id="1148859835">
              <w:marLeft w:val="0"/>
              <w:marRight w:val="0"/>
              <w:marTop w:val="0"/>
              <w:marBottom w:val="0"/>
              <w:divBdr>
                <w:top w:val="none" w:sz="0" w:space="0" w:color="auto"/>
                <w:left w:val="none" w:sz="0" w:space="0" w:color="auto"/>
                <w:bottom w:val="none" w:sz="0" w:space="0" w:color="auto"/>
                <w:right w:val="none" w:sz="0" w:space="0" w:color="auto"/>
              </w:divBdr>
            </w:div>
          </w:divsChild>
        </w:div>
        <w:div w:id="1031110654">
          <w:marLeft w:val="0"/>
          <w:marRight w:val="0"/>
          <w:marTop w:val="0"/>
          <w:marBottom w:val="0"/>
          <w:divBdr>
            <w:top w:val="none" w:sz="0" w:space="0" w:color="auto"/>
            <w:left w:val="none" w:sz="0" w:space="0" w:color="auto"/>
            <w:bottom w:val="none" w:sz="0" w:space="0" w:color="auto"/>
            <w:right w:val="none" w:sz="0" w:space="0" w:color="auto"/>
          </w:divBdr>
          <w:divsChild>
            <w:div w:id="576019828">
              <w:marLeft w:val="0"/>
              <w:marRight w:val="0"/>
              <w:marTop w:val="0"/>
              <w:marBottom w:val="0"/>
              <w:divBdr>
                <w:top w:val="none" w:sz="0" w:space="0" w:color="auto"/>
                <w:left w:val="none" w:sz="0" w:space="0" w:color="auto"/>
                <w:bottom w:val="none" w:sz="0" w:space="0" w:color="auto"/>
                <w:right w:val="none" w:sz="0" w:space="0" w:color="auto"/>
              </w:divBdr>
            </w:div>
          </w:divsChild>
        </w:div>
        <w:div w:id="1039354237">
          <w:marLeft w:val="0"/>
          <w:marRight w:val="0"/>
          <w:marTop w:val="0"/>
          <w:marBottom w:val="0"/>
          <w:divBdr>
            <w:top w:val="none" w:sz="0" w:space="0" w:color="auto"/>
            <w:left w:val="none" w:sz="0" w:space="0" w:color="auto"/>
            <w:bottom w:val="none" w:sz="0" w:space="0" w:color="auto"/>
            <w:right w:val="none" w:sz="0" w:space="0" w:color="auto"/>
          </w:divBdr>
          <w:divsChild>
            <w:div w:id="1393894841">
              <w:marLeft w:val="0"/>
              <w:marRight w:val="0"/>
              <w:marTop w:val="0"/>
              <w:marBottom w:val="0"/>
              <w:divBdr>
                <w:top w:val="none" w:sz="0" w:space="0" w:color="auto"/>
                <w:left w:val="none" w:sz="0" w:space="0" w:color="auto"/>
                <w:bottom w:val="none" w:sz="0" w:space="0" w:color="auto"/>
                <w:right w:val="none" w:sz="0" w:space="0" w:color="auto"/>
              </w:divBdr>
            </w:div>
          </w:divsChild>
        </w:div>
        <w:div w:id="1602373256">
          <w:marLeft w:val="0"/>
          <w:marRight w:val="0"/>
          <w:marTop w:val="0"/>
          <w:marBottom w:val="0"/>
          <w:divBdr>
            <w:top w:val="none" w:sz="0" w:space="0" w:color="auto"/>
            <w:left w:val="none" w:sz="0" w:space="0" w:color="auto"/>
            <w:bottom w:val="none" w:sz="0" w:space="0" w:color="auto"/>
            <w:right w:val="none" w:sz="0" w:space="0" w:color="auto"/>
          </w:divBdr>
          <w:divsChild>
            <w:div w:id="1600793178">
              <w:marLeft w:val="0"/>
              <w:marRight w:val="0"/>
              <w:marTop w:val="0"/>
              <w:marBottom w:val="0"/>
              <w:divBdr>
                <w:top w:val="none" w:sz="0" w:space="0" w:color="auto"/>
                <w:left w:val="none" w:sz="0" w:space="0" w:color="auto"/>
                <w:bottom w:val="none" w:sz="0" w:space="0" w:color="auto"/>
                <w:right w:val="none" w:sz="0" w:space="0" w:color="auto"/>
              </w:divBdr>
            </w:div>
          </w:divsChild>
        </w:div>
        <w:div w:id="382756958">
          <w:marLeft w:val="0"/>
          <w:marRight w:val="0"/>
          <w:marTop w:val="0"/>
          <w:marBottom w:val="0"/>
          <w:divBdr>
            <w:top w:val="none" w:sz="0" w:space="0" w:color="auto"/>
            <w:left w:val="none" w:sz="0" w:space="0" w:color="auto"/>
            <w:bottom w:val="none" w:sz="0" w:space="0" w:color="auto"/>
            <w:right w:val="none" w:sz="0" w:space="0" w:color="auto"/>
          </w:divBdr>
          <w:divsChild>
            <w:div w:id="1534230037">
              <w:marLeft w:val="0"/>
              <w:marRight w:val="0"/>
              <w:marTop w:val="0"/>
              <w:marBottom w:val="0"/>
              <w:divBdr>
                <w:top w:val="none" w:sz="0" w:space="0" w:color="auto"/>
                <w:left w:val="none" w:sz="0" w:space="0" w:color="auto"/>
                <w:bottom w:val="none" w:sz="0" w:space="0" w:color="auto"/>
                <w:right w:val="none" w:sz="0" w:space="0" w:color="auto"/>
              </w:divBdr>
            </w:div>
          </w:divsChild>
        </w:div>
        <w:div w:id="1923559554">
          <w:marLeft w:val="0"/>
          <w:marRight w:val="0"/>
          <w:marTop w:val="0"/>
          <w:marBottom w:val="0"/>
          <w:divBdr>
            <w:top w:val="none" w:sz="0" w:space="0" w:color="auto"/>
            <w:left w:val="none" w:sz="0" w:space="0" w:color="auto"/>
            <w:bottom w:val="none" w:sz="0" w:space="0" w:color="auto"/>
            <w:right w:val="none" w:sz="0" w:space="0" w:color="auto"/>
          </w:divBdr>
          <w:divsChild>
            <w:div w:id="2045321935">
              <w:marLeft w:val="0"/>
              <w:marRight w:val="0"/>
              <w:marTop w:val="0"/>
              <w:marBottom w:val="0"/>
              <w:divBdr>
                <w:top w:val="none" w:sz="0" w:space="0" w:color="auto"/>
                <w:left w:val="none" w:sz="0" w:space="0" w:color="auto"/>
                <w:bottom w:val="none" w:sz="0" w:space="0" w:color="auto"/>
                <w:right w:val="none" w:sz="0" w:space="0" w:color="auto"/>
              </w:divBdr>
            </w:div>
          </w:divsChild>
        </w:div>
        <w:div w:id="1559517636">
          <w:marLeft w:val="0"/>
          <w:marRight w:val="0"/>
          <w:marTop w:val="0"/>
          <w:marBottom w:val="0"/>
          <w:divBdr>
            <w:top w:val="none" w:sz="0" w:space="0" w:color="auto"/>
            <w:left w:val="none" w:sz="0" w:space="0" w:color="auto"/>
            <w:bottom w:val="none" w:sz="0" w:space="0" w:color="auto"/>
            <w:right w:val="none" w:sz="0" w:space="0" w:color="auto"/>
          </w:divBdr>
          <w:divsChild>
            <w:div w:id="2103800335">
              <w:marLeft w:val="0"/>
              <w:marRight w:val="0"/>
              <w:marTop w:val="0"/>
              <w:marBottom w:val="0"/>
              <w:divBdr>
                <w:top w:val="none" w:sz="0" w:space="0" w:color="auto"/>
                <w:left w:val="none" w:sz="0" w:space="0" w:color="auto"/>
                <w:bottom w:val="none" w:sz="0" w:space="0" w:color="auto"/>
                <w:right w:val="none" w:sz="0" w:space="0" w:color="auto"/>
              </w:divBdr>
            </w:div>
          </w:divsChild>
        </w:div>
        <w:div w:id="1468232535">
          <w:marLeft w:val="0"/>
          <w:marRight w:val="0"/>
          <w:marTop w:val="0"/>
          <w:marBottom w:val="0"/>
          <w:divBdr>
            <w:top w:val="none" w:sz="0" w:space="0" w:color="auto"/>
            <w:left w:val="none" w:sz="0" w:space="0" w:color="auto"/>
            <w:bottom w:val="none" w:sz="0" w:space="0" w:color="auto"/>
            <w:right w:val="none" w:sz="0" w:space="0" w:color="auto"/>
          </w:divBdr>
          <w:divsChild>
            <w:div w:id="1271547908">
              <w:marLeft w:val="0"/>
              <w:marRight w:val="0"/>
              <w:marTop w:val="0"/>
              <w:marBottom w:val="0"/>
              <w:divBdr>
                <w:top w:val="none" w:sz="0" w:space="0" w:color="auto"/>
                <w:left w:val="none" w:sz="0" w:space="0" w:color="auto"/>
                <w:bottom w:val="none" w:sz="0" w:space="0" w:color="auto"/>
                <w:right w:val="none" w:sz="0" w:space="0" w:color="auto"/>
              </w:divBdr>
            </w:div>
          </w:divsChild>
        </w:div>
        <w:div w:id="1086343144">
          <w:marLeft w:val="0"/>
          <w:marRight w:val="0"/>
          <w:marTop w:val="0"/>
          <w:marBottom w:val="0"/>
          <w:divBdr>
            <w:top w:val="none" w:sz="0" w:space="0" w:color="auto"/>
            <w:left w:val="none" w:sz="0" w:space="0" w:color="auto"/>
            <w:bottom w:val="none" w:sz="0" w:space="0" w:color="auto"/>
            <w:right w:val="none" w:sz="0" w:space="0" w:color="auto"/>
          </w:divBdr>
          <w:divsChild>
            <w:div w:id="1847091755">
              <w:marLeft w:val="0"/>
              <w:marRight w:val="0"/>
              <w:marTop w:val="0"/>
              <w:marBottom w:val="0"/>
              <w:divBdr>
                <w:top w:val="none" w:sz="0" w:space="0" w:color="auto"/>
                <w:left w:val="none" w:sz="0" w:space="0" w:color="auto"/>
                <w:bottom w:val="none" w:sz="0" w:space="0" w:color="auto"/>
                <w:right w:val="none" w:sz="0" w:space="0" w:color="auto"/>
              </w:divBdr>
            </w:div>
          </w:divsChild>
        </w:div>
        <w:div w:id="336226453">
          <w:marLeft w:val="0"/>
          <w:marRight w:val="0"/>
          <w:marTop w:val="0"/>
          <w:marBottom w:val="0"/>
          <w:divBdr>
            <w:top w:val="none" w:sz="0" w:space="0" w:color="auto"/>
            <w:left w:val="none" w:sz="0" w:space="0" w:color="auto"/>
            <w:bottom w:val="none" w:sz="0" w:space="0" w:color="auto"/>
            <w:right w:val="none" w:sz="0" w:space="0" w:color="auto"/>
          </w:divBdr>
          <w:divsChild>
            <w:div w:id="780151341">
              <w:marLeft w:val="0"/>
              <w:marRight w:val="0"/>
              <w:marTop w:val="0"/>
              <w:marBottom w:val="0"/>
              <w:divBdr>
                <w:top w:val="none" w:sz="0" w:space="0" w:color="auto"/>
                <w:left w:val="none" w:sz="0" w:space="0" w:color="auto"/>
                <w:bottom w:val="none" w:sz="0" w:space="0" w:color="auto"/>
                <w:right w:val="none" w:sz="0" w:space="0" w:color="auto"/>
              </w:divBdr>
            </w:div>
          </w:divsChild>
        </w:div>
        <w:div w:id="1631746443">
          <w:marLeft w:val="0"/>
          <w:marRight w:val="0"/>
          <w:marTop w:val="0"/>
          <w:marBottom w:val="0"/>
          <w:divBdr>
            <w:top w:val="none" w:sz="0" w:space="0" w:color="auto"/>
            <w:left w:val="none" w:sz="0" w:space="0" w:color="auto"/>
            <w:bottom w:val="none" w:sz="0" w:space="0" w:color="auto"/>
            <w:right w:val="none" w:sz="0" w:space="0" w:color="auto"/>
          </w:divBdr>
          <w:divsChild>
            <w:div w:id="1210610565">
              <w:marLeft w:val="0"/>
              <w:marRight w:val="0"/>
              <w:marTop w:val="0"/>
              <w:marBottom w:val="0"/>
              <w:divBdr>
                <w:top w:val="none" w:sz="0" w:space="0" w:color="auto"/>
                <w:left w:val="none" w:sz="0" w:space="0" w:color="auto"/>
                <w:bottom w:val="none" w:sz="0" w:space="0" w:color="auto"/>
                <w:right w:val="none" w:sz="0" w:space="0" w:color="auto"/>
              </w:divBdr>
            </w:div>
          </w:divsChild>
        </w:div>
        <w:div w:id="1799911783">
          <w:marLeft w:val="0"/>
          <w:marRight w:val="0"/>
          <w:marTop w:val="0"/>
          <w:marBottom w:val="0"/>
          <w:divBdr>
            <w:top w:val="none" w:sz="0" w:space="0" w:color="auto"/>
            <w:left w:val="none" w:sz="0" w:space="0" w:color="auto"/>
            <w:bottom w:val="none" w:sz="0" w:space="0" w:color="auto"/>
            <w:right w:val="none" w:sz="0" w:space="0" w:color="auto"/>
          </w:divBdr>
          <w:divsChild>
            <w:div w:id="2099859584">
              <w:marLeft w:val="0"/>
              <w:marRight w:val="0"/>
              <w:marTop w:val="0"/>
              <w:marBottom w:val="0"/>
              <w:divBdr>
                <w:top w:val="none" w:sz="0" w:space="0" w:color="auto"/>
                <w:left w:val="none" w:sz="0" w:space="0" w:color="auto"/>
                <w:bottom w:val="none" w:sz="0" w:space="0" w:color="auto"/>
                <w:right w:val="none" w:sz="0" w:space="0" w:color="auto"/>
              </w:divBdr>
            </w:div>
          </w:divsChild>
        </w:div>
        <w:div w:id="1123302749">
          <w:marLeft w:val="0"/>
          <w:marRight w:val="0"/>
          <w:marTop w:val="0"/>
          <w:marBottom w:val="0"/>
          <w:divBdr>
            <w:top w:val="none" w:sz="0" w:space="0" w:color="auto"/>
            <w:left w:val="none" w:sz="0" w:space="0" w:color="auto"/>
            <w:bottom w:val="none" w:sz="0" w:space="0" w:color="auto"/>
            <w:right w:val="none" w:sz="0" w:space="0" w:color="auto"/>
          </w:divBdr>
          <w:divsChild>
            <w:div w:id="265770345">
              <w:marLeft w:val="0"/>
              <w:marRight w:val="0"/>
              <w:marTop w:val="0"/>
              <w:marBottom w:val="0"/>
              <w:divBdr>
                <w:top w:val="none" w:sz="0" w:space="0" w:color="auto"/>
                <w:left w:val="none" w:sz="0" w:space="0" w:color="auto"/>
                <w:bottom w:val="none" w:sz="0" w:space="0" w:color="auto"/>
                <w:right w:val="none" w:sz="0" w:space="0" w:color="auto"/>
              </w:divBdr>
            </w:div>
          </w:divsChild>
        </w:div>
        <w:div w:id="1167399737">
          <w:marLeft w:val="0"/>
          <w:marRight w:val="0"/>
          <w:marTop w:val="0"/>
          <w:marBottom w:val="0"/>
          <w:divBdr>
            <w:top w:val="none" w:sz="0" w:space="0" w:color="auto"/>
            <w:left w:val="none" w:sz="0" w:space="0" w:color="auto"/>
            <w:bottom w:val="none" w:sz="0" w:space="0" w:color="auto"/>
            <w:right w:val="none" w:sz="0" w:space="0" w:color="auto"/>
          </w:divBdr>
          <w:divsChild>
            <w:div w:id="1050957068">
              <w:marLeft w:val="0"/>
              <w:marRight w:val="0"/>
              <w:marTop w:val="0"/>
              <w:marBottom w:val="0"/>
              <w:divBdr>
                <w:top w:val="none" w:sz="0" w:space="0" w:color="auto"/>
                <w:left w:val="none" w:sz="0" w:space="0" w:color="auto"/>
                <w:bottom w:val="none" w:sz="0" w:space="0" w:color="auto"/>
                <w:right w:val="none" w:sz="0" w:space="0" w:color="auto"/>
              </w:divBdr>
            </w:div>
          </w:divsChild>
        </w:div>
        <w:div w:id="2054039358">
          <w:marLeft w:val="0"/>
          <w:marRight w:val="0"/>
          <w:marTop w:val="0"/>
          <w:marBottom w:val="0"/>
          <w:divBdr>
            <w:top w:val="none" w:sz="0" w:space="0" w:color="auto"/>
            <w:left w:val="none" w:sz="0" w:space="0" w:color="auto"/>
            <w:bottom w:val="none" w:sz="0" w:space="0" w:color="auto"/>
            <w:right w:val="none" w:sz="0" w:space="0" w:color="auto"/>
          </w:divBdr>
          <w:divsChild>
            <w:div w:id="1728332447">
              <w:marLeft w:val="0"/>
              <w:marRight w:val="0"/>
              <w:marTop w:val="0"/>
              <w:marBottom w:val="0"/>
              <w:divBdr>
                <w:top w:val="none" w:sz="0" w:space="0" w:color="auto"/>
                <w:left w:val="none" w:sz="0" w:space="0" w:color="auto"/>
                <w:bottom w:val="none" w:sz="0" w:space="0" w:color="auto"/>
                <w:right w:val="none" w:sz="0" w:space="0" w:color="auto"/>
              </w:divBdr>
            </w:div>
          </w:divsChild>
        </w:div>
        <w:div w:id="793141054">
          <w:marLeft w:val="0"/>
          <w:marRight w:val="0"/>
          <w:marTop w:val="0"/>
          <w:marBottom w:val="0"/>
          <w:divBdr>
            <w:top w:val="none" w:sz="0" w:space="0" w:color="auto"/>
            <w:left w:val="none" w:sz="0" w:space="0" w:color="auto"/>
            <w:bottom w:val="none" w:sz="0" w:space="0" w:color="auto"/>
            <w:right w:val="none" w:sz="0" w:space="0" w:color="auto"/>
          </w:divBdr>
          <w:divsChild>
            <w:div w:id="84499060">
              <w:marLeft w:val="0"/>
              <w:marRight w:val="0"/>
              <w:marTop w:val="0"/>
              <w:marBottom w:val="0"/>
              <w:divBdr>
                <w:top w:val="none" w:sz="0" w:space="0" w:color="auto"/>
                <w:left w:val="none" w:sz="0" w:space="0" w:color="auto"/>
                <w:bottom w:val="none" w:sz="0" w:space="0" w:color="auto"/>
                <w:right w:val="none" w:sz="0" w:space="0" w:color="auto"/>
              </w:divBdr>
            </w:div>
          </w:divsChild>
        </w:div>
        <w:div w:id="1549149763">
          <w:marLeft w:val="0"/>
          <w:marRight w:val="0"/>
          <w:marTop w:val="0"/>
          <w:marBottom w:val="0"/>
          <w:divBdr>
            <w:top w:val="none" w:sz="0" w:space="0" w:color="auto"/>
            <w:left w:val="none" w:sz="0" w:space="0" w:color="auto"/>
            <w:bottom w:val="none" w:sz="0" w:space="0" w:color="auto"/>
            <w:right w:val="none" w:sz="0" w:space="0" w:color="auto"/>
          </w:divBdr>
          <w:divsChild>
            <w:div w:id="2100714184">
              <w:marLeft w:val="0"/>
              <w:marRight w:val="0"/>
              <w:marTop w:val="0"/>
              <w:marBottom w:val="0"/>
              <w:divBdr>
                <w:top w:val="none" w:sz="0" w:space="0" w:color="auto"/>
                <w:left w:val="none" w:sz="0" w:space="0" w:color="auto"/>
                <w:bottom w:val="none" w:sz="0" w:space="0" w:color="auto"/>
                <w:right w:val="none" w:sz="0" w:space="0" w:color="auto"/>
              </w:divBdr>
            </w:div>
          </w:divsChild>
        </w:div>
        <w:div w:id="1850175694">
          <w:marLeft w:val="0"/>
          <w:marRight w:val="0"/>
          <w:marTop w:val="0"/>
          <w:marBottom w:val="0"/>
          <w:divBdr>
            <w:top w:val="none" w:sz="0" w:space="0" w:color="auto"/>
            <w:left w:val="none" w:sz="0" w:space="0" w:color="auto"/>
            <w:bottom w:val="none" w:sz="0" w:space="0" w:color="auto"/>
            <w:right w:val="none" w:sz="0" w:space="0" w:color="auto"/>
          </w:divBdr>
          <w:divsChild>
            <w:div w:id="2080011642">
              <w:marLeft w:val="0"/>
              <w:marRight w:val="0"/>
              <w:marTop w:val="0"/>
              <w:marBottom w:val="0"/>
              <w:divBdr>
                <w:top w:val="none" w:sz="0" w:space="0" w:color="auto"/>
                <w:left w:val="none" w:sz="0" w:space="0" w:color="auto"/>
                <w:bottom w:val="none" w:sz="0" w:space="0" w:color="auto"/>
                <w:right w:val="none" w:sz="0" w:space="0" w:color="auto"/>
              </w:divBdr>
            </w:div>
          </w:divsChild>
        </w:div>
        <w:div w:id="1744372715">
          <w:marLeft w:val="0"/>
          <w:marRight w:val="0"/>
          <w:marTop w:val="0"/>
          <w:marBottom w:val="0"/>
          <w:divBdr>
            <w:top w:val="none" w:sz="0" w:space="0" w:color="auto"/>
            <w:left w:val="none" w:sz="0" w:space="0" w:color="auto"/>
            <w:bottom w:val="none" w:sz="0" w:space="0" w:color="auto"/>
            <w:right w:val="none" w:sz="0" w:space="0" w:color="auto"/>
          </w:divBdr>
          <w:divsChild>
            <w:div w:id="890193157">
              <w:marLeft w:val="0"/>
              <w:marRight w:val="0"/>
              <w:marTop w:val="0"/>
              <w:marBottom w:val="0"/>
              <w:divBdr>
                <w:top w:val="none" w:sz="0" w:space="0" w:color="auto"/>
                <w:left w:val="none" w:sz="0" w:space="0" w:color="auto"/>
                <w:bottom w:val="none" w:sz="0" w:space="0" w:color="auto"/>
                <w:right w:val="none" w:sz="0" w:space="0" w:color="auto"/>
              </w:divBdr>
            </w:div>
          </w:divsChild>
        </w:div>
        <w:div w:id="1293830254">
          <w:marLeft w:val="0"/>
          <w:marRight w:val="0"/>
          <w:marTop w:val="0"/>
          <w:marBottom w:val="0"/>
          <w:divBdr>
            <w:top w:val="none" w:sz="0" w:space="0" w:color="auto"/>
            <w:left w:val="none" w:sz="0" w:space="0" w:color="auto"/>
            <w:bottom w:val="none" w:sz="0" w:space="0" w:color="auto"/>
            <w:right w:val="none" w:sz="0" w:space="0" w:color="auto"/>
          </w:divBdr>
          <w:divsChild>
            <w:div w:id="1776442703">
              <w:marLeft w:val="0"/>
              <w:marRight w:val="0"/>
              <w:marTop w:val="0"/>
              <w:marBottom w:val="0"/>
              <w:divBdr>
                <w:top w:val="none" w:sz="0" w:space="0" w:color="auto"/>
                <w:left w:val="none" w:sz="0" w:space="0" w:color="auto"/>
                <w:bottom w:val="none" w:sz="0" w:space="0" w:color="auto"/>
                <w:right w:val="none" w:sz="0" w:space="0" w:color="auto"/>
              </w:divBdr>
            </w:div>
          </w:divsChild>
        </w:div>
        <w:div w:id="807475067">
          <w:marLeft w:val="0"/>
          <w:marRight w:val="0"/>
          <w:marTop w:val="0"/>
          <w:marBottom w:val="0"/>
          <w:divBdr>
            <w:top w:val="none" w:sz="0" w:space="0" w:color="auto"/>
            <w:left w:val="none" w:sz="0" w:space="0" w:color="auto"/>
            <w:bottom w:val="none" w:sz="0" w:space="0" w:color="auto"/>
            <w:right w:val="none" w:sz="0" w:space="0" w:color="auto"/>
          </w:divBdr>
          <w:divsChild>
            <w:div w:id="865214681">
              <w:marLeft w:val="0"/>
              <w:marRight w:val="0"/>
              <w:marTop w:val="0"/>
              <w:marBottom w:val="0"/>
              <w:divBdr>
                <w:top w:val="none" w:sz="0" w:space="0" w:color="auto"/>
                <w:left w:val="none" w:sz="0" w:space="0" w:color="auto"/>
                <w:bottom w:val="none" w:sz="0" w:space="0" w:color="auto"/>
                <w:right w:val="none" w:sz="0" w:space="0" w:color="auto"/>
              </w:divBdr>
            </w:div>
          </w:divsChild>
        </w:div>
        <w:div w:id="1812139940">
          <w:marLeft w:val="0"/>
          <w:marRight w:val="0"/>
          <w:marTop w:val="0"/>
          <w:marBottom w:val="0"/>
          <w:divBdr>
            <w:top w:val="none" w:sz="0" w:space="0" w:color="auto"/>
            <w:left w:val="none" w:sz="0" w:space="0" w:color="auto"/>
            <w:bottom w:val="none" w:sz="0" w:space="0" w:color="auto"/>
            <w:right w:val="none" w:sz="0" w:space="0" w:color="auto"/>
          </w:divBdr>
          <w:divsChild>
            <w:div w:id="1681853183">
              <w:marLeft w:val="0"/>
              <w:marRight w:val="0"/>
              <w:marTop w:val="0"/>
              <w:marBottom w:val="0"/>
              <w:divBdr>
                <w:top w:val="none" w:sz="0" w:space="0" w:color="auto"/>
                <w:left w:val="none" w:sz="0" w:space="0" w:color="auto"/>
                <w:bottom w:val="none" w:sz="0" w:space="0" w:color="auto"/>
                <w:right w:val="none" w:sz="0" w:space="0" w:color="auto"/>
              </w:divBdr>
            </w:div>
          </w:divsChild>
        </w:div>
        <w:div w:id="802119055">
          <w:marLeft w:val="0"/>
          <w:marRight w:val="0"/>
          <w:marTop w:val="0"/>
          <w:marBottom w:val="0"/>
          <w:divBdr>
            <w:top w:val="none" w:sz="0" w:space="0" w:color="auto"/>
            <w:left w:val="none" w:sz="0" w:space="0" w:color="auto"/>
            <w:bottom w:val="none" w:sz="0" w:space="0" w:color="auto"/>
            <w:right w:val="none" w:sz="0" w:space="0" w:color="auto"/>
          </w:divBdr>
          <w:divsChild>
            <w:div w:id="44106480">
              <w:marLeft w:val="0"/>
              <w:marRight w:val="0"/>
              <w:marTop w:val="0"/>
              <w:marBottom w:val="0"/>
              <w:divBdr>
                <w:top w:val="none" w:sz="0" w:space="0" w:color="auto"/>
                <w:left w:val="none" w:sz="0" w:space="0" w:color="auto"/>
                <w:bottom w:val="none" w:sz="0" w:space="0" w:color="auto"/>
                <w:right w:val="none" w:sz="0" w:space="0" w:color="auto"/>
              </w:divBdr>
            </w:div>
          </w:divsChild>
        </w:div>
        <w:div w:id="1438913406">
          <w:marLeft w:val="0"/>
          <w:marRight w:val="0"/>
          <w:marTop w:val="0"/>
          <w:marBottom w:val="0"/>
          <w:divBdr>
            <w:top w:val="none" w:sz="0" w:space="0" w:color="auto"/>
            <w:left w:val="none" w:sz="0" w:space="0" w:color="auto"/>
            <w:bottom w:val="none" w:sz="0" w:space="0" w:color="auto"/>
            <w:right w:val="none" w:sz="0" w:space="0" w:color="auto"/>
          </w:divBdr>
          <w:divsChild>
            <w:div w:id="1435662980">
              <w:marLeft w:val="0"/>
              <w:marRight w:val="0"/>
              <w:marTop w:val="0"/>
              <w:marBottom w:val="0"/>
              <w:divBdr>
                <w:top w:val="none" w:sz="0" w:space="0" w:color="auto"/>
                <w:left w:val="none" w:sz="0" w:space="0" w:color="auto"/>
                <w:bottom w:val="none" w:sz="0" w:space="0" w:color="auto"/>
                <w:right w:val="none" w:sz="0" w:space="0" w:color="auto"/>
              </w:divBdr>
            </w:div>
          </w:divsChild>
        </w:div>
        <w:div w:id="83260935">
          <w:marLeft w:val="0"/>
          <w:marRight w:val="0"/>
          <w:marTop w:val="0"/>
          <w:marBottom w:val="0"/>
          <w:divBdr>
            <w:top w:val="none" w:sz="0" w:space="0" w:color="auto"/>
            <w:left w:val="none" w:sz="0" w:space="0" w:color="auto"/>
            <w:bottom w:val="none" w:sz="0" w:space="0" w:color="auto"/>
            <w:right w:val="none" w:sz="0" w:space="0" w:color="auto"/>
          </w:divBdr>
          <w:divsChild>
            <w:div w:id="1697195668">
              <w:marLeft w:val="0"/>
              <w:marRight w:val="0"/>
              <w:marTop w:val="0"/>
              <w:marBottom w:val="0"/>
              <w:divBdr>
                <w:top w:val="none" w:sz="0" w:space="0" w:color="auto"/>
                <w:left w:val="none" w:sz="0" w:space="0" w:color="auto"/>
                <w:bottom w:val="none" w:sz="0" w:space="0" w:color="auto"/>
                <w:right w:val="none" w:sz="0" w:space="0" w:color="auto"/>
              </w:divBdr>
            </w:div>
          </w:divsChild>
        </w:div>
        <w:div w:id="1407415237">
          <w:marLeft w:val="0"/>
          <w:marRight w:val="0"/>
          <w:marTop w:val="0"/>
          <w:marBottom w:val="0"/>
          <w:divBdr>
            <w:top w:val="none" w:sz="0" w:space="0" w:color="auto"/>
            <w:left w:val="none" w:sz="0" w:space="0" w:color="auto"/>
            <w:bottom w:val="none" w:sz="0" w:space="0" w:color="auto"/>
            <w:right w:val="none" w:sz="0" w:space="0" w:color="auto"/>
          </w:divBdr>
          <w:divsChild>
            <w:div w:id="145368109">
              <w:marLeft w:val="0"/>
              <w:marRight w:val="0"/>
              <w:marTop w:val="0"/>
              <w:marBottom w:val="0"/>
              <w:divBdr>
                <w:top w:val="none" w:sz="0" w:space="0" w:color="auto"/>
                <w:left w:val="none" w:sz="0" w:space="0" w:color="auto"/>
                <w:bottom w:val="none" w:sz="0" w:space="0" w:color="auto"/>
                <w:right w:val="none" w:sz="0" w:space="0" w:color="auto"/>
              </w:divBdr>
            </w:div>
          </w:divsChild>
        </w:div>
        <w:div w:id="655450985">
          <w:marLeft w:val="0"/>
          <w:marRight w:val="0"/>
          <w:marTop w:val="0"/>
          <w:marBottom w:val="0"/>
          <w:divBdr>
            <w:top w:val="none" w:sz="0" w:space="0" w:color="auto"/>
            <w:left w:val="none" w:sz="0" w:space="0" w:color="auto"/>
            <w:bottom w:val="none" w:sz="0" w:space="0" w:color="auto"/>
            <w:right w:val="none" w:sz="0" w:space="0" w:color="auto"/>
          </w:divBdr>
          <w:divsChild>
            <w:div w:id="26760172">
              <w:marLeft w:val="0"/>
              <w:marRight w:val="0"/>
              <w:marTop w:val="0"/>
              <w:marBottom w:val="0"/>
              <w:divBdr>
                <w:top w:val="none" w:sz="0" w:space="0" w:color="auto"/>
                <w:left w:val="none" w:sz="0" w:space="0" w:color="auto"/>
                <w:bottom w:val="none" w:sz="0" w:space="0" w:color="auto"/>
                <w:right w:val="none" w:sz="0" w:space="0" w:color="auto"/>
              </w:divBdr>
            </w:div>
          </w:divsChild>
        </w:div>
        <w:div w:id="700739201">
          <w:marLeft w:val="0"/>
          <w:marRight w:val="0"/>
          <w:marTop w:val="0"/>
          <w:marBottom w:val="0"/>
          <w:divBdr>
            <w:top w:val="none" w:sz="0" w:space="0" w:color="auto"/>
            <w:left w:val="none" w:sz="0" w:space="0" w:color="auto"/>
            <w:bottom w:val="none" w:sz="0" w:space="0" w:color="auto"/>
            <w:right w:val="none" w:sz="0" w:space="0" w:color="auto"/>
          </w:divBdr>
          <w:divsChild>
            <w:div w:id="1797219253">
              <w:marLeft w:val="0"/>
              <w:marRight w:val="0"/>
              <w:marTop w:val="0"/>
              <w:marBottom w:val="0"/>
              <w:divBdr>
                <w:top w:val="none" w:sz="0" w:space="0" w:color="auto"/>
                <w:left w:val="none" w:sz="0" w:space="0" w:color="auto"/>
                <w:bottom w:val="none" w:sz="0" w:space="0" w:color="auto"/>
                <w:right w:val="none" w:sz="0" w:space="0" w:color="auto"/>
              </w:divBdr>
            </w:div>
          </w:divsChild>
        </w:div>
        <w:div w:id="43533059">
          <w:marLeft w:val="0"/>
          <w:marRight w:val="0"/>
          <w:marTop w:val="0"/>
          <w:marBottom w:val="0"/>
          <w:divBdr>
            <w:top w:val="none" w:sz="0" w:space="0" w:color="auto"/>
            <w:left w:val="none" w:sz="0" w:space="0" w:color="auto"/>
            <w:bottom w:val="none" w:sz="0" w:space="0" w:color="auto"/>
            <w:right w:val="none" w:sz="0" w:space="0" w:color="auto"/>
          </w:divBdr>
          <w:divsChild>
            <w:div w:id="1725979978">
              <w:marLeft w:val="0"/>
              <w:marRight w:val="0"/>
              <w:marTop w:val="0"/>
              <w:marBottom w:val="0"/>
              <w:divBdr>
                <w:top w:val="none" w:sz="0" w:space="0" w:color="auto"/>
                <w:left w:val="none" w:sz="0" w:space="0" w:color="auto"/>
                <w:bottom w:val="none" w:sz="0" w:space="0" w:color="auto"/>
                <w:right w:val="none" w:sz="0" w:space="0" w:color="auto"/>
              </w:divBdr>
            </w:div>
          </w:divsChild>
        </w:div>
        <w:div w:id="1732849784">
          <w:marLeft w:val="0"/>
          <w:marRight w:val="0"/>
          <w:marTop w:val="0"/>
          <w:marBottom w:val="0"/>
          <w:divBdr>
            <w:top w:val="none" w:sz="0" w:space="0" w:color="auto"/>
            <w:left w:val="none" w:sz="0" w:space="0" w:color="auto"/>
            <w:bottom w:val="none" w:sz="0" w:space="0" w:color="auto"/>
            <w:right w:val="none" w:sz="0" w:space="0" w:color="auto"/>
          </w:divBdr>
          <w:divsChild>
            <w:div w:id="1740590755">
              <w:marLeft w:val="0"/>
              <w:marRight w:val="0"/>
              <w:marTop w:val="0"/>
              <w:marBottom w:val="0"/>
              <w:divBdr>
                <w:top w:val="none" w:sz="0" w:space="0" w:color="auto"/>
                <w:left w:val="none" w:sz="0" w:space="0" w:color="auto"/>
                <w:bottom w:val="none" w:sz="0" w:space="0" w:color="auto"/>
                <w:right w:val="none" w:sz="0" w:space="0" w:color="auto"/>
              </w:divBdr>
            </w:div>
          </w:divsChild>
        </w:div>
        <w:div w:id="184834063">
          <w:marLeft w:val="0"/>
          <w:marRight w:val="0"/>
          <w:marTop w:val="0"/>
          <w:marBottom w:val="0"/>
          <w:divBdr>
            <w:top w:val="none" w:sz="0" w:space="0" w:color="auto"/>
            <w:left w:val="none" w:sz="0" w:space="0" w:color="auto"/>
            <w:bottom w:val="none" w:sz="0" w:space="0" w:color="auto"/>
            <w:right w:val="none" w:sz="0" w:space="0" w:color="auto"/>
          </w:divBdr>
          <w:divsChild>
            <w:div w:id="230389111">
              <w:marLeft w:val="0"/>
              <w:marRight w:val="0"/>
              <w:marTop w:val="0"/>
              <w:marBottom w:val="0"/>
              <w:divBdr>
                <w:top w:val="none" w:sz="0" w:space="0" w:color="auto"/>
                <w:left w:val="none" w:sz="0" w:space="0" w:color="auto"/>
                <w:bottom w:val="none" w:sz="0" w:space="0" w:color="auto"/>
                <w:right w:val="none" w:sz="0" w:space="0" w:color="auto"/>
              </w:divBdr>
            </w:div>
          </w:divsChild>
        </w:div>
        <w:div w:id="1088770404">
          <w:marLeft w:val="0"/>
          <w:marRight w:val="0"/>
          <w:marTop w:val="0"/>
          <w:marBottom w:val="0"/>
          <w:divBdr>
            <w:top w:val="none" w:sz="0" w:space="0" w:color="auto"/>
            <w:left w:val="none" w:sz="0" w:space="0" w:color="auto"/>
            <w:bottom w:val="none" w:sz="0" w:space="0" w:color="auto"/>
            <w:right w:val="none" w:sz="0" w:space="0" w:color="auto"/>
          </w:divBdr>
          <w:divsChild>
            <w:div w:id="1455752998">
              <w:marLeft w:val="0"/>
              <w:marRight w:val="0"/>
              <w:marTop w:val="0"/>
              <w:marBottom w:val="0"/>
              <w:divBdr>
                <w:top w:val="none" w:sz="0" w:space="0" w:color="auto"/>
                <w:left w:val="none" w:sz="0" w:space="0" w:color="auto"/>
                <w:bottom w:val="none" w:sz="0" w:space="0" w:color="auto"/>
                <w:right w:val="none" w:sz="0" w:space="0" w:color="auto"/>
              </w:divBdr>
            </w:div>
          </w:divsChild>
        </w:div>
        <w:div w:id="1975678211">
          <w:marLeft w:val="0"/>
          <w:marRight w:val="0"/>
          <w:marTop w:val="0"/>
          <w:marBottom w:val="0"/>
          <w:divBdr>
            <w:top w:val="none" w:sz="0" w:space="0" w:color="auto"/>
            <w:left w:val="none" w:sz="0" w:space="0" w:color="auto"/>
            <w:bottom w:val="none" w:sz="0" w:space="0" w:color="auto"/>
            <w:right w:val="none" w:sz="0" w:space="0" w:color="auto"/>
          </w:divBdr>
          <w:divsChild>
            <w:div w:id="213086546">
              <w:marLeft w:val="0"/>
              <w:marRight w:val="0"/>
              <w:marTop w:val="0"/>
              <w:marBottom w:val="0"/>
              <w:divBdr>
                <w:top w:val="none" w:sz="0" w:space="0" w:color="auto"/>
                <w:left w:val="none" w:sz="0" w:space="0" w:color="auto"/>
                <w:bottom w:val="none" w:sz="0" w:space="0" w:color="auto"/>
                <w:right w:val="none" w:sz="0" w:space="0" w:color="auto"/>
              </w:divBdr>
            </w:div>
          </w:divsChild>
        </w:div>
        <w:div w:id="403068192">
          <w:marLeft w:val="0"/>
          <w:marRight w:val="0"/>
          <w:marTop w:val="0"/>
          <w:marBottom w:val="0"/>
          <w:divBdr>
            <w:top w:val="none" w:sz="0" w:space="0" w:color="auto"/>
            <w:left w:val="none" w:sz="0" w:space="0" w:color="auto"/>
            <w:bottom w:val="none" w:sz="0" w:space="0" w:color="auto"/>
            <w:right w:val="none" w:sz="0" w:space="0" w:color="auto"/>
          </w:divBdr>
          <w:divsChild>
            <w:div w:id="668025814">
              <w:marLeft w:val="0"/>
              <w:marRight w:val="0"/>
              <w:marTop w:val="0"/>
              <w:marBottom w:val="0"/>
              <w:divBdr>
                <w:top w:val="none" w:sz="0" w:space="0" w:color="auto"/>
                <w:left w:val="none" w:sz="0" w:space="0" w:color="auto"/>
                <w:bottom w:val="none" w:sz="0" w:space="0" w:color="auto"/>
                <w:right w:val="none" w:sz="0" w:space="0" w:color="auto"/>
              </w:divBdr>
            </w:div>
          </w:divsChild>
        </w:div>
        <w:div w:id="22100291">
          <w:marLeft w:val="0"/>
          <w:marRight w:val="0"/>
          <w:marTop w:val="0"/>
          <w:marBottom w:val="0"/>
          <w:divBdr>
            <w:top w:val="none" w:sz="0" w:space="0" w:color="auto"/>
            <w:left w:val="none" w:sz="0" w:space="0" w:color="auto"/>
            <w:bottom w:val="none" w:sz="0" w:space="0" w:color="auto"/>
            <w:right w:val="none" w:sz="0" w:space="0" w:color="auto"/>
          </w:divBdr>
          <w:divsChild>
            <w:div w:id="1558398968">
              <w:marLeft w:val="0"/>
              <w:marRight w:val="0"/>
              <w:marTop w:val="0"/>
              <w:marBottom w:val="0"/>
              <w:divBdr>
                <w:top w:val="none" w:sz="0" w:space="0" w:color="auto"/>
                <w:left w:val="none" w:sz="0" w:space="0" w:color="auto"/>
                <w:bottom w:val="none" w:sz="0" w:space="0" w:color="auto"/>
                <w:right w:val="none" w:sz="0" w:space="0" w:color="auto"/>
              </w:divBdr>
            </w:div>
          </w:divsChild>
        </w:div>
        <w:div w:id="225144792">
          <w:marLeft w:val="0"/>
          <w:marRight w:val="0"/>
          <w:marTop w:val="0"/>
          <w:marBottom w:val="0"/>
          <w:divBdr>
            <w:top w:val="none" w:sz="0" w:space="0" w:color="auto"/>
            <w:left w:val="none" w:sz="0" w:space="0" w:color="auto"/>
            <w:bottom w:val="none" w:sz="0" w:space="0" w:color="auto"/>
            <w:right w:val="none" w:sz="0" w:space="0" w:color="auto"/>
          </w:divBdr>
          <w:divsChild>
            <w:div w:id="1372340702">
              <w:marLeft w:val="0"/>
              <w:marRight w:val="0"/>
              <w:marTop w:val="0"/>
              <w:marBottom w:val="0"/>
              <w:divBdr>
                <w:top w:val="none" w:sz="0" w:space="0" w:color="auto"/>
                <w:left w:val="none" w:sz="0" w:space="0" w:color="auto"/>
                <w:bottom w:val="none" w:sz="0" w:space="0" w:color="auto"/>
                <w:right w:val="none" w:sz="0" w:space="0" w:color="auto"/>
              </w:divBdr>
            </w:div>
          </w:divsChild>
        </w:div>
        <w:div w:id="1113595150">
          <w:marLeft w:val="0"/>
          <w:marRight w:val="0"/>
          <w:marTop w:val="0"/>
          <w:marBottom w:val="0"/>
          <w:divBdr>
            <w:top w:val="none" w:sz="0" w:space="0" w:color="auto"/>
            <w:left w:val="none" w:sz="0" w:space="0" w:color="auto"/>
            <w:bottom w:val="none" w:sz="0" w:space="0" w:color="auto"/>
            <w:right w:val="none" w:sz="0" w:space="0" w:color="auto"/>
          </w:divBdr>
          <w:divsChild>
            <w:div w:id="1284770742">
              <w:marLeft w:val="0"/>
              <w:marRight w:val="0"/>
              <w:marTop w:val="0"/>
              <w:marBottom w:val="0"/>
              <w:divBdr>
                <w:top w:val="none" w:sz="0" w:space="0" w:color="auto"/>
                <w:left w:val="none" w:sz="0" w:space="0" w:color="auto"/>
                <w:bottom w:val="none" w:sz="0" w:space="0" w:color="auto"/>
                <w:right w:val="none" w:sz="0" w:space="0" w:color="auto"/>
              </w:divBdr>
            </w:div>
          </w:divsChild>
        </w:div>
        <w:div w:id="1292205315">
          <w:marLeft w:val="0"/>
          <w:marRight w:val="0"/>
          <w:marTop w:val="0"/>
          <w:marBottom w:val="0"/>
          <w:divBdr>
            <w:top w:val="none" w:sz="0" w:space="0" w:color="auto"/>
            <w:left w:val="none" w:sz="0" w:space="0" w:color="auto"/>
            <w:bottom w:val="none" w:sz="0" w:space="0" w:color="auto"/>
            <w:right w:val="none" w:sz="0" w:space="0" w:color="auto"/>
          </w:divBdr>
          <w:divsChild>
            <w:div w:id="693456123">
              <w:marLeft w:val="0"/>
              <w:marRight w:val="0"/>
              <w:marTop w:val="0"/>
              <w:marBottom w:val="0"/>
              <w:divBdr>
                <w:top w:val="none" w:sz="0" w:space="0" w:color="auto"/>
                <w:left w:val="none" w:sz="0" w:space="0" w:color="auto"/>
                <w:bottom w:val="none" w:sz="0" w:space="0" w:color="auto"/>
                <w:right w:val="none" w:sz="0" w:space="0" w:color="auto"/>
              </w:divBdr>
            </w:div>
          </w:divsChild>
        </w:div>
        <w:div w:id="78798090">
          <w:marLeft w:val="0"/>
          <w:marRight w:val="0"/>
          <w:marTop w:val="0"/>
          <w:marBottom w:val="0"/>
          <w:divBdr>
            <w:top w:val="none" w:sz="0" w:space="0" w:color="auto"/>
            <w:left w:val="none" w:sz="0" w:space="0" w:color="auto"/>
            <w:bottom w:val="none" w:sz="0" w:space="0" w:color="auto"/>
            <w:right w:val="none" w:sz="0" w:space="0" w:color="auto"/>
          </w:divBdr>
          <w:divsChild>
            <w:div w:id="205338668">
              <w:marLeft w:val="0"/>
              <w:marRight w:val="0"/>
              <w:marTop w:val="0"/>
              <w:marBottom w:val="0"/>
              <w:divBdr>
                <w:top w:val="none" w:sz="0" w:space="0" w:color="auto"/>
                <w:left w:val="none" w:sz="0" w:space="0" w:color="auto"/>
                <w:bottom w:val="none" w:sz="0" w:space="0" w:color="auto"/>
                <w:right w:val="none" w:sz="0" w:space="0" w:color="auto"/>
              </w:divBdr>
            </w:div>
          </w:divsChild>
        </w:div>
        <w:div w:id="579490554">
          <w:marLeft w:val="0"/>
          <w:marRight w:val="0"/>
          <w:marTop w:val="0"/>
          <w:marBottom w:val="0"/>
          <w:divBdr>
            <w:top w:val="none" w:sz="0" w:space="0" w:color="auto"/>
            <w:left w:val="none" w:sz="0" w:space="0" w:color="auto"/>
            <w:bottom w:val="none" w:sz="0" w:space="0" w:color="auto"/>
            <w:right w:val="none" w:sz="0" w:space="0" w:color="auto"/>
          </w:divBdr>
          <w:divsChild>
            <w:div w:id="2012756243">
              <w:marLeft w:val="0"/>
              <w:marRight w:val="0"/>
              <w:marTop w:val="0"/>
              <w:marBottom w:val="0"/>
              <w:divBdr>
                <w:top w:val="none" w:sz="0" w:space="0" w:color="auto"/>
                <w:left w:val="none" w:sz="0" w:space="0" w:color="auto"/>
                <w:bottom w:val="none" w:sz="0" w:space="0" w:color="auto"/>
                <w:right w:val="none" w:sz="0" w:space="0" w:color="auto"/>
              </w:divBdr>
            </w:div>
          </w:divsChild>
        </w:div>
        <w:div w:id="846018863">
          <w:marLeft w:val="0"/>
          <w:marRight w:val="0"/>
          <w:marTop w:val="0"/>
          <w:marBottom w:val="0"/>
          <w:divBdr>
            <w:top w:val="none" w:sz="0" w:space="0" w:color="auto"/>
            <w:left w:val="none" w:sz="0" w:space="0" w:color="auto"/>
            <w:bottom w:val="none" w:sz="0" w:space="0" w:color="auto"/>
            <w:right w:val="none" w:sz="0" w:space="0" w:color="auto"/>
          </w:divBdr>
          <w:divsChild>
            <w:div w:id="1571499656">
              <w:marLeft w:val="0"/>
              <w:marRight w:val="0"/>
              <w:marTop w:val="0"/>
              <w:marBottom w:val="0"/>
              <w:divBdr>
                <w:top w:val="none" w:sz="0" w:space="0" w:color="auto"/>
                <w:left w:val="none" w:sz="0" w:space="0" w:color="auto"/>
                <w:bottom w:val="none" w:sz="0" w:space="0" w:color="auto"/>
                <w:right w:val="none" w:sz="0" w:space="0" w:color="auto"/>
              </w:divBdr>
            </w:div>
          </w:divsChild>
        </w:div>
        <w:div w:id="193539610">
          <w:marLeft w:val="0"/>
          <w:marRight w:val="0"/>
          <w:marTop w:val="0"/>
          <w:marBottom w:val="0"/>
          <w:divBdr>
            <w:top w:val="none" w:sz="0" w:space="0" w:color="auto"/>
            <w:left w:val="none" w:sz="0" w:space="0" w:color="auto"/>
            <w:bottom w:val="none" w:sz="0" w:space="0" w:color="auto"/>
            <w:right w:val="none" w:sz="0" w:space="0" w:color="auto"/>
          </w:divBdr>
          <w:divsChild>
            <w:div w:id="1559049083">
              <w:marLeft w:val="0"/>
              <w:marRight w:val="0"/>
              <w:marTop w:val="0"/>
              <w:marBottom w:val="0"/>
              <w:divBdr>
                <w:top w:val="none" w:sz="0" w:space="0" w:color="auto"/>
                <w:left w:val="none" w:sz="0" w:space="0" w:color="auto"/>
                <w:bottom w:val="none" w:sz="0" w:space="0" w:color="auto"/>
                <w:right w:val="none" w:sz="0" w:space="0" w:color="auto"/>
              </w:divBdr>
            </w:div>
          </w:divsChild>
        </w:div>
        <w:div w:id="456097684">
          <w:marLeft w:val="0"/>
          <w:marRight w:val="0"/>
          <w:marTop w:val="0"/>
          <w:marBottom w:val="0"/>
          <w:divBdr>
            <w:top w:val="none" w:sz="0" w:space="0" w:color="auto"/>
            <w:left w:val="none" w:sz="0" w:space="0" w:color="auto"/>
            <w:bottom w:val="none" w:sz="0" w:space="0" w:color="auto"/>
            <w:right w:val="none" w:sz="0" w:space="0" w:color="auto"/>
          </w:divBdr>
          <w:divsChild>
            <w:div w:id="824273741">
              <w:marLeft w:val="0"/>
              <w:marRight w:val="0"/>
              <w:marTop w:val="0"/>
              <w:marBottom w:val="0"/>
              <w:divBdr>
                <w:top w:val="none" w:sz="0" w:space="0" w:color="auto"/>
                <w:left w:val="none" w:sz="0" w:space="0" w:color="auto"/>
                <w:bottom w:val="none" w:sz="0" w:space="0" w:color="auto"/>
                <w:right w:val="none" w:sz="0" w:space="0" w:color="auto"/>
              </w:divBdr>
            </w:div>
          </w:divsChild>
        </w:div>
        <w:div w:id="138111720">
          <w:marLeft w:val="0"/>
          <w:marRight w:val="0"/>
          <w:marTop w:val="0"/>
          <w:marBottom w:val="0"/>
          <w:divBdr>
            <w:top w:val="none" w:sz="0" w:space="0" w:color="auto"/>
            <w:left w:val="none" w:sz="0" w:space="0" w:color="auto"/>
            <w:bottom w:val="none" w:sz="0" w:space="0" w:color="auto"/>
            <w:right w:val="none" w:sz="0" w:space="0" w:color="auto"/>
          </w:divBdr>
          <w:divsChild>
            <w:div w:id="122575542">
              <w:marLeft w:val="0"/>
              <w:marRight w:val="0"/>
              <w:marTop w:val="0"/>
              <w:marBottom w:val="0"/>
              <w:divBdr>
                <w:top w:val="none" w:sz="0" w:space="0" w:color="auto"/>
                <w:left w:val="none" w:sz="0" w:space="0" w:color="auto"/>
                <w:bottom w:val="none" w:sz="0" w:space="0" w:color="auto"/>
                <w:right w:val="none" w:sz="0" w:space="0" w:color="auto"/>
              </w:divBdr>
            </w:div>
          </w:divsChild>
        </w:div>
        <w:div w:id="44450709">
          <w:marLeft w:val="0"/>
          <w:marRight w:val="0"/>
          <w:marTop w:val="0"/>
          <w:marBottom w:val="0"/>
          <w:divBdr>
            <w:top w:val="none" w:sz="0" w:space="0" w:color="auto"/>
            <w:left w:val="none" w:sz="0" w:space="0" w:color="auto"/>
            <w:bottom w:val="none" w:sz="0" w:space="0" w:color="auto"/>
            <w:right w:val="none" w:sz="0" w:space="0" w:color="auto"/>
          </w:divBdr>
          <w:divsChild>
            <w:div w:id="1816877256">
              <w:marLeft w:val="0"/>
              <w:marRight w:val="0"/>
              <w:marTop w:val="0"/>
              <w:marBottom w:val="0"/>
              <w:divBdr>
                <w:top w:val="none" w:sz="0" w:space="0" w:color="auto"/>
                <w:left w:val="none" w:sz="0" w:space="0" w:color="auto"/>
                <w:bottom w:val="none" w:sz="0" w:space="0" w:color="auto"/>
                <w:right w:val="none" w:sz="0" w:space="0" w:color="auto"/>
              </w:divBdr>
            </w:div>
          </w:divsChild>
        </w:div>
        <w:div w:id="2077776751">
          <w:marLeft w:val="0"/>
          <w:marRight w:val="0"/>
          <w:marTop w:val="0"/>
          <w:marBottom w:val="0"/>
          <w:divBdr>
            <w:top w:val="none" w:sz="0" w:space="0" w:color="auto"/>
            <w:left w:val="none" w:sz="0" w:space="0" w:color="auto"/>
            <w:bottom w:val="none" w:sz="0" w:space="0" w:color="auto"/>
            <w:right w:val="none" w:sz="0" w:space="0" w:color="auto"/>
          </w:divBdr>
          <w:divsChild>
            <w:div w:id="891620132">
              <w:marLeft w:val="0"/>
              <w:marRight w:val="0"/>
              <w:marTop w:val="0"/>
              <w:marBottom w:val="0"/>
              <w:divBdr>
                <w:top w:val="none" w:sz="0" w:space="0" w:color="auto"/>
                <w:left w:val="none" w:sz="0" w:space="0" w:color="auto"/>
                <w:bottom w:val="none" w:sz="0" w:space="0" w:color="auto"/>
                <w:right w:val="none" w:sz="0" w:space="0" w:color="auto"/>
              </w:divBdr>
            </w:div>
          </w:divsChild>
        </w:div>
        <w:div w:id="608240596">
          <w:marLeft w:val="0"/>
          <w:marRight w:val="0"/>
          <w:marTop w:val="0"/>
          <w:marBottom w:val="0"/>
          <w:divBdr>
            <w:top w:val="none" w:sz="0" w:space="0" w:color="auto"/>
            <w:left w:val="none" w:sz="0" w:space="0" w:color="auto"/>
            <w:bottom w:val="none" w:sz="0" w:space="0" w:color="auto"/>
            <w:right w:val="none" w:sz="0" w:space="0" w:color="auto"/>
          </w:divBdr>
          <w:divsChild>
            <w:div w:id="1609040737">
              <w:marLeft w:val="0"/>
              <w:marRight w:val="0"/>
              <w:marTop w:val="0"/>
              <w:marBottom w:val="0"/>
              <w:divBdr>
                <w:top w:val="none" w:sz="0" w:space="0" w:color="auto"/>
                <w:left w:val="none" w:sz="0" w:space="0" w:color="auto"/>
                <w:bottom w:val="none" w:sz="0" w:space="0" w:color="auto"/>
                <w:right w:val="none" w:sz="0" w:space="0" w:color="auto"/>
              </w:divBdr>
            </w:div>
          </w:divsChild>
        </w:div>
        <w:div w:id="1180041782">
          <w:marLeft w:val="0"/>
          <w:marRight w:val="0"/>
          <w:marTop w:val="0"/>
          <w:marBottom w:val="0"/>
          <w:divBdr>
            <w:top w:val="none" w:sz="0" w:space="0" w:color="auto"/>
            <w:left w:val="none" w:sz="0" w:space="0" w:color="auto"/>
            <w:bottom w:val="none" w:sz="0" w:space="0" w:color="auto"/>
            <w:right w:val="none" w:sz="0" w:space="0" w:color="auto"/>
          </w:divBdr>
          <w:divsChild>
            <w:div w:id="1846361337">
              <w:marLeft w:val="0"/>
              <w:marRight w:val="0"/>
              <w:marTop w:val="0"/>
              <w:marBottom w:val="0"/>
              <w:divBdr>
                <w:top w:val="none" w:sz="0" w:space="0" w:color="auto"/>
                <w:left w:val="none" w:sz="0" w:space="0" w:color="auto"/>
                <w:bottom w:val="none" w:sz="0" w:space="0" w:color="auto"/>
                <w:right w:val="none" w:sz="0" w:space="0" w:color="auto"/>
              </w:divBdr>
            </w:div>
          </w:divsChild>
        </w:div>
        <w:div w:id="2045903900">
          <w:marLeft w:val="0"/>
          <w:marRight w:val="0"/>
          <w:marTop w:val="0"/>
          <w:marBottom w:val="0"/>
          <w:divBdr>
            <w:top w:val="none" w:sz="0" w:space="0" w:color="auto"/>
            <w:left w:val="none" w:sz="0" w:space="0" w:color="auto"/>
            <w:bottom w:val="none" w:sz="0" w:space="0" w:color="auto"/>
            <w:right w:val="none" w:sz="0" w:space="0" w:color="auto"/>
          </w:divBdr>
          <w:divsChild>
            <w:div w:id="1339506365">
              <w:marLeft w:val="0"/>
              <w:marRight w:val="0"/>
              <w:marTop w:val="0"/>
              <w:marBottom w:val="0"/>
              <w:divBdr>
                <w:top w:val="none" w:sz="0" w:space="0" w:color="auto"/>
                <w:left w:val="none" w:sz="0" w:space="0" w:color="auto"/>
                <w:bottom w:val="none" w:sz="0" w:space="0" w:color="auto"/>
                <w:right w:val="none" w:sz="0" w:space="0" w:color="auto"/>
              </w:divBdr>
            </w:div>
          </w:divsChild>
        </w:div>
        <w:div w:id="560554930">
          <w:marLeft w:val="0"/>
          <w:marRight w:val="0"/>
          <w:marTop w:val="0"/>
          <w:marBottom w:val="0"/>
          <w:divBdr>
            <w:top w:val="none" w:sz="0" w:space="0" w:color="auto"/>
            <w:left w:val="none" w:sz="0" w:space="0" w:color="auto"/>
            <w:bottom w:val="none" w:sz="0" w:space="0" w:color="auto"/>
            <w:right w:val="none" w:sz="0" w:space="0" w:color="auto"/>
          </w:divBdr>
          <w:divsChild>
            <w:div w:id="697388865">
              <w:marLeft w:val="0"/>
              <w:marRight w:val="0"/>
              <w:marTop w:val="0"/>
              <w:marBottom w:val="0"/>
              <w:divBdr>
                <w:top w:val="none" w:sz="0" w:space="0" w:color="auto"/>
                <w:left w:val="none" w:sz="0" w:space="0" w:color="auto"/>
                <w:bottom w:val="none" w:sz="0" w:space="0" w:color="auto"/>
                <w:right w:val="none" w:sz="0" w:space="0" w:color="auto"/>
              </w:divBdr>
            </w:div>
          </w:divsChild>
        </w:div>
        <w:div w:id="969480232">
          <w:marLeft w:val="0"/>
          <w:marRight w:val="0"/>
          <w:marTop w:val="0"/>
          <w:marBottom w:val="0"/>
          <w:divBdr>
            <w:top w:val="none" w:sz="0" w:space="0" w:color="auto"/>
            <w:left w:val="none" w:sz="0" w:space="0" w:color="auto"/>
            <w:bottom w:val="none" w:sz="0" w:space="0" w:color="auto"/>
            <w:right w:val="none" w:sz="0" w:space="0" w:color="auto"/>
          </w:divBdr>
          <w:divsChild>
            <w:div w:id="1244949813">
              <w:marLeft w:val="0"/>
              <w:marRight w:val="0"/>
              <w:marTop w:val="0"/>
              <w:marBottom w:val="0"/>
              <w:divBdr>
                <w:top w:val="none" w:sz="0" w:space="0" w:color="auto"/>
                <w:left w:val="none" w:sz="0" w:space="0" w:color="auto"/>
                <w:bottom w:val="none" w:sz="0" w:space="0" w:color="auto"/>
                <w:right w:val="none" w:sz="0" w:space="0" w:color="auto"/>
              </w:divBdr>
            </w:div>
          </w:divsChild>
        </w:div>
        <w:div w:id="203565544">
          <w:marLeft w:val="0"/>
          <w:marRight w:val="0"/>
          <w:marTop w:val="0"/>
          <w:marBottom w:val="0"/>
          <w:divBdr>
            <w:top w:val="none" w:sz="0" w:space="0" w:color="auto"/>
            <w:left w:val="none" w:sz="0" w:space="0" w:color="auto"/>
            <w:bottom w:val="none" w:sz="0" w:space="0" w:color="auto"/>
            <w:right w:val="none" w:sz="0" w:space="0" w:color="auto"/>
          </w:divBdr>
          <w:divsChild>
            <w:div w:id="1285843442">
              <w:marLeft w:val="0"/>
              <w:marRight w:val="0"/>
              <w:marTop w:val="0"/>
              <w:marBottom w:val="0"/>
              <w:divBdr>
                <w:top w:val="none" w:sz="0" w:space="0" w:color="auto"/>
                <w:left w:val="none" w:sz="0" w:space="0" w:color="auto"/>
                <w:bottom w:val="none" w:sz="0" w:space="0" w:color="auto"/>
                <w:right w:val="none" w:sz="0" w:space="0" w:color="auto"/>
              </w:divBdr>
            </w:div>
          </w:divsChild>
        </w:div>
        <w:div w:id="1223256492">
          <w:marLeft w:val="0"/>
          <w:marRight w:val="0"/>
          <w:marTop w:val="0"/>
          <w:marBottom w:val="0"/>
          <w:divBdr>
            <w:top w:val="none" w:sz="0" w:space="0" w:color="auto"/>
            <w:left w:val="none" w:sz="0" w:space="0" w:color="auto"/>
            <w:bottom w:val="none" w:sz="0" w:space="0" w:color="auto"/>
            <w:right w:val="none" w:sz="0" w:space="0" w:color="auto"/>
          </w:divBdr>
          <w:divsChild>
            <w:div w:id="978607573">
              <w:marLeft w:val="0"/>
              <w:marRight w:val="0"/>
              <w:marTop w:val="0"/>
              <w:marBottom w:val="0"/>
              <w:divBdr>
                <w:top w:val="none" w:sz="0" w:space="0" w:color="auto"/>
                <w:left w:val="none" w:sz="0" w:space="0" w:color="auto"/>
                <w:bottom w:val="none" w:sz="0" w:space="0" w:color="auto"/>
                <w:right w:val="none" w:sz="0" w:space="0" w:color="auto"/>
              </w:divBdr>
            </w:div>
          </w:divsChild>
        </w:div>
        <w:div w:id="1402017870">
          <w:marLeft w:val="0"/>
          <w:marRight w:val="0"/>
          <w:marTop w:val="0"/>
          <w:marBottom w:val="0"/>
          <w:divBdr>
            <w:top w:val="none" w:sz="0" w:space="0" w:color="auto"/>
            <w:left w:val="none" w:sz="0" w:space="0" w:color="auto"/>
            <w:bottom w:val="none" w:sz="0" w:space="0" w:color="auto"/>
            <w:right w:val="none" w:sz="0" w:space="0" w:color="auto"/>
          </w:divBdr>
          <w:divsChild>
            <w:div w:id="415712853">
              <w:marLeft w:val="0"/>
              <w:marRight w:val="0"/>
              <w:marTop w:val="0"/>
              <w:marBottom w:val="0"/>
              <w:divBdr>
                <w:top w:val="none" w:sz="0" w:space="0" w:color="auto"/>
                <w:left w:val="none" w:sz="0" w:space="0" w:color="auto"/>
                <w:bottom w:val="none" w:sz="0" w:space="0" w:color="auto"/>
                <w:right w:val="none" w:sz="0" w:space="0" w:color="auto"/>
              </w:divBdr>
            </w:div>
          </w:divsChild>
        </w:div>
        <w:div w:id="1827043108">
          <w:marLeft w:val="0"/>
          <w:marRight w:val="0"/>
          <w:marTop w:val="0"/>
          <w:marBottom w:val="0"/>
          <w:divBdr>
            <w:top w:val="none" w:sz="0" w:space="0" w:color="auto"/>
            <w:left w:val="none" w:sz="0" w:space="0" w:color="auto"/>
            <w:bottom w:val="none" w:sz="0" w:space="0" w:color="auto"/>
            <w:right w:val="none" w:sz="0" w:space="0" w:color="auto"/>
          </w:divBdr>
          <w:divsChild>
            <w:div w:id="1752123997">
              <w:marLeft w:val="0"/>
              <w:marRight w:val="0"/>
              <w:marTop w:val="0"/>
              <w:marBottom w:val="0"/>
              <w:divBdr>
                <w:top w:val="none" w:sz="0" w:space="0" w:color="auto"/>
                <w:left w:val="none" w:sz="0" w:space="0" w:color="auto"/>
                <w:bottom w:val="none" w:sz="0" w:space="0" w:color="auto"/>
                <w:right w:val="none" w:sz="0" w:space="0" w:color="auto"/>
              </w:divBdr>
            </w:div>
          </w:divsChild>
        </w:div>
        <w:div w:id="1309165103">
          <w:marLeft w:val="0"/>
          <w:marRight w:val="0"/>
          <w:marTop w:val="0"/>
          <w:marBottom w:val="0"/>
          <w:divBdr>
            <w:top w:val="none" w:sz="0" w:space="0" w:color="auto"/>
            <w:left w:val="none" w:sz="0" w:space="0" w:color="auto"/>
            <w:bottom w:val="none" w:sz="0" w:space="0" w:color="auto"/>
            <w:right w:val="none" w:sz="0" w:space="0" w:color="auto"/>
          </w:divBdr>
          <w:divsChild>
            <w:div w:id="1023049599">
              <w:marLeft w:val="0"/>
              <w:marRight w:val="0"/>
              <w:marTop w:val="0"/>
              <w:marBottom w:val="0"/>
              <w:divBdr>
                <w:top w:val="none" w:sz="0" w:space="0" w:color="auto"/>
                <w:left w:val="none" w:sz="0" w:space="0" w:color="auto"/>
                <w:bottom w:val="none" w:sz="0" w:space="0" w:color="auto"/>
                <w:right w:val="none" w:sz="0" w:space="0" w:color="auto"/>
              </w:divBdr>
            </w:div>
          </w:divsChild>
        </w:div>
        <w:div w:id="1260676841">
          <w:marLeft w:val="0"/>
          <w:marRight w:val="0"/>
          <w:marTop w:val="0"/>
          <w:marBottom w:val="0"/>
          <w:divBdr>
            <w:top w:val="none" w:sz="0" w:space="0" w:color="auto"/>
            <w:left w:val="none" w:sz="0" w:space="0" w:color="auto"/>
            <w:bottom w:val="none" w:sz="0" w:space="0" w:color="auto"/>
            <w:right w:val="none" w:sz="0" w:space="0" w:color="auto"/>
          </w:divBdr>
          <w:divsChild>
            <w:div w:id="273221204">
              <w:marLeft w:val="0"/>
              <w:marRight w:val="0"/>
              <w:marTop w:val="0"/>
              <w:marBottom w:val="0"/>
              <w:divBdr>
                <w:top w:val="none" w:sz="0" w:space="0" w:color="auto"/>
                <w:left w:val="none" w:sz="0" w:space="0" w:color="auto"/>
                <w:bottom w:val="none" w:sz="0" w:space="0" w:color="auto"/>
                <w:right w:val="none" w:sz="0" w:space="0" w:color="auto"/>
              </w:divBdr>
            </w:div>
          </w:divsChild>
        </w:div>
        <w:div w:id="939676333">
          <w:marLeft w:val="0"/>
          <w:marRight w:val="0"/>
          <w:marTop w:val="0"/>
          <w:marBottom w:val="0"/>
          <w:divBdr>
            <w:top w:val="none" w:sz="0" w:space="0" w:color="auto"/>
            <w:left w:val="none" w:sz="0" w:space="0" w:color="auto"/>
            <w:bottom w:val="none" w:sz="0" w:space="0" w:color="auto"/>
            <w:right w:val="none" w:sz="0" w:space="0" w:color="auto"/>
          </w:divBdr>
          <w:divsChild>
            <w:div w:id="283847207">
              <w:marLeft w:val="0"/>
              <w:marRight w:val="0"/>
              <w:marTop w:val="0"/>
              <w:marBottom w:val="0"/>
              <w:divBdr>
                <w:top w:val="none" w:sz="0" w:space="0" w:color="auto"/>
                <w:left w:val="none" w:sz="0" w:space="0" w:color="auto"/>
                <w:bottom w:val="none" w:sz="0" w:space="0" w:color="auto"/>
                <w:right w:val="none" w:sz="0" w:space="0" w:color="auto"/>
              </w:divBdr>
            </w:div>
          </w:divsChild>
        </w:div>
        <w:div w:id="1274633422">
          <w:marLeft w:val="0"/>
          <w:marRight w:val="0"/>
          <w:marTop w:val="0"/>
          <w:marBottom w:val="0"/>
          <w:divBdr>
            <w:top w:val="none" w:sz="0" w:space="0" w:color="auto"/>
            <w:left w:val="none" w:sz="0" w:space="0" w:color="auto"/>
            <w:bottom w:val="none" w:sz="0" w:space="0" w:color="auto"/>
            <w:right w:val="none" w:sz="0" w:space="0" w:color="auto"/>
          </w:divBdr>
          <w:divsChild>
            <w:div w:id="1230460185">
              <w:marLeft w:val="0"/>
              <w:marRight w:val="0"/>
              <w:marTop w:val="0"/>
              <w:marBottom w:val="0"/>
              <w:divBdr>
                <w:top w:val="none" w:sz="0" w:space="0" w:color="auto"/>
                <w:left w:val="none" w:sz="0" w:space="0" w:color="auto"/>
                <w:bottom w:val="none" w:sz="0" w:space="0" w:color="auto"/>
                <w:right w:val="none" w:sz="0" w:space="0" w:color="auto"/>
              </w:divBdr>
            </w:div>
          </w:divsChild>
        </w:div>
        <w:div w:id="240912455">
          <w:marLeft w:val="0"/>
          <w:marRight w:val="0"/>
          <w:marTop w:val="0"/>
          <w:marBottom w:val="0"/>
          <w:divBdr>
            <w:top w:val="none" w:sz="0" w:space="0" w:color="auto"/>
            <w:left w:val="none" w:sz="0" w:space="0" w:color="auto"/>
            <w:bottom w:val="none" w:sz="0" w:space="0" w:color="auto"/>
            <w:right w:val="none" w:sz="0" w:space="0" w:color="auto"/>
          </w:divBdr>
          <w:divsChild>
            <w:div w:id="2004746470">
              <w:marLeft w:val="0"/>
              <w:marRight w:val="0"/>
              <w:marTop w:val="0"/>
              <w:marBottom w:val="0"/>
              <w:divBdr>
                <w:top w:val="none" w:sz="0" w:space="0" w:color="auto"/>
                <w:left w:val="none" w:sz="0" w:space="0" w:color="auto"/>
                <w:bottom w:val="none" w:sz="0" w:space="0" w:color="auto"/>
                <w:right w:val="none" w:sz="0" w:space="0" w:color="auto"/>
              </w:divBdr>
            </w:div>
          </w:divsChild>
        </w:div>
        <w:div w:id="650252319">
          <w:marLeft w:val="0"/>
          <w:marRight w:val="0"/>
          <w:marTop w:val="0"/>
          <w:marBottom w:val="0"/>
          <w:divBdr>
            <w:top w:val="none" w:sz="0" w:space="0" w:color="auto"/>
            <w:left w:val="none" w:sz="0" w:space="0" w:color="auto"/>
            <w:bottom w:val="none" w:sz="0" w:space="0" w:color="auto"/>
            <w:right w:val="none" w:sz="0" w:space="0" w:color="auto"/>
          </w:divBdr>
          <w:divsChild>
            <w:div w:id="264700669">
              <w:marLeft w:val="0"/>
              <w:marRight w:val="0"/>
              <w:marTop w:val="0"/>
              <w:marBottom w:val="0"/>
              <w:divBdr>
                <w:top w:val="none" w:sz="0" w:space="0" w:color="auto"/>
                <w:left w:val="none" w:sz="0" w:space="0" w:color="auto"/>
                <w:bottom w:val="none" w:sz="0" w:space="0" w:color="auto"/>
                <w:right w:val="none" w:sz="0" w:space="0" w:color="auto"/>
              </w:divBdr>
            </w:div>
          </w:divsChild>
        </w:div>
        <w:div w:id="989865310">
          <w:marLeft w:val="0"/>
          <w:marRight w:val="0"/>
          <w:marTop w:val="0"/>
          <w:marBottom w:val="0"/>
          <w:divBdr>
            <w:top w:val="none" w:sz="0" w:space="0" w:color="auto"/>
            <w:left w:val="none" w:sz="0" w:space="0" w:color="auto"/>
            <w:bottom w:val="none" w:sz="0" w:space="0" w:color="auto"/>
            <w:right w:val="none" w:sz="0" w:space="0" w:color="auto"/>
          </w:divBdr>
          <w:divsChild>
            <w:div w:id="2109570602">
              <w:marLeft w:val="0"/>
              <w:marRight w:val="0"/>
              <w:marTop w:val="0"/>
              <w:marBottom w:val="0"/>
              <w:divBdr>
                <w:top w:val="none" w:sz="0" w:space="0" w:color="auto"/>
                <w:left w:val="none" w:sz="0" w:space="0" w:color="auto"/>
                <w:bottom w:val="none" w:sz="0" w:space="0" w:color="auto"/>
                <w:right w:val="none" w:sz="0" w:space="0" w:color="auto"/>
              </w:divBdr>
            </w:div>
          </w:divsChild>
        </w:div>
        <w:div w:id="515341715">
          <w:marLeft w:val="0"/>
          <w:marRight w:val="0"/>
          <w:marTop w:val="0"/>
          <w:marBottom w:val="0"/>
          <w:divBdr>
            <w:top w:val="none" w:sz="0" w:space="0" w:color="auto"/>
            <w:left w:val="none" w:sz="0" w:space="0" w:color="auto"/>
            <w:bottom w:val="none" w:sz="0" w:space="0" w:color="auto"/>
            <w:right w:val="none" w:sz="0" w:space="0" w:color="auto"/>
          </w:divBdr>
          <w:divsChild>
            <w:div w:id="519584116">
              <w:marLeft w:val="0"/>
              <w:marRight w:val="0"/>
              <w:marTop w:val="0"/>
              <w:marBottom w:val="0"/>
              <w:divBdr>
                <w:top w:val="none" w:sz="0" w:space="0" w:color="auto"/>
                <w:left w:val="none" w:sz="0" w:space="0" w:color="auto"/>
                <w:bottom w:val="none" w:sz="0" w:space="0" w:color="auto"/>
                <w:right w:val="none" w:sz="0" w:space="0" w:color="auto"/>
              </w:divBdr>
            </w:div>
          </w:divsChild>
        </w:div>
        <w:div w:id="85269722">
          <w:marLeft w:val="0"/>
          <w:marRight w:val="0"/>
          <w:marTop w:val="0"/>
          <w:marBottom w:val="0"/>
          <w:divBdr>
            <w:top w:val="none" w:sz="0" w:space="0" w:color="auto"/>
            <w:left w:val="none" w:sz="0" w:space="0" w:color="auto"/>
            <w:bottom w:val="none" w:sz="0" w:space="0" w:color="auto"/>
            <w:right w:val="none" w:sz="0" w:space="0" w:color="auto"/>
          </w:divBdr>
          <w:divsChild>
            <w:div w:id="564534491">
              <w:marLeft w:val="0"/>
              <w:marRight w:val="0"/>
              <w:marTop w:val="0"/>
              <w:marBottom w:val="0"/>
              <w:divBdr>
                <w:top w:val="none" w:sz="0" w:space="0" w:color="auto"/>
                <w:left w:val="none" w:sz="0" w:space="0" w:color="auto"/>
                <w:bottom w:val="none" w:sz="0" w:space="0" w:color="auto"/>
                <w:right w:val="none" w:sz="0" w:space="0" w:color="auto"/>
              </w:divBdr>
            </w:div>
          </w:divsChild>
        </w:div>
        <w:div w:id="1892030886">
          <w:marLeft w:val="0"/>
          <w:marRight w:val="0"/>
          <w:marTop w:val="0"/>
          <w:marBottom w:val="0"/>
          <w:divBdr>
            <w:top w:val="none" w:sz="0" w:space="0" w:color="auto"/>
            <w:left w:val="none" w:sz="0" w:space="0" w:color="auto"/>
            <w:bottom w:val="none" w:sz="0" w:space="0" w:color="auto"/>
            <w:right w:val="none" w:sz="0" w:space="0" w:color="auto"/>
          </w:divBdr>
          <w:divsChild>
            <w:div w:id="1585800502">
              <w:marLeft w:val="0"/>
              <w:marRight w:val="0"/>
              <w:marTop w:val="0"/>
              <w:marBottom w:val="0"/>
              <w:divBdr>
                <w:top w:val="none" w:sz="0" w:space="0" w:color="auto"/>
                <w:left w:val="none" w:sz="0" w:space="0" w:color="auto"/>
                <w:bottom w:val="none" w:sz="0" w:space="0" w:color="auto"/>
                <w:right w:val="none" w:sz="0" w:space="0" w:color="auto"/>
              </w:divBdr>
            </w:div>
          </w:divsChild>
        </w:div>
        <w:div w:id="1011838802">
          <w:marLeft w:val="0"/>
          <w:marRight w:val="0"/>
          <w:marTop w:val="0"/>
          <w:marBottom w:val="0"/>
          <w:divBdr>
            <w:top w:val="none" w:sz="0" w:space="0" w:color="auto"/>
            <w:left w:val="none" w:sz="0" w:space="0" w:color="auto"/>
            <w:bottom w:val="none" w:sz="0" w:space="0" w:color="auto"/>
            <w:right w:val="none" w:sz="0" w:space="0" w:color="auto"/>
          </w:divBdr>
          <w:divsChild>
            <w:div w:id="251159417">
              <w:marLeft w:val="0"/>
              <w:marRight w:val="0"/>
              <w:marTop w:val="0"/>
              <w:marBottom w:val="0"/>
              <w:divBdr>
                <w:top w:val="none" w:sz="0" w:space="0" w:color="auto"/>
                <w:left w:val="none" w:sz="0" w:space="0" w:color="auto"/>
                <w:bottom w:val="none" w:sz="0" w:space="0" w:color="auto"/>
                <w:right w:val="none" w:sz="0" w:space="0" w:color="auto"/>
              </w:divBdr>
            </w:div>
          </w:divsChild>
        </w:div>
        <w:div w:id="1413969332">
          <w:marLeft w:val="0"/>
          <w:marRight w:val="0"/>
          <w:marTop w:val="0"/>
          <w:marBottom w:val="0"/>
          <w:divBdr>
            <w:top w:val="none" w:sz="0" w:space="0" w:color="auto"/>
            <w:left w:val="none" w:sz="0" w:space="0" w:color="auto"/>
            <w:bottom w:val="none" w:sz="0" w:space="0" w:color="auto"/>
            <w:right w:val="none" w:sz="0" w:space="0" w:color="auto"/>
          </w:divBdr>
          <w:divsChild>
            <w:div w:id="1350332413">
              <w:marLeft w:val="0"/>
              <w:marRight w:val="0"/>
              <w:marTop w:val="0"/>
              <w:marBottom w:val="0"/>
              <w:divBdr>
                <w:top w:val="none" w:sz="0" w:space="0" w:color="auto"/>
                <w:left w:val="none" w:sz="0" w:space="0" w:color="auto"/>
                <w:bottom w:val="none" w:sz="0" w:space="0" w:color="auto"/>
                <w:right w:val="none" w:sz="0" w:space="0" w:color="auto"/>
              </w:divBdr>
            </w:div>
          </w:divsChild>
        </w:div>
        <w:div w:id="912468944">
          <w:marLeft w:val="0"/>
          <w:marRight w:val="0"/>
          <w:marTop w:val="0"/>
          <w:marBottom w:val="0"/>
          <w:divBdr>
            <w:top w:val="none" w:sz="0" w:space="0" w:color="auto"/>
            <w:left w:val="none" w:sz="0" w:space="0" w:color="auto"/>
            <w:bottom w:val="none" w:sz="0" w:space="0" w:color="auto"/>
            <w:right w:val="none" w:sz="0" w:space="0" w:color="auto"/>
          </w:divBdr>
          <w:divsChild>
            <w:div w:id="883057329">
              <w:marLeft w:val="0"/>
              <w:marRight w:val="0"/>
              <w:marTop w:val="0"/>
              <w:marBottom w:val="0"/>
              <w:divBdr>
                <w:top w:val="none" w:sz="0" w:space="0" w:color="auto"/>
                <w:left w:val="none" w:sz="0" w:space="0" w:color="auto"/>
                <w:bottom w:val="none" w:sz="0" w:space="0" w:color="auto"/>
                <w:right w:val="none" w:sz="0" w:space="0" w:color="auto"/>
              </w:divBdr>
            </w:div>
          </w:divsChild>
        </w:div>
        <w:div w:id="1116634840">
          <w:marLeft w:val="0"/>
          <w:marRight w:val="0"/>
          <w:marTop w:val="0"/>
          <w:marBottom w:val="0"/>
          <w:divBdr>
            <w:top w:val="none" w:sz="0" w:space="0" w:color="auto"/>
            <w:left w:val="none" w:sz="0" w:space="0" w:color="auto"/>
            <w:bottom w:val="none" w:sz="0" w:space="0" w:color="auto"/>
            <w:right w:val="none" w:sz="0" w:space="0" w:color="auto"/>
          </w:divBdr>
          <w:divsChild>
            <w:div w:id="1822041332">
              <w:marLeft w:val="0"/>
              <w:marRight w:val="0"/>
              <w:marTop w:val="0"/>
              <w:marBottom w:val="0"/>
              <w:divBdr>
                <w:top w:val="none" w:sz="0" w:space="0" w:color="auto"/>
                <w:left w:val="none" w:sz="0" w:space="0" w:color="auto"/>
                <w:bottom w:val="none" w:sz="0" w:space="0" w:color="auto"/>
                <w:right w:val="none" w:sz="0" w:space="0" w:color="auto"/>
              </w:divBdr>
            </w:div>
          </w:divsChild>
        </w:div>
        <w:div w:id="469056718">
          <w:marLeft w:val="0"/>
          <w:marRight w:val="0"/>
          <w:marTop w:val="0"/>
          <w:marBottom w:val="0"/>
          <w:divBdr>
            <w:top w:val="none" w:sz="0" w:space="0" w:color="auto"/>
            <w:left w:val="none" w:sz="0" w:space="0" w:color="auto"/>
            <w:bottom w:val="none" w:sz="0" w:space="0" w:color="auto"/>
            <w:right w:val="none" w:sz="0" w:space="0" w:color="auto"/>
          </w:divBdr>
          <w:divsChild>
            <w:div w:id="1335456807">
              <w:marLeft w:val="0"/>
              <w:marRight w:val="0"/>
              <w:marTop w:val="0"/>
              <w:marBottom w:val="0"/>
              <w:divBdr>
                <w:top w:val="none" w:sz="0" w:space="0" w:color="auto"/>
                <w:left w:val="none" w:sz="0" w:space="0" w:color="auto"/>
                <w:bottom w:val="none" w:sz="0" w:space="0" w:color="auto"/>
                <w:right w:val="none" w:sz="0" w:space="0" w:color="auto"/>
              </w:divBdr>
            </w:div>
          </w:divsChild>
        </w:div>
        <w:div w:id="541480917">
          <w:marLeft w:val="0"/>
          <w:marRight w:val="0"/>
          <w:marTop w:val="0"/>
          <w:marBottom w:val="0"/>
          <w:divBdr>
            <w:top w:val="none" w:sz="0" w:space="0" w:color="auto"/>
            <w:left w:val="none" w:sz="0" w:space="0" w:color="auto"/>
            <w:bottom w:val="none" w:sz="0" w:space="0" w:color="auto"/>
            <w:right w:val="none" w:sz="0" w:space="0" w:color="auto"/>
          </w:divBdr>
          <w:divsChild>
            <w:div w:id="1241334239">
              <w:marLeft w:val="0"/>
              <w:marRight w:val="0"/>
              <w:marTop w:val="0"/>
              <w:marBottom w:val="0"/>
              <w:divBdr>
                <w:top w:val="none" w:sz="0" w:space="0" w:color="auto"/>
                <w:left w:val="none" w:sz="0" w:space="0" w:color="auto"/>
                <w:bottom w:val="none" w:sz="0" w:space="0" w:color="auto"/>
                <w:right w:val="none" w:sz="0" w:space="0" w:color="auto"/>
              </w:divBdr>
            </w:div>
          </w:divsChild>
        </w:div>
        <w:div w:id="1024479522">
          <w:marLeft w:val="0"/>
          <w:marRight w:val="0"/>
          <w:marTop w:val="0"/>
          <w:marBottom w:val="0"/>
          <w:divBdr>
            <w:top w:val="none" w:sz="0" w:space="0" w:color="auto"/>
            <w:left w:val="none" w:sz="0" w:space="0" w:color="auto"/>
            <w:bottom w:val="none" w:sz="0" w:space="0" w:color="auto"/>
            <w:right w:val="none" w:sz="0" w:space="0" w:color="auto"/>
          </w:divBdr>
          <w:divsChild>
            <w:div w:id="842669363">
              <w:marLeft w:val="0"/>
              <w:marRight w:val="0"/>
              <w:marTop w:val="0"/>
              <w:marBottom w:val="0"/>
              <w:divBdr>
                <w:top w:val="none" w:sz="0" w:space="0" w:color="auto"/>
                <w:left w:val="none" w:sz="0" w:space="0" w:color="auto"/>
                <w:bottom w:val="none" w:sz="0" w:space="0" w:color="auto"/>
                <w:right w:val="none" w:sz="0" w:space="0" w:color="auto"/>
              </w:divBdr>
            </w:div>
          </w:divsChild>
        </w:div>
        <w:div w:id="898976187">
          <w:marLeft w:val="0"/>
          <w:marRight w:val="0"/>
          <w:marTop w:val="0"/>
          <w:marBottom w:val="0"/>
          <w:divBdr>
            <w:top w:val="none" w:sz="0" w:space="0" w:color="auto"/>
            <w:left w:val="none" w:sz="0" w:space="0" w:color="auto"/>
            <w:bottom w:val="none" w:sz="0" w:space="0" w:color="auto"/>
            <w:right w:val="none" w:sz="0" w:space="0" w:color="auto"/>
          </w:divBdr>
          <w:divsChild>
            <w:div w:id="836577464">
              <w:marLeft w:val="0"/>
              <w:marRight w:val="0"/>
              <w:marTop w:val="0"/>
              <w:marBottom w:val="0"/>
              <w:divBdr>
                <w:top w:val="none" w:sz="0" w:space="0" w:color="auto"/>
                <w:left w:val="none" w:sz="0" w:space="0" w:color="auto"/>
                <w:bottom w:val="none" w:sz="0" w:space="0" w:color="auto"/>
                <w:right w:val="none" w:sz="0" w:space="0" w:color="auto"/>
              </w:divBdr>
            </w:div>
          </w:divsChild>
        </w:div>
        <w:div w:id="767236777">
          <w:marLeft w:val="0"/>
          <w:marRight w:val="0"/>
          <w:marTop w:val="0"/>
          <w:marBottom w:val="0"/>
          <w:divBdr>
            <w:top w:val="none" w:sz="0" w:space="0" w:color="auto"/>
            <w:left w:val="none" w:sz="0" w:space="0" w:color="auto"/>
            <w:bottom w:val="none" w:sz="0" w:space="0" w:color="auto"/>
            <w:right w:val="none" w:sz="0" w:space="0" w:color="auto"/>
          </w:divBdr>
          <w:divsChild>
            <w:div w:id="906188927">
              <w:marLeft w:val="0"/>
              <w:marRight w:val="0"/>
              <w:marTop w:val="0"/>
              <w:marBottom w:val="0"/>
              <w:divBdr>
                <w:top w:val="none" w:sz="0" w:space="0" w:color="auto"/>
                <w:left w:val="none" w:sz="0" w:space="0" w:color="auto"/>
                <w:bottom w:val="none" w:sz="0" w:space="0" w:color="auto"/>
                <w:right w:val="none" w:sz="0" w:space="0" w:color="auto"/>
              </w:divBdr>
            </w:div>
          </w:divsChild>
        </w:div>
        <w:div w:id="1216041601">
          <w:marLeft w:val="0"/>
          <w:marRight w:val="0"/>
          <w:marTop w:val="0"/>
          <w:marBottom w:val="0"/>
          <w:divBdr>
            <w:top w:val="none" w:sz="0" w:space="0" w:color="auto"/>
            <w:left w:val="none" w:sz="0" w:space="0" w:color="auto"/>
            <w:bottom w:val="none" w:sz="0" w:space="0" w:color="auto"/>
            <w:right w:val="none" w:sz="0" w:space="0" w:color="auto"/>
          </w:divBdr>
          <w:divsChild>
            <w:div w:id="1114793075">
              <w:marLeft w:val="0"/>
              <w:marRight w:val="0"/>
              <w:marTop w:val="0"/>
              <w:marBottom w:val="0"/>
              <w:divBdr>
                <w:top w:val="none" w:sz="0" w:space="0" w:color="auto"/>
                <w:left w:val="none" w:sz="0" w:space="0" w:color="auto"/>
                <w:bottom w:val="none" w:sz="0" w:space="0" w:color="auto"/>
                <w:right w:val="none" w:sz="0" w:space="0" w:color="auto"/>
              </w:divBdr>
            </w:div>
          </w:divsChild>
        </w:div>
        <w:div w:id="1912035024">
          <w:marLeft w:val="0"/>
          <w:marRight w:val="0"/>
          <w:marTop w:val="0"/>
          <w:marBottom w:val="0"/>
          <w:divBdr>
            <w:top w:val="none" w:sz="0" w:space="0" w:color="auto"/>
            <w:left w:val="none" w:sz="0" w:space="0" w:color="auto"/>
            <w:bottom w:val="none" w:sz="0" w:space="0" w:color="auto"/>
            <w:right w:val="none" w:sz="0" w:space="0" w:color="auto"/>
          </w:divBdr>
          <w:divsChild>
            <w:div w:id="960695043">
              <w:marLeft w:val="0"/>
              <w:marRight w:val="0"/>
              <w:marTop w:val="0"/>
              <w:marBottom w:val="0"/>
              <w:divBdr>
                <w:top w:val="none" w:sz="0" w:space="0" w:color="auto"/>
                <w:left w:val="none" w:sz="0" w:space="0" w:color="auto"/>
                <w:bottom w:val="none" w:sz="0" w:space="0" w:color="auto"/>
                <w:right w:val="none" w:sz="0" w:space="0" w:color="auto"/>
              </w:divBdr>
            </w:div>
          </w:divsChild>
        </w:div>
        <w:div w:id="469514754">
          <w:marLeft w:val="0"/>
          <w:marRight w:val="0"/>
          <w:marTop w:val="0"/>
          <w:marBottom w:val="0"/>
          <w:divBdr>
            <w:top w:val="none" w:sz="0" w:space="0" w:color="auto"/>
            <w:left w:val="none" w:sz="0" w:space="0" w:color="auto"/>
            <w:bottom w:val="none" w:sz="0" w:space="0" w:color="auto"/>
            <w:right w:val="none" w:sz="0" w:space="0" w:color="auto"/>
          </w:divBdr>
          <w:divsChild>
            <w:div w:id="2096902955">
              <w:marLeft w:val="0"/>
              <w:marRight w:val="0"/>
              <w:marTop w:val="0"/>
              <w:marBottom w:val="0"/>
              <w:divBdr>
                <w:top w:val="none" w:sz="0" w:space="0" w:color="auto"/>
                <w:left w:val="none" w:sz="0" w:space="0" w:color="auto"/>
                <w:bottom w:val="none" w:sz="0" w:space="0" w:color="auto"/>
                <w:right w:val="none" w:sz="0" w:space="0" w:color="auto"/>
              </w:divBdr>
            </w:div>
          </w:divsChild>
        </w:div>
        <w:div w:id="73212942">
          <w:marLeft w:val="0"/>
          <w:marRight w:val="0"/>
          <w:marTop w:val="0"/>
          <w:marBottom w:val="0"/>
          <w:divBdr>
            <w:top w:val="none" w:sz="0" w:space="0" w:color="auto"/>
            <w:left w:val="none" w:sz="0" w:space="0" w:color="auto"/>
            <w:bottom w:val="none" w:sz="0" w:space="0" w:color="auto"/>
            <w:right w:val="none" w:sz="0" w:space="0" w:color="auto"/>
          </w:divBdr>
          <w:divsChild>
            <w:div w:id="1809123102">
              <w:marLeft w:val="0"/>
              <w:marRight w:val="0"/>
              <w:marTop w:val="0"/>
              <w:marBottom w:val="0"/>
              <w:divBdr>
                <w:top w:val="none" w:sz="0" w:space="0" w:color="auto"/>
                <w:left w:val="none" w:sz="0" w:space="0" w:color="auto"/>
                <w:bottom w:val="none" w:sz="0" w:space="0" w:color="auto"/>
                <w:right w:val="none" w:sz="0" w:space="0" w:color="auto"/>
              </w:divBdr>
            </w:div>
          </w:divsChild>
        </w:div>
        <w:div w:id="2118522060">
          <w:marLeft w:val="0"/>
          <w:marRight w:val="0"/>
          <w:marTop w:val="0"/>
          <w:marBottom w:val="0"/>
          <w:divBdr>
            <w:top w:val="none" w:sz="0" w:space="0" w:color="auto"/>
            <w:left w:val="none" w:sz="0" w:space="0" w:color="auto"/>
            <w:bottom w:val="none" w:sz="0" w:space="0" w:color="auto"/>
            <w:right w:val="none" w:sz="0" w:space="0" w:color="auto"/>
          </w:divBdr>
          <w:divsChild>
            <w:div w:id="1333331958">
              <w:marLeft w:val="0"/>
              <w:marRight w:val="0"/>
              <w:marTop w:val="0"/>
              <w:marBottom w:val="0"/>
              <w:divBdr>
                <w:top w:val="none" w:sz="0" w:space="0" w:color="auto"/>
                <w:left w:val="none" w:sz="0" w:space="0" w:color="auto"/>
                <w:bottom w:val="none" w:sz="0" w:space="0" w:color="auto"/>
                <w:right w:val="none" w:sz="0" w:space="0" w:color="auto"/>
              </w:divBdr>
            </w:div>
          </w:divsChild>
        </w:div>
        <w:div w:id="1712877736">
          <w:marLeft w:val="0"/>
          <w:marRight w:val="0"/>
          <w:marTop w:val="0"/>
          <w:marBottom w:val="0"/>
          <w:divBdr>
            <w:top w:val="none" w:sz="0" w:space="0" w:color="auto"/>
            <w:left w:val="none" w:sz="0" w:space="0" w:color="auto"/>
            <w:bottom w:val="none" w:sz="0" w:space="0" w:color="auto"/>
            <w:right w:val="none" w:sz="0" w:space="0" w:color="auto"/>
          </w:divBdr>
          <w:divsChild>
            <w:div w:id="1772967805">
              <w:marLeft w:val="0"/>
              <w:marRight w:val="0"/>
              <w:marTop w:val="0"/>
              <w:marBottom w:val="0"/>
              <w:divBdr>
                <w:top w:val="none" w:sz="0" w:space="0" w:color="auto"/>
                <w:left w:val="none" w:sz="0" w:space="0" w:color="auto"/>
                <w:bottom w:val="none" w:sz="0" w:space="0" w:color="auto"/>
                <w:right w:val="none" w:sz="0" w:space="0" w:color="auto"/>
              </w:divBdr>
            </w:div>
          </w:divsChild>
        </w:div>
        <w:div w:id="522016297">
          <w:marLeft w:val="0"/>
          <w:marRight w:val="0"/>
          <w:marTop w:val="0"/>
          <w:marBottom w:val="0"/>
          <w:divBdr>
            <w:top w:val="none" w:sz="0" w:space="0" w:color="auto"/>
            <w:left w:val="none" w:sz="0" w:space="0" w:color="auto"/>
            <w:bottom w:val="none" w:sz="0" w:space="0" w:color="auto"/>
            <w:right w:val="none" w:sz="0" w:space="0" w:color="auto"/>
          </w:divBdr>
          <w:divsChild>
            <w:div w:id="1950114997">
              <w:marLeft w:val="0"/>
              <w:marRight w:val="0"/>
              <w:marTop w:val="0"/>
              <w:marBottom w:val="0"/>
              <w:divBdr>
                <w:top w:val="none" w:sz="0" w:space="0" w:color="auto"/>
                <w:left w:val="none" w:sz="0" w:space="0" w:color="auto"/>
                <w:bottom w:val="none" w:sz="0" w:space="0" w:color="auto"/>
                <w:right w:val="none" w:sz="0" w:space="0" w:color="auto"/>
              </w:divBdr>
            </w:div>
          </w:divsChild>
        </w:div>
        <w:div w:id="439304462">
          <w:marLeft w:val="0"/>
          <w:marRight w:val="0"/>
          <w:marTop w:val="0"/>
          <w:marBottom w:val="0"/>
          <w:divBdr>
            <w:top w:val="none" w:sz="0" w:space="0" w:color="auto"/>
            <w:left w:val="none" w:sz="0" w:space="0" w:color="auto"/>
            <w:bottom w:val="none" w:sz="0" w:space="0" w:color="auto"/>
            <w:right w:val="none" w:sz="0" w:space="0" w:color="auto"/>
          </w:divBdr>
          <w:divsChild>
            <w:div w:id="391463254">
              <w:marLeft w:val="0"/>
              <w:marRight w:val="0"/>
              <w:marTop w:val="0"/>
              <w:marBottom w:val="0"/>
              <w:divBdr>
                <w:top w:val="none" w:sz="0" w:space="0" w:color="auto"/>
                <w:left w:val="none" w:sz="0" w:space="0" w:color="auto"/>
                <w:bottom w:val="none" w:sz="0" w:space="0" w:color="auto"/>
                <w:right w:val="none" w:sz="0" w:space="0" w:color="auto"/>
              </w:divBdr>
            </w:div>
          </w:divsChild>
        </w:div>
        <w:div w:id="1130703879">
          <w:marLeft w:val="0"/>
          <w:marRight w:val="0"/>
          <w:marTop w:val="0"/>
          <w:marBottom w:val="0"/>
          <w:divBdr>
            <w:top w:val="none" w:sz="0" w:space="0" w:color="auto"/>
            <w:left w:val="none" w:sz="0" w:space="0" w:color="auto"/>
            <w:bottom w:val="none" w:sz="0" w:space="0" w:color="auto"/>
            <w:right w:val="none" w:sz="0" w:space="0" w:color="auto"/>
          </w:divBdr>
          <w:divsChild>
            <w:div w:id="1331641830">
              <w:marLeft w:val="0"/>
              <w:marRight w:val="0"/>
              <w:marTop w:val="0"/>
              <w:marBottom w:val="0"/>
              <w:divBdr>
                <w:top w:val="none" w:sz="0" w:space="0" w:color="auto"/>
                <w:left w:val="none" w:sz="0" w:space="0" w:color="auto"/>
                <w:bottom w:val="none" w:sz="0" w:space="0" w:color="auto"/>
                <w:right w:val="none" w:sz="0" w:space="0" w:color="auto"/>
              </w:divBdr>
            </w:div>
          </w:divsChild>
        </w:div>
        <w:div w:id="2065760601">
          <w:marLeft w:val="0"/>
          <w:marRight w:val="0"/>
          <w:marTop w:val="0"/>
          <w:marBottom w:val="0"/>
          <w:divBdr>
            <w:top w:val="none" w:sz="0" w:space="0" w:color="auto"/>
            <w:left w:val="none" w:sz="0" w:space="0" w:color="auto"/>
            <w:bottom w:val="none" w:sz="0" w:space="0" w:color="auto"/>
            <w:right w:val="none" w:sz="0" w:space="0" w:color="auto"/>
          </w:divBdr>
          <w:divsChild>
            <w:div w:id="230703759">
              <w:marLeft w:val="0"/>
              <w:marRight w:val="0"/>
              <w:marTop w:val="0"/>
              <w:marBottom w:val="0"/>
              <w:divBdr>
                <w:top w:val="none" w:sz="0" w:space="0" w:color="auto"/>
                <w:left w:val="none" w:sz="0" w:space="0" w:color="auto"/>
                <w:bottom w:val="none" w:sz="0" w:space="0" w:color="auto"/>
                <w:right w:val="none" w:sz="0" w:space="0" w:color="auto"/>
              </w:divBdr>
            </w:div>
          </w:divsChild>
        </w:div>
        <w:div w:id="1200750942">
          <w:marLeft w:val="0"/>
          <w:marRight w:val="0"/>
          <w:marTop w:val="0"/>
          <w:marBottom w:val="0"/>
          <w:divBdr>
            <w:top w:val="none" w:sz="0" w:space="0" w:color="auto"/>
            <w:left w:val="none" w:sz="0" w:space="0" w:color="auto"/>
            <w:bottom w:val="none" w:sz="0" w:space="0" w:color="auto"/>
            <w:right w:val="none" w:sz="0" w:space="0" w:color="auto"/>
          </w:divBdr>
          <w:divsChild>
            <w:div w:id="912933177">
              <w:marLeft w:val="0"/>
              <w:marRight w:val="0"/>
              <w:marTop w:val="0"/>
              <w:marBottom w:val="0"/>
              <w:divBdr>
                <w:top w:val="none" w:sz="0" w:space="0" w:color="auto"/>
                <w:left w:val="none" w:sz="0" w:space="0" w:color="auto"/>
                <w:bottom w:val="none" w:sz="0" w:space="0" w:color="auto"/>
                <w:right w:val="none" w:sz="0" w:space="0" w:color="auto"/>
              </w:divBdr>
            </w:div>
          </w:divsChild>
        </w:div>
        <w:div w:id="1534269769">
          <w:marLeft w:val="0"/>
          <w:marRight w:val="0"/>
          <w:marTop w:val="0"/>
          <w:marBottom w:val="0"/>
          <w:divBdr>
            <w:top w:val="none" w:sz="0" w:space="0" w:color="auto"/>
            <w:left w:val="none" w:sz="0" w:space="0" w:color="auto"/>
            <w:bottom w:val="none" w:sz="0" w:space="0" w:color="auto"/>
            <w:right w:val="none" w:sz="0" w:space="0" w:color="auto"/>
          </w:divBdr>
          <w:divsChild>
            <w:div w:id="38552366">
              <w:marLeft w:val="0"/>
              <w:marRight w:val="0"/>
              <w:marTop w:val="0"/>
              <w:marBottom w:val="0"/>
              <w:divBdr>
                <w:top w:val="none" w:sz="0" w:space="0" w:color="auto"/>
                <w:left w:val="none" w:sz="0" w:space="0" w:color="auto"/>
                <w:bottom w:val="none" w:sz="0" w:space="0" w:color="auto"/>
                <w:right w:val="none" w:sz="0" w:space="0" w:color="auto"/>
              </w:divBdr>
            </w:div>
          </w:divsChild>
        </w:div>
        <w:div w:id="1686907151">
          <w:marLeft w:val="0"/>
          <w:marRight w:val="0"/>
          <w:marTop w:val="0"/>
          <w:marBottom w:val="0"/>
          <w:divBdr>
            <w:top w:val="none" w:sz="0" w:space="0" w:color="auto"/>
            <w:left w:val="none" w:sz="0" w:space="0" w:color="auto"/>
            <w:bottom w:val="none" w:sz="0" w:space="0" w:color="auto"/>
            <w:right w:val="none" w:sz="0" w:space="0" w:color="auto"/>
          </w:divBdr>
          <w:divsChild>
            <w:div w:id="515001308">
              <w:marLeft w:val="0"/>
              <w:marRight w:val="0"/>
              <w:marTop w:val="0"/>
              <w:marBottom w:val="0"/>
              <w:divBdr>
                <w:top w:val="none" w:sz="0" w:space="0" w:color="auto"/>
                <w:left w:val="none" w:sz="0" w:space="0" w:color="auto"/>
                <w:bottom w:val="none" w:sz="0" w:space="0" w:color="auto"/>
                <w:right w:val="none" w:sz="0" w:space="0" w:color="auto"/>
              </w:divBdr>
            </w:div>
          </w:divsChild>
        </w:div>
        <w:div w:id="1504854301">
          <w:marLeft w:val="0"/>
          <w:marRight w:val="0"/>
          <w:marTop w:val="0"/>
          <w:marBottom w:val="0"/>
          <w:divBdr>
            <w:top w:val="none" w:sz="0" w:space="0" w:color="auto"/>
            <w:left w:val="none" w:sz="0" w:space="0" w:color="auto"/>
            <w:bottom w:val="none" w:sz="0" w:space="0" w:color="auto"/>
            <w:right w:val="none" w:sz="0" w:space="0" w:color="auto"/>
          </w:divBdr>
          <w:divsChild>
            <w:div w:id="1170872411">
              <w:marLeft w:val="0"/>
              <w:marRight w:val="0"/>
              <w:marTop w:val="0"/>
              <w:marBottom w:val="0"/>
              <w:divBdr>
                <w:top w:val="none" w:sz="0" w:space="0" w:color="auto"/>
                <w:left w:val="none" w:sz="0" w:space="0" w:color="auto"/>
                <w:bottom w:val="none" w:sz="0" w:space="0" w:color="auto"/>
                <w:right w:val="none" w:sz="0" w:space="0" w:color="auto"/>
              </w:divBdr>
            </w:div>
          </w:divsChild>
        </w:div>
        <w:div w:id="2111779321">
          <w:marLeft w:val="0"/>
          <w:marRight w:val="0"/>
          <w:marTop w:val="0"/>
          <w:marBottom w:val="0"/>
          <w:divBdr>
            <w:top w:val="none" w:sz="0" w:space="0" w:color="auto"/>
            <w:left w:val="none" w:sz="0" w:space="0" w:color="auto"/>
            <w:bottom w:val="none" w:sz="0" w:space="0" w:color="auto"/>
            <w:right w:val="none" w:sz="0" w:space="0" w:color="auto"/>
          </w:divBdr>
          <w:divsChild>
            <w:div w:id="191501657">
              <w:marLeft w:val="0"/>
              <w:marRight w:val="0"/>
              <w:marTop w:val="0"/>
              <w:marBottom w:val="0"/>
              <w:divBdr>
                <w:top w:val="none" w:sz="0" w:space="0" w:color="auto"/>
                <w:left w:val="none" w:sz="0" w:space="0" w:color="auto"/>
                <w:bottom w:val="none" w:sz="0" w:space="0" w:color="auto"/>
                <w:right w:val="none" w:sz="0" w:space="0" w:color="auto"/>
              </w:divBdr>
            </w:div>
          </w:divsChild>
        </w:div>
        <w:div w:id="251475087">
          <w:marLeft w:val="0"/>
          <w:marRight w:val="0"/>
          <w:marTop w:val="0"/>
          <w:marBottom w:val="0"/>
          <w:divBdr>
            <w:top w:val="none" w:sz="0" w:space="0" w:color="auto"/>
            <w:left w:val="none" w:sz="0" w:space="0" w:color="auto"/>
            <w:bottom w:val="none" w:sz="0" w:space="0" w:color="auto"/>
            <w:right w:val="none" w:sz="0" w:space="0" w:color="auto"/>
          </w:divBdr>
          <w:divsChild>
            <w:div w:id="1143616222">
              <w:marLeft w:val="0"/>
              <w:marRight w:val="0"/>
              <w:marTop w:val="0"/>
              <w:marBottom w:val="0"/>
              <w:divBdr>
                <w:top w:val="none" w:sz="0" w:space="0" w:color="auto"/>
                <w:left w:val="none" w:sz="0" w:space="0" w:color="auto"/>
                <w:bottom w:val="none" w:sz="0" w:space="0" w:color="auto"/>
                <w:right w:val="none" w:sz="0" w:space="0" w:color="auto"/>
              </w:divBdr>
            </w:div>
          </w:divsChild>
        </w:div>
        <w:div w:id="944846471">
          <w:marLeft w:val="0"/>
          <w:marRight w:val="0"/>
          <w:marTop w:val="0"/>
          <w:marBottom w:val="0"/>
          <w:divBdr>
            <w:top w:val="none" w:sz="0" w:space="0" w:color="auto"/>
            <w:left w:val="none" w:sz="0" w:space="0" w:color="auto"/>
            <w:bottom w:val="none" w:sz="0" w:space="0" w:color="auto"/>
            <w:right w:val="none" w:sz="0" w:space="0" w:color="auto"/>
          </w:divBdr>
          <w:divsChild>
            <w:div w:id="1966111347">
              <w:marLeft w:val="0"/>
              <w:marRight w:val="0"/>
              <w:marTop w:val="0"/>
              <w:marBottom w:val="0"/>
              <w:divBdr>
                <w:top w:val="none" w:sz="0" w:space="0" w:color="auto"/>
                <w:left w:val="none" w:sz="0" w:space="0" w:color="auto"/>
                <w:bottom w:val="none" w:sz="0" w:space="0" w:color="auto"/>
                <w:right w:val="none" w:sz="0" w:space="0" w:color="auto"/>
              </w:divBdr>
            </w:div>
          </w:divsChild>
        </w:div>
        <w:div w:id="1714039347">
          <w:marLeft w:val="0"/>
          <w:marRight w:val="0"/>
          <w:marTop w:val="0"/>
          <w:marBottom w:val="0"/>
          <w:divBdr>
            <w:top w:val="none" w:sz="0" w:space="0" w:color="auto"/>
            <w:left w:val="none" w:sz="0" w:space="0" w:color="auto"/>
            <w:bottom w:val="none" w:sz="0" w:space="0" w:color="auto"/>
            <w:right w:val="none" w:sz="0" w:space="0" w:color="auto"/>
          </w:divBdr>
          <w:divsChild>
            <w:div w:id="1690134665">
              <w:marLeft w:val="0"/>
              <w:marRight w:val="0"/>
              <w:marTop w:val="0"/>
              <w:marBottom w:val="0"/>
              <w:divBdr>
                <w:top w:val="none" w:sz="0" w:space="0" w:color="auto"/>
                <w:left w:val="none" w:sz="0" w:space="0" w:color="auto"/>
                <w:bottom w:val="none" w:sz="0" w:space="0" w:color="auto"/>
                <w:right w:val="none" w:sz="0" w:space="0" w:color="auto"/>
              </w:divBdr>
            </w:div>
          </w:divsChild>
        </w:div>
        <w:div w:id="555698163">
          <w:marLeft w:val="0"/>
          <w:marRight w:val="0"/>
          <w:marTop w:val="0"/>
          <w:marBottom w:val="0"/>
          <w:divBdr>
            <w:top w:val="none" w:sz="0" w:space="0" w:color="auto"/>
            <w:left w:val="none" w:sz="0" w:space="0" w:color="auto"/>
            <w:bottom w:val="none" w:sz="0" w:space="0" w:color="auto"/>
            <w:right w:val="none" w:sz="0" w:space="0" w:color="auto"/>
          </w:divBdr>
          <w:divsChild>
            <w:div w:id="1819766449">
              <w:marLeft w:val="0"/>
              <w:marRight w:val="0"/>
              <w:marTop w:val="0"/>
              <w:marBottom w:val="0"/>
              <w:divBdr>
                <w:top w:val="none" w:sz="0" w:space="0" w:color="auto"/>
                <w:left w:val="none" w:sz="0" w:space="0" w:color="auto"/>
                <w:bottom w:val="none" w:sz="0" w:space="0" w:color="auto"/>
                <w:right w:val="none" w:sz="0" w:space="0" w:color="auto"/>
              </w:divBdr>
            </w:div>
          </w:divsChild>
        </w:div>
        <w:div w:id="779253314">
          <w:marLeft w:val="0"/>
          <w:marRight w:val="0"/>
          <w:marTop w:val="0"/>
          <w:marBottom w:val="0"/>
          <w:divBdr>
            <w:top w:val="none" w:sz="0" w:space="0" w:color="auto"/>
            <w:left w:val="none" w:sz="0" w:space="0" w:color="auto"/>
            <w:bottom w:val="none" w:sz="0" w:space="0" w:color="auto"/>
            <w:right w:val="none" w:sz="0" w:space="0" w:color="auto"/>
          </w:divBdr>
          <w:divsChild>
            <w:div w:id="1135488361">
              <w:marLeft w:val="0"/>
              <w:marRight w:val="0"/>
              <w:marTop w:val="0"/>
              <w:marBottom w:val="0"/>
              <w:divBdr>
                <w:top w:val="none" w:sz="0" w:space="0" w:color="auto"/>
                <w:left w:val="none" w:sz="0" w:space="0" w:color="auto"/>
                <w:bottom w:val="none" w:sz="0" w:space="0" w:color="auto"/>
                <w:right w:val="none" w:sz="0" w:space="0" w:color="auto"/>
              </w:divBdr>
            </w:div>
          </w:divsChild>
        </w:div>
        <w:div w:id="362943017">
          <w:marLeft w:val="0"/>
          <w:marRight w:val="0"/>
          <w:marTop w:val="0"/>
          <w:marBottom w:val="0"/>
          <w:divBdr>
            <w:top w:val="none" w:sz="0" w:space="0" w:color="auto"/>
            <w:left w:val="none" w:sz="0" w:space="0" w:color="auto"/>
            <w:bottom w:val="none" w:sz="0" w:space="0" w:color="auto"/>
            <w:right w:val="none" w:sz="0" w:space="0" w:color="auto"/>
          </w:divBdr>
          <w:divsChild>
            <w:div w:id="1736509608">
              <w:marLeft w:val="0"/>
              <w:marRight w:val="0"/>
              <w:marTop w:val="0"/>
              <w:marBottom w:val="0"/>
              <w:divBdr>
                <w:top w:val="none" w:sz="0" w:space="0" w:color="auto"/>
                <w:left w:val="none" w:sz="0" w:space="0" w:color="auto"/>
                <w:bottom w:val="none" w:sz="0" w:space="0" w:color="auto"/>
                <w:right w:val="none" w:sz="0" w:space="0" w:color="auto"/>
              </w:divBdr>
            </w:div>
          </w:divsChild>
        </w:div>
        <w:div w:id="24672912">
          <w:marLeft w:val="0"/>
          <w:marRight w:val="0"/>
          <w:marTop w:val="0"/>
          <w:marBottom w:val="0"/>
          <w:divBdr>
            <w:top w:val="none" w:sz="0" w:space="0" w:color="auto"/>
            <w:left w:val="none" w:sz="0" w:space="0" w:color="auto"/>
            <w:bottom w:val="none" w:sz="0" w:space="0" w:color="auto"/>
            <w:right w:val="none" w:sz="0" w:space="0" w:color="auto"/>
          </w:divBdr>
          <w:divsChild>
            <w:div w:id="768043155">
              <w:marLeft w:val="0"/>
              <w:marRight w:val="0"/>
              <w:marTop w:val="0"/>
              <w:marBottom w:val="0"/>
              <w:divBdr>
                <w:top w:val="none" w:sz="0" w:space="0" w:color="auto"/>
                <w:left w:val="none" w:sz="0" w:space="0" w:color="auto"/>
                <w:bottom w:val="none" w:sz="0" w:space="0" w:color="auto"/>
                <w:right w:val="none" w:sz="0" w:space="0" w:color="auto"/>
              </w:divBdr>
            </w:div>
          </w:divsChild>
        </w:div>
        <w:div w:id="744108789">
          <w:marLeft w:val="0"/>
          <w:marRight w:val="0"/>
          <w:marTop w:val="0"/>
          <w:marBottom w:val="0"/>
          <w:divBdr>
            <w:top w:val="none" w:sz="0" w:space="0" w:color="auto"/>
            <w:left w:val="none" w:sz="0" w:space="0" w:color="auto"/>
            <w:bottom w:val="none" w:sz="0" w:space="0" w:color="auto"/>
            <w:right w:val="none" w:sz="0" w:space="0" w:color="auto"/>
          </w:divBdr>
          <w:divsChild>
            <w:div w:id="577712082">
              <w:marLeft w:val="0"/>
              <w:marRight w:val="0"/>
              <w:marTop w:val="0"/>
              <w:marBottom w:val="0"/>
              <w:divBdr>
                <w:top w:val="none" w:sz="0" w:space="0" w:color="auto"/>
                <w:left w:val="none" w:sz="0" w:space="0" w:color="auto"/>
                <w:bottom w:val="none" w:sz="0" w:space="0" w:color="auto"/>
                <w:right w:val="none" w:sz="0" w:space="0" w:color="auto"/>
              </w:divBdr>
            </w:div>
          </w:divsChild>
        </w:div>
        <w:div w:id="1944145955">
          <w:marLeft w:val="0"/>
          <w:marRight w:val="0"/>
          <w:marTop w:val="0"/>
          <w:marBottom w:val="0"/>
          <w:divBdr>
            <w:top w:val="none" w:sz="0" w:space="0" w:color="auto"/>
            <w:left w:val="none" w:sz="0" w:space="0" w:color="auto"/>
            <w:bottom w:val="none" w:sz="0" w:space="0" w:color="auto"/>
            <w:right w:val="none" w:sz="0" w:space="0" w:color="auto"/>
          </w:divBdr>
          <w:divsChild>
            <w:div w:id="111948623">
              <w:marLeft w:val="0"/>
              <w:marRight w:val="0"/>
              <w:marTop w:val="0"/>
              <w:marBottom w:val="0"/>
              <w:divBdr>
                <w:top w:val="none" w:sz="0" w:space="0" w:color="auto"/>
                <w:left w:val="none" w:sz="0" w:space="0" w:color="auto"/>
                <w:bottom w:val="none" w:sz="0" w:space="0" w:color="auto"/>
                <w:right w:val="none" w:sz="0" w:space="0" w:color="auto"/>
              </w:divBdr>
            </w:div>
          </w:divsChild>
        </w:div>
        <w:div w:id="1531793803">
          <w:marLeft w:val="0"/>
          <w:marRight w:val="0"/>
          <w:marTop w:val="0"/>
          <w:marBottom w:val="0"/>
          <w:divBdr>
            <w:top w:val="none" w:sz="0" w:space="0" w:color="auto"/>
            <w:left w:val="none" w:sz="0" w:space="0" w:color="auto"/>
            <w:bottom w:val="none" w:sz="0" w:space="0" w:color="auto"/>
            <w:right w:val="none" w:sz="0" w:space="0" w:color="auto"/>
          </w:divBdr>
          <w:divsChild>
            <w:div w:id="2005352431">
              <w:marLeft w:val="0"/>
              <w:marRight w:val="0"/>
              <w:marTop w:val="0"/>
              <w:marBottom w:val="0"/>
              <w:divBdr>
                <w:top w:val="none" w:sz="0" w:space="0" w:color="auto"/>
                <w:left w:val="none" w:sz="0" w:space="0" w:color="auto"/>
                <w:bottom w:val="none" w:sz="0" w:space="0" w:color="auto"/>
                <w:right w:val="none" w:sz="0" w:space="0" w:color="auto"/>
              </w:divBdr>
            </w:div>
          </w:divsChild>
        </w:div>
        <w:div w:id="1883596674">
          <w:marLeft w:val="0"/>
          <w:marRight w:val="0"/>
          <w:marTop w:val="0"/>
          <w:marBottom w:val="0"/>
          <w:divBdr>
            <w:top w:val="none" w:sz="0" w:space="0" w:color="auto"/>
            <w:left w:val="none" w:sz="0" w:space="0" w:color="auto"/>
            <w:bottom w:val="none" w:sz="0" w:space="0" w:color="auto"/>
            <w:right w:val="none" w:sz="0" w:space="0" w:color="auto"/>
          </w:divBdr>
          <w:divsChild>
            <w:div w:id="1484198276">
              <w:marLeft w:val="0"/>
              <w:marRight w:val="0"/>
              <w:marTop w:val="0"/>
              <w:marBottom w:val="0"/>
              <w:divBdr>
                <w:top w:val="none" w:sz="0" w:space="0" w:color="auto"/>
                <w:left w:val="none" w:sz="0" w:space="0" w:color="auto"/>
                <w:bottom w:val="none" w:sz="0" w:space="0" w:color="auto"/>
                <w:right w:val="none" w:sz="0" w:space="0" w:color="auto"/>
              </w:divBdr>
            </w:div>
          </w:divsChild>
        </w:div>
        <w:div w:id="987319300">
          <w:marLeft w:val="0"/>
          <w:marRight w:val="0"/>
          <w:marTop w:val="0"/>
          <w:marBottom w:val="0"/>
          <w:divBdr>
            <w:top w:val="none" w:sz="0" w:space="0" w:color="auto"/>
            <w:left w:val="none" w:sz="0" w:space="0" w:color="auto"/>
            <w:bottom w:val="none" w:sz="0" w:space="0" w:color="auto"/>
            <w:right w:val="none" w:sz="0" w:space="0" w:color="auto"/>
          </w:divBdr>
          <w:divsChild>
            <w:div w:id="6561525">
              <w:marLeft w:val="0"/>
              <w:marRight w:val="0"/>
              <w:marTop w:val="0"/>
              <w:marBottom w:val="0"/>
              <w:divBdr>
                <w:top w:val="none" w:sz="0" w:space="0" w:color="auto"/>
                <w:left w:val="none" w:sz="0" w:space="0" w:color="auto"/>
                <w:bottom w:val="none" w:sz="0" w:space="0" w:color="auto"/>
                <w:right w:val="none" w:sz="0" w:space="0" w:color="auto"/>
              </w:divBdr>
            </w:div>
          </w:divsChild>
        </w:div>
        <w:div w:id="1432624066">
          <w:marLeft w:val="0"/>
          <w:marRight w:val="0"/>
          <w:marTop w:val="0"/>
          <w:marBottom w:val="0"/>
          <w:divBdr>
            <w:top w:val="none" w:sz="0" w:space="0" w:color="auto"/>
            <w:left w:val="none" w:sz="0" w:space="0" w:color="auto"/>
            <w:bottom w:val="none" w:sz="0" w:space="0" w:color="auto"/>
            <w:right w:val="none" w:sz="0" w:space="0" w:color="auto"/>
          </w:divBdr>
          <w:divsChild>
            <w:div w:id="1451432363">
              <w:marLeft w:val="0"/>
              <w:marRight w:val="0"/>
              <w:marTop w:val="0"/>
              <w:marBottom w:val="0"/>
              <w:divBdr>
                <w:top w:val="none" w:sz="0" w:space="0" w:color="auto"/>
                <w:left w:val="none" w:sz="0" w:space="0" w:color="auto"/>
                <w:bottom w:val="none" w:sz="0" w:space="0" w:color="auto"/>
                <w:right w:val="none" w:sz="0" w:space="0" w:color="auto"/>
              </w:divBdr>
            </w:div>
          </w:divsChild>
        </w:div>
        <w:div w:id="744298025">
          <w:marLeft w:val="0"/>
          <w:marRight w:val="0"/>
          <w:marTop w:val="0"/>
          <w:marBottom w:val="0"/>
          <w:divBdr>
            <w:top w:val="none" w:sz="0" w:space="0" w:color="auto"/>
            <w:left w:val="none" w:sz="0" w:space="0" w:color="auto"/>
            <w:bottom w:val="none" w:sz="0" w:space="0" w:color="auto"/>
            <w:right w:val="none" w:sz="0" w:space="0" w:color="auto"/>
          </w:divBdr>
          <w:divsChild>
            <w:div w:id="1665355182">
              <w:marLeft w:val="0"/>
              <w:marRight w:val="0"/>
              <w:marTop w:val="0"/>
              <w:marBottom w:val="0"/>
              <w:divBdr>
                <w:top w:val="none" w:sz="0" w:space="0" w:color="auto"/>
                <w:left w:val="none" w:sz="0" w:space="0" w:color="auto"/>
                <w:bottom w:val="none" w:sz="0" w:space="0" w:color="auto"/>
                <w:right w:val="none" w:sz="0" w:space="0" w:color="auto"/>
              </w:divBdr>
            </w:div>
          </w:divsChild>
        </w:div>
        <w:div w:id="1861091669">
          <w:marLeft w:val="0"/>
          <w:marRight w:val="0"/>
          <w:marTop w:val="0"/>
          <w:marBottom w:val="0"/>
          <w:divBdr>
            <w:top w:val="none" w:sz="0" w:space="0" w:color="auto"/>
            <w:left w:val="none" w:sz="0" w:space="0" w:color="auto"/>
            <w:bottom w:val="none" w:sz="0" w:space="0" w:color="auto"/>
            <w:right w:val="none" w:sz="0" w:space="0" w:color="auto"/>
          </w:divBdr>
          <w:divsChild>
            <w:div w:id="732657201">
              <w:marLeft w:val="0"/>
              <w:marRight w:val="0"/>
              <w:marTop w:val="0"/>
              <w:marBottom w:val="0"/>
              <w:divBdr>
                <w:top w:val="none" w:sz="0" w:space="0" w:color="auto"/>
                <w:left w:val="none" w:sz="0" w:space="0" w:color="auto"/>
                <w:bottom w:val="none" w:sz="0" w:space="0" w:color="auto"/>
                <w:right w:val="none" w:sz="0" w:space="0" w:color="auto"/>
              </w:divBdr>
            </w:div>
          </w:divsChild>
        </w:div>
        <w:div w:id="457139747">
          <w:marLeft w:val="0"/>
          <w:marRight w:val="0"/>
          <w:marTop w:val="0"/>
          <w:marBottom w:val="0"/>
          <w:divBdr>
            <w:top w:val="none" w:sz="0" w:space="0" w:color="auto"/>
            <w:left w:val="none" w:sz="0" w:space="0" w:color="auto"/>
            <w:bottom w:val="none" w:sz="0" w:space="0" w:color="auto"/>
            <w:right w:val="none" w:sz="0" w:space="0" w:color="auto"/>
          </w:divBdr>
          <w:divsChild>
            <w:div w:id="603536592">
              <w:marLeft w:val="0"/>
              <w:marRight w:val="0"/>
              <w:marTop w:val="0"/>
              <w:marBottom w:val="0"/>
              <w:divBdr>
                <w:top w:val="none" w:sz="0" w:space="0" w:color="auto"/>
                <w:left w:val="none" w:sz="0" w:space="0" w:color="auto"/>
                <w:bottom w:val="none" w:sz="0" w:space="0" w:color="auto"/>
                <w:right w:val="none" w:sz="0" w:space="0" w:color="auto"/>
              </w:divBdr>
            </w:div>
          </w:divsChild>
        </w:div>
        <w:div w:id="1921593910">
          <w:marLeft w:val="0"/>
          <w:marRight w:val="0"/>
          <w:marTop w:val="0"/>
          <w:marBottom w:val="0"/>
          <w:divBdr>
            <w:top w:val="none" w:sz="0" w:space="0" w:color="auto"/>
            <w:left w:val="none" w:sz="0" w:space="0" w:color="auto"/>
            <w:bottom w:val="none" w:sz="0" w:space="0" w:color="auto"/>
            <w:right w:val="none" w:sz="0" w:space="0" w:color="auto"/>
          </w:divBdr>
          <w:divsChild>
            <w:div w:id="1722826002">
              <w:marLeft w:val="0"/>
              <w:marRight w:val="0"/>
              <w:marTop w:val="0"/>
              <w:marBottom w:val="0"/>
              <w:divBdr>
                <w:top w:val="none" w:sz="0" w:space="0" w:color="auto"/>
                <w:left w:val="none" w:sz="0" w:space="0" w:color="auto"/>
                <w:bottom w:val="none" w:sz="0" w:space="0" w:color="auto"/>
                <w:right w:val="none" w:sz="0" w:space="0" w:color="auto"/>
              </w:divBdr>
            </w:div>
          </w:divsChild>
        </w:div>
        <w:div w:id="1814253196">
          <w:marLeft w:val="0"/>
          <w:marRight w:val="0"/>
          <w:marTop w:val="0"/>
          <w:marBottom w:val="0"/>
          <w:divBdr>
            <w:top w:val="none" w:sz="0" w:space="0" w:color="auto"/>
            <w:left w:val="none" w:sz="0" w:space="0" w:color="auto"/>
            <w:bottom w:val="none" w:sz="0" w:space="0" w:color="auto"/>
            <w:right w:val="none" w:sz="0" w:space="0" w:color="auto"/>
          </w:divBdr>
          <w:divsChild>
            <w:div w:id="1241790240">
              <w:marLeft w:val="0"/>
              <w:marRight w:val="0"/>
              <w:marTop w:val="0"/>
              <w:marBottom w:val="0"/>
              <w:divBdr>
                <w:top w:val="none" w:sz="0" w:space="0" w:color="auto"/>
                <w:left w:val="none" w:sz="0" w:space="0" w:color="auto"/>
                <w:bottom w:val="none" w:sz="0" w:space="0" w:color="auto"/>
                <w:right w:val="none" w:sz="0" w:space="0" w:color="auto"/>
              </w:divBdr>
            </w:div>
          </w:divsChild>
        </w:div>
        <w:div w:id="1623145459">
          <w:marLeft w:val="0"/>
          <w:marRight w:val="0"/>
          <w:marTop w:val="0"/>
          <w:marBottom w:val="0"/>
          <w:divBdr>
            <w:top w:val="none" w:sz="0" w:space="0" w:color="auto"/>
            <w:left w:val="none" w:sz="0" w:space="0" w:color="auto"/>
            <w:bottom w:val="none" w:sz="0" w:space="0" w:color="auto"/>
            <w:right w:val="none" w:sz="0" w:space="0" w:color="auto"/>
          </w:divBdr>
          <w:divsChild>
            <w:div w:id="1870099356">
              <w:marLeft w:val="0"/>
              <w:marRight w:val="0"/>
              <w:marTop w:val="0"/>
              <w:marBottom w:val="0"/>
              <w:divBdr>
                <w:top w:val="none" w:sz="0" w:space="0" w:color="auto"/>
                <w:left w:val="none" w:sz="0" w:space="0" w:color="auto"/>
                <w:bottom w:val="none" w:sz="0" w:space="0" w:color="auto"/>
                <w:right w:val="none" w:sz="0" w:space="0" w:color="auto"/>
              </w:divBdr>
            </w:div>
          </w:divsChild>
        </w:div>
        <w:div w:id="754323923">
          <w:marLeft w:val="0"/>
          <w:marRight w:val="0"/>
          <w:marTop w:val="0"/>
          <w:marBottom w:val="0"/>
          <w:divBdr>
            <w:top w:val="none" w:sz="0" w:space="0" w:color="auto"/>
            <w:left w:val="none" w:sz="0" w:space="0" w:color="auto"/>
            <w:bottom w:val="none" w:sz="0" w:space="0" w:color="auto"/>
            <w:right w:val="none" w:sz="0" w:space="0" w:color="auto"/>
          </w:divBdr>
          <w:divsChild>
            <w:div w:id="1697728882">
              <w:marLeft w:val="0"/>
              <w:marRight w:val="0"/>
              <w:marTop w:val="0"/>
              <w:marBottom w:val="0"/>
              <w:divBdr>
                <w:top w:val="none" w:sz="0" w:space="0" w:color="auto"/>
                <w:left w:val="none" w:sz="0" w:space="0" w:color="auto"/>
                <w:bottom w:val="none" w:sz="0" w:space="0" w:color="auto"/>
                <w:right w:val="none" w:sz="0" w:space="0" w:color="auto"/>
              </w:divBdr>
            </w:div>
          </w:divsChild>
        </w:div>
        <w:div w:id="783616438">
          <w:marLeft w:val="0"/>
          <w:marRight w:val="0"/>
          <w:marTop w:val="0"/>
          <w:marBottom w:val="0"/>
          <w:divBdr>
            <w:top w:val="none" w:sz="0" w:space="0" w:color="auto"/>
            <w:left w:val="none" w:sz="0" w:space="0" w:color="auto"/>
            <w:bottom w:val="none" w:sz="0" w:space="0" w:color="auto"/>
            <w:right w:val="none" w:sz="0" w:space="0" w:color="auto"/>
          </w:divBdr>
          <w:divsChild>
            <w:div w:id="1180317357">
              <w:marLeft w:val="0"/>
              <w:marRight w:val="0"/>
              <w:marTop w:val="0"/>
              <w:marBottom w:val="0"/>
              <w:divBdr>
                <w:top w:val="none" w:sz="0" w:space="0" w:color="auto"/>
                <w:left w:val="none" w:sz="0" w:space="0" w:color="auto"/>
                <w:bottom w:val="none" w:sz="0" w:space="0" w:color="auto"/>
                <w:right w:val="none" w:sz="0" w:space="0" w:color="auto"/>
              </w:divBdr>
            </w:div>
          </w:divsChild>
        </w:div>
        <w:div w:id="795873421">
          <w:marLeft w:val="0"/>
          <w:marRight w:val="0"/>
          <w:marTop w:val="0"/>
          <w:marBottom w:val="0"/>
          <w:divBdr>
            <w:top w:val="none" w:sz="0" w:space="0" w:color="auto"/>
            <w:left w:val="none" w:sz="0" w:space="0" w:color="auto"/>
            <w:bottom w:val="none" w:sz="0" w:space="0" w:color="auto"/>
            <w:right w:val="none" w:sz="0" w:space="0" w:color="auto"/>
          </w:divBdr>
          <w:divsChild>
            <w:div w:id="156313724">
              <w:marLeft w:val="0"/>
              <w:marRight w:val="0"/>
              <w:marTop w:val="0"/>
              <w:marBottom w:val="0"/>
              <w:divBdr>
                <w:top w:val="none" w:sz="0" w:space="0" w:color="auto"/>
                <w:left w:val="none" w:sz="0" w:space="0" w:color="auto"/>
                <w:bottom w:val="none" w:sz="0" w:space="0" w:color="auto"/>
                <w:right w:val="none" w:sz="0" w:space="0" w:color="auto"/>
              </w:divBdr>
            </w:div>
          </w:divsChild>
        </w:div>
        <w:div w:id="1103917641">
          <w:marLeft w:val="0"/>
          <w:marRight w:val="0"/>
          <w:marTop w:val="0"/>
          <w:marBottom w:val="0"/>
          <w:divBdr>
            <w:top w:val="none" w:sz="0" w:space="0" w:color="auto"/>
            <w:left w:val="none" w:sz="0" w:space="0" w:color="auto"/>
            <w:bottom w:val="none" w:sz="0" w:space="0" w:color="auto"/>
            <w:right w:val="none" w:sz="0" w:space="0" w:color="auto"/>
          </w:divBdr>
          <w:divsChild>
            <w:div w:id="1940261140">
              <w:marLeft w:val="0"/>
              <w:marRight w:val="0"/>
              <w:marTop w:val="0"/>
              <w:marBottom w:val="0"/>
              <w:divBdr>
                <w:top w:val="none" w:sz="0" w:space="0" w:color="auto"/>
                <w:left w:val="none" w:sz="0" w:space="0" w:color="auto"/>
                <w:bottom w:val="none" w:sz="0" w:space="0" w:color="auto"/>
                <w:right w:val="none" w:sz="0" w:space="0" w:color="auto"/>
              </w:divBdr>
            </w:div>
          </w:divsChild>
        </w:div>
        <w:div w:id="553782121">
          <w:marLeft w:val="0"/>
          <w:marRight w:val="0"/>
          <w:marTop w:val="0"/>
          <w:marBottom w:val="0"/>
          <w:divBdr>
            <w:top w:val="none" w:sz="0" w:space="0" w:color="auto"/>
            <w:left w:val="none" w:sz="0" w:space="0" w:color="auto"/>
            <w:bottom w:val="none" w:sz="0" w:space="0" w:color="auto"/>
            <w:right w:val="none" w:sz="0" w:space="0" w:color="auto"/>
          </w:divBdr>
          <w:divsChild>
            <w:div w:id="1910773048">
              <w:marLeft w:val="0"/>
              <w:marRight w:val="0"/>
              <w:marTop w:val="0"/>
              <w:marBottom w:val="0"/>
              <w:divBdr>
                <w:top w:val="none" w:sz="0" w:space="0" w:color="auto"/>
                <w:left w:val="none" w:sz="0" w:space="0" w:color="auto"/>
                <w:bottom w:val="none" w:sz="0" w:space="0" w:color="auto"/>
                <w:right w:val="none" w:sz="0" w:space="0" w:color="auto"/>
              </w:divBdr>
            </w:div>
          </w:divsChild>
        </w:div>
        <w:div w:id="921721749">
          <w:marLeft w:val="0"/>
          <w:marRight w:val="0"/>
          <w:marTop w:val="0"/>
          <w:marBottom w:val="0"/>
          <w:divBdr>
            <w:top w:val="none" w:sz="0" w:space="0" w:color="auto"/>
            <w:left w:val="none" w:sz="0" w:space="0" w:color="auto"/>
            <w:bottom w:val="none" w:sz="0" w:space="0" w:color="auto"/>
            <w:right w:val="none" w:sz="0" w:space="0" w:color="auto"/>
          </w:divBdr>
          <w:divsChild>
            <w:div w:id="1055811075">
              <w:marLeft w:val="0"/>
              <w:marRight w:val="0"/>
              <w:marTop w:val="0"/>
              <w:marBottom w:val="0"/>
              <w:divBdr>
                <w:top w:val="none" w:sz="0" w:space="0" w:color="auto"/>
                <w:left w:val="none" w:sz="0" w:space="0" w:color="auto"/>
                <w:bottom w:val="none" w:sz="0" w:space="0" w:color="auto"/>
                <w:right w:val="none" w:sz="0" w:space="0" w:color="auto"/>
              </w:divBdr>
            </w:div>
          </w:divsChild>
        </w:div>
        <w:div w:id="2133594317">
          <w:marLeft w:val="0"/>
          <w:marRight w:val="0"/>
          <w:marTop w:val="0"/>
          <w:marBottom w:val="0"/>
          <w:divBdr>
            <w:top w:val="none" w:sz="0" w:space="0" w:color="auto"/>
            <w:left w:val="none" w:sz="0" w:space="0" w:color="auto"/>
            <w:bottom w:val="none" w:sz="0" w:space="0" w:color="auto"/>
            <w:right w:val="none" w:sz="0" w:space="0" w:color="auto"/>
          </w:divBdr>
          <w:divsChild>
            <w:div w:id="184952628">
              <w:marLeft w:val="0"/>
              <w:marRight w:val="0"/>
              <w:marTop w:val="0"/>
              <w:marBottom w:val="0"/>
              <w:divBdr>
                <w:top w:val="none" w:sz="0" w:space="0" w:color="auto"/>
                <w:left w:val="none" w:sz="0" w:space="0" w:color="auto"/>
                <w:bottom w:val="none" w:sz="0" w:space="0" w:color="auto"/>
                <w:right w:val="none" w:sz="0" w:space="0" w:color="auto"/>
              </w:divBdr>
            </w:div>
          </w:divsChild>
        </w:div>
        <w:div w:id="1179730832">
          <w:marLeft w:val="0"/>
          <w:marRight w:val="0"/>
          <w:marTop w:val="0"/>
          <w:marBottom w:val="0"/>
          <w:divBdr>
            <w:top w:val="none" w:sz="0" w:space="0" w:color="auto"/>
            <w:left w:val="none" w:sz="0" w:space="0" w:color="auto"/>
            <w:bottom w:val="none" w:sz="0" w:space="0" w:color="auto"/>
            <w:right w:val="none" w:sz="0" w:space="0" w:color="auto"/>
          </w:divBdr>
          <w:divsChild>
            <w:div w:id="609897342">
              <w:marLeft w:val="0"/>
              <w:marRight w:val="0"/>
              <w:marTop w:val="0"/>
              <w:marBottom w:val="0"/>
              <w:divBdr>
                <w:top w:val="none" w:sz="0" w:space="0" w:color="auto"/>
                <w:left w:val="none" w:sz="0" w:space="0" w:color="auto"/>
                <w:bottom w:val="none" w:sz="0" w:space="0" w:color="auto"/>
                <w:right w:val="none" w:sz="0" w:space="0" w:color="auto"/>
              </w:divBdr>
            </w:div>
          </w:divsChild>
        </w:div>
        <w:div w:id="1127968954">
          <w:marLeft w:val="0"/>
          <w:marRight w:val="0"/>
          <w:marTop w:val="0"/>
          <w:marBottom w:val="0"/>
          <w:divBdr>
            <w:top w:val="none" w:sz="0" w:space="0" w:color="auto"/>
            <w:left w:val="none" w:sz="0" w:space="0" w:color="auto"/>
            <w:bottom w:val="none" w:sz="0" w:space="0" w:color="auto"/>
            <w:right w:val="none" w:sz="0" w:space="0" w:color="auto"/>
          </w:divBdr>
          <w:divsChild>
            <w:div w:id="300310450">
              <w:marLeft w:val="0"/>
              <w:marRight w:val="0"/>
              <w:marTop w:val="0"/>
              <w:marBottom w:val="0"/>
              <w:divBdr>
                <w:top w:val="none" w:sz="0" w:space="0" w:color="auto"/>
                <w:left w:val="none" w:sz="0" w:space="0" w:color="auto"/>
                <w:bottom w:val="none" w:sz="0" w:space="0" w:color="auto"/>
                <w:right w:val="none" w:sz="0" w:space="0" w:color="auto"/>
              </w:divBdr>
            </w:div>
          </w:divsChild>
        </w:div>
        <w:div w:id="2079472744">
          <w:marLeft w:val="0"/>
          <w:marRight w:val="0"/>
          <w:marTop w:val="0"/>
          <w:marBottom w:val="0"/>
          <w:divBdr>
            <w:top w:val="none" w:sz="0" w:space="0" w:color="auto"/>
            <w:left w:val="none" w:sz="0" w:space="0" w:color="auto"/>
            <w:bottom w:val="none" w:sz="0" w:space="0" w:color="auto"/>
            <w:right w:val="none" w:sz="0" w:space="0" w:color="auto"/>
          </w:divBdr>
          <w:divsChild>
            <w:div w:id="782191000">
              <w:marLeft w:val="0"/>
              <w:marRight w:val="0"/>
              <w:marTop w:val="0"/>
              <w:marBottom w:val="0"/>
              <w:divBdr>
                <w:top w:val="none" w:sz="0" w:space="0" w:color="auto"/>
                <w:left w:val="none" w:sz="0" w:space="0" w:color="auto"/>
                <w:bottom w:val="none" w:sz="0" w:space="0" w:color="auto"/>
                <w:right w:val="none" w:sz="0" w:space="0" w:color="auto"/>
              </w:divBdr>
            </w:div>
          </w:divsChild>
        </w:div>
        <w:div w:id="580452932">
          <w:marLeft w:val="0"/>
          <w:marRight w:val="0"/>
          <w:marTop w:val="0"/>
          <w:marBottom w:val="0"/>
          <w:divBdr>
            <w:top w:val="none" w:sz="0" w:space="0" w:color="auto"/>
            <w:left w:val="none" w:sz="0" w:space="0" w:color="auto"/>
            <w:bottom w:val="none" w:sz="0" w:space="0" w:color="auto"/>
            <w:right w:val="none" w:sz="0" w:space="0" w:color="auto"/>
          </w:divBdr>
          <w:divsChild>
            <w:div w:id="2065447147">
              <w:marLeft w:val="0"/>
              <w:marRight w:val="0"/>
              <w:marTop w:val="0"/>
              <w:marBottom w:val="0"/>
              <w:divBdr>
                <w:top w:val="none" w:sz="0" w:space="0" w:color="auto"/>
                <w:left w:val="none" w:sz="0" w:space="0" w:color="auto"/>
                <w:bottom w:val="none" w:sz="0" w:space="0" w:color="auto"/>
                <w:right w:val="none" w:sz="0" w:space="0" w:color="auto"/>
              </w:divBdr>
            </w:div>
          </w:divsChild>
        </w:div>
        <w:div w:id="963078322">
          <w:marLeft w:val="0"/>
          <w:marRight w:val="0"/>
          <w:marTop w:val="0"/>
          <w:marBottom w:val="0"/>
          <w:divBdr>
            <w:top w:val="none" w:sz="0" w:space="0" w:color="auto"/>
            <w:left w:val="none" w:sz="0" w:space="0" w:color="auto"/>
            <w:bottom w:val="none" w:sz="0" w:space="0" w:color="auto"/>
            <w:right w:val="none" w:sz="0" w:space="0" w:color="auto"/>
          </w:divBdr>
          <w:divsChild>
            <w:div w:id="5332977">
              <w:marLeft w:val="0"/>
              <w:marRight w:val="0"/>
              <w:marTop w:val="0"/>
              <w:marBottom w:val="0"/>
              <w:divBdr>
                <w:top w:val="none" w:sz="0" w:space="0" w:color="auto"/>
                <w:left w:val="none" w:sz="0" w:space="0" w:color="auto"/>
                <w:bottom w:val="none" w:sz="0" w:space="0" w:color="auto"/>
                <w:right w:val="none" w:sz="0" w:space="0" w:color="auto"/>
              </w:divBdr>
            </w:div>
          </w:divsChild>
        </w:div>
        <w:div w:id="1693872994">
          <w:marLeft w:val="0"/>
          <w:marRight w:val="0"/>
          <w:marTop w:val="0"/>
          <w:marBottom w:val="0"/>
          <w:divBdr>
            <w:top w:val="none" w:sz="0" w:space="0" w:color="auto"/>
            <w:left w:val="none" w:sz="0" w:space="0" w:color="auto"/>
            <w:bottom w:val="none" w:sz="0" w:space="0" w:color="auto"/>
            <w:right w:val="none" w:sz="0" w:space="0" w:color="auto"/>
          </w:divBdr>
          <w:divsChild>
            <w:div w:id="202521770">
              <w:marLeft w:val="0"/>
              <w:marRight w:val="0"/>
              <w:marTop w:val="0"/>
              <w:marBottom w:val="0"/>
              <w:divBdr>
                <w:top w:val="none" w:sz="0" w:space="0" w:color="auto"/>
                <w:left w:val="none" w:sz="0" w:space="0" w:color="auto"/>
                <w:bottom w:val="none" w:sz="0" w:space="0" w:color="auto"/>
                <w:right w:val="none" w:sz="0" w:space="0" w:color="auto"/>
              </w:divBdr>
            </w:div>
          </w:divsChild>
        </w:div>
        <w:div w:id="281695109">
          <w:marLeft w:val="0"/>
          <w:marRight w:val="0"/>
          <w:marTop w:val="0"/>
          <w:marBottom w:val="0"/>
          <w:divBdr>
            <w:top w:val="none" w:sz="0" w:space="0" w:color="auto"/>
            <w:left w:val="none" w:sz="0" w:space="0" w:color="auto"/>
            <w:bottom w:val="none" w:sz="0" w:space="0" w:color="auto"/>
            <w:right w:val="none" w:sz="0" w:space="0" w:color="auto"/>
          </w:divBdr>
          <w:divsChild>
            <w:div w:id="860358136">
              <w:marLeft w:val="0"/>
              <w:marRight w:val="0"/>
              <w:marTop w:val="0"/>
              <w:marBottom w:val="0"/>
              <w:divBdr>
                <w:top w:val="none" w:sz="0" w:space="0" w:color="auto"/>
                <w:left w:val="none" w:sz="0" w:space="0" w:color="auto"/>
                <w:bottom w:val="none" w:sz="0" w:space="0" w:color="auto"/>
                <w:right w:val="none" w:sz="0" w:space="0" w:color="auto"/>
              </w:divBdr>
            </w:div>
          </w:divsChild>
        </w:div>
        <w:div w:id="1658192257">
          <w:marLeft w:val="0"/>
          <w:marRight w:val="0"/>
          <w:marTop w:val="0"/>
          <w:marBottom w:val="0"/>
          <w:divBdr>
            <w:top w:val="none" w:sz="0" w:space="0" w:color="auto"/>
            <w:left w:val="none" w:sz="0" w:space="0" w:color="auto"/>
            <w:bottom w:val="none" w:sz="0" w:space="0" w:color="auto"/>
            <w:right w:val="none" w:sz="0" w:space="0" w:color="auto"/>
          </w:divBdr>
          <w:divsChild>
            <w:div w:id="810749292">
              <w:marLeft w:val="0"/>
              <w:marRight w:val="0"/>
              <w:marTop w:val="0"/>
              <w:marBottom w:val="0"/>
              <w:divBdr>
                <w:top w:val="none" w:sz="0" w:space="0" w:color="auto"/>
                <w:left w:val="none" w:sz="0" w:space="0" w:color="auto"/>
                <w:bottom w:val="none" w:sz="0" w:space="0" w:color="auto"/>
                <w:right w:val="none" w:sz="0" w:space="0" w:color="auto"/>
              </w:divBdr>
            </w:div>
          </w:divsChild>
        </w:div>
        <w:div w:id="1411391573">
          <w:marLeft w:val="0"/>
          <w:marRight w:val="0"/>
          <w:marTop w:val="0"/>
          <w:marBottom w:val="0"/>
          <w:divBdr>
            <w:top w:val="none" w:sz="0" w:space="0" w:color="auto"/>
            <w:left w:val="none" w:sz="0" w:space="0" w:color="auto"/>
            <w:bottom w:val="none" w:sz="0" w:space="0" w:color="auto"/>
            <w:right w:val="none" w:sz="0" w:space="0" w:color="auto"/>
          </w:divBdr>
          <w:divsChild>
            <w:div w:id="1251429927">
              <w:marLeft w:val="0"/>
              <w:marRight w:val="0"/>
              <w:marTop w:val="0"/>
              <w:marBottom w:val="0"/>
              <w:divBdr>
                <w:top w:val="none" w:sz="0" w:space="0" w:color="auto"/>
                <w:left w:val="none" w:sz="0" w:space="0" w:color="auto"/>
                <w:bottom w:val="none" w:sz="0" w:space="0" w:color="auto"/>
                <w:right w:val="none" w:sz="0" w:space="0" w:color="auto"/>
              </w:divBdr>
            </w:div>
          </w:divsChild>
        </w:div>
        <w:div w:id="1141534314">
          <w:marLeft w:val="0"/>
          <w:marRight w:val="0"/>
          <w:marTop w:val="0"/>
          <w:marBottom w:val="0"/>
          <w:divBdr>
            <w:top w:val="none" w:sz="0" w:space="0" w:color="auto"/>
            <w:left w:val="none" w:sz="0" w:space="0" w:color="auto"/>
            <w:bottom w:val="none" w:sz="0" w:space="0" w:color="auto"/>
            <w:right w:val="none" w:sz="0" w:space="0" w:color="auto"/>
          </w:divBdr>
          <w:divsChild>
            <w:div w:id="1831822221">
              <w:marLeft w:val="0"/>
              <w:marRight w:val="0"/>
              <w:marTop w:val="0"/>
              <w:marBottom w:val="0"/>
              <w:divBdr>
                <w:top w:val="none" w:sz="0" w:space="0" w:color="auto"/>
                <w:left w:val="none" w:sz="0" w:space="0" w:color="auto"/>
                <w:bottom w:val="none" w:sz="0" w:space="0" w:color="auto"/>
                <w:right w:val="none" w:sz="0" w:space="0" w:color="auto"/>
              </w:divBdr>
            </w:div>
          </w:divsChild>
        </w:div>
        <w:div w:id="157235285">
          <w:marLeft w:val="0"/>
          <w:marRight w:val="0"/>
          <w:marTop w:val="0"/>
          <w:marBottom w:val="0"/>
          <w:divBdr>
            <w:top w:val="none" w:sz="0" w:space="0" w:color="auto"/>
            <w:left w:val="none" w:sz="0" w:space="0" w:color="auto"/>
            <w:bottom w:val="none" w:sz="0" w:space="0" w:color="auto"/>
            <w:right w:val="none" w:sz="0" w:space="0" w:color="auto"/>
          </w:divBdr>
          <w:divsChild>
            <w:div w:id="2076007030">
              <w:marLeft w:val="0"/>
              <w:marRight w:val="0"/>
              <w:marTop w:val="0"/>
              <w:marBottom w:val="0"/>
              <w:divBdr>
                <w:top w:val="none" w:sz="0" w:space="0" w:color="auto"/>
                <w:left w:val="none" w:sz="0" w:space="0" w:color="auto"/>
                <w:bottom w:val="none" w:sz="0" w:space="0" w:color="auto"/>
                <w:right w:val="none" w:sz="0" w:space="0" w:color="auto"/>
              </w:divBdr>
            </w:div>
          </w:divsChild>
        </w:div>
        <w:div w:id="166485023">
          <w:marLeft w:val="0"/>
          <w:marRight w:val="0"/>
          <w:marTop w:val="0"/>
          <w:marBottom w:val="0"/>
          <w:divBdr>
            <w:top w:val="none" w:sz="0" w:space="0" w:color="auto"/>
            <w:left w:val="none" w:sz="0" w:space="0" w:color="auto"/>
            <w:bottom w:val="none" w:sz="0" w:space="0" w:color="auto"/>
            <w:right w:val="none" w:sz="0" w:space="0" w:color="auto"/>
          </w:divBdr>
          <w:divsChild>
            <w:div w:id="666136491">
              <w:marLeft w:val="0"/>
              <w:marRight w:val="0"/>
              <w:marTop w:val="0"/>
              <w:marBottom w:val="0"/>
              <w:divBdr>
                <w:top w:val="none" w:sz="0" w:space="0" w:color="auto"/>
                <w:left w:val="none" w:sz="0" w:space="0" w:color="auto"/>
                <w:bottom w:val="none" w:sz="0" w:space="0" w:color="auto"/>
                <w:right w:val="none" w:sz="0" w:space="0" w:color="auto"/>
              </w:divBdr>
            </w:div>
          </w:divsChild>
        </w:div>
        <w:div w:id="1842574638">
          <w:marLeft w:val="0"/>
          <w:marRight w:val="0"/>
          <w:marTop w:val="0"/>
          <w:marBottom w:val="0"/>
          <w:divBdr>
            <w:top w:val="none" w:sz="0" w:space="0" w:color="auto"/>
            <w:left w:val="none" w:sz="0" w:space="0" w:color="auto"/>
            <w:bottom w:val="none" w:sz="0" w:space="0" w:color="auto"/>
            <w:right w:val="none" w:sz="0" w:space="0" w:color="auto"/>
          </w:divBdr>
          <w:divsChild>
            <w:div w:id="9887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687">
      <w:bodyDiv w:val="1"/>
      <w:marLeft w:val="0"/>
      <w:marRight w:val="0"/>
      <w:marTop w:val="0"/>
      <w:marBottom w:val="0"/>
      <w:divBdr>
        <w:top w:val="none" w:sz="0" w:space="0" w:color="auto"/>
        <w:left w:val="none" w:sz="0" w:space="0" w:color="auto"/>
        <w:bottom w:val="none" w:sz="0" w:space="0" w:color="auto"/>
        <w:right w:val="none" w:sz="0" w:space="0" w:color="auto"/>
      </w:divBdr>
    </w:div>
    <w:div w:id="1559632901">
      <w:bodyDiv w:val="1"/>
      <w:marLeft w:val="0"/>
      <w:marRight w:val="0"/>
      <w:marTop w:val="0"/>
      <w:marBottom w:val="0"/>
      <w:divBdr>
        <w:top w:val="none" w:sz="0" w:space="0" w:color="auto"/>
        <w:left w:val="none" w:sz="0" w:space="0" w:color="auto"/>
        <w:bottom w:val="none" w:sz="0" w:space="0" w:color="auto"/>
        <w:right w:val="none" w:sz="0" w:space="0" w:color="auto"/>
      </w:divBdr>
    </w:div>
    <w:div w:id="1607536167">
      <w:bodyDiv w:val="1"/>
      <w:marLeft w:val="0"/>
      <w:marRight w:val="0"/>
      <w:marTop w:val="0"/>
      <w:marBottom w:val="0"/>
      <w:divBdr>
        <w:top w:val="none" w:sz="0" w:space="0" w:color="auto"/>
        <w:left w:val="none" w:sz="0" w:space="0" w:color="auto"/>
        <w:bottom w:val="none" w:sz="0" w:space="0" w:color="auto"/>
        <w:right w:val="none" w:sz="0" w:space="0" w:color="auto"/>
      </w:divBdr>
    </w:div>
    <w:div w:id="20607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45503712"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log.csdn.net/Joshua_HIT/article/details/73741139" TargetMode="Externa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cnblogs.com/ivanyb/archive/2011/11/25/2263356.html" TargetMode="External"/><Relationship Id="rId11" Type="http://schemas.openxmlformats.org/officeDocument/2006/relationships/hyperlink" Target="https://github.com/OPTI-SURVEIL/RLManual" TargetMode="External"/><Relationship Id="rId5" Type="http://schemas.openxmlformats.org/officeDocument/2006/relationships/webSettings" Target="webSettings.xml"/><Relationship Id="rId15" Type="http://schemas.openxmlformats.org/officeDocument/2006/relationships/hyperlink" Target="https://imai.fas.harvard.edu/research/files/linkage.pdf" TargetMode="External"/><Relationship Id="rId10" Type="http://schemas.openxmlformats.org/officeDocument/2006/relationships/hyperlink" Target="http://blog.sciencenet.cn/blog-2379401-936653.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nblogs.com/liugh/p/9937489.html"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C988-5BE4-4C49-9EDA-BCCBBA51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38</Pages>
  <Words>6448</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Collender</dc:creator>
  <cp:keywords/>
  <dc:description/>
  <cp:lastModifiedBy>Philip Collender</cp:lastModifiedBy>
  <cp:revision>1</cp:revision>
  <dcterms:created xsi:type="dcterms:W3CDTF">2019-06-04T17:45:00Z</dcterms:created>
  <dcterms:modified xsi:type="dcterms:W3CDTF">2019-06-05T04:35:00Z</dcterms:modified>
</cp:coreProperties>
</file>